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commentRangeStart w:id="0"/>
      <w:r w:rsidR="00E331E2" w:rsidRPr="00E331E2">
        <w:rPr>
          <w:rFonts w:ascii="Verdana" w:hAnsi="Verdana"/>
          <w:u w:val="single"/>
        </w:rPr>
        <w:t>Introduction</w:t>
      </w:r>
      <w:commentRangeEnd w:id="0"/>
      <w:r w:rsidR="002953B2">
        <w:rPr>
          <w:rStyle w:val="CommentReference"/>
        </w:rPr>
        <w:commentReference w:id="0"/>
      </w:r>
    </w:p>
    <w:p w14:paraId="274D99D2" w14:textId="1E5AF643"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i.e. the relative motion between the femur and tibia during knee joint movement,</w:t>
      </w:r>
      <w:r>
        <w:rPr>
          <w:rFonts w:ascii="Verdana" w:hAnsi="Verdana"/>
        </w:rPr>
        <w:t xml:space="preserve"> is crucial for understanding normal knee function and identifying pathological conditions [</w:t>
      </w:r>
      <w:r w:rsidR="004E7D81">
        <w:rPr>
          <w:rFonts w:ascii="Verdana" w:hAnsi="Verdana"/>
        </w:rPr>
        <w:t>2</w:t>
      </w:r>
      <w:r>
        <w:rPr>
          <w:rFonts w:ascii="Verdana" w:hAnsi="Verdana"/>
        </w:rPr>
        <w:t>]</w:t>
      </w:r>
      <w:r w:rsidR="00662A91">
        <w:rPr>
          <w:rFonts w:ascii="Verdana" w:hAnsi="Verdana"/>
        </w:rPr>
        <w:t>.</w:t>
      </w:r>
      <w:r>
        <w:rPr>
          <w:rFonts w:ascii="Verdana" w:hAnsi="Verdana"/>
        </w:rPr>
        <w:t xml:space="preserve"> </w:t>
      </w:r>
      <w:commentRangeStart w:id="1"/>
      <w:r>
        <w:rPr>
          <w:rFonts w:ascii="Verdana" w:hAnsi="Verdana"/>
        </w:rPr>
        <w:t>Accurate assessment of these movement patterns can provide valuable insights into the diagnosis and treatment of various knee disorders, including osteoarthritis (OA) and ligament injuries</w:t>
      </w:r>
      <w:commentRangeEnd w:id="1"/>
      <w:r w:rsidR="00662A91">
        <w:rPr>
          <w:rStyle w:val="CommentReference"/>
        </w:rPr>
        <w:commentReference w:id="1"/>
      </w:r>
      <w:r>
        <w:rPr>
          <w:rFonts w:ascii="Verdana" w:hAnsi="Verdana"/>
        </w:rPr>
        <w:t xml:space="preserve">. For instance, alterations in tibiofemoral kinematics have been associated with the progression of knee OA, one of the most common joint disorders affecting a significant portion of the global population </w:t>
      </w:r>
      <w:commentRangeStart w:id="2"/>
      <w:r>
        <w:rPr>
          <w:rFonts w:ascii="Verdana" w:hAnsi="Verdana"/>
        </w:rPr>
        <w:t>[</w:t>
      </w:r>
      <w:r w:rsidR="00285A5A">
        <w:rPr>
          <w:rFonts w:ascii="Verdana" w:hAnsi="Verdana"/>
        </w:rPr>
        <w:t>3</w:t>
      </w:r>
      <w:r>
        <w:rPr>
          <w:rFonts w:ascii="Verdana" w:hAnsi="Verdana"/>
        </w:rPr>
        <w:t xml:space="preserve">]. </w:t>
      </w:r>
      <w:commentRangeEnd w:id="2"/>
      <w:r w:rsidR="00662A91">
        <w:rPr>
          <w:rStyle w:val="CommentReference"/>
        </w:rPr>
        <w:commentReference w:id="2"/>
      </w:r>
    </w:p>
    <w:p w14:paraId="422AA164" w14:textId="77777777" w:rsidR="004E50A3" w:rsidRDefault="004E50A3" w:rsidP="00662A7A">
      <w:pPr>
        <w:spacing w:line="360" w:lineRule="auto"/>
        <w:jc w:val="both"/>
        <w:rPr>
          <w:ins w:id="3" w:author="Aayush Nepal" w:date="2024-09-19T16:40:00Z" w16du:dateUtc="2024-09-19T14:40:00Z"/>
          <w:rFonts w:ascii="Verdana" w:hAnsi="Verdana"/>
        </w:rPr>
      </w:pPr>
      <w:ins w:id="4" w:author="Aayush Nepal" w:date="2024-09-19T16:40:00Z">
        <w:r w:rsidRPr="004E50A3">
          <w:rPr>
            <w:rFonts w:ascii="Verdana" w:hAnsi="Verdana"/>
          </w:rPr>
          <w:t>Dynamic MRI has proven to be a valuable tool for studying tibiofemoral kinematics in vivo, offering insights into both normal and pathological knee function.</w:t>
        </w:r>
      </w:ins>
      <w:ins w:id="5" w:author="Aayush Nepal" w:date="2024-09-19T16:40:00Z" w16du:dateUtc="2024-09-19T14:40:00Z">
        <w:r>
          <w:rPr>
            <w:rFonts w:ascii="Verdana" w:hAnsi="Verdana"/>
          </w:rPr>
          <w:t xml:space="preserve"> </w:t>
        </w:r>
      </w:ins>
      <w:ins w:id="6" w:author="Aayush Nepal" w:date="2024-09-19T16:40:00Z">
        <w:r w:rsidRPr="004E50A3">
          <w:rPr>
            <w:rFonts w:ascii="Verdana" w:hAnsi="Verdana"/>
          </w:rPr>
          <w:t>Various MRI techniques have been employed to capture knee motion under different conditions.</w:t>
        </w:r>
      </w:ins>
    </w:p>
    <w:p w14:paraId="3EF5D912" w14:textId="16046886" w:rsidR="00966E38" w:rsidRDefault="00966E38" w:rsidP="00662A7A">
      <w:pPr>
        <w:spacing w:line="360" w:lineRule="auto"/>
        <w:jc w:val="both"/>
        <w:rPr>
          <w:ins w:id="7" w:author="Aayush Nepal" w:date="2024-09-19T16:16:00Z" w16du:dateUtc="2024-09-19T14:16:00Z"/>
          <w:rFonts w:ascii="Verdana" w:hAnsi="Verdana"/>
        </w:rPr>
      </w:pPr>
      <w:ins w:id="8" w:author="Aayush Nepal" w:date="2024-09-19T16:15:00Z" w16du:dateUtc="2024-09-19T14:15:00Z">
        <w:r>
          <w:rPr>
            <w:rFonts w:ascii="Verdana" w:hAnsi="Verdana"/>
          </w:rPr>
          <w:t>Real-time MRI is one approach that allows for rapid image acquisition during continuous joint movement, offering true real-time visualization of knee motion. This technique has been employed to study knee deep-flexion kinematics and patellofemoral joint motion</w:t>
        </w:r>
      </w:ins>
      <w:ins w:id="9" w:author="Aayush Nepal" w:date="2024-09-19T16:16:00Z" w16du:dateUtc="2024-09-19T14:16:00Z">
        <w:r>
          <w:rPr>
            <w:rFonts w:ascii="Verdana" w:hAnsi="Verdana"/>
          </w:rPr>
          <w:t xml:space="preserve"> ]1,7]. While these methods excel at capturing dynamic events, they may be limited in spatial resolution. </w:t>
        </w:r>
      </w:ins>
    </w:p>
    <w:p w14:paraId="1F8E760F" w14:textId="5E0C021D" w:rsidR="004E50A3" w:rsidRDefault="004E50A3" w:rsidP="00662A7A">
      <w:pPr>
        <w:spacing w:line="360" w:lineRule="auto"/>
        <w:jc w:val="both"/>
        <w:rPr>
          <w:ins w:id="10" w:author="Aayush Nepal" w:date="2024-09-19T16:43:00Z" w16du:dateUtc="2024-09-19T14:43:00Z"/>
          <w:rFonts w:ascii="Verdana" w:hAnsi="Verdana"/>
        </w:rPr>
      </w:pPr>
      <w:ins w:id="11" w:author="Aayush Nepal" w:date="2024-09-19T16:41:00Z">
        <w:r w:rsidRPr="004E50A3">
          <w:rPr>
            <w:rFonts w:ascii="Verdana" w:hAnsi="Verdana"/>
          </w:rPr>
          <w:t>CINE MRI techniques, which involve reconstructing multiple motion phases into a single representative cycle, have been used to investigate patellar tracking patterns and tibiofemoral kinematics [2,3,8]. These methods typically offer improved spatial resolution compared to real-time imaging.</w:t>
        </w:r>
      </w:ins>
    </w:p>
    <w:p w14:paraId="306E4389" w14:textId="193D0051" w:rsidR="00966E38" w:rsidRDefault="004E50A3" w:rsidP="00662A7A">
      <w:pPr>
        <w:spacing w:line="360" w:lineRule="auto"/>
        <w:jc w:val="both"/>
        <w:rPr>
          <w:ins w:id="12" w:author="Aayush Nepal" w:date="2024-09-19T16:18:00Z" w16du:dateUtc="2024-09-19T14:18:00Z"/>
          <w:rFonts w:ascii="Verdana" w:hAnsi="Verdana"/>
        </w:rPr>
      </w:pPr>
      <w:ins w:id="13" w:author="Aayush Nepal" w:date="2024-09-19T16:46:00Z">
        <w:r w:rsidRPr="004E50A3">
          <w:rPr>
            <w:rFonts w:ascii="Verdana" w:hAnsi="Verdana"/>
          </w:rPr>
          <w:t>Another approach used in earlier studies is cine phase contrast MRI [9,10]. This method directly encodes velocity information into the MRI signal, allowing for quantitative measurements of tissue motion</w:t>
        </w:r>
      </w:ins>
      <w:ins w:id="14" w:author="Aayush Nepal" w:date="2024-09-19T16:46:00Z" w16du:dateUtc="2024-09-19T14:46:00Z">
        <w:r>
          <w:rPr>
            <w:rFonts w:ascii="Verdana" w:hAnsi="Verdana"/>
          </w:rPr>
          <w:t xml:space="preserve">. It has been applied to study </w:t>
        </w:r>
      </w:ins>
      <w:ins w:id="15" w:author="Aayush Nepal" w:date="2024-09-19T16:47:00Z" w16du:dateUtc="2024-09-19T14:47:00Z">
        <w:r>
          <w:rPr>
            <w:rFonts w:ascii="Verdana" w:hAnsi="Verdana"/>
          </w:rPr>
          <w:t xml:space="preserve">both patellofemoral and tibiofemoral kinematics. </w:t>
        </w:r>
      </w:ins>
      <w:ins w:id="16" w:author="Aayush Nepal" w:date="2024-09-19T16:46:00Z" w16du:dateUtc="2024-09-19T14:46:00Z">
        <w:r>
          <w:rPr>
            <w:rFonts w:ascii="Verdana" w:hAnsi="Verdana"/>
          </w:rPr>
          <w:t xml:space="preserve"> </w:t>
        </w:r>
      </w:ins>
    </w:p>
    <w:p w14:paraId="01D44025" w14:textId="686BEE8D" w:rsidR="00966E38" w:rsidRDefault="00966E38" w:rsidP="00662A7A">
      <w:pPr>
        <w:spacing w:line="360" w:lineRule="auto"/>
        <w:jc w:val="both"/>
        <w:rPr>
          <w:rFonts w:ascii="Verdana" w:hAnsi="Verdana"/>
        </w:rPr>
      </w:pPr>
      <w:ins w:id="17" w:author="Aayush Nepal" w:date="2024-09-19T16:18:00Z">
        <w:r w:rsidRPr="00966E38">
          <w:rPr>
            <w:rFonts w:ascii="Verdana" w:hAnsi="Verdana"/>
          </w:rPr>
          <w:t xml:space="preserve">Many of these dynamic MRI studies have incorporated specialized devices to guide knee motion and apply controlled loading conditions during imaging. These devices allow for the investigation of load-dependent variations in knee kinematics, providing insights into how the joint responds to different mechanical stresses [6]. Such approaches are particularly valuable for understanding the </w:t>
        </w:r>
        <w:r w:rsidRPr="00966E38">
          <w:rPr>
            <w:rFonts w:ascii="Verdana" w:hAnsi="Verdana"/>
          </w:rPr>
          <w:lastRenderedPageBreak/>
          <w:t>biomechanical changes associated with conditions like osteoarthritis and ligament injuries.</w:t>
        </w:r>
      </w:ins>
    </w:p>
    <w:p w14:paraId="6EACF485" w14:textId="77777777" w:rsidR="00106ACA" w:rsidRDefault="00747AC0" w:rsidP="00662A7A">
      <w:pPr>
        <w:spacing w:line="360" w:lineRule="auto"/>
        <w:jc w:val="both"/>
        <w:rPr>
          <w:rFonts w:ascii="Verdana" w:hAnsi="Verdana"/>
        </w:rPr>
      </w:pPr>
      <w:r>
        <w:rPr>
          <w:rFonts w:ascii="Verdana" w:hAnsi="Verdana"/>
        </w:rPr>
        <w:t xml:space="preserve">To analyze tibiofemoral kinematics effectively, precise segmentation of the tibia and femur in medical imaging is essential. </w:t>
      </w:r>
      <w:commentRangeStart w:id="18"/>
      <w:r>
        <w:rPr>
          <w:rFonts w:ascii="Verdana" w:hAnsi="Verdana"/>
        </w:rPr>
        <w:t xml:space="preserve">Segmentation </w:t>
      </w:r>
      <w:r w:rsidR="001E381D">
        <w:rPr>
          <w:rFonts w:ascii="Verdana" w:hAnsi="Verdana"/>
        </w:rPr>
        <w:t>can allow</w:t>
      </w:r>
      <w:r>
        <w:rPr>
          <w:rFonts w:ascii="Verdana" w:hAnsi="Verdana"/>
        </w:rPr>
        <w:t xml:space="preserve"> for the extraction of key kinematic parameters, such as the relative positions and orientations of these bones during knee motion</w:t>
      </w:r>
      <w:r w:rsidR="006473CD">
        <w:rPr>
          <w:rFonts w:ascii="Verdana" w:hAnsi="Verdana"/>
        </w:rPr>
        <w:t xml:space="preserve">. </w:t>
      </w:r>
      <w:commentRangeEnd w:id="18"/>
      <w:r w:rsidR="00AF1EB0">
        <w:rPr>
          <w:rStyle w:val="CommentReference"/>
        </w:rPr>
        <w:commentReference w:id="18"/>
      </w:r>
      <w:r w:rsidR="00106ACA" w:rsidRPr="00106ACA">
        <w:rPr>
          <w:rFonts w:ascii="Verdana" w:hAnsi="Verdana"/>
        </w:rPr>
        <w:t xml:space="preserve">This process becomes particularly challenging when dealing with </w:t>
      </w:r>
      <w:commentRangeStart w:id="19"/>
      <w:r w:rsidR="00106ACA" w:rsidRPr="00106ACA">
        <w:rPr>
          <w:rFonts w:ascii="Verdana" w:hAnsi="Verdana"/>
        </w:rPr>
        <w:t xml:space="preserve">dynamic imaging sequences </w:t>
      </w:r>
      <w:commentRangeEnd w:id="19"/>
      <w:r w:rsidR="00AF1EB0">
        <w:rPr>
          <w:rStyle w:val="CommentReference"/>
        </w:rPr>
        <w:commentReference w:id="19"/>
      </w:r>
      <w:r w:rsidR="00106ACA" w:rsidRPr="00106ACA">
        <w:rPr>
          <w:rFonts w:ascii="Verdana" w:hAnsi="Verdana"/>
        </w:rPr>
        <w:t>that capture knee motion over time, as it requires consistent and accurate segmentation across multiple image frames.</w:t>
      </w:r>
    </w:p>
    <w:p w14:paraId="5930ECC3" w14:textId="1BBDCC9D" w:rsidR="002B2CA7" w:rsidRPr="00E331E2" w:rsidRDefault="002B2CA7" w:rsidP="00662A7A">
      <w:pPr>
        <w:spacing w:line="360" w:lineRule="auto"/>
        <w:jc w:val="both"/>
        <w:rPr>
          <w:rFonts w:ascii="Verdana" w:hAnsi="Verdana"/>
        </w:rPr>
      </w:pPr>
      <w:r w:rsidRPr="002B2CA7">
        <w:rPr>
          <w:rFonts w:ascii="Verdana" w:hAnsi="Verdana"/>
        </w:rPr>
        <w:t xml:space="preserve">To overcome these challenges, we developed a semi-automated segmentation pipeline specifically designed for </w:t>
      </w:r>
      <w:r w:rsidR="002953B2">
        <w:rPr>
          <w:rFonts w:ascii="Verdana" w:hAnsi="Verdana"/>
        </w:rPr>
        <w:t xml:space="preserve">dynamic </w:t>
      </w:r>
      <w:r w:rsidRPr="002B2CA7">
        <w:rPr>
          <w:rFonts w:ascii="Verdana" w:hAnsi="Verdana"/>
        </w:rPr>
        <w:t>2D sagittal images of the knee during flexion-extension cycles.</w:t>
      </w:r>
      <w:commentRangeStart w:id="20"/>
      <w:commentRangeStart w:id="21"/>
      <w:r w:rsidRPr="002B2CA7">
        <w:rPr>
          <w:rFonts w:ascii="Verdana" w:hAnsi="Verdana"/>
        </w:rPr>
        <w:t xml:space="preserve"> </w:t>
      </w:r>
      <w:commentRangeEnd w:id="20"/>
      <w:r w:rsidR="002953B2">
        <w:rPr>
          <w:rStyle w:val="CommentReference"/>
        </w:rPr>
        <w:commentReference w:id="20"/>
      </w:r>
      <w:commentRangeEnd w:id="21"/>
      <w:r w:rsidR="0054524C">
        <w:rPr>
          <w:rStyle w:val="CommentReference"/>
        </w:rPr>
        <w:commentReference w:id="21"/>
      </w:r>
      <w:r w:rsidR="002953B2">
        <w:rPr>
          <w:rFonts w:ascii="Verdana" w:hAnsi="Verdana"/>
        </w:rPr>
        <w:t>and</w:t>
      </w:r>
      <w:r w:rsidRPr="002B2CA7">
        <w:rPr>
          <w:rFonts w:ascii="Verdana" w:hAnsi="Verdana"/>
        </w:rPr>
        <w:t xml:space="preserve"> compared its performance against traditional manual segmentation. Our results demonstrate</w:t>
      </w:r>
      <w:r w:rsidR="002953B2">
        <w:rPr>
          <w:rFonts w:ascii="Verdana" w:hAnsi="Verdana"/>
        </w:rPr>
        <w:t>s</w:t>
      </w:r>
      <w:r w:rsidRPr="002B2CA7">
        <w:rPr>
          <w:rFonts w:ascii="Verdana" w:hAnsi="Verdana"/>
        </w:rPr>
        <w:t xml:space="preserve"> that </w:t>
      </w:r>
      <w:r w:rsidR="002953B2">
        <w:rPr>
          <w:rFonts w:ascii="Verdana" w:hAnsi="Verdana"/>
        </w:rPr>
        <w:t>a</w:t>
      </w:r>
      <w:r w:rsidR="002953B2" w:rsidRPr="002B2CA7">
        <w:rPr>
          <w:rFonts w:ascii="Verdana" w:hAnsi="Verdana"/>
        </w:rPr>
        <w:t xml:space="preserve"> </w:t>
      </w:r>
      <w:r w:rsidRPr="002B2CA7">
        <w:rPr>
          <w:rFonts w:ascii="Verdana" w:hAnsi="Verdana"/>
        </w:rPr>
        <w:t xml:space="preserve">semi-automated approach not only significantly reduces processing time but also yields more consistent and smoother tracking of bone angles throughout the motion cycle. </w:t>
      </w:r>
    </w:p>
    <w:p w14:paraId="031B08CC" w14:textId="6208FFA2"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22"/>
      <w:r w:rsidRPr="007C6C76">
        <w:rPr>
          <w:rFonts w:ascii="Verdana" w:hAnsi="Verdana"/>
        </w:rPr>
        <w:t xml:space="preserve">Five healthy </w:t>
      </w:r>
      <w:commentRangeEnd w:id="22"/>
      <w:r w:rsidR="00E31065">
        <w:rPr>
          <w:rStyle w:val="CommentReference"/>
        </w:rPr>
        <w:commentReference w:id="22"/>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23"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1201ED1" w14:textId="1E77269B" w:rsidR="005702C6" w:rsidRPr="005702C6" w:rsidDel="004124A5" w:rsidRDefault="005702C6" w:rsidP="00662A7A">
      <w:pPr>
        <w:spacing w:line="360" w:lineRule="auto"/>
        <w:jc w:val="both"/>
        <w:rPr>
          <w:del w:id="24" w:author="Martin Krämer" w:date="2024-09-09T17:12:00Z" w16du:dateUtc="2024-09-09T15:12:00Z"/>
          <w:rFonts w:ascii="Verdana" w:hAnsi="Verdana"/>
        </w:rPr>
      </w:pPr>
      <w:r w:rsidRPr="005702C6">
        <w:rPr>
          <w:rFonts w:ascii="Verdana" w:hAnsi="Verdana"/>
        </w:rPr>
        <w:t>A custom MRI-safe device [</w:t>
      </w:r>
      <w:r w:rsidR="008701C8">
        <w:rPr>
          <w:rFonts w:ascii="Verdana" w:hAnsi="Verdana"/>
        </w:rPr>
        <w:t>4</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plane.</w:t>
      </w:r>
    </w:p>
    <w:p w14:paraId="184AF8F7" w14:textId="06EF92AA" w:rsidR="005702C6" w:rsidRPr="005702C6" w:rsidRDefault="004124A5" w:rsidP="00662A7A">
      <w:pPr>
        <w:spacing w:line="360" w:lineRule="auto"/>
        <w:jc w:val="both"/>
        <w:rPr>
          <w:rFonts w:ascii="Verdana" w:hAnsi="Verdana"/>
        </w:rPr>
      </w:pPr>
      <w:ins w:id="25" w:author="Martin Krämer" w:date="2024-09-09T17:12:00Z" w16du:dateUtc="2024-09-09T15:12:00Z">
        <w:r>
          <w:rPr>
            <w:rFonts w:ascii="Verdana" w:hAnsi="Verdana"/>
          </w:rPr>
          <w:t xml:space="preserve"> </w:t>
        </w:r>
      </w:ins>
      <w:r>
        <w:rPr>
          <w:rFonts w:ascii="Verdana" w:hAnsi="Verdana"/>
        </w:rPr>
        <w:t>T</w:t>
      </w:r>
      <w:r w:rsidR="005702C6" w:rsidRPr="5FE521F8">
        <w:rPr>
          <w:rFonts w:ascii="Verdana" w:hAnsi="Verdana"/>
        </w:rPr>
        <w:t xml:space="preserve">wo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proofErr w:type="gramStart"/>
      <w:r w:rsidR="005702C6" w:rsidRPr="5FE521F8">
        <w:rPr>
          <w:rFonts w:ascii="Verdana" w:hAnsi="Verdana"/>
        </w:rPr>
        <w:t>was wrapped</w:t>
      </w:r>
      <w:proofErr w:type="gramEnd"/>
      <w:r w:rsidR="005702C6" w:rsidRPr="5FE521F8">
        <w:rPr>
          <w:rFonts w:ascii="Verdana" w:hAnsi="Verdana"/>
        </w:rPr>
        <w:t xml:space="preserve">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lastRenderedPageBreak/>
        <w:t>During the scan, participants performed controlled flexion-</w:t>
      </w:r>
      <w:del w:id="26"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2B1E3C2B" w:rsidR="0E058264" w:rsidRDefault="0E058264" w:rsidP="00662A7A">
      <w:pPr>
        <w:spacing w:line="360" w:lineRule="auto"/>
        <w:jc w:val="both"/>
      </w:pPr>
      <w:r w:rsidRPr="5FE521F8">
        <w:rPr>
          <w:rFonts w:ascii="Verdana" w:eastAsia="Verdana" w:hAnsi="Verdana" w:cs="Verdana"/>
        </w:rPr>
        <w:t xml:space="preserve">MRI </w:t>
      </w:r>
      <w:commentRangeStart w:id="27"/>
      <w:r w:rsidRPr="5FE521F8">
        <w:rPr>
          <w:rFonts w:ascii="Verdana" w:eastAsia="Verdana" w:hAnsi="Verdana" w:cs="Verdana"/>
        </w:rPr>
        <w:t xml:space="preserve">data was acquired using a 2D radial golden-angle gradient echo FLASH sequence </w:t>
      </w:r>
      <w:commentRangeStart w:id="28"/>
      <w:r w:rsidRPr="5FE521F8">
        <w:rPr>
          <w:rFonts w:ascii="Verdana" w:eastAsia="Verdana" w:hAnsi="Verdana" w:cs="Verdana"/>
        </w:rPr>
        <w:t>[</w:t>
      </w:r>
      <w:r w:rsidR="004F6F97">
        <w:rPr>
          <w:rFonts w:ascii="Verdana" w:eastAsia="Verdana" w:hAnsi="Verdana" w:cs="Verdana"/>
        </w:rPr>
        <w:t>5</w:t>
      </w:r>
      <w:r w:rsidRPr="5FE521F8">
        <w:rPr>
          <w:rFonts w:ascii="Verdana" w:eastAsia="Verdana" w:hAnsi="Verdana" w:cs="Verdana"/>
        </w:rPr>
        <w:t xml:space="preserve">] </w:t>
      </w:r>
      <w:commentRangeEnd w:id="28"/>
      <w:r w:rsidR="00900AA1">
        <w:rPr>
          <w:rStyle w:val="CommentReference"/>
        </w:rPr>
        <w:commentReference w:id="28"/>
      </w:r>
      <w:r w:rsidRPr="5FE521F8">
        <w:rPr>
          <w:rFonts w:ascii="Verdana" w:eastAsia="Verdana" w:hAnsi="Verdana" w:cs="Verdana"/>
        </w:rPr>
        <w:t>with the following parameters: echo time (</w:t>
      </w:r>
      <w:commentRangeStart w:id="29"/>
      <w:r w:rsidRPr="5FE521F8">
        <w:rPr>
          <w:rFonts w:ascii="Verdana" w:eastAsia="Verdana" w:hAnsi="Verdana" w:cs="Verdana"/>
        </w:rPr>
        <w:t>TE</w:t>
      </w:r>
      <w:commentRangeEnd w:id="29"/>
      <w:r w:rsidR="00900AA1">
        <w:rPr>
          <w:rStyle w:val="CommentReference"/>
        </w:rPr>
        <w:commentReference w:id="29"/>
      </w:r>
      <w:r w:rsidRPr="5FE521F8">
        <w:rPr>
          <w:rFonts w:ascii="Verdana" w:eastAsia="Verdana" w:hAnsi="Verdana" w:cs="Verdana"/>
        </w:rPr>
        <w:t>) of 2.51 ms, flip angle of 8 degrees, and repetition time (</w:t>
      </w:r>
      <w:commentRangeStart w:id="30"/>
      <w:r w:rsidRPr="5FE521F8">
        <w:rPr>
          <w:rFonts w:ascii="Verdana" w:eastAsia="Verdana" w:hAnsi="Verdana" w:cs="Verdana"/>
        </w:rPr>
        <w:t>TR</w:t>
      </w:r>
      <w:commentRangeEnd w:id="30"/>
      <w:r w:rsidR="00900AA1">
        <w:rPr>
          <w:rStyle w:val="CommentReference"/>
        </w:rPr>
        <w:commentReference w:id="30"/>
      </w:r>
      <w:r w:rsidRPr="5FE521F8">
        <w:rPr>
          <w:rFonts w:ascii="Verdana" w:eastAsia="Verdana" w:hAnsi="Verdana" w:cs="Verdana"/>
        </w:rPr>
        <w:t xml:space="preserve">) of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commentRangeEnd w:id="27"/>
      <w:r w:rsidR="00900AA1">
        <w:rPr>
          <w:rStyle w:val="CommentReference"/>
        </w:rPr>
        <w:commentReference w:id="27"/>
      </w:r>
    </w:p>
    <w:p w14:paraId="0DCCA75D" w14:textId="68B5A920"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facilitated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31"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32"/>
      <w:commentRangeStart w:id="33"/>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commentRangeEnd w:id="32"/>
      <w:r w:rsidR="00DA6990">
        <w:rPr>
          <w:rStyle w:val="CommentReference"/>
        </w:rPr>
        <w:commentReference w:id="32"/>
      </w:r>
      <w:r w:rsidR="6F01215C" w:rsidRPr="5FE521F8">
        <w:rPr>
          <w:rFonts w:ascii="Verdana" w:eastAsia="Verdana" w:hAnsi="Verdana" w:cs="Verdana"/>
        </w:rPr>
        <w:t xml:space="preserve">. This process was repeated for the entire range of motion, ensuring comprehensive coverage.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33"/>
      <w:r w:rsidR="00DA6990">
        <w:rPr>
          <w:rStyle w:val="CommentReference"/>
        </w:rPr>
        <w:commentReference w:id="33"/>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Start w:id="34"/>
      <w:commentRangeEnd w:id="34"/>
      <w:r w:rsidR="008829A9">
        <w:rPr>
          <w:rStyle w:val="CommentReference"/>
        </w:rPr>
        <w:commentReference w:id="34"/>
      </w:r>
      <w:r w:rsidR="008829A9">
        <w:rPr>
          <w:rFonts w:ascii="Verdana" w:eastAsia="Verdana" w:hAnsi="Verdana" w:cs="Verdana"/>
        </w:rPr>
        <w:t>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35" w:author="Martin Krämer" w:date="2024-09-09T17:29:00Z" w16du:dateUtc="2024-09-09T15:29:00Z">
        <w:r w:rsidRPr="5FE521F8" w:rsidDel="004F3A37">
          <w:rPr>
            <w:rFonts w:ascii="Verdana" w:eastAsia="Verdana" w:hAnsi="Verdana" w:cs="Verdana"/>
            <w:u w:val="single"/>
          </w:rPr>
          <w:delText xml:space="preserve">) </w:delText>
        </w:r>
      </w:del>
    </w:p>
    <w:p w14:paraId="24D516E0" w14:textId="72891DB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36"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 xml:space="preserve">implemented in </w:t>
      </w:r>
      <w:commentRangeStart w:id="37"/>
      <w:r w:rsidR="33B09C27" w:rsidRPr="5FE521F8">
        <w:rPr>
          <w:rFonts w:ascii="Verdana" w:eastAsia="Verdana" w:hAnsi="Verdana" w:cs="Verdana"/>
        </w:rPr>
        <w:t>Python</w:t>
      </w:r>
      <w:commentRangeEnd w:id="37"/>
      <w:r w:rsidR="005C1B41">
        <w:rPr>
          <w:rStyle w:val="CommentReference"/>
        </w:rPr>
        <w:commentReference w:id="37"/>
      </w:r>
      <w:r w:rsidR="33B09C27" w:rsidRPr="5FE521F8">
        <w:rPr>
          <w:rFonts w:ascii="Verdana" w:eastAsia="Verdana" w:hAnsi="Verdana" w:cs="Verdana"/>
        </w:rPr>
        <w:t>:</w:t>
      </w:r>
    </w:p>
    <w:p w14:paraId="59278B88" w14:textId="215E5A20" w:rsidR="33B09C27" w:rsidRDefault="33B09C27" w:rsidP="00A52972">
      <w:pPr>
        <w:spacing w:line="360" w:lineRule="auto"/>
        <w:jc w:val="both"/>
      </w:pPr>
      <w:commentRangeStart w:id="38"/>
      <w:commentRangeStart w:id="39"/>
      <w:r w:rsidRPr="5FE521F8">
        <w:rPr>
          <w:rFonts w:ascii="Verdana" w:eastAsia="Verdana" w:hAnsi="Verdana" w:cs="Verdana"/>
        </w:rPr>
        <w:lastRenderedPageBreak/>
        <w:t>(I) Edge Detection</w:t>
      </w:r>
      <w:commentRangeEnd w:id="38"/>
      <w:r w:rsidR="0053043B">
        <w:rPr>
          <w:rStyle w:val="CommentReference"/>
        </w:rPr>
        <w:commentReference w:id="38"/>
      </w:r>
      <w:commentRangeEnd w:id="39"/>
      <w:r w:rsidR="00396DDE">
        <w:rPr>
          <w:rStyle w:val="CommentReference"/>
        </w:rPr>
        <w:commentReference w:id="39"/>
      </w:r>
      <w:r w:rsidRPr="5FE521F8">
        <w:rPr>
          <w:rFonts w:ascii="Verdana" w:eastAsia="Verdana" w:hAnsi="Verdana" w:cs="Verdana"/>
        </w:rPr>
        <w:t>: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256CE7">
        <w:rPr>
          <w:rFonts w:ascii="Verdana" w:eastAsia="Verdana" w:hAnsi="Verdana" w:cs="Verdana"/>
        </w:rPr>
        <w:t>6</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C218B2F" w:rsidR="0B57FC33" w:rsidRDefault="0B57FC33" w:rsidP="00A52972">
      <w:pPr>
        <w:spacing w:line="360" w:lineRule="auto"/>
        <w:jc w:val="both"/>
      </w:pPr>
      <w:r w:rsidRPr="5FE521F8">
        <w:rPr>
          <w:rFonts w:ascii="Verdana" w:eastAsia="Verdana" w:hAnsi="Verdana" w:cs="Verdana"/>
        </w:rPr>
        <w:t xml:space="preserve">(II) </w:t>
      </w:r>
      <w:r w:rsidR="33B09C27" w:rsidRPr="5FE521F8">
        <w:rPr>
          <w:rFonts w:ascii="Verdana" w:eastAsia="Verdana" w:hAnsi="Verdana" w:cs="Verdana"/>
        </w:rPr>
        <w:t xml:space="preserve">Edge Labeling: Connected-component labeling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p>
    <w:p w14:paraId="7BABD9C8" w14:textId="1857592C"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w:t>
      </w:r>
      <w:r w:rsidR="00396DDE">
        <w:rPr>
          <w:rFonts w:ascii="Verdana" w:eastAsia="Verdana" w:hAnsi="Verdana" w:cs="Verdana"/>
        </w:rPr>
        <w:t xml:space="preserve">manually </w:t>
      </w:r>
      <w:r w:rsidR="00E763D1" w:rsidRPr="00E763D1">
        <w:rPr>
          <w:rFonts w:ascii="Verdana" w:eastAsia="Verdana" w:hAnsi="Verdana" w:cs="Verdana"/>
        </w:rPr>
        <w:t xml:space="preserve">established along the labeled edges of the tibia and femur in the initial frame (fully flexed position). The process began by identifying the most distal point of each bone and then sorting the edge points using a </w:t>
      </w:r>
      <w:commentRangeStart w:id="40"/>
      <w:r w:rsidR="00E763D1" w:rsidRPr="00E763D1">
        <w:rPr>
          <w:rFonts w:ascii="Verdana" w:eastAsia="Verdana" w:hAnsi="Verdana" w:cs="Verdana"/>
        </w:rPr>
        <w:t>greedy nearest neighbor algorithm</w:t>
      </w:r>
      <w:commentRangeEnd w:id="40"/>
      <w:r w:rsidR="00396DDE">
        <w:rPr>
          <w:rStyle w:val="CommentReference"/>
        </w:rPr>
        <w:commentReference w:id="40"/>
      </w:r>
      <w:r w:rsidR="00E763D1" w:rsidRPr="00E763D1">
        <w:rPr>
          <w:rFonts w:ascii="Verdana" w:eastAsia="Verdana" w:hAnsi="Verdana" w:cs="Verdana"/>
        </w:rPr>
        <w:t>. The</w:t>
      </w:r>
      <w:del w:id="41"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 xml:space="preserve">e sorted points were then downsampled to 50-80 equidistant points using </w:t>
      </w:r>
      <w:commentRangeStart w:id="42"/>
      <w:r w:rsidR="00E763D1" w:rsidRPr="00E763D1">
        <w:rPr>
          <w:rFonts w:ascii="Verdana" w:eastAsia="Verdana" w:hAnsi="Verdana" w:cs="Verdana"/>
        </w:rPr>
        <w:t>cubic spline interpolation</w:t>
      </w:r>
      <w:commentRangeEnd w:id="42"/>
      <w:r w:rsidR="00396DDE">
        <w:rPr>
          <w:rStyle w:val="CommentReference"/>
        </w:rPr>
        <w:commentReference w:id="42"/>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commentRangeStart w:id="43"/>
    <w:p w14:paraId="0D181462" w14:textId="69B30AD7" w:rsidR="004862B0" w:rsidDel="00383F94" w:rsidRDefault="00000000" w:rsidP="5FE521F8">
      <w:pPr>
        <w:spacing w:line="360" w:lineRule="auto"/>
        <w:rPr>
          <w:del w:id="44"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w:commentRangeEnd w:id="43"/>
          <m:r>
            <m:rPr>
              <m:sty m:val="p"/>
            </m:rPr>
            <w:rPr>
              <w:rStyle w:val="CommentReference"/>
            </w:rPr>
            <w:commentReference w:id="43"/>
          </m:r>
        </m:oMath>
      </m:oMathPara>
    </w:p>
    <w:p w14:paraId="391F41BD" w14:textId="77777777" w:rsidR="00383F94" w:rsidRDefault="00383F94" w:rsidP="009B2F7D">
      <w:pPr>
        <w:spacing w:line="360" w:lineRule="auto"/>
        <w:jc w:val="both"/>
        <w:rPr>
          <w:ins w:id="45"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46"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47"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w:lastRenderedPageBreak/>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pPr>
        <w:spacing w:line="360" w:lineRule="auto"/>
        <w:jc w:val="both"/>
        <w:rPr>
          <w:rFonts w:ascii="Verdana" w:eastAsia="Verdana" w:hAnsi="Verdana" w:cs="Verdana"/>
        </w:rPr>
        <w:pPrChange w:id="48" w:author="Martin Krämer" w:date="2024-09-09T17:59:00Z" w16du:dateUtc="2024-09-09T15:59:00Z">
          <w:pPr>
            <w:spacing w:line="360" w:lineRule="auto"/>
          </w:pPr>
        </w:pPrChange>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pPr>
        <w:spacing w:line="360" w:lineRule="auto"/>
        <w:jc w:val="center"/>
        <w:rPr>
          <w:rFonts w:ascii="Verdana" w:eastAsia="Verdana" w:hAnsi="Verdana" w:cs="Verdana"/>
        </w:rPr>
        <w:pPrChange w:id="49" w:author="Martin Krämer" w:date="2024-09-09T20:32:00Z" w16du:dateUtc="2024-09-09T18:32:00Z">
          <w:pPr>
            <w:spacing w:line="360" w:lineRule="auto"/>
          </w:pPr>
        </w:pPrChange>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ins w:id="50" w:author="Martin Krämer" w:date="2024-09-09T20:35:00Z" w16du:dateUtc="2024-09-09T18:35:00Z">
        <w:r>
          <w:rPr>
            <w:rFonts w:ascii="Verdana" w:eastAsia="Verdana" w:hAnsi="Verdana" w:cs="Verdana"/>
          </w:rPr>
          <w:t>T</w:t>
        </w:r>
      </w:ins>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51"/>
      <w:r w:rsidR="001631E6">
        <w:rPr>
          <w:rFonts w:ascii="Verdana" w:eastAsia="Verdana" w:hAnsi="Verdana" w:cs="Verdana"/>
        </w:rPr>
        <w:t xml:space="preserve">to its nearest point </w:t>
      </w:r>
      <w:commentRangeEnd w:id="51"/>
      <w:r w:rsidR="00FC17FF">
        <w:rPr>
          <w:rStyle w:val="CommentReference"/>
        </w:rPr>
        <w:commentReference w:id="51"/>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7E6182CA" w:rsidR="00DD5A06" w:rsidRDefault="001F7579" w:rsidP="00C67C58">
      <w:pPr>
        <w:spacing w:line="360" w:lineRule="auto"/>
        <w:jc w:val="both"/>
        <w:rPr>
          <w:rFonts w:ascii="Verdana" w:eastAsia="Verdana" w:hAnsi="Verdana" w:cs="Verdana"/>
        </w:rPr>
      </w:pPr>
      <w:r>
        <w:rPr>
          <w:rFonts w:ascii="Verdana" w:eastAsia="Verdana" w:hAnsi="Verdana" w:cs="Verdana"/>
        </w:rPr>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pPr>
        <w:spacing w:line="360" w:lineRule="auto"/>
        <w:jc w:val="both"/>
        <w:rPr>
          <w:rFonts w:ascii="Verdana" w:eastAsia="Verdana" w:hAnsi="Verdana" w:cs="Verdana"/>
        </w:rPr>
        <w:pPrChange w:id="52" w:author="Martin Krämer" w:date="2024-09-09T17:30:00Z" w16du:dateUtc="2024-09-09T15:30:00Z">
          <w:pPr>
            <w:spacing w:line="360" w:lineRule="auto"/>
          </w:pPr>
        </w:pPrChange>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2481235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commentRangeStart w:id="53"/>
      <w:r w:rsidR="001C0ABB">
        <w:rPr>
          <w:rFonts w:ascii="Verdana" w:hAnsi="Verdana"/>
        </w:rPr>
        <w:t>t</w:t>
      </w:r>
      <w:r w:rsidR="00022C3F">
        <w:rPr>
          <w:rFonts w:ascii="Verdana" w:hAnsi="Verdana"/>
        </w:rPr>
        <w:t xml:space="preserve">he </w:t>
      </w:r>
      <w:ins w:id="54" w:author="Martin Krämer" w:date="2024-09-11T20:08:00Z" w16du:dateUtc="2024-09-11T18:08:00Z">
        <w:r w:rsidR="001C0ABB">
          <w:rPr>
            <w:rFonts w:ascii="Verdana" w:hAnsi="Verdana"/>
          </w:rPr>
          <w:t>N</w:t>
        </w:r>
      </w:ins>
      <w:r w:rsidR="00022C3F">
        <w:rPr>
          <w:rFonts w:ascii="Verdana" w:hAnsi="Verdana"/>
        </w:rPr>
        <w:t>apari (v.4.16) image processing software</w:t>
      </w:r>
      <w:commentRangeEnd w:id="53"/>
      <w:r w:rsidR="001C0ABB">
        <w:rPr>
          <w:rStyle w:val="CommentReference"/>
        </w:rPr>
        <w:commentReference w:id="53"/>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55" w:author="Martin Krämer" w:date="2024-09-11T20:13:00Z" w16du:dateUtc="2024-09-11T18:13:00Z">
        <w:r w:rsidR="00022C3F" w:rsidDel="001C0ABB">
          <w:rPr>
            <w:rFonts w:ascii="Verdana" w:hAnsi="Verdana"/>
          </w:rPr>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0598BAA3"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xml:space="preserve">. </w:t>
      </w:r>
      <w:commentRangeStart w:id="56"/>
      <w:r>
        <w:rPr>
          <w:rFonts w:ascii="Verdana" w:hAnsi="Verdana"/>
        </w:rPr>
        <w:t>Princip</w:t>
      </w:r>
      <w:r w:rsidR="003F22ED">
        <w:rPr>
          <w:rFonts w:ascii="Verdana" w:hAnsi="Verdana"/>
        </w:rPr>
        <w:t>al</w:t>
      </w:r>
      <w:r>
        <w:rPr>
          <w:rFonts w:ascii="Verdana" w:hAnsi="Verdana"/>
        </w:rPr>
        <w:t xml:space="preserve"> component </w:t>
      </w:r>
      <w:commentRangeEnd w:id="56"/>
      <w:r w:rsidR="004A48BD">
        <w:rPr>
          <w:rStyle w:val="CommentReference"/>
        </w:rPr>
        <w:commentReference w:id="56"/>
      </w:r>
      <w:r>
        <w:rPr>
          <w:rFonts w:ascii="Verdana" w:hAnsi="Verdana"/>
        </w:rPr>
        <w:t xml:space="preserve">analysis </w:t>
      </w:r>
      <w:r>
        <w:rPr>
          <w:rFonts w:ascii="Verdana" w:hAnsi="Verdana"/>
        </w:rPr>
        <w:lastRenderedPageBreak/>
        <w:t xml:space="preserve">was used to obtain the unit vectors that define the long axis. </w:t>
      </w:r>
      <w:r w:rsidR="000423D6">
        <w:rPr>
          <w:rFonts w:ascii="Verdana" w:hAnsi="Verdana"/>
        </w:rPr>
        <w:t xml:space="preserve">Because </w:t>
      </w:r>
      <w:r w:rsidR="000423D6">
        <w:rPr>
          <w:rFonts w:ascii="Verdana" w:hAnsi="Verdana"/>
        </w:rPr>
        <w:t xml:space="preserve">the number of frames reconstructed for each dataset varied between subjects due to </w:t>
      </w:r>
      <w:r w:rsidR="000423D6">
        <w:rPr>
          <w:rFonts w:ascii="Verdana" w:hAnsi="Verdana"/>
        </w:rPr>
        <w:t>differences in the achievable</w:t>
      </w:r>
      <w:r w:rsidR="000423D6">
        <w:rPr>
          <w:rFonts w:ascii="Verdana" w:hAnsi="Verdana"/>
        </w:rPr>
        <w:t xml:space="preserve"> range</w:t>
      </w:r>
      <w:del w:id="57" w:author="Martin Krämer" w:date="2024-09-11T20:21:00Z" w16du:dateUtc="2024-09-11T18:21:00Z">
        <w:r w:rsidR="000423D6" w:rsidDel="000423D6">
          <w:rPr>
            <w:rFonts w:ascii="Verdana" w:hAnsi="Verdana"/>
          </w:rPr>
          <w:delText>s</w:delText>
        </w:r>
      </w:del>
      <w:r w:rsidR="000423D6">
        <w:rPr>
          <w:rFonts w:ascii="Verdana" w:hAnsi="Verdana"/>
        </w:rPr>
        <w:t xml:space="preserve"> of motion, </w:t>
      </w:r>
      <w:r w:rsidR="000423D6">
        <w:rPr>
          <w:rFonts w:ascii="Verdana" w:hAnsi="Verdana"/>
        </w:rPr>
        <w:t>a</w:t>
      </w:r>
      <w:r w:rsidR="000423D6">
        <w:rPr>
          <w:rFonts w:ascii="Verdana" w:hAnsi="Verdana"/>
        </w:rPr>
        <w:t xml:space="preserve"> normalization </w:t>
      </w:r>
      <w:r w:rsidR="000423D6">
        <w:rPr>
          <w:rFonts w:ascii="Verdana" w:hAnsi="Verdana"/>
        </w:rPr>
        <w:t xml:space="preserve">of the knee flexion angle was performed </w:t>
      </w:r>
      <w:r w:rsidR="000423D6">
        <w:rPr>
          <w:rFonts w:ascii="Verdana" w:hAnsi="Verdana"/>
        </w:rPr>
        <w:t>as</w:t>
      </w:r>
      <w:r w:rsidR="000423D6">
        <w:rPr>
          <w:rFonts w:ascii="Verdana" w:hAnsi="Verdana"/>
        </w:rPr>
        <w:t xml:space="preserve"> a fraction of the</w:t>
      </w:r>
      <w:r w:rsidR="000423D6">
        <w:rPr>
          <w:rFonts w:ascii="Verdana" w:hAnsi="Verdana"/>
        </w:rPr>
        <w:t xml:space="preserv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211F7E26" w14:textId="420BA056" w:rsidR="00E328D8" w:rsidRDefault="006B6966" w:rsidP="00727147">
      <w:pPr>
        <w:spacing w:line="360" w:lineRule="auto"/>
        <w:rPr>
          <w:rFonts w:ascii="Verdana" w:hAnsi="Verdana"/>
          <w:u w:val="single"/>
        </w:rPr>
      </w:pPr>
      <w:commentRangeStart w:id="58"/>
      <w:r w:rsidRPr="00C67C58">
        <w:rPr>
          <w:rFonts w:ascii="Verdana" w:hAnsi="Verdana"/>
          <w:u w:val="single"/>
          <w:rPrChange w:id="59" w:author="Martin Krämer" w:date="2024-09-09T17:30:00Z" w16du:dateUtc="2024-09-09T15:30:00Z">
            <w:rPr>
              <w:rFonts w:ascii="Verdana" w:hAnsi="Verdana"/>
            </w:rPr>
          </w:rPrChange>
        </w:rPr>
        <w:t>3.</w:t>
      </w:r>
      <w:r>
        <w:rPr>
          <w:rFonts w:ascii="Verdana" w:hAnsi="Verdana"/>
        </w:rPr>
        <w:t xml:space="preserve"> </w:t>
      </w:r>
      <w:r w:rsidR="00E328D8">
        <w:rPr>
          <w:rFonts w:ascii="Verdana" w:hAnsi="Verdana"/>
          <w:u w:val="single"/>
        </w:rPr>
        <w:t>Results</w:t>
      </w:r>
      <w:commentRangeEnd w:id="58"/>
      <w:r w:rsidR="00F55747">
        <w:rPr>
          <w:rStyle w:val="CommentReference"/>
        </w:rPr>
        <w:commentReference w:id="58"/>
      </w:r>
    </w:p>
    <w:p w14:paraId="317C8868" w14:textId="77777777" w:rsidR="00AE036C" w:rsidRDefault="005C420E">
      <w:pPr>
        <w:spacing w:line="360" w:lineRule="auto"/>
        <w:jc w:val="both"/>
        <w:rPr>
          <w:rFonts w:ascii="Verdana" w:hAnsi="Verdana"/>
        </w:rPr>
        <w:pPrChange w:id="60" w:author="Martin Krämer" w:date="2024-09-09T17:30:00Z" w16du:dateUtc="2024-09-09T15:30:00Z">
          <w:pPr>
            <w:spacing w:line="360" w:lineRule="auto"/>
          </w:pPr>
        </w:pPrChange>
      </w:pPr>
      <w:r w:rsidRPr="005C420E">
        <w:rPr>
          <w:rFonts w:ascii="Verdana" w:hAnsi="Verdana"/>
        </w:rPr>
        <w:t xml:space="preserve">In </w:t>
      </w:r>
      <w:r w:rsidRPr="005C420E">
        <w:rPr>
          <w:rFonts w:ascii="Verdana" w:hAnsi="Verdana"/>
          <w:b/>
          <w:bCs/>
        </w:rPr>
        <w:t>Figure 3</w:t>
      </w:r>
      <w:r w:rsidRPr="005C420E">
        <w:rPr>
          <w:rFonts w:ascii="Verdana" w:hAnsi="Verdana"/>
        </w:rPr>
        <w:t>, the angle between the tibia and femur is plotted as a function of flexion percentage for each of the five datasets</w:t>
      </w:r>
      <w:r w:rsidR="007A137D">
        <w:rPr>
          <w:rFonts w:ascii="Verdana" w:hAnsi="Verdana"/>
        </w:rPr>
        <w:t xml:space="preserve"> for both the manual</w:t>
      </w:r>
      <w:r w:rsidR="001C73EA">
        <w:rPr>
          <w:rFonts w:ascii="Verdana" w:hAnsi="Verdana"/>
        </w:rPr>
        <w:t xml:space="preserve"> </w:t>
      </w:r>
      <w:r w:rsidR="007A137D">
        <w:rPr>
          <w:rFonts w:ascii="Verdana" w:hAnsi="Verdana"/>
        </w:rPr>
        <w:t>segmentation (orange) and semi-automatic segmentation (blue)</w:t>
      </w:r>
      <w:r w:rsidR="001C7D56">
        <w:rPr>
          <w:rFonts w:ascii="Verdana" w:hAnsi="Verdana"/>
        </w:rPr>
        <w:t xml:space="preserve"> methods</w:t>
      </w:r>
      <w:r>
        <w:rPr>
          <w:rFonts w:ascii="Verdana" w:hAnsi="Verdana"/>
        </w:rPr>
        <w:t>.</w:t>
      </w:r>
      <w:r w:rsidR="007A137D">
        <w:rPr>
          <w:rFonts w:ascii="Verdana" w:hAnsi="Verdana"/>
        </w:rPr>
        <w:t xml:space="preserve"> </w:t>
      </w:r>
      <w:r>
        <w:rPr>
          <w:rFonts w:ascii="Verdana" w:hAnsi="Verdana"/>
        </w:rPr>
        <w:t xml:space="preserve"> </w:t>
      </w:r>
      <w:r w:rsidR="007710F9" w:rsidRPr="007710F9">
        <w:rPr>
          <w:rFonts w:ascii="Verdana" w:hAnsi="Verdana"/>
        </w:rPr>
        <w:t>Across all datasets, both methods exhibit consistent angular trajectories, characterized by a pronounced "V"-shaped pattern that peaks at maximum flexion and reaches its lowest point around full extension.</w:t>
      </w:r>
      <w:r w:rsidR="00C44935">
        <w:rPr>
          <w:rFonts w:ascii="Verdana" w:hAnsi="Verdana"/>
        </w:rPr>
        <w:t xml:space="preserve"> </w:t>
      </w:r>
      <w:r w:rsidR="00B005DD">
        <w:rPr>
          <w:rFonts w:ascii="Verdana" w:hAnsi="Verdana"/>
        </w:rPr>
        <w:t xml:space="preserve">The range of angles correlate with the range of motion inside the scanner for each dataset. </w:t>
      </w:r>
    </w:p>
    <w:p w14:paraId="0715AFD3" w14:textId="77777777" w:rsidR="00756C3E" w:rsidRDefault="00C630C7">
      <w:pPr>
        <w:spacing w:line="360" w:lineRule="auto"/>
        <w:jc w:val="both"/>
        <w:rPr>
          <w:rFonts w:ascii="Verdana" w:hAnsi="Verdana"/>
        </w:rPr>
        <w:pPrChange w:id="61" w:author="Martin Krämer" w:date="2024-09-09T17:30:00Z" w16du:dateUtc="2024-09-09T15:30:00Z">
          <w:pPr>
            <w:spacing w:line="360" w:lineRule="auto"/>
          </w:pPr>
        </w:pPrChange>
      </w:pPr>
      <w:r>
        <w:rPr>
          <w:rFonts w:ascii="Verdana" w:hAnsi="Verdana"/>
        </w:rPr>
        <w:t>Despite the similar trends, the manual</w:t>
      </w:r>
      <w:r w:rsidR="008236A4">
        <w:rPr>
          <w:rFonts w:ascii="Verdana" w:hAnsi="Verdana"/>
        </w:rPr>
        <w:t xml:space="preserve"> segmentation results</w:t>
      </w:r>
      <w:r>
        <w:rPr>
          <w:rFonts w:ascii="Verdana" w:hAnsi="Verdana"/>
        </w:rPr>
        <w:t xml:space="preserve"> appear </w:t>
      </w:r>
      <w:r w:rsidR="008236A4">
        <w:rPr>
          <w:rFonts w:ascii="Verdana" w:hAnsi="Verdana"/>
        </w:rPr>
        <w:t xml:space="preserve">to have more local fluctuations compared to the </w:t>
      </w:r>
      <w:r w:rsidR="00E82E42">
        <w:rPr>
          <w:rFonts w:ascii="Verdana" w:hAnsi="Verdana"/>
        </w:rPr>
        <w:t xml:space="preserve">semi-automatic method. To visualize these differences in trajectory smoothness, the rate </w:t>
      </w:r>
      <w:r w:rsidR="00684A47">
        <w:rPr>
          <w:rFonts w:ascii="Verdana" w:hAnsi="Verdana"/>
        </w:rPr>
        <w:t xml:space="preserve">of change of the angle with respect to the flexion percentage was computed. This derivative analysis, as shown in </w:t>
      </w:r>
      <w:r w:rsidR="00684A47">
        <w:rPr>
          <w:rFonts w:ascii="Verdana" w:hAnsi="Verdana"/>
          <w:b/>
          <w:bCs/>
        </w:rPr>
        <w:t>Figure 4</w:t>
      </w:r>
      <w:r w:rsidR="00684A47">
        <w:rPr>
          <w:rFonts w:ascii="Verdana" w:hAnsi="Verdana"/>
        </w:rPr>
        <w:t xml:space="preserve">, plots the angular velocity (in degrees per flexion percentage) against the flexion percentage for each dataset and segmentation method. </w:t>
      </w:r>
      <w:r w:rsidR="0064743B">
        <w:rPr>
          <w:rFonts w:ascii="Verdana" w:hAnsi="Verdana"/>
        </w:rPr>
        <w:t xml:space="preserve">For both manual and semi-automatic methods, the values generally cluster around </w:t>
      </w:r>
      <w:r w:rsidR="008123A4">
        <w:rPr>
          <w:rFonts w:ascii="Verdana" w:hAnsi="Verdana"/>
        </w:rPr>
        <w:t>-0.25</w:t>
      </w:r>
      <w:r w:rsidR="00AE58C8">
        <w:rPr>
          <w:rFonts w:ascii="Verdana" w:hAnsi="Verdana"/>
        </w:rPr>
        <w:t xml:space="preserve"> degrees per flexion percentage</w:t>
      </w:r>
      <w:r w:rsidR="00800292">
        <w:rPr>
          <w:rFonts w:ascii="Verdana" w:hAnsi="Verdana"/>
        </w:rPr>
        <w:t xml:space="preserve"> </w:t>
      </w:r>
      <w:r w:rsidR="000201CE">
        <w:rPr>
          <w:rFonts w:ascii="Verdana" w:hAnsi="Verdana"/>
        </w:rPr>
        <w:t>for the first half of the motion cycle</w:t>
      </w:r>
      <w:r w:rsidR="00AE58C8">
        <w:rPr>
          <w:rFonts w:ascii="Verdana" w:hAnsi="Verdana"/>
        </w:rPr>
        <w:t xml:space="preserve"> (-100% -0%)</w:t>
      </w:r>
      <w:r w:rsidR="000201CE">
        <w:rPr>
          <w:rFonts w:ascii="Verdana" w:hAnsi="Verdana"/>
        </w:rPr>
        <w:t xml:space="preserve"> and </w:t>
      </w:r>
      <w:r w:rsidR="00AE58C8">
        <w:rPr>
          <w:rFonts w:ascii="Verdana" w:hAnsi="Verdana"/>
        </w:rPr>
        <w:t>0.25 degrees per flexion percentage</w:t>
      </w:r>
      <w:r w:rsidR="000201CE">
        <w:rPr>
          <w:rFonts w:ascii="Verdana" w:hAnsi="Verdana"/>
        </w:rPr>
        <w:t xml:space="preserve"> for the second half</w:t>
      </w:r>
      <w:r w:rsidR="0048336F">
        <w:rPr>
          <w:rFonts w:ascii="Verdana" w:hAnsi="Verdana"/>
        </w:rPr>
        <w:t xml:space="preserve"> (0%-100%)</w:t>
      </w:r>
      <w:r w:rsidR="000201CE">
        <w:rPr>
          <w:rFonts w:ascii="Verdana" w:hAnsi="Verdana"/>
        </w:rPr>
        <w:t xml:space="preserve">. The semi-automatic method shows a more consistent distribution of values within </w:t>
      </w:r>
      <w:r w:rsidR="009661BC">
        <w:rPr>
          <w:rFonts w:ascii="Verdana" w:hAnsi="Verdana"/>
        </w:rPr>
        <w:t>these values</w:t>
      </w:r>
      <w:r w:rsidR="00EE6915">
        <w:rPr>
          <w:rFonts w:ascii="Verdana" w:hAnsi="Verdana"/>
        </w:rPr>
        <w:t xml:space="preserve"> across all datasets. In contrast, the manual method </w:t>
      </w:r>
      <w:r w:rsidR="009661BC">
        <w:rPr>
          <w:rFonts w:ascii="Verdana" w:hAnsi="Verdana"/>
        </w:rPr>
        <w:t>exhibits</w:t>
      </w:r>
      <w:r w:rsidR="00EE6915">
        <w:rPr>
          <w:rFonts w:ascii="Verdana" w:hAnsi="Verdana"/>
        </w:rPr>
        <w:t xml:space="preserve"> greater variability, with more </w:t>
      </w:r>
      <w:r w:rsidR="009661BC">
        <w:rPr>
          <w:rFonts w:ascii="Verdana" w:hAnsi="Verdana"/>
        </w:rPr>
        <w:t>frequent</w:t>
      </w:r>
      <w:r w:rsidR="00EE6915">
        <w:rPr>
          <w:rFonts w:ascii="Verdana" w:hAnsi="Verdana"/>
        </w:rPr>
        <w:t xml:space="preserve"> and pronounced deviations from </w:t>
      </w:r>
      <w:r w:rsidR="009661BC">
        <w:rPr>
          <w:rFonts w:ascii="Verdana" w:hAnsi="Verdana"/>
        </w:rPr>
        <w:t>these values</w:t>
      </w:r>
      <w:r w:rsidR="00EE6915">
        <w:rPr>
          <w:rFonts w:ascii="Verdana" w:hAnsi="Verdana"/>
        </w:rPr>
        <w:t>.</w:t>
      </w:r>
      <w:r w:rsidR="009661BC">
        <w:rPr>
          <w:rFonts w:ascii="Verdana" w:hAnsi="Verdana"/>
        </w:rPr>
        <w:t xml:space="preserve"> </w:t>
      </w:r>
    </w:p>
    <w:p w14:paraId="5BA0117F" w14:textId="143A8159" w:rsidR="002A04B3" w:rsidRPr="00610A44" w:rsidRDefault="00773C47">
      <w:pPr>
        <w:spacing w:line="360" w:lineRule="auto"/>
        <w:jc w:val="both"/>
        <w:rPr>
          <w:rFonts w:ascii="Verdana" w:hAnsi="Verdana"/>
        </w:rPr>
        <w:pPrChange w:id="62" w:author="Martin Krämer" w:date="2024-09-09T17:30:00Z" w16du:dateUtc="2024-09-09T15:30:00Z">
          <w:pPr>
            <w:spacing w:line="360" w:lineRule="auto"/>
          </w:pPr>
        </w:pPrChange>
      </w:pPr>
      <w:r w:rsidRPr="00773C47">
        <w:rPr>
          <w:rFonts w:ascii="Verdana" w:hAnsi="Verdana"/>
        </w:rPr>
        <w:t xml:space="preserve">To provide an overview of the segmentation methods' performance across all datasets, </w:t>
      </w:r>
      <w:r w:rsidRPr="00610A44">
        <w:rPr>
          <w:rFonts w:ascii="Verdana" w:hAnsi="Verdana"/>
          <w:b/>
          <w:bCs/>
        </w:rPr>
        <w:t>Figure 5</w:t>
      </w:r>
      <w:r w:rsidRPr="00773C47">
        <w:rPr>
          <w:rFonts w:ascii="Verdana" w:hAnsi="Verdana"/>
        </w:rPr>
        <w:t xml:space="preserve"> presents the aggregated results. This graph shows the average angle between the long axis of tibia and femur segments, plotted against the flexion percentage, with the shaded regions representing the standard deviation. Both methods maintain the characteristic V-shaped pattern observed in the individual datasets. Notably, the standard deviation, as indicated by the shaded area, is consistently larger for the manual segmentation compared to the semi-</w:t>
      </w:r>
      <w:r w:rsidRPr="00773C47">
        <w:rPr>
          <w:rFonts w:ascii="Verdana" w:hAnsi="Verdana"/>
        </w:rPr>
        <w:lastRenderedPageBreak/>
        <w:t xml:space="preserve">automatic method throughout the entire motion cycle. This difference in variability is particularly evident at the </w:t>
      </w:r>
      <w:r w:rsidR="00D6330D">
        <w:rPr>
          <w:rFonts w:ascii="Verdana" w:hAnsi="Verdana"/>
        </w:rPr>
        <w:t xml:space="preserve">maximum extension phase. </w:t>
      </w:r>
    </w:p>
    <w:p w14:paraId="3925DAF0" w14:textId="7C1204BA" w:rsidR="006D745B" w:rsidRPr="00E328D8" w:rsidRDefault="006B6966" w:rsidP="00727147">
      <w:pPr>
        <w:spacing w:line="360" w:lineRule="auto"/>
        <w:rPr>
          <w:rFonts w:ascii="Verdana" w:hAnsi="Verdana"/>
          <w:u w:val="single"/>
        </w:rPr>
      </w:pPr>
      <w:commentRangeStart w:id="63"/>
      <w:r w:rsidRPr="5FE521F8">
        <w:rPr>
          <w:rFonts w:ascii="Verdana" w:hAnsi="Verdana"/>
          <w:u w:val="single"/>
        </w:rPr>
        <w:t xml:space="preserve">4. </w:t>
      </w:r>
      <w:r w:rsidR="00E328D8" w:rsidRPr="5FE521F8">
        <w:rPr>
          <w:rFonts w:ascii="Verdana" w:hAnsi="Verdana"/>
          <w:u w:val="single"/>
        </w:rPr>
        <w:t>Discussion</w:t>
      </w:r>
      <w:commentRangeEnd w:id="63"/>
      <w:r w:rsidR="006F6873">
        <w:rPr>
          <w:rStyle w:val="CommentReference"/>
        </w:rPr>
        <w:commentReference w:id="63"/>
      </w:r>
    </w:p>
    <w:p w14:paraId="13FD5318" w14:textId="043F5811" w:rsidR="5FE521F8" w:rsidRDefault="00757499">
      <w:pPr>
        <w:spacing w:line="360" w:lineRule="auto"/>
        <w:jc w:val="both"/>
        <w:rPr>
          <w:rFonts w:ascii="Verdana" w:hAnsi="Verdana"/>
        </w:rPr>
        <w:pPrChange w:id="64" w:author="Martin Krämer" w:date="2024-09-09T17:30:00Z" w16du:dateUtc="2024-09-09T15:30:00Z">
          <w:pPr>
            <w:spacing w:line="360" w:lineRule="auto"/>
          </w:pPr>
        </w:pPrChange>
      </w:pPr>
      <w:r>
        <w:rPr>
          <w:rFonts w:ascii="Verdana" w:hAnsi="Verdana"/>
        </w:rPr>
        <w:t>The results show that the semi-automated segmentation algorithm behaves more smooth</w:t>
      </w:r>
      <w:r w:rsidR="003F22ED">
        <w:rPr>
          <w:rFonts w:ascii="Verdana" w:hAnsi="Verdana"/>
        </w:rPr>
        <w:t>ly</w:t>
      </w:r>
      <w:r>
        <w:rPr>
          <w:rFonts w:ascii="Verdana" w:hAnsi="Verdana"/>
        </w:rPr>
        <w:t xml:space="preserve">, and hence more in line with </w:t>
      </w:r>
      <w:r w:rsidR="003F22ED">
        <w:rPr>
          <w:rFonts w:ascii="Verdana" w:hAnsi="Verdana"/>
        </w:rPr>
        <w:t>reality</w:t>
      </w:r>
      <w:r>
        <w:rPr>
          <w:rFonts w:ascii="Verdana" w:hAnsi="Verdana"/>
        </w:rPr>
        <w:t xml:space="preserve"> than the manual segmentation. Also, the semi-automated segmentation only involves segmentation of a single frame, and a few interventions like picking out the relevant label edges, </w:t>
      </w:r>
      <w:r w:rsidR="00FA6A6F">
        <w:rPr>
          <w:rFonts w:ascii="Verdana" w:hAnsi="Verdana"/>
        </w:rPr>
        <w:t xml:space="preserve">which makes it significantly faster than segmentation of all the datasets and frames manually. This strongly </w:t>
      </w:r>
      <w:r>
        <w:rPr>
          <w:rFonts w:ascii="Verdana" w:hAnsi="Verdana"/>
        </w:rPr>
        <w:t xml:space="preserve">suggests that the new approach is </w:t>
      </w:r>
      <w:r w:rsidR="00FA6A6F">
        <w:rPr>
          <w:rFonts w:ascii="Verdana" w:hAnsi="Verdana"/>
        </w:rPr>
        <w:t xml:space="preserve">a </w:t>
      </w:r>
      <w:r>
        <w:rPr>
          <w:rFonts w:ascii="Verdana" w:hAnsi="Verdana"/>
        </w:rPr>
        <w:t xml:space="preserve">more efficient and accurate method to segment the tibia and femur, provided that the movement of the leg is restricted to a single plane. </w:t>
      </w:r>
    </w:p>
    <w:p w14:paraId="6DED1B1C" w14:textId="4508312A" w:rsidR="00F43EE4" w:rsidRPr="00F43EE4" w:rsidRDefault="00757499">
      <w:pPr>
        <w:spacing w:line="360" w:lineRule="auto"/>
        <w:jc w:val="both"/>
        <w:rPr>
          <w:rFonts w:ascii="Verdana" w:hAnsi="Verdana"/>
        </w:rPr>
        <w:pPrChange w:id="65" w:author="Martin Krämer" w:date="2024-09-09T17:30:00Z" w16du:dateUtc="2024-09-09T15:30:00Z">
          <w:pPr>
            <w:spacing w:line="360" w:lineRule="auto"/>
          </w:pPr>
        </w:pPrChange>
      </w:pPr>
      <w:r>
        <w:rPr>
          <w:rFonts w:ascii="Verdana" w:hAnsi="Verdana"/>
        </w:rPr>
        <w:t xml:space="preserve">This assumption was largely true, but </w:t>
      </w:r>
      <w:r w:rsidR="003F0048">
        <w:rPr>
          <w:rFonts w:ascii="Verdana" w:hAnsi="Verdana"/>
        </w:rPr>
        <w:t xml:space="preserve">one </w:t>
      </w:r>
      <w:proofErr w:type="gramStart"/>
      <w:r w:rsidR="003F0048">
        <w:rPr>
          <w:rFonts w:ascii="Verdana" w:hAnsi="Verdana"/>
        </w:rPr>
        <w:t>has to</w:t>
      </w:r>
      <w:proofErr w:type="gramEnd"/>
      <w:r w:rsidR="003F0048">
        <w:rPr>
          <w:rFonts w:ascii="Verdana" w:hAnsi="Verdana"/>
        </w:rPr>
        <w:t xml:space="preserve"> be really careful with positioning the leg in the device. If the straps are loose, then it could allow the tibia to rotate internally. If this happens, then the computation of transformation matrices will not give accurate results because the assumption of movement in a single plane fails. </w:t>
      </w:r>
      <w:r w:rsidR="00240C7B">
        <w:rPr>
          <w:rFonts w:ascii="Verdana" w:hAnsi="Verdana"/>
        </w:rPr>
        <w:t xml:space="preserve">This problem is more pronounced for the tibia as compared to the femur because of </w:t>
      </w:r>
      <w:r w:rsidR="003F22ED">
        <w:rPr>
          <w:rFonts w:ascii="Verdana" w:hAnsi="Verdana"/>
        </w:rPr>
        <w:t>the design</w:t>
      </w:r>
      <w:r w:rsidR="00240C7B">
        <w:rPr>
          <w:rFonts w:ascii="Verdana" w:hAnsi="Verdana"/>
        </w:rPr>
        <w:t xml:space="preserve"> of the device as well as on anatomy. </w:t>
      </w:r>
      <w:r w:rsidR="003F22ED">
        <w:rPr>
          <w:rFonts w:ascii="Verdana" w:hAnsi="Verdana"/>
        </w:rPr>
        <w:t>During</w:t>
      </w:r>
      <w:r w:rsidR="00240C7B">
        <w:rPr>
          <w:rFonts w:ascii="Verdana" w:hAnsi="Verdana"/>
        </w:rPr>
        <w:t xml:space="preserve"> the experiments, it was observed that this problem was more apparent in subjects with shorter legs. This was identified as one of the limitations of the device. </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0088D827" w14:textId="0A43B8CA" w:rsidR="00240C7B" w:rsidRDefault="00C52674">
      <w:pPr>
        <w:spacing w:line="360" w:lineRule="auto"/>
        <w:jc w:val="both"/>
        <w:rPr>
          <w:rFonts w:ascii="Verdana" w:hAnsi="Verdana"/>
        </w:rPr>
        <w:pPrChange w:id="66" w:author="Martin Krämer" w:date="2024-09-09T17:30:00Z" w16du:dateUtc="2024-09-09T15:30:00Z">
          <w:pPr>
            <w:spacing w:line="360" w:lineRule="auto"/>
          </w:pPr>
        </w:pPrChange>
      </w:pPr>
      <w:r w:rsidRPr="00C52674">
        <w:rPr>
          <w:rFonts w:ascii="Verdana" w:hAnsi="Verdana"/>
        </w:rPr>
        <w:t xml:space="preserve">This study introduces a novel semi-automated segmentation pipeline for analyzing tibiofemoral kinematics using dynamic MRI. Our findings demonstrate that this method offers significant advantages over traditional manual segmentation, including improved efficiency, consistency, and smoothness of kinematic measurements. The semi-automated approach requires minimal user intervention, significantly reducing processing time while maintaining accuracy comparable to manual methods. Results show reduced variability and smoother trajectories in angle measurements across the motion cycle, likely reflecting more accurate knee joint kinematics. However, the method's reliance on single-plane movement highlights areas for future improvement, such as accounting for out-of-plane motion and optimizing subject positioning. Despite these limitations, the proposed pipeline shows promise as a valuable tool for both research and clinical applications in knee biomechanics. Future work should focus on extending the </w:t>
      </w:r>
      <w:r w:rsidRPr="00C52674">
        <w:rPr>
          <w:rFonts w:ascii="Verdana" w:hAnsi="Verdana"/>
        </w:rPr>
        <w:lastRenderedPageBreak/>
        <w:t>method to 3D imaging techniques, validating it against established kinematic measurement methods, and exploring its utility in studying pathological knee conditions.</w:t>
      </w:r>
    </w:p>
    <w:p w14:paraId="41973D2C" w14:textId="77777777" w:rsidR="002C71E5" w:rsidRDefault="002C71E5" w:rsidP="5FE521F8">
      <w:pPr>
        <w:spacing w:line="360" w:lineRule="auto"/>
        <w:rPr>
          <w:rFonts w:ascii="Verdana" w:hAnsi="Verdana"/>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7:00Z" w:initials="MK">
    <w:p w14:paraId="254038B6" w14:textId="77777777" w:rsidR="002953B2" w:rsidRDefault="002953B2" w:rsidP="002953B2">
      <w:pPr>
        <w:pStyle w:val="CommentText"/>
      </w:pPr>
      <w:r>
        <w:rPr>
          <w:rStyle w:val="CommentReference"/>
        </w:rPr>
        <w:annotationRef/>
      </w:r>
      <w:r>
        <w:t>Needs more content and references. Maybe add a paragraph about dynamic knee imaging in general, discuss real-time and CINE approaches, discuss that it benefits on devices (cite device papers, also other devices)</w:t>
      </w:r>
    </w:p>
  </w:comment>
  <w:comment w:id="1" w:author="Martin Krämer" w:date="2024-09-09T16:56:00Z" w:initials="MK">
    <w:p w14:paraId="7A4B6A5C" w14:textId="00A685EE" w:rsidR="00662A91" w:rsidRDefault="00662A91" w:rsidP="00662A91">
      <w:pPr>
        <w:pStyle w:val="CommentText"/>
      </w:pPr>
      <w:r>
        <w:rPr>
          <w:rStyle w:val="CommentReference"/>
        </w:rPr>
        <w:annotationRef/>
      </w:r>
      <w:r>
        <w:t>Needs references</w:t>
      </w:r>
    </w:p>
  </w:comment>
  <w:comment w:id="2" w:author="Martin Krämer" w:date="2024-09-09T16:56:00Z" w:initials="MK">
    <w:p w14:paraId="53D5EBFD" w14:textId="77777777" w:rsidR="00662A91" w:rsidRDefault="00662A91" w:rsidP="00662A91">
      <w:pPr>
        <w:pStyle w:val="CommentText"/>
      </w:pPr>
      <w:r>
        <w:rPr>
          <w:rStyle w:val="CommentReference"/>
        </w:rPr>
        <w:annotationRef/>
      </w:r>
      <w:r>
        <w:t>Got another reference?</w:t>
      </w:r>
    </w:p>
  </w:comment>
  <w:comment w:id="18" w:author="Martin Krämer" w:date="2024-09-09T17:00:00Z" w:initials="MK">
    <w:p w14:paraId="7B0F6119" w14:textId="77777777" w:rsidR="00AF1EB0" w:rsidRDefault="00AF1EB0" w:rsidP="00AF1EB0">
      <w:pPr>
        <w:pStyle w:val="CommentText"/>
      </w:pPr>
      <w:r>
        <w:rPr>
          <w:rStyle w:val="CommentReference"/>
        </w:rPr>
        <w:annotationRef/>
      </w:r>
      <w:r>
        <w:t>Got any reference? Any paper where they extract such parameter from segmented medical imaging data will do!</w:t>
      </w:r>
    </w:p>
  </w:comment>
  <w:comment w:id="19" w:author="Martin Krämer" w:date="2024-09-09T17:02:00Z" w:initials="MK">
    <w:p w14:paraId="06AA749B" w14:textId="77777777" w:rsidR="00AF1EB0" w:rsidRDefault="00AF1EB0" w:rsidP="00AF1EB0">
      <w:pPr>
        <w:pStyle w:val="CommentText"/>
      </w:pPr>
      <w:r>
        <w:rPr>
          <w:rStyle w:val="CommentReference"/>
        </w:rPr>
        <w:annotationRef/>
      </w:r>
      <w:r>
        <w:t>Add citations, our papers and/or other papers that acquire dynamic knee data</w:t>
      </w:r>
    </w:p>
  </w:comment>
  <w:comment w:id="20" w:author="Martin Krämer" w:date="2024-09-09T17:05:00Z" w:initials="MK">
    <w:p w14:paraId="1C5AC155" w14:textId="77777777" w:rsidR="002953B2" w:rsidRDefault="002953B2" w:rsidP="002953B2">
      <w:pPr>
        <w:pStyle w:val="CommentText"/>
      </w:pPr>
      <w:r>
        <w:rPr>
          <w:rStyle w:val="CommentReference"/>
        </w:rPr>
        <w:annotationRef/>
      </w:r>
      <w:r>
        <w:t>Our approach/algorithm should work for any dynamic 2D sagittal images, the CINE acquisition has nothing to do with it</w:t>
      </w:r>
    </w:p>
  </w:comment>
  <w:comment w:id="21" w:author="Aayush Nepal" w:date="2024-09-18T19:18:00Z" w:initials="AN">
    <w:p w14:paraId="6EC8421F" w14:textId="77777777" w:rsidR="0054524C" w:rsidRDefault="0054524C" w:rsidP="0054524C">
      <w:pPr>
        <w:pStyle w:val="CommentText"/>
      </w:pPr>
      <w:r>
        <w:rPr>
          <w:rStyle w:val="CommentReference"/>
        </w:rPr>
        <w:annotationRef/>
      </w:r>
      <w:r>
        <w:t>true</w:t>
      </w:r>
    </w:p>
  </w:comment>
  <w:comment w:id="22" w:author="Martin Krämer" w:date="2024-09-09T17:08:00Z" w:initials="MK">
    <w:p w14:paraId="658DF218" w14:textId="637DBF94"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28" w:author="Martin Krämer" w:date="2024-09-09T17:22:00Z" w:initials="MK">
    <w:p w14:paraId="1326AEE6" w14:textId="77777777" w:rsidR="00900AA1" w:rsidRDefault="00900AA1" w:rsidP="00900AA1">
      <w:pPr>
        <w:pStyle w:val="CommentText"/>
      </w:pPr>
      <w:r>
        <w:rPr>
          <w:rStyle w:val="CommentReference"/>
        </w:rPr>
        <w:annotationRef/>
      </w:r>
      <w:r>
        <w:t xml:space="preserve">Please cite </w:t>
      </w:r>
      <w:hyperlink r:id="rId1" w:history="1">
        <w:r w:rsidRPr="00286030">
          <w:rPr>
            <w:rStyle w:val="Hyperlink"/>
            <w:highlight w:val="white"/>
          </w:rPr>
          <w:t>10.1109/TMI.2006.885337</w:t>
        </w:r>
      </w:hyperlink>
    </w:p>
    <w:p w14:paraId="3D23AAA7" w14:textId="77777777" w:rsidR="00900AA1" w:rsidRDefault="00900AA1" w:rsidP="00900AA1">
      <w:pPr>
        <w:pStyle w:val="CommentText"/>
      </w:pPr>
      <w:r>
        <w:rPr>
          <w:color w:val="212121"/>
          <w:highlight w:val="white"/>
        </w:rPr>
        <w:t xml:space="preserve"> and </w:t>
      </w:r>
      <w:hyperlink r:id="rId2" w:history="1">
        <w:r w:rsidRPr="00286030">
          <w:rPr>
            <w:rStyle w:val="Hyperlink"/>
            <w:highlight w:val="white"/>
          </w:rPr>
          <w:t>10.1002/jmri.24364</w:t>
        </w:r>
      </w:hyperlink>
      <w:r>
        <w:t xml:space="preserve"> instead</w:t>
      </w:r>
    </w:p>
  </w:comment>
  <w:comment w:id="29" w:author="Martin Krämer" w:date="2024-09-09T17:20:00Z" w:initials="MK">
    <w:p w14:paraId="3D82A4A8" w14:textId="6544C321" w:rsidR="00900AA1" w:rsidRDefault="00900AA1" w:rsidP="00900AA1">
      <w:pPr>
        <w:pStyle w:val="CommentText"/>
      </w:pPr>
      <w:r>
        <w:rPr>
          <w:rStyle w:val="CommentReference"/>
        </w:rPr>
        <w:annotationRef/>
      </w:r>
      <w:r>
        <w:t>I don‘t think TE is used again, so no need to introduce the abbreviation</w:t>
      </w:r>
    </w:p>
  </w:comment>
  <w:comment w:id="30" w:author="Martin Krämer" w:date="2024-09-09T17:20:00Z" w:initials="MK">
    <w:p w14:paraId="6A4F724B" w14:textId="77777777" w:rsidR="00900AA1" w:rsidRDefault="00900AA1" w:rsidP="00900AA1">
      <w:pPr>
        <w:pStyle w:val="CommentText"/>
      </w:pPr>
      <w:r>
        <w:rPr>
          <w:rStyle w:val="CommentReference"/>
        </w:rPr>
        <w:annotationRef/>
      </w:r>
      <w:r>
        <w:t>dito</w:t>
      </w:r>
    </w:p>
  </w:comment>
  <w:comment w:id="27" w:author="Martin Krämer" w:date="2024-09-09T17:21:00Z" w:initials="MK">
    <w:p w14:paraId="2E4E0D69" w14:textId="77777777" w:rsidR="00900AA1" w:rsidRDefault="00900AA1" w:rsidP="00900AA1">
      <w:pPr>
        <w:pStyle w:val="CommentText"/>
      </w:pPr>
      <w:r>
        <w:rPr>
          <w:rStyle w:val="CommentReference"/>
        </w:rPr>
        <w:annotationRef/>
      </w:r>
      <w:r>
        <w:t>Missing is FoV and Acquisition matrix and voxel size</w:t>
      </w:r>
    </w:p>
  </w:comment>
  <w:comment w:id="32" w:author="Martin Krämer" w:date="2024-09-09T17:33:00Z" w:initials="MK">
    <w:p w14:paraId="149DFAAF" w14:textId="77777777" w:rsidR="00DA6990" w:rsidRDefault="00DA6990" w:rsidP="00DA6990">
      <w:pPr>
        <w:pStyle w:val="CommentText"/>
      </w:pPr>
      <w:r>
        <w:rPr>
          <w:rStyle w:val="CommentReference"/>
        </w:rPr>
        <w:annotationRef/>
      </w:r>
      <w:r>
        <w:t>Here you can cite the Aleksiev paper [5] 😊</w:t>
      </w:r>
    </w:p>
  </w:comment>
  <w:comment w:id="33"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3" w:history="1">
        <w:r w:rsidR="002D1C02" w:rsidRPr="0030033A">
          <w:rPr>
            <w:rStyle w:val="Hyperlink"/>
          </w:rPr>
          <w:t>https://doi.org/10.21105/joss.03500</w:t>
        </w:r>
      </w:hyperlink>
    </w:p>
  </w:comment>
  <w:comment w:id="34" w:author="Martin Krämer" w:date="2024-09-09T17:29:00Z" w:initials="MK">
    <w:p w14:paraId="0B5AEBDA" w14:textId="3E6FC622" w:rsidR="008829A9" w:rsidRDefault="008829A9" w:rsidP="008829A9">
      <w:pPr>
        <w:pStyle w:val="CommentText"/>
      </w:pPr>
      <w:r>
        <w:rPr>
          <w:rStyle w:val="CommentReference"/>
        </w:rPr>
        <w:annotationRef/>
      </w:r>
      <w:r>
        <w:t>No one cares</w:t>
      </w:r>
    </w:p>
  </w:comment>
  <w:comment w:id="37" w:author="Martin Krämer" w:date="2024-09-09T17:33:00Z" w:initials="MK">
    <w:p w14:paraId="0A79E0C3" w14:textId="77777777" w:rsidR="005C1B41" w:rsidRDefault="005C1B41" w:rsidP="005C1B41">
      <w:pPr>
        <w:pStyle w:val="CommentText"/>
      </w:pPr>
      <w:r>
        <w:rPr>
          <w:rStyle w:val="CommentReference"/>
        </w:rPr>
        <w:annotationRef/>
      </w:r>
      <w:r>
        <w:t>Which Version? Is there a reference to cite for Python?</w:t>
      </w:r>
    </w:p>
  </w:comment>
  <w:comment w:id="38" w:author="Martin Krämer" w:date="2024-09-09T17:51:00Z" w:initials="MK">
    <w:p w14:paraId="688BE9C2" w14:textId="77777777" w:rsidR="0053043B" w:rsidRDefault="0053043B" w:rsidP="0053043B">
      <w:pPr>
        <w:pStyle w:val="CommentText"/>
      </w:pPr>
      <w:r>
        <w:rPr>
          <w:rStyle w:val="CommentReference"/>
        </w:rPr>
        <w:annotationRef/>
      </w:r>
      <w:r>
        <w:t>I and II contain manual steps of selecting the gradient threshold and gaussian blur strength as well as the connectivity parameters. Where these parameters constant between all datasets, i.e. it was only necessary to optimize them once for the used image contrast and resolution? If so this could be a great point for the discussio</w:t>
      </w:r>
    </w:p>
  </w:comment>
  <w:comment w:id="39" w:author="Martin Krämer" w:date="2024-09-09T17:53:00Z" w:initials="MK">
    <w:p w14:paraId="43E30FEC" w14:textId="77777777" w:rsidR="00396DDE" w:rsidRDefault="00396DDE" w:rsidP="00396DDE">
      <w:pPr>
        <w:pStyle w:val="CommentText"/>
      </w:pPr>
      <w:r>
        <w:rPr>
          <w:rStyle w:val="CommentReference"/>
        </w:rPr>
        <w:annotationRef/>
      </w:r>
      <w:r>
        <w:t>Furthermore, make clear that this is no process that had to be done for each frame!</w:t>
      </w:r>
    </w:p>
  </w:comment>
  <w:comment w:id="40" w:author="Martin Krämer" w:date="2024-09-09T17:55:00Z" w:initials="MK">
    <w:p w14:paraId="2813E62D" w14:textId="77777777" w:rsidR="00396DDE" w:rsidRDefault="00396DDE" w:rsidP="00396DDE">
      <w:pPr>
        <w:pStyle w:val="CommentText"/>
      </w:pPr>
      <w:r>
        <w:rPr>
          <w:rStyle w:val="CommentReference"/>
        </w:rPr>
        <w:annotationRef/>
      </w:r>
      <w:r>
        <w:t>Got a reference?</w:t>
      </w:r>
    </w:p>
  </w:comment>
  <w:comment w:id="42" w:author="Martin Krämer" w:date="2024-09-09T17:55:00Z" w:initials="MK">
    <w:p w14:paraId="21763650" w14:textId="77777777" w:rsidR="00396DDE" w:rsidRDefault="00396DDE" w:rsidP="00396DDE">
      <w:pPr>
        <w:pStyle w:val="CommentText"/>
      </w:pPr>
      <w:r>
        <w:rPr>
          <w:rStyle w:val="CommentReference"/>
        </w:rPr>
        <w:annotationRef/>
      </w:r>
      <w:r>
        <w:t>You guessed it! Do you have a reference?!</w:t>
      </w:r>
    </w:p>
  </w:comment>
  <w:comment w:id="43" w:author="Martin Krämer" w:date="2024-09-09T20:35:00Z" w:initials="MK">
    <w:p w14:paraId="01D1DD51" w14:textId="77777777" w:rsidR="001F7579" w:rsidRDefault="001F7579" w:rsidP="001F7579">
      <w:pPr>
        <w:pStyle w:val="CommentText"/>
      </w:pPr>
      <w:r>
        <w:rPr>
          <w:rStyle w:val="CommentReference"/>
        </w:rPr>
        <w:annotationRef/>
      </w:r>
      <w:r>
        <w:t>Tried to simplify here a bit, please check if everything still makes sense</w:t>
      </w:r>
    </w:p>
  </w:comment>
  <w:comment w:id="51"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53" w:author="Martin Krämer" w:date="2024-09-11T20:12:00Z" w:initials="MK">
    <w:p w14:paraId="4B7B2975" w14:textId="77777777" w:rsidR="001C0ABB" w:rsidRDefault="001C0ABB" w:rsidP="001C0ABB">
      <w:pPr>
        <w:pStyle w:val="CommentText"/>
      </w:pPr>
      <w:r>
        <w:rPr>
          <w:rStyle w:val="CommentReference"/>
        </w:rPr>
        <w:annotationRef/>
      </w:r>
      <w:r>
        <w:t xml:space="preserve">Cite 10.5281/zenodo.6598542 </w:t>
      </w:r>
    </w:p>
  </w:comment>
  <w:comment w:id="56" w:author="Martin Krämer" w:date="2024-09-11T20:20:00Z" w:initials="MK">
    <w:p w14:paraId="6276F449" w14:textId="77777777" w:rsidR="004A48BD" w:rsidRDefault="004A48BD" w:rsidP="004A48BD">
      <w:pPr>
        <w:pStyle w:val="CommentText"/>
      </w:pPr>
      <w:r>
        <w:rPr>
          <w:rStyle w:val="CommentReference"/>
        </w:rPr>
        <w:annotationRef/>
      </w:r>
      <w:r>
        <w:t>Reference?</w:t>
      </w:r>
    </w:p>
  </w:comment>
  <w:comment w:id="58" w:author="Martin Krämer" w:date="2024-09-11T20:24:00Z" w:initials="MK">
    <w:p w14:paraId="419DCA50" w14:textId="77777777"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63" w:author="Martin Krämer" w:date="2024-09-11T20:33:00Z" w:initials="MK">
    <w:p w14:paraId="07069A60" w14:textId="77777777" w:rsidR="006F6873" w:rsidRDefault="006F6873" w:rsidP="006F6873">
      <w:pPr>
        <w:pStyle w:val="CommentText"/>
      </w:pPr>
      <w:r>
        <w:rPr>
          <w:rStyle w:val="CommentReference"/>
        </w:rPr>
        <w:annotationRef/>
      </w:r>
      <w:r>
        <w:t>How do other manuscripts do this? Can we discuss differences to other methods? I think there is at least one paper of the Stanford people with their 3D DL method or so? We could at least discuss their method. There used be some older papers with dynamic MRI (Sheehan group or so?) How do they analyse their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038B6" w15:done="0"/>
  <w15:commentEx w15:paraId="7A4B6A5C" w15:done="0"/>
  <w15:commentEx w15:paraId="53D5EBFD" w15:done="0"/>
  <w15:commentEx w15:paraId="7B0F6119" w15:done="0"/>
  <w15:commentEx w15:paraId="06AA749B" w15:done="0"/>
  <w15:commentEx w15:paraId="1C5AC155" w15:done="0"/>
  <w15:commentEx w15:paraId="6EC8421F" w15:paraIdParent="1C5AC155" w15:done="0"/>
  <w15:commentEx w15:paraId="658DF218" w15:done="0"/>
  <w15:commentEx w15:paraId="3D23AAA7" w15:done="0"/>
  <w15:commentEx w15:paraId="3D82A4A8" w15:done="0"/>
  <w15:commentEx w15:paraId="6A4F724B" w15:done="0"/>
  <w15:commentEx w15:paraId="2E4E0D69" w15:done="0"/>
  <w15:commentEx w15:paraId="149DFAAF" w15:done="0"/>
  <w15:commentEx w15:paraId="08C5F74F" w15:done="0"/>
  <w15:commentEx w15:paraId="0B5AEBDA" w15:done="0"/>
  <w15:commentEx w15:paraId="0A79E0C3" w15:done="0"/>
  <w15:commentEx w15:paraId="688BE9C2" w15:done="0"/>
  <w15:commentEx w15:paraId="43E30FEC" w15:paraIdParent="688BE9C2" w15:done="0"/>
  <w15:commentEx w15:paraId="2813E62D" w15:done="0"/>
  <w15:commentEx w15:paraId="21763650" w15:done="0"/>
  <w15:commentEx w15:paraId="01D1DD51" w15:done="0"/>
  <w15:commentEx w15:paraId="5D90CA60" w15:done="0"/>
  <w15:commentEx w15:paraId="4B7B2975" w15:done="0"/>
  <w15:commentEx w15:paraId="6276F449" w15:done="0"/>
  <w15:commentEx w15:paraId="419DCA50" w15:done="0"/>
  <w15:commentEx w15:paraId="07069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08536" w16cex:dateUtc="2024-09-09T15:07:00Z"/>
  <w16cex:commentExtensible w16cex:durableId="46FC9162" w16cex:dateUtc="2024-09-09T14:56:00Z"/>
  <w16cex:commentExtensible w16cex:durableId="20DAF852" w16cex:dateUtc="2024-09-09T14:56:00Z"/>
  <w16cex:commentExtensible w16cex:durableId="7B2CB32F" w16cex:dateUtc="2024-09-09T15:00:00Z"/>
  <w16cex:commentExtensible w16cex:durableId="6D66B30D" w16cex:dateUtc="2024-09-09T15:02:00Z"/>
  <w16cex:commentExtensible w16cex:durableId="74E5A7B1" w16cex:dateUtc="2024-09-09T15:05:00Z"/>
  <w16cex:commentExtensible w16cex:durableId="13C1E376" w16cex:dateUtc="2024-09-18T17:18:00Z"/>
  <w16cex:commentExtensible w16cex:durableId="66EA542C" w16cex:dateUtc="2024-09-09T15:08:00Z"/>
  <w16cex:commentExtensible w16cex:durableId="76D58028" w16cex:dateUtc="2024-09-09T15:22:00Z"/>
  <w16cex:commentExtensible w16cex:durableId="241FFBFB" w16cex:dateUtc="2024-09-09T15:20:00Z"/>
  <w16cex:commentExtensible w16cex:durableId="7EACE96E" w16cex:dateUtc="2024-09-09T15:20:00Z"/>
  <w16cex:commentExtensible w16cex:durableId="162ED8BE" w16cex:dateUtc="2024-09-09T15:21:00Z"/>
  <w16cex:commentExtensible w16cex:durableId="1E8B51B8" w16cex:dateUtc="2024-09-09T15:33:00Z"/>
  <w16cex:commentExtensible w16cex:durableId="03CD9190" w16cex:dateUtc="2024-09-09T15:34:00Z"/>
  <w16cex:commentExtensible w16cex:durableId="6E4DAC0D" w16cex:dateUtc="2024-09-09T15:29:00Z"/>
  <w16cex:commentExtensible w16cex:durableId="3B28EC27" w16cex:dateUtc="2024-09-09T15:33:00Z"/>
  <w16cex:commentExtensible w16cex:durableId="49767E89" w16cex:dateUtc="2024-09-09T15:51:00Z"/>
  <w16cex:commentExtensible w16cex:durableId="645434AC" w16cex:dateUtc="2024-09-09T15:53:00Z"/>
  <w16cex:commentExtensible w16cex:durableId="5F99C24D" w16cex:dateUtc="2024-09-09T15:55:00Z"/>
  <w16cex:commentExtensible w16cex:durableId="2F113782" w16cex:dateUtc="2024-09-09T15:55:00Z"/>
  <w16cex:commentExtensible w16cex:durableId="322599D2" w16cex:dateUtc="2024-09-09T18:35:00Z"/>
  <w16cex:commentExtensible w16cex:durableId="4E3F0D2C" w16cex:dateUtc="2024-09-09T18:52:00Z"/>
  <w16cex:commentExtensible w16cex:durableId="70C45AD6" w16cex:dateUtc="2024-09-11T18:12:00Z"/>
  <w16cex:commentExtensible w16cex:durableId="073DD211" w16cex:dateUtc="2024-09-11T18:20:00Z"/>
  <w16cex:commentExtensible w16cex:durableId="3CC039F4" w16cex:dateUtc="2024-09-11T18:24:00Z"/>
  <w16cex:commentExtensible w16cex:durableId="5A90AB9F" w16cex:dateUtc="2024-09-1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038B6" w16cid:durableId="6B008536"/>
  <w16cid:commentId w16cid:paraId="7A4B6A5C" w16cid:durableId="46FC9162"/>
  <w16cid:commentId w16cid:paraId="53D5EBFD" w16cid:durableId="20DAF852"/>
  <w16cid:commentId w16cid:paraId="7B0F6119" w16cid:durableId="7B2CB32F"/>
  <w16cid:commentId w16cid:paraId="06AA749B" w16cid:durableId="6D66B30D"/>
  <w16cid:commentId w16cid:paraId="1C5AC155" w16cid:durableId="74E5A7B1"/>
  <w16cid:commentId w16cid:paraId="6EC8421F" w16cid:durableId="13C1E376"/>
  <w16cid:commentId w16cid:paraId="658DF218" w16cid:durableId="66EA542C"/>
  <w16cid:commentId w16cid:paraId="3D23AAA7" w16cid:durableId="76D58028"/>
  <w16cid:commentId w16cid:paraId="3D82A4A8" w16cid:durableId="241FFBFB"/>
  <w16cid:commentId w16cid:paraId="6A4F724B" w16cid:durableId="7EACE96E"/>
  <w16cid:commentId w16cid:paraId="2E4E0D69" w16cid:durableId="162ED8BE"/>
  <w16cid:commentId w16cid:paraId="149DFAAF" w16cid:durableId="1E8B51B8"/>
  <w16cid:commentId w16cid:paraId="08C5F74F" w16cid:durableId="03CD9190"/>
  <w16cid:commentId w16cid:paraId="0B5AEBDA" w16cid:durableId="6E4DAC0D"/>
  <w16cid:commentId w16cid:paraId="0A79E0C3" w16cid:durableId="3B28EC27"/>
  <w16cid:commentId w16cid:paraId="688BE9C2" w16cid:durableId="49767E89"/>
  <w16cid:commentId w16cid:paraId="43E30FEC" w16cid:durableId="645434AC"/>
  <w16cid:commentId w16cid:paraId="2813E62D" w16cid:durableId="5F99C24D"/>
  <w16cid:commentId w16cid:paraId="21763650" w16cid:durableId="2F113782"/>
  <w16cid:commentId w16cid:paraId="01D1DD51" w16cid:durableId="322599D2"/>
  <w16cid:commentId w16cid:paraId="5D90CA60" w16cid:durableId="4E3F0D2C"/>
  <w16cid:commentId w16cid:paraId="4B7B2975" w16cid:durableId="70C45AD6"/>
  <w16cid:commentId w16cid:paraId="6276F449" w16cid:durableId="073DD211"/>
  <w16cid:commentId w16cid:paraId="419DCA50" w16cid:durableId="3CC039F4"/>
  <w16cid:commentId w16cid:paraId="07069A60" w16cid:durableId="5A90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0379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60AD"/>
    <w:rsid w:val="000902E5"/>
    <w:rsid w:val="000923F3"/>
    <w:rsid w:val="000952CD"/>
    <w:rsid w:val="000A04A8"/>
    <w:rsid w:val="000C6642"/>
    <w:rsid w:val="000E2333"/>
    <w:rsid w:val="000F483F"/>
    <w:rsid w:val="00106ACA"/>
    <w:rsid w:val="00121BD7"/>
    <w:rsid w:val="00124E1B"/>
    <w:rsid w:val="001257EE"/>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7579"/>
    <w:rsid w:val="002014BB"/>
    <w:rsid w:val="002224DC"/>
    <w:rsid w:val="002341BD"/>
    <w:rsid w:val="00240C7B"/>
    <w:rsid w:val="00256CE7"/>
    <w:rsid w:val="0027133D"/>
    <w:rsid w:val="002769E8"/>
    <w:rsid w:val="00280F52"/>
    <w:rsid w:val="00285A5A"/>
    <w:rsid w:val="002862A0"/>
    <w:rsid w:val="00287640"/>
    <w:rsid w:val="00292A10"/>
    <w:rsid w:val="002953B2"/>
    <w:rsid w:val="0029579B"/>
    <w:rsid w:val="002A04B3"/>
    <w:rsid w:val="002B2CA7"/>
    <w:rsid w:val="002C5664"/>
    <w:rsid w:val="002C7131"/>
    <w:rsid w:val="002C71E5"/>
    <w:rsid w:val="002D1C02"/>
    <w:rsid w:val="002D4461"/>
    <w:rsid w:val="002F7A53"/>
    <w:rsid w:val="00305068"/>
    <w:rsid w:val="003134A4"/>
    <w:rsid w:val="00315366"/>
    <w:rsid w:val="003179CC"/>
    <w:rsid w:val="003412EA"/>
    <w:rsid w:val="003440BE"/>
    <w:rsid w:val="00347788"/>
    <w:rsid w:val="00350281"/>
    <w:rsid w:val="00355A75"/>
    <w:rsid w:val="00361EC5"/>
    <w:rsid w:val="00380407"/>
    <w:rsid w:val="00383F94"/>
    <w:rsid w:val="00396333"/>
    <w:rsid w:val="00396DDE"/>
    <w:rsid w:val="003B5C59"/>
    <w:rsid w:val="003C0AC9"/>
    <w:rsid w:val="003D5CED"/>
    <w:rsid w:val="003E1409"/>
    <w:rsid w:val="003E7824"/>
    <w:rsid w:val="003F0048"/>
    <w:rsid w:val="003F22ED"/>
    <w:rsid w:val="004016BE"/>
    <w:rsid w:val="00405AA7"/>
    <w:rsid w:val="004124A5"/>
    <w:rsid w:val="0041278A"/>
    <w:rsid w:val="0043750E"/>
    <w:rsid w:val="00445B71"/>
    <w:rsid w:val="00447914"/>
    <w:rsid w:val="00454249"/>
    <w:rsid w:val="0048336F"/>
    <w:rsid w:val="004862B0"/>
    <w:rsid w:val="00495849"/>
    <w:rsid w:val="00496A3B"/>
    <w:rsid w:val="004A48BD"/>
    <w:rsid w:val="004A79D2"/>
    <w:rsid w:val="004D2888"/>
    <w:rsid w:val="004E2A10"/>
    <w:rsid w:val="004E383A"/>
    <w:rsid w:val="004E4EF1"/>
    <w:rsid w:val="004E50A3"/>
    <w:rsid w:val="004E7D81"/>
    <w:rsid w:val="004F3A37"/>
    <w:rsid w:val="004F6F97"/>
    <w:rsid w:val="00520D61"/>
    <w:rsid w:val="00526CCF"/>
    <w:rsid w:val="0053043B"/>
    <w:rsid w:val="0053687B"/>
    <w:rsid w:val="0054524C"/>
    <w:rsid w:val="00547E3F"/>
    <w:rsid w:val="00551642"/>
    <w:rsid w:val="00553F84"/>
    <w:rsid w:val="005659D7"/>
    <w:rsid w:val="005702C6"/>
    <w:rsid w:val="005850ED"/>
    <w:rsid w:val="0058697F"/>
    <w:rsid w:val="005919D8"/>
    <w:rsid w:val="00591F89"/>
    <w:rsid w:val="005C1B41"/>
    <w:rsid w:val="005C420E"/>
    <w:rsid w:val="005E0048"/>
    <w:rsid w:val="005F1838"/>
    <w:rsid w:val="005F2526"/>
    <w:rsid w:val="00610A44"/>
    <w:rsid w:val="006122A0"/>
    <w:rsid w:val="00620012"/>
    <w:rsid w:val="006203BD"/>
    <w:rsid w:val="0062091E"/>
    <w:rsid w:val="006473CD"/>
    <w:rsid w:val="0064743B"/>
    <w:rsid w:val="00652817"/>
    <w:rsid w:val="00662A7A"/>
    <w:rsid w:val="00662A91"/>
    <w:rsid w:val="00684A47"/>
    <w:rsid w:val="00697535"/>
    <w:rsid w:val="00697C9F"/>
    <w:rsid w:val="006A1F9D"/>
    <w:rsid w:val="006A2A73"/>
    <w:rsid w:val="006A376A"/>
    <w:rsid w:val="006B5F93"/>
    <w:rsid w:val="006B6966"/>
    <w:rsid w:val="006D745B"/>
    <w:rsid w:val="006E47BA"/>
    <w:rsid w:val="006F25FC"/>
    <w:rsid w:val="006F2B1C"/>
    <w:rsid w:val="006F6873"/>
    <w:rsid w:val="006F7C75"/>
    <w:rsid w:val="007065F0"/>
    <w:rsid w:val="00706955"/>
    <w:rsid w:val="00711292"/>
    <w:rsid w:val="00721259"/>
    <w:rsid w:val="00727147"/>
    <w:rsid w:val="00735AD2"/>
    <w:rsid w:val="00747160"/>
    <w:rsid w:val="00747AC0"/>
    <w:rsid w:val="007513F0"/>
    <w:rsid w:val="00756C3E"/>
    <w:rsid w:val="00757499"/>
    <w:rsid w:val="0076400E"/>
    <w:rsid w:val="007710F9"/>
    <w:rsid w:val="00773C47"/>
    <w:rsid w:val="0078629C"/>
    <w:rsid w:val="0079121B"/>
    <w:rsid w:val="007A137D"/>
    <w:rsid w:val="007B7065"/>
    <w:rsid w:val="007C4BF3"/>
    <w:rsid w:val="007C5194"/>
    <w:rsid w:val="007C6C76"/>
    <w:rsid w:val="007D5209"/>
    <w:rsid w:val="00800292"/>
    <w:rsid w:val="00804F5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900AA1"/>
    <w:rsid w:val="0090125F"/>
    <w:rsid w:val="00906865"/>
    <w:rsid w:val="0091288A"/>
    <w:rsid w:val="009139B6"/>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24351"/>
    <w:rsid w:val="00A50DCA"/>
    <w:rsid w:val="00A52271"/>
    <w:rsid w:val="00A52972"/>
    <w:rsid w:val="00A559EC"/>
    <w:rsid w:val="00A6399C"/>
    <w:rsid w:val="00A63C15"/>
    <w:rsid w:val="00A73568"/>
    <w:rsid w:val="00A81491"/>
    <w:rsid w:val="00A92ECC"/>
    <w:rsid w:val="00AB77D7"/>
    <w:rsid w:val="00AC0484"/>
    <w:rsid w:val="00AE036C"/>
    <w:rsid w:val="00AE215F"/>
    <w:rsid w:val="00AE23AF"/>
    <w:rsid w:val="00AE58C8"/>
    <w:rsid w:val="00AE7F9B"/>
    <w:rsid w:val="00AF1EB0"/>
    <w:rsid w:val="00AF54D3"/>
    <w:rsid w:val="00B005DD"/>
    <w:rsid w:val="00B07C33"/>
    <w:rsid w:val="00B7756B"/>
    <w:rsid w:val="00B84D8D"/>
    <w:rsid w:val="00B9183D"/>
    <w:rsid w:val="00B95ABC"/>
    <w:rsid w:val="00B9690A"/>
    <w:rsid w:val="00BA5040"/>
    <w:rsid w:val="00BB4C66"/>
    <w:rsid w:val="00BD3C07"/>
    <w:rsid w:val="00C10CDE"/>
    <w:rsid w:val="00C15214"/>
    <w:rsid w:val="00C1585C"/>
    <w:rsid w:val="00C309F2"/>
    <w:rsid w:val="00C33F90"/>
    <w:rsid w:val="00C44935"/>
    <w:rsid w:val="00C45190"/>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330D"/>
    <w:rsid w:val="00D65507"/>
    <w:rsid w:val="00D70DBD"/>
    <w:rsid w:val="00D80797"/>
    <w:rsid w:val="00D8417D"/>
    <w:rsid w:val="00D9745A"/>
    <w:rsid w:val="00DA6990"/>
    <w:rsid w:val="00DB4F65"/>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D8F"/>
    <w:rsid w:val="00EE18C8"/>
    <w:rsid w:val="00EE6915"/>
    <w:rsid w:val="00F05686"/>
    <w:rsid w:val="00F1030C"/>
    <w:rsid w:val="00F413C2"/>
    <w:rsid w:val="00F43EE4"/>
    <w:rsid w:val="00F448D1"/>
    <w:rsid w:val="00F45E54"/>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3500" TargetMode="External"/><Relationship Id="rId2" Type="http://schemas.openxmlformats.org/officeDocument/2006/relationships/hyperlink" Target="https://doi.org/10.1002/jmri.24364" TargetMode="External"/><Relationship Id="rId1" Type="http://schemas.openxmlformats.org/officeDocument/2006/relationships/hyperlink" Target="https://doi.org/10.1109/tmi.2006.8853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2388</Words>
  <Characters>13617</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33</cp:revision>
  <dcterms:created xsi:type="dcterms:W3CDTF">2024-09-09T14:54:00Z</dcterms:created>
  <dcterms:modified xsi:type="dcterms:W3CDTF">2024-09-19T14:48:00Z</dcterms:modified>
</cp:coreProperties>
</file>