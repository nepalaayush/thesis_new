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4BEF3F" w14:textId="3D751CCF" w:rsidR="00AA503A" w:rsidRPr="00BD41C1" w:rsidRDefault="00BD41C1" w:rsidP="00AA503A">
      <w:pPr>
        <w:pStyle w:val="Heading1"/>
        <w:spacing w:line="276" w:lineRule="auto"/>
        <w:jc w:val="center"/>
        <w:rPr>
          <w:rFonts w:ascii="Verdana" w:hAnsi="Verdana"/>
          <w:b/>
          <w:color w:val="auto"/>
          <w:sz w:val="28"/>
          <w:szCs w:val="36"/>
          <w:lang w:val="en-US"/>
        </w:rPr>
      </w:pPr>
      <w:r>
        <w:rPr>
          <w:rFonts w:ascii="Verdana" w:hAnsi="Verdana"/>
          <w:b/>
          <w:color w:val="auto"/>
          <w:sz w:val="28"/>
          <w:szCs w:val="36"/>
          <w:lang w:val="en-US"/>
        </w:rPr>
        <w:t>Semi-automated Segmentation Pipeline for Analysis of Knee Joint Kinematics</w:t>
      </w:r>
    </w:p>
    <w:p w14:paraId="68262226" w14:textId="77777777" w:rsidR="00AA503A" w:rsidRPr="00BD41C1" w:rsidRDefault="00AA503A" w:rsidP="00AA503A">
      <w:pPr>
        <w:rPr>
          <w:rFonts w:ascii="Verdana" w:hAnsi="Verdana"/>
          <w:color w:val="auto"/>
          <w:lang w:val="en-US"/>
        </w:rPr>
      </w:pPr>
    </w:p>
    <w:p w14:paraId="19F8E99E" w14:textId="58C20A75" w:rsidR="00AA503A" w:rsidRPr="00BD41C1" w:rsidRDefault="00AA503A" w:rsidP="00AA503A">
      <w:pPr>
        <w:jc w:val="center"/>
        <w:rPr>
          <w:rFonts w:ascii="Verdana" w:hAnsi="Verdana"/>
          <w:color w:val="auto"/>
          <w:vertAlign w:val="superscript"/>
        </w:rPr>
      </w:pPr>
      <w:r w:rsidRPr="00BD41C1">
        <w:rPr>
          <w:rFonts w:ascii="Verdana" w:hAnsi="Verdana"/>
          <w:color w:val="auto"/>
        </w:rPr>
        <w:t>A.Nepal</w:t>
      </w:r>
      <w:r w:rsidRPr="00BD41C1">
        <w:rPr>
          <w:rFonts w:ascii="Verdana" w:hAnsi="Verdana"/>
          <w:color w:val="auto"/>
          <w:vertAlign w:val="superscript"/>
        </w:rPr>
        <w:t>1</w:t>
      </w:r>
      <w:r w:rsidRPr="00BD41C1">
        <w:rPr>
          <w:rFonts w:ascii="Verdana" w:hAnsi="Verdana"/>
          <w:color w:val="auto"/>
          <w:vertAlign w:val="superscript"/>
          <w:lang w:val="de-DE"/>
        </w:rPr>
        <w:t>*</w:t>
      </w:r>
      <w:r w:rsidRPr="00BD41C1">
        <w:rPr>
          <w:rFonts w:ascii="Verdana" w:hAnsi="Verdana"/>
          <w:color w:val="auto"/>
        </w:rPr>
        <w:t>,M. Krämer</w:t>
      </w:r>
      <w:r w:rsidRPr="00BD41C1">
        <w:rPr>
          <w:rFonts w:ascii="Verdana" w:hAnsi="Verdana"/>
          <w:color w:val="auto"/>
          <w:vertAlign w:val="superscript"/>
        </w:rPr>
        <w:t>1</w:t>
      </w:r>
      <w:r w:rsidRPr="00BD41C1">
        <w:rPr>
          <w:rFonts w:ascii="Verdana" w:hAnsi="Verdana"/>
          <w:color w:val="auto"/>
        </w:rPr>
        <w:t>, N. M. Brisson</w:t>
      </w:r>
      <w:r w:rsidRPr="00BD41C1">
        <w:rPr>
          <w:rFonts w:ascii="Verdana" w:hAnsi="Verdana"/>
          <w:color w:val="auto"/>
          <w:vertAlign w:val="superscript"/>
        </w:rPr>
        <w:t>2</w:t>
      </w:r>
      <w:r w:rsidRPr="00BD41C1">
        <w:rPr>
          <w:rFonts w:ascii="Verdana" w:hAnsi="Verdana"/>
          <w:color w:val="auto"/>
        </w:rPr>
        <w:t xml:space="preserve">, </w:t>
      </w:r>
      <w:r w:rsidRPr="00BD41C1">
        <w:rPr>
          <w:rFonts w:ascii="Verdana" w:hAnsi="Verdana"/>
          <w:color w:val="auto"/>
        </w:rPr>
        <w:br/>
        <w:t>G. N. Duda</w:t>
      </w:r>
      <w:r w:rsidRPr="00BD41C1">
        <w:rPr>
          <w:rFonts w:ascii="Verdana" w:hAnsi="Verdana"/>
          <w:color w:val="auto"/>
          <w:vertAlign w:val="superscript"/>
        </w:rPr>
        <w:t>2,3</w:t>
      </w:r>
      <w:r w:rsidRPr="00BD41C1">
        <w:rPr>
          <w:rFonts w:ascii="Verdana" w:hAnsi="Verdana"/>
          <w:color w:val="auto"/>
        </w:rPr>
        <w:t>, J. R. Reichenbach</w:t>
      </w:r>
      <w:r w:rsidRPr="00BD41C1">
        <w:rPr>
          <w:rFonts w:ascii="Verdana" w:hAnsi="Verdana"/>
          <w:color w:val="auto"/>
          <w:vertAlign w:val="superscript"/>
        </w:rPr>
        <w:t>1</w:t>
      </w:r>
    </w:p>
    <w:p w14:paraId="7D2715C1" w14:textId="77777777" w:rsidR="00AA503A" w:rsidRPr="00BD41C1" w:rsidRDefault="00AA503A" w:rsidP="00AA503A">
      <w:pPr>
        <w:spacing w:line="276" w:lineRule="auto"/>
        <w:rPr>
          <w:rFonts w:ascii="Verdana" w:hAnsi="Verdana"/>
          <w:color w:val="auto"/>
        </w:rPr>
      </w:pPr>
    </w:p>
    <w:p w14:paraId="5F7A98A1" w14:textId="77777777" w:rsidR="00AA503A" w:rsidRPr="00BD41C1" w:rsidRDefault="00AA503A" w:rsidP="00AA503A">
      <w:pPr>
        <w:spacing w:line="276" w:lineRule="auto"/>
        <w:ind w:firstLine="0"/>
        <w:rPr>
          <w:rFonts w:ascii="Verdana" w:hAnsi="Verdana"/>
          <w:color w:val="auto"/>
          <w:lang w:val="en-US"/>
        </w:rPr>
      </w:pPr>
      <w:r w:rsidRPr="00BD41C1">
        <w:rPr>
          <w:rFonts w:ascii="Verdana" w:hAnsi="Verdana"/>
          <w:color w:val="auto"/>
          <w:vertAlign w:val="superscript"/>
          <w:lang w:val="en-US"/>
        </w:rPr>
        <w:t xml:space="preserve">1 </w:t>
      </w:r>
      <w:r w:rsidRPr="00BD41C1">
        <w:rPr>
          <w:rFonts w:ascii="Verdana" w:hAnsi="Verdana"/>
          <w:color w:val="auto"/>
          <w:lang w:val="en-US"/>
        </w:rPr>
        <w:t>Medical Physics Group, Institute of Diagnostic and Interventional Radiology, Jena University Hospital, Friedrich Schiller University Jena, Germany</w:t>
      </w:r>
    </w:p>
    <w:p w14:paraId="7D3E3AB7" w14:textId="77777777" w:rsidR="00AA503A" w:rsidRPr="00BD41C1" w:rsidRDefault="00AA503A" w:rsidP="00AA503A">
      <w:pPr>
        <w:spacing w:line="276" w:lineRule="auto"/>
        <w:ind w:firstLine="0"/>
        <w:rPr>
          <w:rFonts w:ascii="Verdana" w:hAnsi="Verdana"/>
          <w:color w:val="auto"/>
          <w:highlight w:val="none"/>
          <w:lang w:val="en-US"/>
        </w:rPr>
      </w:pPr>
      <w:r w:rsidRPr="00BD41C1">
        <w:rPr>
          <w:rFonts w:ascii="Verdana" w:hAnsi="Verdana"/>
          <w:color w:val="auto"/>
          <w:highlight w:val="none"/>
          <w:vertAlign w:val="superscript"/>
          <w:lang w:val="en-US"/>
        </w:rPr>
        <w:t xml:space="preserve">2 </w:t>
      </w:r>
      <w:r w:rsidRPr="00BD41C1">
        <w:rPr>
          <w:rFonts w:ascii="Verdana" w:hAnsi="Verdana"/>
          <w:color w:val="auto"/>
          <w:highlight w:val="none"/>
          <w:lang w:val="en-US"/>
        </w:rPr>
        <w:t xml:space="preserve">Julius Wolff Institute and Center for Musculoskeletal Surgery, Charité – </w:t>
      </w:r>
      <w:proofErr w:type="spellStart"/>
      <w:r w:rsidRPr="00BD41C1">
        <w:rPr>
          <w:rFonts w:ascii="Verdana" w:hAnsi="Verdana"/>
          <w:color w:val="auto"/>
          <w:highlight w:val="none"/>
          <w:lang w:val="en-US"/>
        </w:rPr>
        <w:t>Universitätsmedizin</w:t>
      </w:r>
      <w:proofErr w:type="spellEnd"/>
      <w:r w:rsidRPr="00BD41C1">
        <w:rPr>
          <w:rFonts w:ascii="Verdana" w:hAnsi="Verdana"/>
          <w:color w:val="auto"/>
          <w:highlight w:val="none"/>
          <w:lang w:val="en-US"/>
        </w:rPr>
        <w:t xml:space="preserve"> Berlin, Germany</w:t>
      </w:r>
    </w:p>
    <w:p w14:paraId="575F83B4" w14:textId="77777777" w:rsidR="00AA503A" w:rsidRPr="00BD41C1" w:rsidRDefault="00AA503A" w:rsidP="00AA503A">
      <w:pPr>
        <w:spacing w:line="276" w:lineRule="auto"/>
        <w:ind w:firstLine="0"/>
        <w:rPr>
          <w:rFonts w:ascii="Verdana" w:hAnsi="Verdana"/>
          <w:color w:val="auto"/>
          <w:lang w:val="en-US"/>
        </w:rPr>
      </w:pPr>
      <w:r w:rsidRPr="00BD41C1">
        <w:rPr>
          <w:rFonts w:ascii="Verdana" w:hAnsi="Verdana"/>
          <w:color w:val="auto"/>
          <w:highlight w:val="none"/>
          <w:vertAlign w:val="superscript"/>
          <w:lang w:val="en-US"/>
        </w:rPr>
        <w:t>3</w:t>
      </w:r>
      <w:r w:rsidRPr="00BD41C1">
        <w:rPr>
          <w:rFonts w:ascii="Verdana" w:hAnsi="Verdana"/>
          <w:color w:val="auto"/>
          <w:vertAlign w:val="superscript"/>
          <w:lang w:val="en-US"/>
        </w:rPr>
        <w:t xml:space="preserve"> </w:t>
      </w:r>
      <w:r w:rsidRPr="00BD41C1">
        <w:rPr>
          <w:rFonts w:ascii="Verdana" w:hAnsi="Verdana"/>
          <w:color w:val="auto"/>
          <w:lang w:val="en-US"/>
        </w:rPr>
        <w:t xml:space="preserve">Berlin-Brandenburg Center and School for Regenerative Therapies, Charité – </w:t>
      </w:r>
      <w:proofErr w:type="spellStart"/>
      <w:r w:rsidRPr="00BD41C1">
        <w:rPr>
          <w:rFonts w:ascii="Verdana" w:hAnsi="Verdana"/>
          <w:color w:val="auto"/>
          <w:lang w:val="en-US"/>
        </w:rPr>
        <w:t>Universitätsmedizin</w:t>
      </w:r>
      <w:proofErr w:type="spellEnd"/>
      <w:r w:rsidRPr="00BD41C1">
        <w:rPr>
          <w:rFonts w:ascii="Verdana" w:hAnsi="Verdana"/>
          <w:color w:val="auto"/>
          <w:lang w:val="en-US"/>
        </w:rPr>
        <w:t xml:space="preserve"> Berlin, Germany</w:t>
      </w:r>
    </w:p>
    <w:p w14:paraId="064C68BC" w14:textId="77777777" w:rsidR="00AA503A" w:rsidRPr="00BD41C1" w:rsidRDefault="00AA503A" w:rsidP="00AA503A">
      <w:pPr>
        <w:spacing w:line="276" w:lineRule="auto"/>
        <w:ind w:firstLine="0"/>
        <w:rPr>
          <w:rFonts w:ascii="Verdana" w:hAnsi="Verdana"/>
          <w:color w:val="auto"/>
          <w:lang w:val="en-US"/>
        </w:rPr>
      </w:pPr>
    </w:p>
    <w:p w14:paraId="3C5AADB1" w14:textId="77777777" w:rsidR="00AA503A" w:rsidRPr="00BD41C1" w:rsidRDefault="00AA503A" w:rsidP="00AA503A">
      <w:pPr>
        <w:spacing w:line="276" w:lineRule="auto"/>
        <w:ind w:firstLine="0"/>
        <w:rPr>
          <w:rFonts w:ascii="Verdana" w:hAnsi="Verdana"/>
          <w:color w:val="auto"/>
          <w:lang w:val="en-US"/>
        </w:rPr>
      </w:pPr>
    </w:p>
    <w:p w14:paraId="573A677F" w14:textId="77777777" w:rsidR="00AA503A" w:rsidRPr="00BD41C1" w:rsidRDefault="00AA503A" w:rsidP="00AA503A">
      <w:pPr>
        <w:spacing w:line="276" w:lineRule="auto"/>
        <w:ind w:firstLine="0"/>
        <w:rPr>
          <w:rFonts w:ascii="Verdana" w:hAnsi="Verdana"/>
          <w:color w:val="auto"/>
          <w:lang w:val="en-US"/>
        </w:rPr>
      </w:pPr>
    </w:p>
    <w:p w14:paraId="76A15511" w14:textId="77777777" w:rsidR="00AA503A" w:rsidRPr="00BD41C1" w:rsidRDefault="00AA503A" w:rsidP="00AA503A">
      <w:pPr>
        <w:spacing w:line="276" w:lineRule="auto"/>
        <w:ind w:firstLine="0"/>
        <w:rPr>
          <w:rFonts w:ascii="Verdana" w:hAnsi="Verdana"/>
          <w:color w:val="auto"/>
          <w:u w:val="single"/>
          <w:lang w:val="en-US"/>
        </w:rPr>
      </w:pPr>
      <w:r w:rsidRPr="00BD41C1">
        <w:rPr>
          <w:rFonts w:ascii="Verdana" w:hAnsi="Verdana"/>
          <w:color w:val="auto"/>
          <w:u w:val="single"/>
          <w:lang w:val="en-US"/>
        </w:rPr>
        <w:t>Corresponding Author:</w:t>
      </w:r>
    </w:p>
    <w:p w14:paraId="26495687" w14:textId="4DFE0113" w:rsidR="00AA503A" w:rsidRPr="00BD41C1" w:rsidRDefault="00BD41C1" w:rsidP="00AA503A">
      <w:pPr>
        <w:spacing w:line="276" w:lineRule="auto"/>
        <w:ind w:firstLine="0"/>
        <w:rPr>
          <w:rFonts w:ascii="Verdana" w:hAnsi="Verdana"/>
          <w:color w:val="auto"/>
          <w:lang w:val="en-US"/>
        </w:rPr>
      </w:pPr>
      <w:r>
        <w:rPr>
          <w:rFonts w:ascii="Verdana" w:hAnsi="Verdana"/>
          <w:color w:val="auto"/>
          <w:lang w:val="en-US"/>
        </w:rPr>
        <w:t xml:space="preserve">Aayush Nepal, </w:t>
      </w:r>
      <w:proofErr w:type="spellStart"/>
      <w:r>
        <w:rPr>
          <w:rFonts w:ascii="Verdana" w:hAnsi="Verdana"/>
          <w:color w:val="auto"/>
          <w:lang w:val="en-US"/>
        </w:rPr>
        <w:t>M.Sc</w:t>
      </w:r>
      <w:proofErr w:type="spellEnd"/>
    </w:p>
    <w:p w14:paraId="66893B81" w14:textId="77777777" w:rsidR="00AA503A" w:rsidRPr="00BD41C1" w:rsidRDefault="00AA503A" w:rsidP="00AA503A">
      <w:pPr>
        <w:spacing w:line="276" w:lineRule="auto"/>
        <w:ind w:firstLine="0"/>
        <w:rPr>
          <w:rFonts w:ascii="Verdana" w:hAnsi="Verdana"/>
          <w:color w:val="auto"/>
          <w:lang w:val="en-US"/>
        </w:rPr>
      </w:pPr>
      <w:r w:rsidRPr="00BD41C1">
        <w:rPr>
          <w:rFonts w:ascii="Verdana" w:hAnsi="Verdana"/>
          <w:color w:val="auto"/>
          <w:lang w:val="en-US"/>
        </w:rPr>
        <w:t>Medical Physics Group, IDIR, Jena University Hospital</w:t>
      </w:r>
    </w:p>
    <w:p w14:paraId="39BCA220" w14:textId="77777777" w:rsidR="00AA503A" w:rsidRPr="00BD41C1" w:rsidRDefault="00AA503A" w:rsidP="00AA503A">
      <w:pPr>
        <w:spacing w:line="276" w:lineRule="auto"/>
        <w:ind w:firstLine="0"/>
        <w:rPr>
          <w:rFonts w:ascii="Verdana" w:hAnsi="Verdana"/>
          <w:color w:val="auto"/>
          <w:lang w:val="en-US"/>
        </w:rPr>
      </w:pPr>
      <w:proofErr w:type="spellStart"/>
      <w:r w:rsidRPr="00BD41C1">
        <w:rPr>
          <w:rFonts w:ascii="Verdana" w:hAnsi="Verdana"/>
          <w:color w:val="auto"/>
          <w:lang w:val="en-US"/>
        </w:rPr>
        <w:t>Philosophenweg</w:t>
      </w:r>
      <w:proofErr w:type="spellEnd"/>
      <w:r w:rsidRPr="00BD41C1">
        <w:rPr>
          <w:rFonts w:ascii="Verdana" w:hAnsi="Verdana"/>
          <w:color w:val="auto"/>
          <w:lang w:val="en-US"/>
        </w:rPr>
        <w:t xml:space="preserve"> 3, D-07443 Jena, Germany</w:t>
      </w:r>
    </w:p>
    <w:p w14:paraId="14A46C6F" w14:textId="77777777" w:rsidR="00AA503A" w:rsidRPr="00BD41C1" w:rsidRDefault="00AA503A" w:rsidP="00AA503A">
      <w:pPr>
        <w:spacing w:line="276" w:lineRule="auto"/>
        <w:ind w:firstLine="0"/>
        <w:rPr>
          <w:rFonts w:ascii="Verdana" w:hAnsi="Verdana"/>
          <w:color w:val="auto"/>
          <w:lang w:val="en-US"/>
        </w:rPr>
      </w:pPr>
      <w:r w:rsidRPr="00BD41C1">
        <w:rPr>
          <w:rFonts w:ascii="Verdana" w:hAnsi="Verdana"/>
          <w:color w:val="auto"/>
          <w:lang w:val="en-US"/>
        </w:rPr>
        <w:t>Phone: +49 3641 9 390731</w:t>
      </w:r>
    </w:p>
    <w:p w14:paraId="00036C15" w14:textId="3E44A4E9" w:rsidR="00AA503A" w:rsidRPr="00BD41C1" w:rsidRDefault="00AA503A" w:rsidP="00AA503A">
      <w:pPr>
        <w:spacing w:line="276" w:lineRule="auto"/>
        <w:ind w:firstLine="0"/>
        <w:rPr>
          <w:rFonts w:ascii="Verdana" w:hAnsi="Verdana"/>
          <w:color w:val="auto"/>
          <w:lang w:val="de-DE"/>
        </w:rPr>
      </w:pPr>
      <w:r w:rsidRPr="00BD41C1">
        <w:rPr>
          <w:rFonts w:ascii="Verdana" w:hAnsi="Verdana"/>
          <w:color w:val="auto"/>
          <w:lang w:val="de-DE"/>
        </w:rPr>
        <w:t xml:space="preserve">E-Mail: </w:t>
      </w:r>
      <w:hyperlink r:id="rId5" w:history="1">
        <w:r w:rsidR="00BD41C1" w:rsidRPr="00BD41C1">
          <w:rPr>
            <w:rStyle w:val="Hyperlink"/>
            <w:rFonts w:ascii="Verdana" w:hAnsi="Verdana"/>
            <w:lang w:val="de-DE"/>
          </w:rPr>
          <w:t>aayush.nepal</w:t>
        </w:r>
        <w:r w:rsidR="00BD41C1" w:rsidRPr="00BD41C1">
          <w:rPr>
            <w:rStyle w:val="Hyperlink"/>
            <w:rFonts w:ascii="Verdana" w:hAnsi="Verdana"/>
            <w:lang w:val="pl-PL"/>
          </w:rPr>
          <w:t>@uni-jena.de</w:t>
        </w:r>
      </w:hyperlink>
      <w:r w:rsidRPr="00BD41C1">
        <w:rPr>
          <w:rFonts w:ascii="Verdana" w:hAnsi="Verdana"/>
          <w:color w:val="auto"/>
          <w:lang w:val="de-DE"/>
        </w:rPr>
        <w:t xml:space="preserve">  </w:t>
      </w:r>
    </w:p>
    <w:p w14:paraId="1E561D6D" w14:textId="77777777" w:rsidR="00AA503A" w:rsidRPr="00BD41C1" w:rsidRDefault="00AA503A" w:rsidP="00AA503A">
      <w:pPr>
        <w:spacing w:line="276" w:lineRule="auto"/>
        <w:rPr>
          <w:rFonts w:ascii="Verdana" w:hAnsi="Verdana"/>
          <w:color w:val="auto"/>
          <w:lang w:val="de-DE"/>
        </w:rPr>
      </w:pPr>
    </w:p>
    <w:p w14:paraId="68B3A71F" w14:textId="77777777" w:rsidR="00AA503A" w:rsidRPr="00BD41C1" w:rsidRDefault="00AA503A" w:rsidP="00AA503A">
      <w:pPr>
        <w:spacing w:line="276" w:lineRule="auto"/>
        <w:ind w:firstLine="0"/>
        <w:rPr>
          <w:rFonts w:ascii="Verdana" w:hAnsi="Verdana"/>
          <w:color w:val="auto"/>
          <w:u w:val="single"/>
          <w:lang w:val="en-US"/>
        </w:rPr>
      </w:pPr>
      <w:r w:rsidRPr="00BD41C1">
        <w:rPr>
          <w:rFonts w:ascii="Verdana" w:hAnsi="Verdana"/>
          <w:color w:val="auto"/>
          <w:u w:val="single"/>
          <w:lang w:val="en-US"/>
        </w:rPr>
        <w:t>Authors’ Names, Degrees, and E-Mails:</w:t>
      </w:r>
    </w:p>
    <w:p w14:paraId="3EC13869" w14:textId="77777777" w:rsidR="00BD41C1" w:rsidRPr="00BD41C1" w:rsidRDefault="00BD41C1" w:rsidP="00BD41C1">
      <w:pPr>
        <w:numPr>
          <w:ilvl w:val="0"/>
          <w:numId w:val="1"/>
        </w:numPr>
        <w:tabs>
          <w:tab w:val="left" w:pos="284"/>
          <w:tab w:val="left" w:pos="567"/>
        </w:tabs>
        <w:spacing w:line="276" w:lineRule="auto"/>
        <w:ind w:left="284" w:firstLine="0"/>
        <w:rPr>
          <w:rFonts w:ascii="Verdana" w:hAnsi="Verdana"/>
          <w:color w:val="auto"/>
          <w:lang w:val="pl-PL"/>
        </w:rPr>
      </w:pPr>
      <w:r w:rsidRPr="00BD41C1">
        <w:rPr>
          <w:rFonts w:ascii="Verdana" w:hAnsi="Verdana"/>
          <w:color w:val="auto"/>
          <w:lang w:val="pl-PL"/>
        </w:rPr>
        <w:t xml:space="preserve">Aayush Nepal, M.Sc.: </w:t>
      </w:r>
      <w:hyperlink r:id="rId6" w:history="1">
        <w:r w:rsidRPr="00BD41C1">
          <w:rPr>
            <w:rStyle w:val="Hyperlink"/>
            <w:rFonts w:ascii="Verdana" w:hAnsi="Verdana"/>
            <w:lang w:val="en-US"/>
          </w:rPr>
          <w:t>aayush.nepal</w:t>
        </w:r>
        <w:r w:rsidRPr="00BD41C1">
          <w:rPr>
            <w:rStyle w:val="Hyperlink"/>
            <w:rFonts w:ascii="Verdana" w:hAnsi="Verdana"/>
            <w:lang w:val="pl-PL"/>
          </w:rPr>
          <w:t>@uni-jena.de</w:t>
        </w:r>
      </w:hyperlink>
      <w:r w:rsidRPr="00BD41C1">
        <w:rPr>
          <w:rFonts w:ascii="Verdana" w:hAnsi="Verdana"/>
          <w:color w:val="auto"/>
          <w:lang w:val="pl-PL"/>
        </w:rPr>
        <w:t xml:space="preserve"> </w:t>
      </w:r>
    </w:p>
    <w:p w14:paraId="4F1F3916" w14:textId="0298E621" w:rsidR="00AA503A" w:rsidRPr="00BD41C1" w:rsidRDefault="00AA503A" w:rsidP="00BD41C1">
      <w:pPr>
        <w:numPr>
          <w:ilvl w:val="0"/>
          <w:numId w:val="1"/>
        </w:numPr>
        <w:tabs>
          <w:tab w:val="left" w:pos="284"/>
          <w:tab w:val="left" w:pos="567"/>
        </w:tabs>
        <w:spacing w:line="276" w:lineRule="auto"/>
        <w:ind w:left="284" w:firstLine="0"/>
        <w:rPr>
          <w:rFonts w:ascii="Verdana" w:hAnsi="Verdana"/>
          <w:color w:val="auto"/>
          <w:lang w:val="pl-PL"/>
        </w:rPr>
      </w:pPr>
      <w:r w:rsidRPr="00BD41C1">
        <w:rPr>
          <w:rFonts w:ascii="Verdana" w:hAnsi="Verdana"/>
          <w:color w:val="auto"/>
        </w:rPr>
        <w:t xml:space="preserve">Martin Krämer, Dr. rer. nat.: </w:t>
      </w:r>
      <w:hyperlink r:id="rId7">
        <w:r w:rsidRPr="00BD41C1">
          <w:rPr>
            <w:rFonts w:ascii="Verdana" w:hAnsi="Verdana"/>
            <w:color w:val="auto"/>
            <w:u w:val="single"/>
          </w:rPr>
          <w:t>martinkraemer84@gmail.com</w:t>
        </w:r>
      </w:hyperlink>
      <w:r w:rsidRPr="00BD41C1">
        <w:rPr>
          <w:rFonts w:ascii="Verdana" w:hAnsi="Verdana"/>
          <w:color w:val="auto"/>
        </w:rPr>
        <w:t xml:space="preserve"> </w:t>
      </w:r>
    </w:p>
    <w:p w14:paraId="09CA876D" w14:textId="72390D46" w:rsidR="00AA503A" w:rsidRPr="00BD41C1" w:rsidRDefault="00AA503A" w:rsidP="00BD41C1">
      <w:pPr>
        <w:numPr>
          <w:ilvl w:val="0"/>
          <w:numId w:val="1"/>
        </w:numPr>
        <w:tabs>
          <w:tab w:val="left" w:pos="284"/>
          <w:tab w:val="left" w:pos="567"/>
        </w:tabs>
        <w:spacing w:line="276" w:lineRule="auto"/>
        <w:ind w:left="284" w:firstLine="0"/>
        <w:rPr>
          <w:rFonts w:ascii="Verdana" w:hAnsi="Verdana"/>
          <w:color w:val="auto"/>
          <w:lang w:val="pl-PL"/>
        </w:rPr>
      </w:pPr>
      <w:r w:rsidRPr="00BD41C1">
        <w:rPr>
          <w:rFonts w:ascii="Verdana" w:hAnsi="Verdana"/>
          <w:color w:val="auto"/>
        </w:rPr>
        <w:t xml:space="preserve">Nicholas M. Brisson, Ph.D.: </w:t>
      </w:r>
      <w:hyperlink r:id="rId8">
        <w:r w:rsidRPr="00BD41C1">
          <w:rPr>
            <w:rFonts w:ascii="Verdana" w:hAnsi="Verdana"/>
            <w:color w:val="auto"/>
            <w:u w:val="single"/>
          </w:rPr>
          <w:t>nicholas.brisson@charite.de</w:t>
        </w:r>
      </w:hyperlink>
      <w:r w:rsidRPr="00BD41C1">
        <w:rPr>
          <w:rFonts w:ascii="Verdana" w:hAnsi="Verdana"/>
          <w:color w:val="auto"/>
        </w:rPr>
        <w:t xml:space="preserve"> </w:t>
      </w:r>
    </w:p>
    <w:p w14:paraId="30A14598" w14:textId="77777777" w:rsidR="00AA503A" w:rsidRPr="00BD41C1" w:rsidRDefault="00AA503A" w:rsidP="00AA503A">
      <w:pPr>
        <w:numPr>
          <w:ilvl w:val="0"/>
          <w:numId w:val="1"/>
        </w:numPr>
        <w:tabs>
          <w:tab w:val="left" w:pos="284"/>
          <w:tab w:val="left" w:pos="567"/>
        </w:tabs>
        <w:spacing w:line="276" w:lineRule="auto"/>
        <w:ind w:left="284" w:firstLine="0"/>
        <w:rPr>
          <w:rFonts w:ascii="Verdana" w:hAnsi="Verdana"/>
          <w:color w:val="auto"/>
        </w:rPr>
      </w:pPr>
      <w:r w:rsidRPr="00BD41C1">
        <w:rPr>
          <w:rFonts w:ascii="Verdana" w:hAnsi="Verdana"/>
          <w:color w:val="auto"/>
        </w:rPr>
        <w:t xml:space="preserve">Georg N. Duda, Dr.-Ing.: </w:t>
      </w:r>
      <w:hyperlink r:id="rId9">
        <w:r w:rsidRPr="00BD41C1">
          <w:rPr>
            <w:rFonts w:ascii="Verdana" w:hAnsi="Verdana"/>
            <w:color w:val="auto"/>
            <w:u w:val="single"/>
          </w:rPr>
          <w:t>georg.duda@charite.de</w:t>
        </w:r>
      </w:hyperlink>
      <w:r w:rsidRPr="00BD41C1">
        <w:rPr>
          <w:rFonts w:ascii="Verdana" w:hAnsi="Verdana"/>
          <w:color w:val="auto"/>
        </w:rPr>
        <w:t xml:space="preserve"> </w:t>
      </w:r>
    </w:p>
    <w:p w14:paraId="35F7B641" w14:textId="77777777" w:rsidR="00AA503A" w:rsidRPr="00BD41C1" w:rsidRDefault="00AA503A" w:rsidP="00AA503A">
      <w:pPr>
        <w:numPr>
          <w:ilvl w:val="0"/>
          <w:numId w:val="1"/>
        </w:numPr>
        <w:tabs>
          <w:tab w:val="left" w:pos="284"/>
          <w:tab w:val="left" w:pos="567"/>
        </w:tabs>
        <w:spacing w:line="276" w:lineRule="auto"/>
        <w:ind w:left="284" w:firstLine="0"/>
        <w:rPr>
          <w:rFonts w:ascii="Verdana" w:hAnsi="Verdana"/>
          <w:color w:val="auto"/>
        </w:rPr>
      </w:pPr>
      <w:r w:rsidRPr="00BD41C1">
        <w:rPr>
          <w:rFonts w:ascii="Verdana" w:hAnsi="Verdana"/>
          <w:color w:val="auto"/>
        </w:rPr>
        <w:t xml:space="preserve">Jürgen R. Reichenbach, Dr. rer. nat.: </w:t>
      </w:r>
      <w:hyperlink r:id="rId10">
        <w:r w:rsidRPr="00BD41C1">
          <w:rPr>
            <w:rFonts w:ascii="Verdana" w:hAnsi="Verdana"/>
            <w:color w:val="auto"/>
            <w:u w:val="single"/>
          </w:rPr>
          <w:t>Juergen.Reichenbach@med.uni-jena.de</w:t>
        </w:r>
      </w:hyperlink>
      <w:r w:rsidRPr="00BD41C1">
        <w:rPr>
          <w:rFonts w:ascii="Verdana" w:hAnsi="Verdana"/>
          <w:color w:val="auto"/>
        </w:rPr>
        <w:t xml:space="preserve">  </w:t>
      </w:r>
    </w:p>
    <w:p w14:paraId="7B17B3E0" w14:textId="77777777" w:rsidR="00AA503A" w:rsidRPr="00BD41C1" w:rsidRDefault="00AA503A" w:rsidP="00AA503A">
      <w:pPr>
        <w:tabs>
          <w:tab w:val="left" w:pos="284"/>
          <w:tab w:val="left" w:pos="567"/>
        </w:tabs>
        <w:spacing w:line="276" w:lineRule="auto"/>
        <w:ind w:left="284" w:firstLine="0"/>
        <w:rPr>
          <w:rFonts w:ascii="Verdana" w:hAnsi="Verdana"/>
          <w:color w:val="auto"/>
        </w:rPr>
      </w:pPr>
    </w:p>
    <w:p w14:paraId="575C9787" w14:textId="7DFFAAB4" w:rsidR="00AA503A" w:rsidRPr="00BD41C1" w:rsidRDefault="00AA503A" w:rsidP="00AA503A">
      <w:pPr>
        <w:spacing w:line="276" w:lineRule="auto"/>
        <w:ind w:firstLine="0"/>
        <w:rPr>
          <w:rFonts w:ascii="Verdana" w:hAnsi="Verdana"/>
          <w:i/>
          <w:color w:val="auto"/>
          <w:lang w:val="en-US"/>
        </w:rPr>
      </w:pPr>
      <w:r w:rsidRPr="00BD41C1">
        <w:rPr>
          <w:rFonts w:ascii="Verdana" w:hAnsi="Verdana"/>
          <w:color w:val="auto"/>
          <w:u w:val="single"/>
          <w:lang w:val="en-US"/>
        </w:rPr>
        <w:t>Keywords:</w:t>
      </w:r>
      <w:r w:rsidRPr="00BD41C1">
        <w:rPr>
          <w:rFonts w:ascii="Verdana" w:hAnsi="Verdana"/>
          <w:color w:val="auto"/>
          <w:lang w:val="en-US"/>
        </w:rPr>
        <w:t xml:space="preserve"> </w:t>
      </w:r>
      <w:r w:rsidR="00BD41C1">
        <w:rPr>
          <w:rFonts w:ascii="Verdana" w:hAnsi="Verdana"/>
          <w:color w:val="auto"/>
          <w:lang w:val="en-US"/>
        </w:rPr>
        <w:t>dynamic MRI</w:t>
      </w:r>
      <w:r w:rsidRPr="00BD41C1">
        <w:rPr>
          <w:rFonts w:ascii="Verdana" w:hAnsi="Verdana"/>
          <w:color w:val="auto"/>
          <w:lang w:val="en-US"/>
        </w:rPr>
        <w:t xml:space="preserve">; </w:t>
      </w:r>
      <w:r w:rsidR="00BD41C1">
        <w:rPr>
          <w:rFonts w:ascii="Verdana" w:hAnsi="Verdana"/>
          <w:color w:val="auto"/>
          <w:lang w:val="en-US"/>
        </w:rPr>
        <w:t>tibiofemoral kinematics</w:t>
      </w:r>
      <w:r w:rsidRPr="00BD41C1">
        <w:rPr>
          <w:rFonts w:ascii="Verdana" w:hAnsi="Verdana"/>
          <w:color w:val="auto"/>
          <w:lang w:val="en-US"/>
        </w:rPr>
        <w:t xml:space="preserve">; </w:t>
      </w:r>
      <w:r w:rsidR="00BD41C1">
        <w:rPr>
          <w:rFonts w:ascii="Verdana" w:hAnsi="Verdana"/>
          <w:lang w:val="en-US"/>
        </w:rPr>
        <w:t>knee loading device</w:t>
      </w:r>
      <w:r w:rsidRPr="00BD41C1">
        <w:rPr>
          <w:rFonts w:ascii="Verdana" w:hAnsi="Verdana"/>
          <w:lang w:val="en-US"/>
        </w:rPr>
        <w:t xml:space="preserve">; </w:t>
      </w:r>
      <w:r w:rsidR="00BD41C1">
        <w:rPr>
          <w:rFonts w:ascii="Verdana" w:hAnsi="Verdana"/>
          <w:color w:val="auto"/>
          <w:lang w:val="en-US"/>
        </w:rPr>
        <w:t>automatic segmentation</w:t>
      </w:r>
      <w:r w:rsidRPr="00BD41C1">
        <w:rPr>
          <w:rFonts w:ascii="Verdana" w:hAnsi="Verdana"/>
          <w:color w:val="auto"/>
          <w:lang w:val="en-US"/>
        </w:rPr>
        <w:t xml:space="preserve">; </w:t>
      </w:r>
    </w:p>
    <w:p w14:paraId="162DF953" w14:textId="77777777" w:rsidR="00AA503A" w:rsidRPr="00BD41C1" w:rsidRDefault="00AA503A" w:rsidP="00AA503A">
      <w:pPr>
        <w:tabs>
          <w:tab w:val="left" w:pos="284"/>
          <w:tab w:val="left" w:pos="567"/>
        </w:tabs>
        <w:spacing w:line="276" w:lineRule="auto"/>
        <w:ind w:left="284" w:firstLine="0"/>
        <w:rPr>
          <w:rFonts w:ascii="Verdana" w:hAnsi="Verdana"/>
          <w:color w:val="auto"/>
          <w:lang w:val="en-US"/>
        </w:rPr>
      </w:pPr>
    </w:p>
    <w:p w14:paraId="7CC2B27A" w14:textId="77777777" w:rsidR="00AA503A" w:rsidRPr="00BD41C1" w:rsidRDefault="00AA503A" w:rsidP="00AA503A">
      <w:pPr>
        <w:spacing w:line="276" w:lineRule="auto"/>
        <w:jc w:val="center"/>
        <w:rPr>
          <w:rFonts w:ascii="Verdana" w:hAnsi="Verdana"/>
          <w:i/>
          <w:color w:val="auto"/>
          <w:lang w:val="en-US"/>
        </w:rPr>
      </w:pPr>
    </w:p>
    <w:p w14:paraId="5445DD8B" w14:textId="77777777" w:rsidR="00AA503A" w:rsidRPr="00BD41C1" w:rsidRDefault="00AA503A" w:rsidP="00AA503A">
      <w:pPr>
        <w:spacing w:line="276" w:lineRule="auto"/>
        <w:jc w:val="center"/>
        <w:rPr>
          <w:rFonts w:ascii="Verdana" w:hAnsi="Verdana"/>
          <w:i/>
          <w:color w:val="auto"/>
          <w:lang w:val="en-US"/>
        </w:rPr>
      </w:pPr>
    </w:p>
    <w:p w14:paraId="1750F4A4" w14:textId="7674A46E" w:rsidR="00AA503A" w:rsidRPr="00BD41C1" w:rsidRDefault="00AA503A" w:rsidP="00AA503A">
      <w:pPr>
        <w:spacing w:line="276" w:lineRule="auto"/>
        <w:jc w:val="center"/>
        <w:rPr>
          <w:rFonts w:ascii="Verdana" w:hAnsi="Verdana"/>
          <w:i/>
          <w:color w:val="auto"/>
          <w:lang w:val="en-US"/>
        </w:rPr>
      </w:pPr>
      <w:r w:rsidRPr="00BD41C1">
        <w:rPr>
          <w:rFonts w:ascii="Verdana" w:hAnsi="Verdana"/>
          <w:i/>
          <w:color w:val="auto"/>
          <w:lang w:val="en-US"/>
        </w:rPr>
        <w:t xml:space="preserve">Submitted to </w:t>
      </w:r>
      <w:r w:rsidR="00BD41C1">
        <w:rPr>
          <w:rFonts w:ascii="Verdana" w:hAnsi="Verdana"/>
          <w:i/>
          <w:color w:val="auto"/>
          <w:lang w:val="en-US"/>
        </w:rPr>
        <w:t>ZMP</w:t>
      </w:r>
    </w:p>
    <w:p w14:paraId="17C5F493" w14:textId="77777777" w:rsidR="00AA503A" w:rsidRPr="00BD41C1" w:rsidRDefault="00AA503A" w:rsidP="00AA503A">
      <w:pPr>
        <w:spacing w:line="276" w:lineRule="auto"/>
        <w:jc w:val="center"/>
        <w:rPr>
          <w:rFonts w:ascii="Verdana" w:hAnsi="Verdana"/>
          <w:i/>
          <w:color w:val="auto"/>
          <w:lang w:val="en-US"/>
        </w:rPr>
      </w:pPr>
      <w:r w:rsidRPr="00BD41C1">
        <w:rPr>
          <w:rFonts w:ascii="Verdana" w:hAnsi="Verdana"/>
          <w:i/>
          <w:color w:val="auto"/>
          <w:lang w:val="en-US"/>
        </w:rPr>
        <w:lastRenderedPageBreak/>
        <w:t xml:space="preserve">This manuscript or parts of this manuscript have not been </w:t>
      </w:r>
      <w:r w:rsidRPr="00BD41C1">
        <w:rPr>
          <w:rFonts w:ascii="Verdana" w:hAnsi="Verdana"/>
          <w:i/>
          <w:color w:val="auto"/>
          <w:lang w:val="en-US"/>
        </w:rPr>
        <w:br/>
        <w:t>and will not be submitted elsewhere for publication</w:t>
      </w:r>
    </w:p>
    <w:p w14:paraId="2918D9D5" w14:textId="77777777" w:rsidR="00F32ADC" w:rsidRPr="00BD41C1" w:rsidRDefault="00F32ADC">
      <w:pPr>
        <w:rPr>
          <w:rFonts w:ascii="Verdana" w:hAnsi="Verdana"/>
          <w:lang w:val="en-US"/>
        </w:rPr>
      </w:pPr>
    </w:p>
    <w:sectPr w:rsidR="00F32ADC" w:rsidRPr="00BD41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A90E81"/>
    <w:multiLevelType w:val="multilevel"/>
    <w:tmpl w:val="3B3CE4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5410446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03A"/>
    <w:rsid w:val="000C5016"/>
    <w:rsid w:val="00561953"/>
    <w:rsid w:val="00665D70"/>
    <w:rsid w:val="007C5194"/>
    <w:rsid w:val="00AA503A"/>
    <w:rsid w:val="00BD41C1"/>
    <w:rsid w:val="00D74AA9"/>
    <w:rsid w:val="00ED6B9A"/>
    <w:rsid w:val="00F32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19B7E"/>
  <w15:chartTrackingRefBased/>
  <w15:docId w15:val="{DA635BD0-F726-415E-B182-031EE44B3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AA503A"/>
    <w:pPr>
      <w:spacing w:after="0" w:line="360" w:lineRule="auto"/>
      <w:ind w:firstLine="283"/>
      <w:jc w:val="both"/>
    </w:pPr>
    <w:rPr>
      <w:rFonts w:ascii="Arial" w:eastAsia="Arial" w:hAnsi="Arial" w:cs="Arial"/>
      <w:color w:val="222222"/>
      <w:sz w:val="24"/>
      <w:szCs w:val="24"/>
      <w:highlight w:val="white"/>
      <w:lang w:val="de" w:eastAsia="en-CA"/>
    </w:rPr>
  </w:style>
  <w:style w:type="paragraph" w:styleId="Heading1">
    <w:name w:val="heading 1"/>
    <w:basedOn w:val="Normal"/>
    <w:next w:val="Normal"/>
    <w:link w:val="Heading1Char"/>
    <w:qFormat/>
    <w:rsid w:val="00AA50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50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503A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50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503A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503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503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503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503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A503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503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503A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503A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503A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50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50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50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50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50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50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503A"/>
    <w:pPr>
      <w:numPr>
        <w:ilvl w:val="1"/>
      </w:numPr>
      <w:ind w:firstLine="283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50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50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50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50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503A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503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503A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503A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D41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41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icholas.brisson@charite.de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artinkraemer84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ayush.nepal@uni-jena.de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aayush.nepal@uni-jena.de" TargetMode="External"/><Relationship Id="rId10" Type="http://schemas.openxmlformats.org/officeDocument/2006/relationships/hyperlink" Target="mailto:Juergen.Reichenbach@med.uni-jena.d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Georg.Duda@charite.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235</Words>
  <Characters>1343</Characters>
  <Application>Microsoft Office Word</Application>
  <DocSecurity>0</DocSecurity>
  <Lines>11</Lines>
  <Paragraphs>3</Paragraphs>
  <ScaleCrop>false</ScaleCrop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Nepal</dc:creator>
  <cp:keywords/>
  <dc:description/>
  <cp:lastModifiedBy>Aayush Nepal</cp:lastModifiedBy>
  <cp:revision>2</cp:revision>
  <dcterms:created xsi:type="dcterms:W3CDTF">2024-09-22T07:16:00Z</dcterms:created>
  <dcterms:modified xsi:type="dcterms:W3CDTF">2024-09-22T07:16:00Z</dcterms:modified>
</cp:coreProperties>
</file>