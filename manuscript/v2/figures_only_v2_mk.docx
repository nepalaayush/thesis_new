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27870" w14:textId="00DD64A7" w:rsidR="003B6BA5" w:rsidRDefault="00290D33">
      <w:r>
        <w:t xml:space="preserve">Figure 1 </w:t>
      </w:r>
    </w:p>
    <w:p w14:paraId="766E7F21" w14:textId="77777777" w:rsidR="003B6BA5" w:rsidRDefault="003B6BA5"/>
    <w:p w14:paraId="6940EA9E" w14:textId="18FABCE2" w:rsidR="003B6BA5" w:rsidRDefault="004B2F02">
      <w:commentRangeStart w:id="0"/>
      <w:r>
        <w:rPr>
          <w:noProof/>
        </w:rPr>
        <w:drawing>
          <wp:inline distT="0" distB="0" distL="0" distR="0" wp14:anchorId="7DF98A62" wp14:editId="0F8FE968">
            <wp:extent cx="5486400" cy="3657600"/>
            <wp:effectExtent l="0" t="0" r="0" b="0"/>
            <wp:docPr id="20314009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605BB7">
        <w:rPr>
          <w:rStyle w:val="CommentReference"/>
        </w:rPr>
        <w:commentReference w:id="0"/>
      </w:r>
    </w:p>
    <w:p w14:paraId="2FDADA52" w14:textId="22D4ECD0" w:rsidR="003B6BA5" w:rsidRDefault="00290D33">
      <w:r>
        <w:t xml:space="preserve">Figure 2 </w:t>
      </w:r>
    </w:p>
    <w:p w14:paraId="6E13F96B" w14:textId="0DBC22E6" w:rsidR="00706955" w:rsidRDefault="00706955"/>
    <w:p w14:paraId="1AFC875B" w14:textId="5B3C4F14" w:rsidR="003B6BA5" w:rsidRDefault="004B2F02">
      <w:commentRangeStart w:id="1"/>
      <w:r>
        <w:rPr>
          <w:noProof/>
        </w:rPr>
        <w:drawing>
          <wp:inline distT="0" distB="0" distL="0" distR="0" wp14:anchorId="33B293E6" wp14:editId="1A3481B4">
            <wp:extent cx="5722620" cy="1310640"/>
            <wp:effectExtent l="0" t="0" r="0" b="3810"/>
            <wp:docPr id="1991396762" name="Picture 1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96762" name="Picture 1" descr="A close-up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7273C3">
        <w:rPr>
          <w:rStyle w:val="CommentReference"/>
        </w:rPr>
        <w:commentReference w:id="1"/>
      </w:r>
    </w:p>
    <w:p w14:paraId="0AC63922" w14:textId="4DEC8D4B" w:rsidR="00AD5005" w:rsidRDefault="00AD5005"/>
    <w:p w14:paraId="56A4724E" w14:textId="77777777" w:rsidR="00A56DA9" w:rsidRDefault="00A56DA9"/>
    <w:p w14:paraId="15764BE0" w14:textId="77777777" w:rsidR="00A56DA9" w:rsidRDefault="00A56DA9"/>
    <w:p w14:paraId="291BF173" w14:textId="77777777" w:rsidR="00F56E81" w:rsidRDefault="00F56E81">
      <w:pPr>
        <w:rPr>
          <w:ins w:id="2" w:author="Martin Krämer" w:date="2024-09-23T16:48:00Z" w16du:dateUtc="2024-09-23T14:48:00Z"/>
        </w:rPr>
      </w:pPr>
      <w:ins w:id="3" w:author="Martin Krämer" w:date="2024-09-23T16:48:00Z" w16du:dateUtc="2024-09-23T14:48:00Z">
        <w:r>
          <w:br w:type="page"/>
        </w:r>
      </w:ins>
    </w:p>
    <w:p w14:paraId="261B5F9C" w14:textId="14FF819C" w:rsidR="00A56DA9" w:rsidRDefault="001B2561">
      <w:r>
        <w:lastRenderedPageBreak/>
        <w:t>Figure 3</w:t>
      </w:r>
    </w:p>
    <w:p w14:paraId="584F4E41" w14:textId="46F69939" w:rsidR="00A56DA9" w:rsidRDefault="00A56DA9">
      <w:commentRangeStart w:id="4"/>
      <w:r w:rsidRPr="00A56DA9">
        <w:rPr>
          <w:noProof/>
        </w:rPr>
        <w:drawing>
          <wp:inline distT="0" distB="0" distL="0" distR="0" wp14:anchorId="7D610CE0" wp14:editId="4F44CD88">
            <wp:extent cx="6055007" cy="2018559"/>
            <wp:effectExtent l="0" t="0" r="3175" b="1270"/>
            <wp:docPr id="27314411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44115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103" cy="201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002F6B0C">
        <w:rPr>
          <w:rStyle w:val="CommentReference"/>
        </w:rPr>
        <w:commentReference w:id="4"/>
      </w:r>
    </w:p>
    <w:p w14:paraId="696B8DF9" w14:textId="52651AC0" w:rsidR="00A56DA9" w:rsidRDefault="00A56DA9"/>
    <w:p w14:paraId="618C89BE" w14:textId="09D38475" w:rsidR="00A56DA9" w:rsidRDefault="001B2561">
      <w:r>
        <w:t>Figure 4</w:t>
      </w:r>
    </w:p>
    <w:p w14:paraId="2D93CB88" w14:textId="7ACBC745" w:rsidR="00A56DA9" w:rsidRDefault="00A56DA9">
      <w:r>
        <w:rPr>
          <w:noProof/>
        </w:rPr>
        <w:drawing>
          <wp:inline distT="0" distB="0" distL="0" distR="0" wp14:anchorId="76A89B99" wp14:editId="635EB67C">
            <wp:extent cx="5731510" cy="2865755"/>
            <wp:effectExtent l="0" t="0" r="2540" b="0"/>
            <wp:docPr id="74037026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70260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3F87" w14:textId="06092ACC" w:rsidR="001B2561" w:rsidRDefault="001B2561">
      <w:r>
        <w:t>Figure 5</w:t>
      </w:r>
    </w:p>
    <w:p w14:paraId="1B397107" w14:textId="4163E490" w:rsidR="00A56DA9" w:rsidRDefault="00A11DD5">
      <w:r>
        <w:rPr>
          <w:noProof/>
        </w:rPr>
        <w:lastRenderedPageBreak/>
        <w:drawing>
          <wp:inline distT="0" distB="0" distL="0" distR="0" wp14:anchorId="3B1F09F0" wp14:editId="26FE5D8F">
            <wp:extent cx="5166360" cy="5189220"/>
            <wp:effectExtent l="0" t="0" r="0" b="0"/>
            <wp:docPr id="174601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FA28C" w14:textId="77777777" w:rsidR="00A56DA9" w:rsidRDefault="00A56DA9"/>
    <w:p w14:paraId="2878A00D" w14:textId="77777777" w:rsidR="00A56DA9" w:rsidRDefault="00A56DA9"/>
    <w:sectPr w:rsidR="00A56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artin Krämer" w:date="2024-09-09T17:28:00Z" w:initials="MK">
    <w:p w14:paraId="08DB43AC" w14:textId="77777777" w:rsidR="00605BB7" w:rsidRDefault="00605BB7" w:rsidP="00605BB7">
      <w:pPr>
        <w:pStyle w:val="CommentText"/>
      </w:pPr>
      <w:r>
        <w:rPr>
          <w:rStyle w:val="CommentReference"/>
        </w:rPr>
        <w:annotationRef/>
      </w:r>
      <w:r>
        <w:t>Maybe we can perform slight bias field correction before creating the figure? To make the images look nicer. The labels are also too big. Do you have a script that created this figure? Can you tell me where to find it?</w:t>
      </w:r>
    </w:p>
  </w:comment>
  <w:comment w:id="1" w:author="Martin Krämer" w:date="2024-09-09T17:54:00Z" w:initials="MK">
    <w:p w14:paraId="1F170C04" w14:textId="77777777" w:rsidR="007273C3" w:rsidRDefault="007273C3" w:rsidP="007273C3">
      <w:pPr>
        <w:pStyle w:val="CommentText"/>
      </w:pPr>
      <w:r>
        <w:rPr>
          <w:rStyle w:val="CommentReference"/>
        </w:rPr>
        <w:annotationRef/>
      </w:r>
      <w:r>
        <w:t>Why is the connected component labelling image showing an outline of the femur and skin and not of the femur and tibia?</w:t>
      </w:r>
    </w:p>
  </w:comment>
  <w:comment w:id="4" w:author="Martin Krämer" w:date="2024-09-23T17:08:00Z" w:initials="MK">
    <w:p w14:paraId="483E82BC" w14:textId="77777777" w:rsidR="002F6B0C" w:rsidRDefault="002F6B0C" w:rsidP="002F6B0C">
      <w:pPr>
        <w:pStyle w:val="CommentText"/>
      </w:pPr>
      <w:r>
        <w:rPr>
          <w:rStyle w:val="CommentReference"/>
        </w:rPr>
        <w:annotationRef/>
      </w:r>
      <w:r>
        <w:t>I still think that the unit of the y-axis of the right plot is wrong 😊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8DB43AC" w15:done="0"/>
  <w15:commentEx w15:paraId="1F170C04" w15:done="0"/>
  <w15:commentEx w15:paraId="483E82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7E1DFDD" w16cex:dateUtc="2024-09-09T15:28:00Z"/>
  <w16cex:commentExtensible w16cex:durableId="158CFF2A" w16cex:dateUtc="2024-09-09T15:54:00Z"/>
  <w16cex:commentExtensible w16cex:durableId="4910E7D9" w16cex:dateUtc="2024-09-23T15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8DB43AC" w16cid:durableId="07E1DFDD"/>
  <w16cid:commentId w16cid:paraId="1F170C04" w16cid:durableId="158CFF2A"/>
  <w16cid:commentId w16cid:paraId="483E82BC" w16cid:durableId="4910E7D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rtin Krämer">
    <w15:presenceInfo w15:providerId="Windows Live" w15:userId="8c957fc60f0587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5D"/>
    <w:rsid w:val="00055518"/>
    <w:rsid w:val="00074951"/>
    <w:rsid w:val="001A52B5"/>
    <w:rsid w:val="001B2561"/>
    <w:rsid w:val="001D76CE"/>
    <w:rsid w:val="00217818"/>
    <w:rsid w:val="00290D33"/>
    <w:rsid w:val="002F6B0C"/>
    <w:rsid w:val="003B6BA5"/>
    <w:rsid w:val="004B2F02"/>
    <w:rsid w:val="004C1149"/>
    <w:rsid w:val="00605BB7"/>
    <w:rsid w:val="00706955"/>
    <w:rsid w:val="007273C3"/>
    <w:rsid w:val="007940D9"/>
    <w:rsid w:val="008B2B90"/>
    <w:rsid w:val="008D18D7"/>
    <w:rsid w:val="00906865"/>
    <w:rsid w:val="00A11DD5"/>
    <w:rsid w:val="00A2652A"/>
    <w:rsid w:val="00A56DA9"/>
    <w:rsid w:val="00A74D30"/>
    <w:rsid w:val="00AD5005"/>
    <w:rsid w:val="00B10C47"/>
    <w:rsid w:val="00B46351"/>
    <w:rsid w:val="00BB335D"/>
    <w:rsid w:val="00BF6E9A"/>
    <w:rsid w:val="00CC73F0"/>
    <w:rsid w:val="00D26BA6"/>
    <w:rsid w:val="00E554C7"/>
    <w:rsid w:val="00ED6B9A"/>
    <w:rsid w:val="00F56E81"/>
    <w:rsid w:val="00F82743"/>
    <w:rsid w:val="00F8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A09148"/>
  <w15:chartTrackingRefBased/>
  <w15:docId w15:val="{CB6805C9-09B8-46AE-8989-6834E809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35D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605B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5B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5B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B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BB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B25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sv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018C8-35A5-4C67-865E-A574A4D80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Aayush Nepal</cp:lastModifiedBy>
  <cp:revision>15</cp:revision>
  <dcterms:created xsi:type="dcterms:W3CDTF">2024-09-09T15:28:00Z</dcterms:created>
  <dcterms:modified xsi:type="dcterms:W3CDTF">2024-09-25T09:56:00Z</dcterms:modified>
</cp:coreProperties>
</file>