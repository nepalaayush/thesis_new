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ECB66" w14:textId="772167F2" w:rsidR="00A24FEC" w:rsidRPr="00A24FEC" w:rsidRDefault="00B768BA" w:rsidP="00BD05A8">
      <w:pPr>
        <w:spacing w:line="360" w:lineRule="auto"/>
        <w:jc w:val="both"/>
        <w:rPr>
          <w:rFonts w:ascii="Verdana" w:hAnsi="Verdana"/>
          <w:u w:val="single"/>
        </w:rPr>
      </w:pPr>
      <w:r w:rsidRPr="00A24FEC">
        <w:rPr>
          <w:rFonts w:ascii="Verdana" w:hAnsi="Verdana"/>
          <w:u w:val="single"/>
        </w:rPr>
        <w:t xml:space="preserve">Abstract </w:t>
      </w:r>
    </w:p>
    <w:p w14:paraId="57CB368C" w14:textId="5A151781" w:rsidR="00A24FEC" w:rsidRPr="00A24FEC" w:rsidRDefault="00A24FEC" w:rsidP="00A24FEC">
      <w:pPr>
        <w:spacing w:line="360" w:lineRule="auto"/>
        <w:jc w:val="both"/>
        <w:rPr>
          <w:rFonts w:ascii="Verdana" w:hAnsi="Verdana"/>
        </w:rPr>
      </w:pPr>
      <w:r w:rsidRPr="00A24FEC">
        <w:rPr>
          <w:rFonts w:ascii="Verdana" w:hAnsi="Verdana"/>
        </w:rPr>
        <w:t xml:space="preserve">This study introduces a semi-automated segmentation pipeline for analyzing </w:t>
      </w:r>
      <w:commentRangeStart w:id="0"/>
      <w:r w:rsidRPr="00A24FEC">
        <w:rPr>
          <w:rFonts w:ascii="Verdana" w:hAnsi="Verdana"/>
        </w:rPr>
        <w:t xml:space="preserve">tibiofemoral </w:t>
      </w:r>
      <w:commentRangeEnd w:id="0"/>
      <w:r w:rsidR="003E0182">
        <w:rPr>
          <w:rStyle w:val="CommentReference"/>
        </w:rPr>
        <w:commentReference w:id="0"/>
      </w:r>
      <w:r w:rsidRPr="00A24FEC">
        <w:rPr>
          <w:rFonts w:ascii="Verdana" w:hAnsi="Verdana"/>
        </w:rPr>
        <w:t>kinematics using dynamic magnetic resonance imaging (MRI)</w:t>
      </w:r>
      <w:ins w:id="1" w:author="Brisson, Nicholas" w:date="2024-10-02T14:35:00Z">
        <w:r w:rsidR="003E0182">
          <w:rPr>
            <w:rFonts w:ascii="Verdana" w:hAnsi="Verdana"/>
          </w:rPr>
          <w:t xml:space="preserve"> data</w:t>
        </w:r>
      </w:ins>
      <w:r w:rsidRPr="00A24FEC">
        <w:rPr>
          <w:rFonts w:ascii="Verdana" w:hAnsi="Verdana"/>
        </w:rPr>
        <w:t xml:space="preserve">. While dynamic MRI offers valuable insights into knee function, current analysis methods often require time-consuming manual segmentation or rely on registering low-resolution dynamic images to high-resolution static scans. We present an efficient approach that directly utilizes </w:t>
      </w:r>
      <w:commentRangeStart w:id="2"/>
      <w:r w:rsidR="00E61495" w:rsidRPr="00822FFE">
        <w:rPr>
          <w:rFonts w:ascii="Verdana" w:hAnsi="Verdana"/>
        </w:rPr>
        <w:t>th</w:t>
      </w:r>
      <w:r w:rsidR="00E61495">
        <w:rPr>
          <w:rFonts w:ascii="Verdana" w:hAnsi="Verdana"/>
        </w:rPr>
        <w:t xml:space="preserve">e </w:t>
      </w:r>
      <w:r w:rsidRPr="00A24FEC">
        <w:rPr>
          <w:rFonts w:ascii="Verdana" w:hAnsi="Verdana"/>
        </w:rPr>
        <w:t>high-resolution</w:t>
      </w:r>
      <w:r w:rsidR="00E61495" w:rsidRPr="00822FFE">
        <w:rPr>
          <w:rFonts w:ascii="Verdana" w:hAnsi="Verdana"/>
        </w:rPr>
        <w:t xml:space="preserve"> </w:t>
      </w:r>
      <w:r w:rsidR="00E61495">
        <w:rPr>
          <w:rFonts w:ascii="Verdana" w:hAnsi="Verdana"/>
        </w:rPr>
        <w:t>dynamic</w:t>
      </w:r>
      <w:r w:rsidRPr="00A24FEC">
        <w:rPr>
          <w:rFonts w:ascii="Verdana" w:hAnsi="Verdana"/>
        </w:rPr>
        <w:t xml:space="preserve"> </w:t>
      </w:r>
      <w:r w:rsidR="00E61495" w:rsidRPr="00822FFE">
        <w:rPr>
          <w:rFonts w:ascii="Verdana" w:hAnsi="Verdana"/>
        </w:rPr>
        <w:t>im</w:t>
      </w:r>
      <w:r w:rsidR="00E61495">
        <w:rPr>
          <w:rFonts w:ascii="Verdana" w:hAnsi="Verdana"/>
        </w:rPr>
        <w:t xml:space="preserve">aging </w:t>
      </w:r>
      <w:r w:rsidR="00A528AC">
        <w:rPr>
          <w:rFonts w:ascii="Verdana" w:hAnsi="Verdana"/>
        </w:rPr>
        <w:t>data</w:t>
      </w:r>
      <w:commentRangeEnd w:id="2"/>
      <w:r w:rsidR="003E0182">
        <w:rPr>
          <w:rStyle w:val="CommentReference"/>
        </w:rPr>
        <w:commentReference w:id="2"/>
      </w:r>
      <w:r w:rsidR="00A528AC">
        <w:rPr>
          <w:rFonts w:ascii="Verdana" w:hAnsi="Verdana"/>
        </w:rPr>
        <w:t xml:space="preserve"> </w:t>
      </w:r>
      <w:r w:rsidR="00A528AC" w:rsidRPr="00822FFE">
        <w:rPr>
          <w:rFonts w:ascii="Verdana" w:hAnsi="Verdana"/>
        </w:rPr>
        <w:t>and</w:t>
      </w:r>
      <w:r w:rsidR="00E61495">
        <w:rPr>
          <w:rFonts w:ascii="Verdana" w:hAnsi="Verdana"/>
        </w:rPr>
        <w:t xml:space="preserve"> applies</w:t>
      </w:r>
      <w:r w:rsidRPr="00A24FEC">
        <w:rPr>
          <w:rFonts w:ascii="Verdana" w:hAnsi="Verdana"/>
        </w:rPr>
        <w:t xml:space="preserve"> edge detection, connected-component labelling, and frame-to-frame transformation computation to track </w:t>
      </w:r>
      <w:commentRangeStart w:id="3"/>
      <w:r w:rsidRPr="00A24FEC">
        <w:rPr>
          <w:rFonts w:ascii="Verdana" w:hAnsi="Verdana"/>
        </w:rPr>
        <w:t xml:space="preserve">bone </w:t>
      </w:r>
      <w:commentRangeEnd w:id="3"/>
      <w:r w:rsidR="003E0182">
        <w:rPr>
          <w:rStyle w:val="CommentReference"/>
        </w:rPr>
        <w:commentReference w:id="3"/>
      </w:r>
      <w:r w:rsidRPr="00A24FEC">
        <w:rPr>
          <w:rFonts w:ascii="Verdana" w:hAnsi="Verdana"/>
        </w:rPr>
        <w:t xml:space="preserve">movement throughout </w:t>
      </w:r>
      <w:ins w:id="4" w:author="Brisson, Nicholas" w:date="2024-10-02T14:40:00Z">
        <w:r w:rsidR="003E0182">
          <w:rPr>
            <w:rFonts w:ascii="Verdana" w:hAnsi="Verdana"/>
          </w:rPr>
          <w:t xml:space="preserve">knee </w:t>
        </w:r>
      </w:ins>
      <w:r w:rsidRPr="00A24FEC">
        <w:rPr>
          <w:rFonts w:ascii="Verdana" w:hAnsi="Verdana"/>
        </w:rPr>
        <w:t xml:space="preserve">flexion-extension cycles. The method was validated against manual segmentation using data from five healthy volunteers </w:t>
      </w:r>
      <w:ins w:id="5" w:author="Brisson, Nicholas" w:date="2024-10-02T14:40:00Z">
        <w:r w:rsidR="003E0182">
          <w:rPr>
            <w:rFonts w:ascii="Verdana" w:hAnsi="Verdana"/>
          </w:rPr>
          <w:t xml:space="preserve">who </w:t>
        </w:r>
      </w:ins>
      <w:r w:rsidRPr="00A24FEC">
        <w:rPr>
          <w:rFonts w:ascii="Verdana" w:hAnsi="Verdana"/>
        </w:rPr>
        <w:t>perform</w:t>
      </w:r>
      <w:ins w:id="6" w:author="Brisson, Nicholas" w:date="2024-10-02T14:40:00Z">
        <w:r w:rsidR="003E0182">
          <w:rPr>
            <w:rFonts w:ascii="Verdana" w:hAnsi="Verdana"/>
          </w:rPr>
          <w:t>ed</w:t>
        </w:r>
      </w:ins>
      <w:del w:id="7" w:author="Brisson, Nicholas" w:date="2024-10-02T14:40:00Z">
        <w:r w:rsidRPr="00A24FEC" w:rsidDel="003E0182">
          <w:rPr>
            <w:rFonts w:ascii="Verdana" w:hAnsi="Verdana"/>
          </w:rPr>
          <w:delText>ing</w:delText>
        </w:r>
      </w:del>
      <w:r w:rsidRPr="00A24FEC">
        <w:rPr>
          <w:rFonts w:ascii="Verdana" w:hAnsi="Verdana"/>
        </w:rPr>
        <w:t xml:space="preserve"> guided </w:t>
      </w:r>
      <w:r w:rsidR="00E61495" w:rsidRPr="00822FFE">
        <w:rPr>
          <w:rFonts w:ascii="Verdana" w:hAnsi="Verdana"/>
        </w:rPr>
        <w:t>ac</w:t>
      </w:r>
      <w:r w:rsidR="00E61495">
        <w:rPr>
          <w:rFonts w:ascii="Verdana" w:hAnsi="Verdana"/>
        </w:rPr>
        <w:t xml:space="preserve">tive </w:t>
      </w:r>
      <w:r w:rsidRPr="00A24FEC">
        <w:rPr>
          <w:rFonts w:ascii="Verdana" w:hAnsi="Verdana"/>
        </w:rPr>
        <w:t xml:space="preserve">knee motion in a 3T MRI scanner. Results demonstrated that the semi-automated approach achieved greater consistency in tracking knee motion, with a mean </w:t>
      </w:r>
      <w:del w:id="8" w:author="Brisson, Nicholas" w:date="2024-10-02T14:41:00Z">
        <w:r w:rsidRPr="00A24FEC" w:rsidDel="003E0182">
          <w:rPr>
            <w:rFonts w:ascii="Verdana" w:hAnsi="Verdana"/>
          </w:rPr>
          <w:delText>C</w:delText>
        </w:r>
      </w:del>
      <w:ins w:id="9" w:author="Brisson, Nicholas" w:date="2024-10-02T14:41:00Z">
        <w:r w:rsidR="003E0182">
          <w:rPr>
            <w:rFonts w:ascii="Verdana" w:hAnsi="Verdana"/>
          </w:rPr>
          <w:t>c</w:t>
        </w:r>
      </w:ins>
      <w:r w:rsidRPr="00A24FEC">
        <w:rPr>
          <w:rFonts w:ascii="Verdana" w:hAnsi="Verdana"/>
        </w:rPr>
        <w:t xml:space="preserve">oefficient of </w:t>
      </w:r>
      <w:del w:id="10" w:author="Brisson, Nicholas" w:date="2024-10-02T14:41:00Z">
        <w:r w:rsidRPr="00A24FEC" w:rsidDel="003E0182">
          <w:rPr>
            <w:rFonts w:ascii="Verdana" w:hAnsi="Verdana"/>
          </w:rPr>
          <w:delText>V</w:delText>
        </w:r>
      </w:del>
      <w:ins w:id="11" w:author="Brisson, Nicholas" w:date="2024-10-02T14:41:00Z">
        <w:r w:rsidR="003E0182">
          <w:rPr>
            <w:rFonts w:ascii="Verdana" w:hAnsi="Verdana"/>
          </w:rPr>
          <w:t>v</w:t>
        </w:r>
      </w:ins>
      <w:r w:rsidRPr="00A24FEC">
        <w:rPr>
          <w:rFonts w:ascii="Verdana" w:hAnsi="Verdana"/>
        </w:rPr>
        <w:t xml:space="preserve">ariation of </w:t>
      </w:r>
      <w:commentRangeStart w:id="12"/>
      <w:r w:rsidRPr="00A24FEC">
        <w:rPr>
          <w:rFonts w:ascii="Verdana" w:hAnsi="Verdana"/>
        </w:rPr>
        <w:t>34.0</w:t>
      </w:r>
      <w:del w:id="13" w:author="Brisson, Nicholas" w:date="2024-10-02T14:41:00Z">
        <w:r w:rsidRPr="00A24FEC" w:rsidDel="003E0182">
          <w:rPr>
            <w:rFonts w:ascii="Verdana" w:hAnsi="Verdana"/>
          </w:rPr>
          <w:delText>4</w:delText>
        </w:r>
      </w:del>
      <w:r w:rsidRPr="00A24FEC">
        <w:rPr>
          <w:rFonts w:ascii="Verdana" w:hAnsi="Verdana"/>
        </w:rPr>
        <w:t>% compared to 59.5</w:t>
      </w:r>
      <w:del w:id="14" w:author="Brisson, Nicholas" w:date="2024-10-02T14:41:00Z">
        <w:r w:rsidRPr="00A24FEC" w:rsidDel="003E0182">
          <w:rPr>
            <w:rFonts w:ascii="Verdana" w:hAnsi="Verdana"/>
          </w:rPr>
          <w:delText>0</w:delText>
        </w:r>
      </w:del>
      <w:commentRangeEnd w:id="12"/>
      <w:r w:rsidR="003E0182">
        <w:rPr>
          <w:rStyle w:val="CommentReference"/>
        </w:rPr>
        <w:commentReference w:id="12"/>
      </w:r>
      <w:r w:rsidRPr="00A24FEC">
        <w:rPr>
          <w:rFonts w:ascii="Verdana" w:hAnsi="Verdana"/>
        </w:rPr>
        <w:t>% for manual segmentation. Th</w:t>
      </w:r>
      <w:ins w:id="15" w:author="Brisson, Nicholas" w:date="2024-10-02T14:41:00Z">
        <w:r w:rsidR="003E0182">
          <w:rPr>
            <w:rFonts w:ascii="Verdana" w:hAnsi="Verdana"/>
          </w:rPr>
          <w:t xml:space="preserve">e </w:t>
        </w:r>
      </w:ins>
      <w:ins w:id="16" w:author="Brisson, Nicholas" w:date="2024-10-02T14:42:00Z">
        <w:r w:rsidR="003E0182">
          <w:rPr>
            <w:rFonts w:ascii="Verdana" w:hAnsi="Verdana"/>
          </w:rPr>
          <w:t>semi-automated segmentation pipeline</w:t>
        </w:r>
      </w:ins>
      <w:del w:id="17" w:author="Brisson, Nicholas" w:date="2024-10-02T14:41:00Z">
        <w:r w:rsidRPr="00A24FEC" w:rsidDel="003E0182">
          <w:rPr>
            <w:rFonts w:ascii="Verdana" w:hAnsi="Verdana"/>
          </w:rPr>
          <w:delText>is</w:delText>
        </w:r>
      </w:del>
      <w:del w:id="18" w:author="Brisson, Nicholas" w:date="2024-10-02T14:42:00Z">
        <w:r w:rsidRPr="00A24FEC" w:rsidDel="003E0182">
          <w:rPr>
            <w:rFonts w:ascii="Verdana" w:hAnsi="Verdana"/>
          </w:rPr>
          <w:delText xml:space="preserve"> technique</w:delText>
        </w:r>
      </w:del>
      <w:r w:rsidRPr="00A24FEC">
        <w:rPr>
          <w:rFonts w:ascii="Verdana" w:hAnsi="Verdana"/>
        </w:rPr>
        <w:t xml:space="preserve"> </w:t>
      </w:r>
      <w:r w:rsidR="00E61495" w:rsidRPr="00822FFE">
        <w:rPr>
          <w:rFonts w:ascii="Verdana" w:hAnsi="Verdana"/>
        </w:rPr>
        <w:t>in</w:t>
      </w:r>
      <w:r w:rsidR="00E61495">
        <w:rPr>
          <w:rFonts w:ascii="Verdana" w:hAnsi="Verdana"/>
        </w:rPr>
        <w:t>creased</w:t>
      </w:r>
      <w:r w:rsidRPr="00A24FEC">
        <w:rPr>
          <w:rFonts w:ascii="Verdana" w:hAnsi="Verdana"/>
        </w:rPr>
        <w:t xml:space="preserve"> efficiency and accuracy</w:t>
      </w:r>
      <w:r w:rsidR="00E61495" w:rsidRPr="00822FFE">
        <w:rPr>
          <w:rFonts w:ascii="Verdana" w:hAnsi="Verdana"/>
        </w:rPr>
        <w:t xml:space="preserve"> </w:t>
      </w:r>
      <w:r w:rsidR="00E61495">
        <w:rPr>
          <w:rFonts w:ascii="Verdana" w:hAnsi="Verdana"/>
        </w:rPr>
        <w:t>compared to manual segmentation</w:t>
      </w:r>
      <w:r w:rsidRPr="00A24FEC">
        <w:rPr>
          <w:rFonts w:ascii="Verdana" w:hAnsi="Verdana"/>
        </w:rPr>
        <w:t xml:space="preserve">, potentially streamlining the analysis of knee </w:t>
      </w:r>
      <w:ins w:id="19" w:author="Brisson, Nicholas" w:date="2024-10-02T14:42:00Z">
        <w:r w:rsidR="003E0182">
          <w:rPr>
            <w:rFonts w:ascii="Verdana" w:hAnsi="Verdana"/>
          </w:rPr>
          <w:t xml:space="preserve">joint </w:t>
        </w:r>
      </w:ins>
      <w:r w:rsidRPr="00A24FEC">
        <w:rPr>
          <w:rFonts w:ascii="Verdana" w:hAnsi="Verdana"/>
        </w:rPr>
        <w:t>kinematics</w:t>
      </w:r>
      <w:ins w:id="20" w:author="Brisson, Nicholas" w:date="2024-10-02T14:42:00Z">
        <w:r w:rsidR="003E0182">
          <w:rPr>
            <w:rFonts w:ascii="Verdana" w:hAnsi="Verdana"/>
          </w:rPr>
          <w:t xml:space="preserve"> using MRI data</w:t>
        </w:r>
      </w:ins>
      <w:r w:rsidRPr="00A24FEC">
        <w:rPr>
          <w:rFonts w:ascii="Verdana" w:hAnsi="Verdana"/>
        </w:rPr>
        <w:t xml:space="preserve">. While currently limited to 2D analysis, </w:t>
      </w:r>
      <w:commentRangeStart w:id="21"/>
      <w:r w:rsidRPr="00A24FEC">
        <w:rPr>
          <w:rFonts w:ascii="Verdana" w:hAnsi="Verdana"/>
        </w:rPr>
        <w:t xml:space="preserve">the method shows promise for extension to 3D </w:t>
      </w:r>
      <w:ins w:id="22" w:author="Brisson, Nicholas" w:date="2024-10-02T14:44:00Z">
        <w:r w:rsidR="00182E1B">
          <w:rPr>
            <w:rFonts w:ascii="Verdana" w:hAnsi="Verdana"/>
          </w:rPr>
          <w:t xml:space="preserve">data </w:t>
        </w:r>
      </w:ins>
      <w:commentRangeEnd w:id="21"/>
      <w:ins w:id="23" w:author="Brisson, Nicholas" w:date="2024-10-02T14:45:00Z">
        <w:r w:rsidR="00182E1B">
          <w:rPr>
            <w:rStyle w:val="CommentReference"/>
          </w:rPr>
          <w:commentReference w:id="21"/>
        </w:r>
      </w:ins>
      <w:r w:rsidRPr="00A24FEC">
        <w:rPr>
          <w:rFonts w:ascii="Verdana" w:hAnsi="Verdana"/>
        </w:rPr>
        <w:t xml:space="preserve">and application </w:t>
      </w:r>
      <w:ins w:id="24" w:author="Brisson, Nicholas" w:date="2024-10-02T14:44:00Z">
        <w:r w:rsidR="00182E1B">
          <w:rPr>
            <w:rFonts w:ascii="Verdana" w:hAnsi="Verdana"/>
          </w:rPr>
          <w:t>for</w:t>
        </w:r>
      </w:ins>
      <w:del w:id="25" w:author="Brisson, Nicholas" w:date="2024-10-02T14:44:00Z">
        <w:r w:rsidRPr="00A24FEC" w:rsidDel="00182E1B">
          <w:rPr>
            <w:rFonts w:ascii="Verdana" w:hAnsi="Verdana"/>
          </w:rPr>
          <w:delText>in</w:delText>
        </w:r>
      </w:del>
      <w:r w:rsidRPr="00A24FEC">
        <w:rPr>
          <w:rFonts w:ascii="Verdana" w:hAnsi="Verdana"/>
        </w:rPr>
        <w:t xml:space="preserve"> studying various knee pathologies.</w:t>
      </w:r>
    </w:p>
    <w:p w14:paraId="790D65BD" w14:textId="77777777" w:rsidR="00A24FEC" w:rsidRPr="00A24FEC" w:rsidRDefault="00A24FEC" w:rsidP="00BD05A8">
      <w:pPr>
        <w:spacing w:line="360" w:lineRule="auto"/>
        <w:jc w:val="both"/>
        <w:rPr>
          <w:rFonts w:ascii="Verdana" w:hAnsi="Verdana"/>
        </w:rPr>
      </w:pPr>
    </w:p>
    <w:p w14:paraId="4F822FA4" w14:textId="77777777" w:rsidR="000742DB" w:rsidRDefault="000742DB">
      <w:pPr>
        <w:rPr>
          <w:ins w:id="26" w:author="Brisson, Nicholas" w:date="2024-10-02T15:01:00Z"/>
          <w:u w:val="single"/>
        </w:rPr>
      </w:pPr>
      <w:ins w:id="27" w:author="Brisson, Nicholas" w:date="2024-10-02T15:01:00Z">
        <w:r>
          <w:rPr>
            <w:u w:val="single"/>
          </w:rPr>
          <w:br w:type="page"/>
        </w:r>
      </w:ins>
    </w:p>
    <w:p w14:paraId="08D56A61" w14:textId="6852C25D" w:rsidR="00727147" w:rsidRDefault="00727147" w:rsidP="00727147">
      <w:pPr>
        <w:spacing w:line="360" w:lineRule="auto"/>
        <w:rPr>
          <w:rFonts w:ascii="Verdana" w:hAnsi="Verdana"/>
          <w:u w:val="single"/>
        </w:rPr>
      </w:pPr>
      <w:r w:rsidRPr="00E328D8">
        <w:rPr>
          <w:u w:val="single"/>
        </w:rPr>
        <w:lastRenderedPageBreak/>
        <w:t xml:space="preserve"> </w:t>
      </w:r>
      <w:r w:rsidR="00E328D8" w:rsidRPr="00E328D8">
        <w:rPr>
          <w:rFonts w:ascii="Verdana" w:hAnsi="Verdana"/>
          <w:u w:val="single"/>
        </w:rPr>
        <w:t xml:space="preserve">Manuscript </w:t>
      </w:r>
      <w:del w:id="28" w:author="Brisson, Nicholas" w:date="2024-10-02T15:17:00Z">
        <w:r w:rsidR="00E328D8" w:rsidRPr="00E328D8" w:rsidDel="0047266F">
          <w:rPr>
            <w:rFonts w:ascii="Verdana" w:hAnsi="Verdana"/>
            <w:u w:val="single"/>
          </w:rPr>
          <w:delText>b</w:delText>
        </w:r>
      </w:del>
      <w:ins w:id="29" w:author="Brisson, Nicholas" w:date="2024-10-02T15:17:00Z">
        <w:r w:rsidR="0047266F">
          <w:rPr>
            <w:rFonts w:ascii="Verdana" w:hAnsi="Verdana"/>
            <w:u w:val="single"/>
          </w:rPr>
          <w:t>B</w:t>
        </w:r>
      </w:ins>
      <w:r w:rsidR="00E328D8" w:rsidRPr="00E328D8">
        <w:rPr>
          <w:rFonts w:ascii="Verdana" w:hAnsi="Verdana"/>
          <w:u w:val="single"/>
        </w:rPr>
        <w:t>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74D99D2" w14:textId="1E9E0F8B" w:rsidR="00E331E2" w:rsidRDefault="00747AC0" w:rsidP="00662A7A">
      <w:pPr>
        <w:spacing w:line="360" w:lineRule="auto"/>
        <w:jc w:val="both"/>
        <w:rPr>
          <w:rFonts w:ascii="Verdana" w:hAnsi="Verdana"/>
        </w:rPr>
      </w:pPr>
      <w:r>
        <w:rPr>
          <w:rFonts w:ascii="Verdana" w:hAnsi="Verdana"/>
        </w:rPr>
        <w:t>The study of tibiofemoral kinematics</w:t>
      </w:r>
      <w:r w:rsidR="00662A91">
        <w:rPr>
          <w:rFonts w:ascii="Verdana" w:hAnsi="Verdana"/>
        </w:rPr>
        <w:t xml:space="preserve">, </w:t>
      </w:r>
      <w:r w:rsidR="00463FA5">
        <w:rPr>
          <w:rFonts w:ascii="Verdana" w:hAnsi="Verdana"/>
        </w:rPr>
        <w:t>which describes</w:t>
      </w:r>
      <w:r w:rsidR="00662A91">
        <w:rPr>
          <w:rFonts w:ascii="Verdana" w:hAnsi="Verdana"/>
        </w:rPr>
        <w:t xml:space="preserve"> the relative motion between the femur and tibia during knee joint movement,</w:t>
      </w:r>
      <w:r>
        <w:rPr>
          <w:rFonts w:ascii="Verdana" w:hAnsi="Verdana"/>
        </w:rPr>
        <w:t xml:space="preserve"> is crucial for understanding normal knee function and identifying pathological conditions [</w:t>
      </w:r>
      <w:r w:rsidR="00A54E75">
        <w:rPr>
          <w:rFonts w:ascii="Verdana" w:hAnsi="Verdana"/>
        </w:rPr>
        <w:t>1</w:t>
      </w:r>
      <w:r>
        <w:rPr>
          <w:rFonts w:ascii="Verdana" w:hAnsi="Verdana"/>
        </w:rPr>
        <w:t>]</w:t>
      </w:r>
      <w:r w:rsidR="00662A91">
        <w:rPr>
          <w:rFonts w:ascii="Verdana" w:hAnsi="Verdana"/>
        </w:rPr>
        <w:t>.</w:t>
      </w:r>
      <w:r>
        <w:rPr>
          <w:rFonts w:ascii="Verdana" w:hAnsi="Verdana"/>
        </w:rPr>
        <w:t xml:space="preserve"> Accurate assessment of </w:t>
      </w:r>
      <w:del w:id="30" w:author="Brisson, Nicholas" w:date="2024-10-02T14:47:00Z">
        <w:r w:rsidDel="0080495F">
          <w:rPr>
            <w:rFonts w:ascii="Verdana" w:hAnsi="Verdana"/>
          </w:rPr>
          <w:delText xml:space="preserve">these </w:delText>
        </w:r>
      </w:del>
      <w:ins w:id="31" w:author="Brisson, Nicholas" w:date="2024-10-02T14:47:00Z">
        <w:r w:rsidR="0080495F">
          <w:rPr>
            <w:rFonts w:ascii="Verdana" w:hAnsi="Verdana"/>
          </w:rPr>
          <w:t xml:space="preserve">knee </w:t>
        </w:r>
      </w:ins>
      <w:r>
        <w:rPr>
          <w:rFonts w:ascii="Verdana" w:hAnsi="Verdana"/>
        </w:rPr>
        <w:t xml:space="preserve">movement patterns can provide valuable insights </w:t>
      </w:r>
      <w:ins w:id="32" w:author="Brisson, Nicholas" w:date="2024-10-02T14:47:00Z">
        <w:r w:rsidR="0080495F">
          <w:rPr>
            <w:rFonts w:ascii="Verdana" w:hAnsi="Verdana"/>
          </w:rPr>
          <w:t>for</w:t>
        </w:r>
      </w:ins>
      <w:del w:id="33" w:author="Brisson, Nicholas" w:date="2024-10-02T14:47:00Z">
        <w:r w:rsidDel="0080495F">
          <w:rPr>
            <w:rFonts w:ascii="Verdana" w:hAnsi="Verdana"/>
          </w:rPr>
          <w:delText>into</w:delText>
        </w:r>
      </w:del>
      <w:r>
        <w:rPr>
          <w:rFonts w:ascii="Verdana" w:hAnsi="Verdana"/>
        </w:rPr>
        <w:t xml:space="preserve"> the diagnosis and treatment of various knee disorders, including </w:t>
      </w:r>
      <w:del w:id="34" w:author="Brisson, Nicholas" w:date="2024-10-02T14:48:00Z">
        <w:r w:rsidDel="0080495F">
          <w:rPr>
            <w:rFonts w:ascii="Verdana" w:hAnsi="Verdana"/>
          </w:rPr>
          <w:delText xml:space="preserve">osteoarthritis (OA) and </w:delText>
        </w:r>
      </w:del>
      <w:commentRangeStart w:id="35"/>
      <w:r>
        <w:rPr>
          <w:rFonts w:ascii="Verdana" w:hAnsi="Verdana"/>
        </w:rPr>
        <w:t>ligament injuries</w:t>
      </w:r>
      <w:ins w:id="36" w:author="Brisson, Nicholas" w:date="2024-10-02T14:48:00Z">
        <w:r w:rsidR="0080495F">
          <w:rPr>
            <w:rFonts w:ascii="Verdana" w:hAnsi="Verdana"/>
          </w:rPr>
          <w:t xml:space="preserve"> and osteoarthritis</w:t>
        </w:r>
      </w:ins>
      <w:r w:rsidR="00A54E75">
        <w:rPr>
          <w:rFonts w:ascii="Verdana" w:hAnsi="Verdana"/>
        </w:rPr>
        <w:t xml:space="preserve"> [2,</w:t>
      </w:r>
      <w:r w:rsidR="00B768BA">
        <w:rPr>
          <w:rFonts w:ascii="Verdana" w:hAnsi="Verdana"/>
        </w:rPr>
        <w:t xml:space="preserve"> </w:t>
      </w:r>
      <w:r w:rsidR="00A54E75">
        <w:rPr>
          <w:rFonts w:ascii="Verdana" w:hAnsi="Verdana"/>
        </w:rPr>
        <w:t>3</w:t>
      </w:r>
      <w:r w:rsidR="00F5439B">
        <w:rPr>
          <w:rFonts w:ascii="Verdana" w:hAnsi="Verdana"/>
        </w:rPr>
        <w:t xml:space="preserve">, </w:t>
      </w:r>
      <w:r w:rsidR="0092609E">
        <w:rPr>
          <w:rFonts w:ascii="Verdana" w:hAnsi="Verdana"/>
        </w:rPr>
        <w:t>4</w:t>
      </w:r>
      <w:r w:rsidR="00A54E75">
        <w:rPr>
          <w:rFonts w:ascii="Verdana" w:hAnsi="Verdana"/>
        </w:rPr>
        <w:t>]</w:t>
      </w:r>
      <w:r>
        <w:rPr>
          <w:rFonts w:ascii="Verdana" w:hAnsi="Verdana"/>
        </w:rPr>
        <w:t xml:space="preserve">. For instance, </w:t>
      </w:r>
      <w:moveToRangeStart w:id="37" w:author="Brisson, Nicholas" w:date="2024-10-03T14:16:00Z" w:name="move178857402"/>
      <w:moveTo w:id="38" w:author="Brisson, Nicholas" w:date="2024-10-03T14:16:00Z">
        <w:r w:rsidR="00514353">
          <w:rPr>
            <w:rFonts w:ascii="Verdana" w:hAnsi="Verdana"/>
          </w:rPr>
          <w:t>studies have shown that t</w:t>
        </w:r>
        <w:r w:rsidR="00514353" w:rsidRPr="00A54E75">
          <w:rPr>
            <w:rFonts w:ascii="Verdana" w:hAnsi="Verdana"/>
          </w:rPr>
          <w:t xml:space="preserve">he </w:t>
        </w:r>
        <w:commentRangeStart w:id="39"/>
        <w:del w:id="40" w:author="Brisson, Nicholas" w:date="2024-10-03T14:18:00Z">
          <w:r w:rsidR="00514353" w:rsidRPr="00A54E75" w:rsidDel="00724400">
            <w:rPr>
              <w:rFonts w:ascii="Verdana" w:hAnsi="Verdana"/>
            </w:rPr>
            <w:delText>three-</w:delText>
          </w:r>
          <w:commentRangeStart w:id="41"/>
          <w:r w:rsidR="00514353" w:rsidRPr="00A54E75" w:rsidDel="00724400">
            <w:rPr>
              <w:rFonts w:ascii="Verdana" w:hAnsi="Verdana"/>
            </w:rPr>
            <w:delText xml:space="preserve">dimensional </w:delText>
          </w:r>
        </w:del>
      </w:moveTo>
      <w:commentRangeEnd w:id="39"/>
      <w:r w:rsidR="00724400">
        <w:rPr>
          <w:rStyle w:val="CommentReference"/>
        </w:rPr>
        <w:commentReference w:id="39"/>
      </w:r>
      <w:moveTo w:id="42" w:author="Brisson, Nicholas" w:date="2024-10-03T14:16:00Z">
        <w:r w:rsidR="00514353" w:rsidRPr="00A54E75">
          <w:rPr>
            <w:rFonts w:ascii="Verdana" w:hAnsi="Verdana"/>
          </w:rPr>
          <w:t xml:space="preserve">kinematics of anterior cruciate ligament-deficient knees are changed </w:t>
        </w:r>
      </w:moveTo>
      <w:commentRangeEnd w:id="41"/>
      <w:r w:rsidR="00724400">
        <w:rPr>
          <w:rStyle w:val="CommentReference"/>
        </w:rPr>
        <w:commentReference w:id="41"/>
      </w:r>
      <w:moveTo w:id="43" w:author="Brisson, Nicholas" w:date="2024-10-03T14:16:00Z">
        <w:r w:rsidR="00514353" w:rsidRPr="00A54E75">
          <w:rPr>
            <w:rFonts w:ascii="Verdana" w:hAnsi="Verdana"/>
          </w:rPr>
          <w:t>even during low</w:t>
        </w:r>
        <w:del w:id="44" w:author="Brisson, Nicholas" w:date="2024-10-03T14:19:00Z">
          <w:r w:rsidR="00514353" w:rsidRPr="00A54E75" w:rsidDel="00724400">
            <w:rPr>
              <w:rFonts w:ascii="Verdana" w:hAnsi="Verdana"/>
            </w:rPr>
            <w:delText>-stress</w:delText>
          </w:r>
        </w:del>
        <w:r w:rsidR="00514353" w:rsidRPr="00A54E75">
          <w:rPr>
            <w:rFonts w:ascii="Verdana" w:hAnsi="Verdana"/>
          </w:rPr>
          <w:t xml:space="preserve"> activities, such as walking</w:t>
        </w:r>
        <w:r w:rsidR="00514353">
          <w:rPr>
            <w:rFonts w:ascii="Verdana" w:hAnsi="Verdana"/>
          </w:rPr>
          <w:t>. [6, 7]</w:t>
        </w:r>
      </w:moveTo>
      <w:ins w:id="45" w:author="Brisson, Nicholas" w:date="2024-10-03T14:16:00Z">
        <w:r w:rsidR="00514353">
          <w:rPr>
            <w:rFonts w:ascii="Verdana" w:hAnsi="Verdana"/>
          </w:rPr>
          <w:t>.</w:t>
        </w:r>
      </w:ins>
      <w:moveTo w:id="46" w:author="Brisson, Nicholas" w:date="2024-10-03T14:16:00Z">
        <w:r w:rsidR="00514353">
          <w:rPr>
            <w:rFonts w:ascii="Verdana" w:hAnsi="Verdana"/>
          </w:rPr>
          <w:t xml:space="preserve"> </w:t>
        </w:r>
      </w:moveTo>
      <w:moveToRangeEnd w:id="37"/>
      <w:ins w:id="47" w:author="Brisson, Nicholas" w:date="2024-10-03T14:16:00Z">
        <w:r w:rsidR="00514353">
          <w:rPr>
            <w:rFonts w:ascii="Verdana" w:hAnsi="Verdana"/>
          </w:rPr>
          <w:t xml:space="preserve">Additionally, </w:t>
        </w:r>
      </w:ins>
      <w:commentRangeStart w:id="48"/>
      <w:r>
        <w:rPr>
          <w:rFonts w:ascii="Verdana" w:hAnsi="Verdana"/>
        </w:rPr>
        <w:t xml:space="preserve">alterations in tibiofemoral kinematics </w:t>
      </w:r>
      <w:commentRangeEnd w:id="48"/>
      <w:r w:rsidR="00724400">
        <w:rPr>
          <w:rStyle w:val="CommentReference"/>
        </w:rPr>
        <w:commentReference w:id="48"/>
      </w:r>
      <w:r>
        <w:rPr>
          <w:rFonts w:ascii="Verdana" w:hAnsi="Verdana"/>
        </w:rPr>
        <w:t xml:space="preserve">have been associated with the progression of knee </w:t>
      </w:r>
      <w:ins w:id="49" w:author="Brisson, Nicholas" w:date="2024-10-02T14:49:00Z">
        <w:r w:rsidR="0080495F">
          <w:rPr>
            <w:rFonts w:ascii="Verdana" w:hAnsi="Verdana"/>
          </w:rPr>
          <w:t>osteoarthritis</w:t>
        </w:r>
      </w:ins>
      <w:del w:id="50" w:author="Brisson, Nicholas" w:date="2024-10-02T14:49:00Z">
        <w:r w:rsidDel="0080495F">
          <w:rPr>
            <w:rFonts w:ascii="Verdana" w:hAnsi="Verdana"/>
          </w:rPr>
          <w:delText>OA</w:delText>
        </w:r>
      </w:del>
      <w:commentRangeEnd w:id="35"/>
      <w:r w:rsidR="00514353">
        <w:rPr>
          <w:rStyle w:val="CommentReference"/>
        </w:rPr>
        <w:commentReference w:id="35"/>
      </w:r>
      <w:r>
        <w:rPr>
          <w:rFonts w:ascii="Verdana" w:hAnsi="Verdana"/>
        </w:rPr>
        <w:t>, one of the most common joint disorders affecting a significant portion of the global population [</w:t>
      </w:r>
      <w:r w:rsidR="00A54E75">
        <w:rPr>
          <w:rFonts w:ascii="Verdana" w:hAnsi="Verdana"/>
        </w:rPr>
        <w:t>5</w:t>
      </w:r>
      <w:r>
        <w:rPr>
          <w:rFonts w:ascii="Verdana" w:hAnsi="Verdana"/>
        </w:rPr>
        <w:t>].</w:t>
      </w:r>
      <w:r w:rsidR="00B768BA">
        <w:rPr>
          <w:rFonts w:ascii="Verdana" w:hAnsi="Verdana"/>
        </w:rPr>
        <w:t xml:space="preserve"> </w:t>
      </w:r>
      <w:del w:id="51" w:author="Brisson, Nicholas" w:date="2024-10-03T14:16:00Z">
        <w:r w:rsidR="00A54E75" w:rsidDel="00514353">
          <w:rPr>
            <w:rFonts w:ascii="Verdana" w:hAnsi="Verdana"/>
          </w:rPr>
          <w:delText>A</w:delText>
        </w:r>
        <w:r w:rsidR="00463FA5" w:rsidDel="00514353">
          <w:rPr>
            <w:rFonts w:ascii="Verdana" w:hAnsi="Verdana"/>
          </w:rPr>
          <w:delText>dditionally,</w:delText>
        </w:r>
      </w:del>
      <w:r w:rsidR="00463FA5">
        <w:rPr>
          <w:rFonts w:ascii="Verdana" w:hAnsi="Verdana"/>
        </w:rPr>
        <w:t xml:space="preserve"> </w:t>
      </w:r>
      <w:moveFromRangeStart w:id="52" w:author="Brisson, Nicholas" w:date="2024-10-03T14:16:00Z" w:name="move178857402"/>
      <w:moveFrom w:id="53" w:author="Brisson, Nicholas" w:date="2024-10-03T14:16:00Z">
        <w:r w:rsidR="00463FA5" w:rsidDel="00514353">
          <w:rPr>
            <w:rFonts w:ascii="Verdana" w:hAnsi="Verdana"/>
          </w:rPr>
          <w:t>studies</w:t>
        </w:r>
        <w:r w:rsidR="00A54E75" w:rsidDel="00514353">
          <w:rPr>
            <w:rFonts w:ascii="Verdana" w:hAnsi="Verdana"/>
          </w:rPr>
          <w:t xml:space="preserve"> h</w:t>
        </w:r>
        <w:r w:rsidR="00463FA5" w:rsidDel="00514353">
          <w:rPr>
            <w:rFonts w:ascii="Verdana" w:hAnsi="Verdana"/>
          </w:rPr>
          <w:t>ave</w:t>
        </w:r>
        <w:r w:rsidR="00A54E75" w:rsidDel="00514353">
          <w:rPr>
            <w:rFonts w:ascii="Verdana" w:hAnsi="Verdana"/>
          </w:rPr>
          <w:t xml:space="preserve"> </w:t>
        </w:r>
        <w:r w:rsidR="00463FA5" w:rsidDel="00514353">
          <w:rPr>
            <w:rFonts w:ascii="Verdana" w:hAnsi="Verdana"/>
          </w:rPr>
          <w:t>shown</w:t>
        </w:r>
        <w:r w:rsidR="00A54E75" w:rsidDel="00514353">
          <w:rPr>
            <w:rFonts w:ascii="Verdana" w:hAnsi="Verdana"/>
          </w:rPr>
          <w:t xml:space="preserve"> that t</w:t>
        </w:r>
        <w:r w:rsidR="00A54E75" w:rsidRPr="00A54E75" w:rsidDel="00514353">
          <w:rPr>
            <w:rFonts w:ascii="Verdana" w:hAnsi="Verdana"/>
          </w:rPr>
          <w:t>he three-dimensional kinematics of anterior cruciate ligament-deficient knees are changed even during low-stress activities, such as walking</w:t>
        </w:r>
        <w:r w:rsidR="00A54E75" w:rsidDel="00514353">
          <w:rPr>
            <w:rFonts w:ascii="Verdana" w:hAnsi="Verdana"/>
          </w:rPr>
          <w:t>. [</w:t>
        </w:r>
        <w:r w:rsidR="000A1522" w:rsidDel="00514353">
          <w:rPr>
            <w:rFonts w:ascii="Verdana" w:hAnsi="Verdana"/>
          </w:rPr>
          <w:t>6</w:t>
        </w:r>
        <w:r w:rsidR="005A07DF" w:rsidDel="00514353">
          <w:rPr>
            <w:rFonts w:ascii="Verdana" w:hAnsi="Verdana"/>
          </w:rPr>
          <w:t xml:space="preserve">, </w:t>
        </w:r>
        <w:r w:rsidR="000A1522" w:rsidDel="00514353">
          <w:rPr>
            <w:rFonts w:ascii="Verdana" w:hAnsi="Verdana"/>
          </w:rPr>
          <w:t>7</w:t>
        </w:r>
        <w:r w:rsidR="00A54E75" w:rsidDel="00514353">
          <w:rPr>
            <w:rFonts w:ascii="Verdana" w:hAnsi="Verdana"/>
          </w:rPr>
          <w:t xml:space="preserve">] </w:t>
        </w:r>
      </w:moveFrom>
      <w:moveFromRangeEnd w:id="52"/>
    </w:p>
    <w:p w14:paraId="13B5CB5C" w14:textId="09AF949A" w:rsidR="00A24B3E" w:rsidRDefault="00A24B3E" w:rsidP="00662A7A">
      <w:pPr>
        <w:spacing w:line="360" w:lineRule="auto"/>
        <w:jc w:val="both"/>
        <w:rPr>
          <w:rFonts w:ascii="Verdana" w:hAnsi="Verdana"/>
        </w:rPr>
      </w:pPr>
      <w:commentRangeStart w:id="54"/>
      <w:r w:rsidRPr="00A24B3E">
        <w:rPr>
          <w:rFonts w:ascii="Verdana" w:hAnsi="Verdana"/>
        </w:rPr>
        <w:t xml:space="preserve">Dynamic MRI has proven to be a valuable tool for studying tibiofemoral kinematics in vivo, offering insights into both normal and pathological knee function under realistic conditions. </w:t>
      </w:r>
      <w:commentRangeEnd w:id="54"/>
      <w:r w:rsidR="00346553">
        <w:rPr>
          <w:rStyle w:val="CommentReference"/>
        </w:rPr>
        <w:commentReference w:id="54"/>
      </w:r>
      <w:r w:rsidRPr="00A24B3E">
        <w:rPr>
          <w:rFonts w:ascii="Verdana" w:hAnsi="Verdana"/>
        </w:rPr>
        <w:t>Recent advancements have led to various</w:t>
      </w:r>
      <w:ins w:id="55" w:author="Brisson, Nicholas" w:date="2024-10-02T14:58:00Z">
        <w:r w:rsidR="00346553">
          <w:rPr>
            <w:rFonts w:ascii="Verdana" w:hAnsi="Verdana"/>
          </w:rPr>
          <w:t xml:space="preserve"> dynamic imaging</w:t>
        </w:r>
      </w:ins>
      <w:r w:rsidRPr="00A24B3E">
        <w:rPr>
          <w:rFonts w:ascii="Verdana" w:hAnsi="Verdana"/>
        </w:rPr>
        <w:t xml:space="preserve"> techniques, including real-time MRI [8,9], CINE MRI [10,11,12], and cine phase contrast MRI [13,14], each offering unique capabilities for capturing </w:t>
      </w:r>
      <w:ins w:id="56" w:author="Brisson, Nicholas" w:date="2024-10-02T14:58:00Z">
        <w:r w:rsidR="00346553">
          <w:rPr>
            <w:rFonts w:ascii="Verdana" w:hAnsi="Verdana"/>
          </w:rPr>
          <w:t xml:space="preserve">in vivo </w:t>
        </w:r>
      </w:ins>
      <w:r w:rsidRPr="00A24B3E">
        <w:rPr>
          <w:rFonts w:ascii="Verdana" w:hAnsi="Verdana"/>
        </w:rPr>
        <w:t xml:space="preserve">knee motion. </w:t>
      </w:r>
      <w:commentRangeStart w:id="57"/>
      <w:r w:rsidRPr="00A24B3E">
        <w:rPr>
          <w:rFonts w:ascii="Verdana" w:hAnsi="Verdana"/>
        </w:rPr>
        <w:t>Many of these studies have incorporated specialized devices to guide knee motion and apply controlled loading conditions during imaging, allowing for the investigation of load-dependent variations in knee kinematics [15].</w:t>
      </w:r>
      <w:commentRangeEnd w:id="57"/>
      <w:r w:rsidR="00346553">
        <w:rPr>
          <w:rStyle w:val="CommentReference"/>
        </w:rPr>
        <w:commentReference w:id="57"/>
      </w:r>
    </w:p>
    <w:p w14:paraId="46F2BBA1" w14:textId="22337E6C" w:rsidR="00A747A8" w:rsidRPr="00A747A8" w:rsidRDefault="00A747A8" w:rsidP="00A747A8">
      <w:pPr>
        <w:spacing w:line="360" w:lineRule="auto"/>
        <w:jc w:val="both"/>
        <w:rPr>
          <w:rFonts w:ascii="Verdana" w:hAnsi="Verdana"/>
        </w:rPr>
      </w:pPr>
      <w:r w:rsidRPr="00A747A8">
        <w:rPr>
          <w:rFonts w:ascii="Verdana" w:hAnsi="Verdana"/>
        </w:rPr>
        <w:t xml:space="preserve">In these dynamic MRI studies of knee </w:t>
      </w:r>
      <w:ins w:id="58" w:author="Brisson, Nicholas" w:date="2024-10-02T15:01:00Z">
        <w:r w:rsidR="000742DB">
          <w:rPr>
            <w:rFonts w:ascii="Verdana" w:hAnsi="Verdana"/>
          </w:rPr>
          <w:t>motion</w:t>
        </w:r>
      </w:ins>
      <w:del w:id="59" w:author="Brisson, Nicholas" w:date="2024-10-02T15:01:00Z">
        <w:r w:rsidRPr="00A747A8" w:rsidDel="000742DB">
          <w:rPr>
            <w:rFonts w:ascii="Verdana" w:hAnsi="Verdana"/>
          </w:rPr>
          <w:delText>kinematics</w:delText>
        </w:r>
      </w:del>
      <w:r w:rsidRPr="00A747A8">
        <w:rPr>
          <w:rFonts w:ascii="Verdana" w:hAnsi="Verdana"/>
        </w:rPr>
        <w:t>, researchers have employed various methods to extract kinematic parameters</w:t>
      </w:r>
      <w:del w:id="60" w:author="Brisson, Nicholas" w:date="2024-10-02T15:01:00Z">
        <w:r w:rsidRPr="00A747A8" w:rsidDel="000742DB">
          <w:rPr>
            <w:rFonts w:ascii="Verdana" w:hAnsi="Verdana"/>
          </w:rPr>
          <w:delText xml:space="preserve"> from the acquired data</w:delText>
        </w:r>
      </w:del>
      <w:r w:rsidRPr="00A747A8">
        <w:rPr>
          <w:rFonts w:ascii="Verdana" w:hAnsi="Verdana"/>
        </w:rPr>
        <w:t>. Some studies use</w:t>
      </w:r>
      <w:ins w:id="61" w:author="Brisson, Nicholas" w:date="2024-10-02T15:02:00Z">
        <w:r w:rsidR="000742DB">
          <w:rPr>
            <w:rFonts w:ascii="Verdana" w:hAnsi="Verdana"/>
          </w:rPr>
          <w:t>d</w:t>
        </w:r>
      </w:ins>
      <w:r w:rsidRPr="00A747A8">
        <w:rPr>
          <w:rFonts w:ascii="Verdana" w:hAnsi="Verdana"/>
        </w:rPr>
        <w:t xml:space="preserve"> high-resolution static MRI scans to create detailed 3D models of the bones, which </w:t>
      </w:r>
      <w:del w:id="62" w:author="Brisson, Nicholas" w:date="2024-10-02T15:02:00Z">
        <w:r w:rsidRPr="00A747A8" w:rsidDel="000742DB">
          <w:rPr>
            <w:rFonts w:ascii="Verdana" w:hAnsi="Verdana"/>
          </w:rPr>
          <w:delText xml:space="preserve">are </w:delText>
        </w:r>
      </w:del>
      <w:ins w:id="63" w:author="Brisson, Nicholas" w:date="2024-10-02T15:02:00Z">
        <w:r w:rsidR="000742DB">
          <w:rPr>
            <w:rFonts w:ascii="Verdana" w:hAnsi="Verdana"/>
          </w:rPr>
          <w:t>were</w:t>
        </w:r>
        <w:r w:rsidR="000742DB" w:rsidRPr="00A747A8">
          <w:rPr>
            <w:rFonts w:ascii="Verdana" w:hAnsi="Verdana"/>
          </w:rPr>
          <w:t xml:space="preserve"> </w:t>
        </w:r>
      </w:ins>
      <w:r w:rsidRPr="00A747A8">
        <w:rPr>
          <w:rFonts w:ascii="Verdana" w:hAnsi="Verdana"/>
        </w:rPr>
        <w:t>then registered to lower-resolution dynamic MRI frames [</w:t>
      </w:r>
      <w:r w:rsidR="00BF65C7">
        <w:rPr>
          <w:rFonts w:ascii="Verdana" w:hAnsi="Verdana"/>
        </w:rPr>
        <w:t>8</w:t>
      </w:r>
      <w:r w:rsidRPr="00A747A8">
        <w:rPr>
          <w:rFonts w:ascii="Verdana" w:hAnsi="Verdana"/>
        </w:rPr>
        <w:t xml:space="preserve">, </w:t>
      </w:r>
      <w:r w:rsidR="00BF65C7">
        <w:rPr>
          <w:rFonts w:ascii="Verdana" w:hAnsi="Verdana"/>
        </w:rPr>
        <w:t>10</w:t>
      </w:r>
      <w:r w:rsidRPr="00A747A8">
        <w:rPr>
          <w:rFonts w:ascii="Verdana" w:hAnsi="Verdana"/>
        </w:rPr>
        <w:t xml:space="preserve">]. </w:t>
      </w:r>
      <w:commentRangeStart w:id="64"/>
      <w:r w:rsidR="00080F67" w:rsidRPr="00080F67">
        <w:rPr>
          <w:rFonts w:ascii="Verdana" w:hAnsi="Verdana"/>
        </w:rPr>
        <w:t>Other approaches involve</w:t>
      </w:r>
      <w:ins w:id="65" w:author="Brisson, Nicholas" w:date="2024-10-02T15:03:00Z">
        <w:r w:rsidR="000742DB">
          <w:rPr>
            <w:rFonts w:ascii="Verdana" w:hAnsi="Verdana"/>
          </w:rPr>
          <w:t>d</w:t>
        </w:r>
      </w:ins>
      <w:r w:rsidR="00080F67" w:rsidRPr="00080F67">
        <w:rPr>
          <w:rFonts w:ascii="Verdana" w:hAnsi="Verdana"/>
        </w:rPr>
        <w:t xml:space="preserve"> tracking specific anatomical landmarks across dynamic image frames using image registration techniques [9]</w:t>
      </w:r>
      <w:r w:rsidR="00080F67">
        <w:rPr>
          <w:rFonts w:ascii="Verdana" w:hAnsi="Verdana"/>
        </w:rPr>
        <w:t xml:space="preserve">. </w:t>
      </w:r>
      <w:commentRangeEnd w:id="64"/>
      <w:r w:rsidR="000742DB">
        <w:rPr>
          <w:rStyle w:val="CommentReference"/>
        </w:rPr>
        <w:commentReference w:id="64"/>
      </w:r>
      <w:commentRangeStart w:id="66"/>
      <w:r w:rsidR="00080F67" w:rsidRPr="00080F67">
        <w:rPr>
          <w:rFonts w:ascii="Verdana" w:hAnsi="Verdana"/>
        </w:rPr>
        <w:t xml:space="preserve">While these methods have provided valuable insights into knee kinematics, </w:t>
      </w:r>
      <w:commentRangeEnd w:id="66"/>
      <w:r w:rsidR="000742DB">
        <w:rPr>
          <w:rStyle w:val="CommentReference"/>
        </w:rPr>
        <w:commentReference w:id="66"/>
      </w:r>
      <w:commentRangeStart w:id="67"/>
      <w:r w:rsidR="00080F67" w:rsidRPr="00080F67">
        <w:rPr>
          <w:rFonts w:ascii="Verdana" w:hAnsi="Verdana"/>
        </w:rPr>
        <w:t>they often rely on dynamic scans with lower spatial resolution</w:t>
      </w:r>
      <w:r w:rsidR="00080F67">
        <w:rPr>
          <w:rFonts w:ascii="Verdana" w:hAnsi="Verdana"/>
        </w:rPr>
        <w:t>.</w:t>
      </w:r>
      <w:commentRangeEnd w:id="67"/>
      <w:r w:rsidR="00474196">
        <w:rPr>
          <w:rStyle w:val="CommentReference"/>
        </w:rPr>
        <w:commentReference w:id="67"/>
      </w:r>
    </w:p>
    <w:p w14:paraId="7444E6D0" w14:textId="76338D72" w:rsidR="00080F67" w:rsidRDefault="00080F67" w:rsidP="00BD05A8">
      <w:pPr>
        <w:spacing w:line="360" w:lineRule="auto"/>
        <w:jc w:val="both"/>
        <w:rPr>
          <w:rFonts w:ascii="Verdana" w:hAnsi="Verdana"/>
        </w:rPr>
      </w:pPr>
      <w:r w:rsidRPr="00080F67">
        <w:rPr>
          <w:rFonts w:ascii="Verdana" w:hAnsi="Verdana"/>
        </w:rPr>
        <w:lastRenderedPageBreak/>
        <w:t>In this</w:t>
      </w:r>
      <w:r w:rsidR="00B768BA">
        <w:rPr>
          <w:rFonts w:ascii="Verdana" w:hAnsi="Verdana"/>
        </w:rPr>
        <w:t xml:space="preserve"> work</w:t>
      </w:r>
      <w:r w:rsidRPr="00080F67">
        <w:rPr>
          <w:rFonts w:ascii="Verdana" w:hAnsi="Verdana"/>
        </w:rPr>
        <w:t xml:space="preserve">, we present a </w:t>
      </w:r>
      <w:commentRangeStart w:id="68"/>
      <w:r w:rsidRPr="00080F67">
        <w:rPr>
          <w:rFonts w:ascii="Verdana" w:hAnsi="Verdana"/>
        </w:rPr>
        <w:t xml:space="preserve">novel </w:t>
      </w:r>
      <w:commentRangeEnd w:id="68"/>
      <w:r w:rsidR="00474196">
        <w:rPr>
          <w:rStyle w:val="CommentReference"/>
        </w:rPr>
        <w:commentReference w:id="68"/>
      </w:r>
      <w:r w:rsidRPr="00080F67">
        <w:rPr>
          <w:rFonts w:ascii="Verdana" w:hAnsi="Verdana"/>
        </w:rPr>
        <w:t xml:space="preserve">semi-automated </w:t>
      </w:r>
      <w:del w:id="69" w:author="Brisson, Nicholas" w:date="2024-10-02T15:09:00Z">
        <w:r w:rsidRPr="00080F67" w:rsidDel="00474196">
          <w:rPr>
            <w:rFonts w:ascii="Verdana" w:hAnsi="Verdana"/>
          </w:rPr>
          <w:delText xml:space="preserve">approach </w:delText>
        </w:r>
      </w:del>
      <w:ins w:id="70" w:author="Brisson, Nicholas" w:date="2024-10-02T15:09:00Z">
        <w:r w:rsidR="00474196">
          <w:rPr>
            <w:rFonts w:ascii="Verdana" w:hAnsi="Verdana"/>
          </w:rPr>
          <w:t>segmentation pipeline</w:t>
        </w:r>
        <w:r w:rsidR="00474196" w:rsidRPr="00080F67">
          <w:rPr>
            <w:rFonts w:ascii="Verdana" w:hAnsi="Verdana"/>
          </w:rPr>
          <w:t xml:space="preserve"> </w:t>
        </w:r>
      </w:ins>
      <w:r w:rsidRPr="00080F67">
        <w:rPr>
          <w:rFonts w:ascii="Verdana" w:hAnsi="Verdana"/>
        </w:rPr>
        <w:t xml:space="preserve">for analyzing </w:t>
      </w:r>
      <w:ins w:id="71" w:author="Brisson, Nicholas" w:date="2024-10-02T15:09:00Z">
        <w:r w:rsidR="00474196">
          <w:rPr>
            <w:rFonts w:ascii="Verdana" w:hAnsi="Verdana"/>
          </w:rPr>
          <w:t>tibiofemoral</w:t>
        </w:r>
      </w:ins>
      <w:del w:id="72" w:author="Brisson, Nicholas" w:date="2024-10-02T15:09:00Z">
        <w:r w:rsidRPr="00080F67" w:rsidDel="00474196">
          <w:rPr>
            <w:rFonts w:ascii="Verdana" w:hAnsi="Verdana"/>
          </w:rPr>
          <w:delText>knee</w:delText>
        </w:r>
      </w:del>
      <w:r w:rsidRPr="00080F67">
        <w:rPr>
          <w:rFonts w:ascii="Verdana" w:hAnsi="Verdana"/>
        </w:rPr>
        <w:t xml:space="preserve"> kinematics from high-resolution dynamic MRI data. Our method leverages advanced edge detection and tracking to segment and follow the contours of the tibia and femur throughout the flexion-extension </w:t>
      </w:r>
      <w:ins w:id="73" w:author="Brisson, Nicholas" w:date="2024-10-02T15:09:00Z">
        <w:r w:rsidR="00474196">
          <w:rPr>
            <w:rFonts w:ascii="Verdana" w:hAnsi="Verdana"/>
          </w:rPr>
          <w:t xml:space="preserve">movement </w:t>
        </w:r>
      </w:ins>
      <w:r w:rsidRPr="00080F67">
        <w:rPr>
          <w:rFonts w:ascii="Verdana" w:hAnsi="Verdana"/>
        </w:rPr>
        <w:t xml:space="preserve">cycle. Unlike previous approaches, our technique operates directly on the dynamic frames without requiring additional static scans, potentially streamlining the overall </w:t>
      </w:r>
      <w:commentRangeStart w:id="74"/>
      <w:r w:rsidRPr="00080F67">
        <w:rPr>
          <w:rFonts w:ascii="Verdana" w:hAnsi="Verdana"/>
        </w:rPr>
        <w:t>imaging process</w:t>
      </w:r>
      <w:commentRangeEnd w:id="74"/>
      <w:r w:rsidR="00474196">
        <w:rPr>
          <w:rStyle w:val="CommentReference"/>
        </w:rPr>
        <w:commentReference w:id="74"/>
      </w:r>
      <w:r w:rsidRPr="00080F67">
        <w:rPr>
          <w:rFonts w:ascii="Verdana" w:hAnsi="Verdana"/>
        </w:rPr>
        <w:t>. By computing frame-to-frame transformation</w:t>
      </w:r>
      <w:r w:rsidR="004130C0">
        <w:rPr>
          <w:rFonts w:ascii="Verdana" w:hAnsi="Verdana"/>
        </w:rPr>
        <w:t>s</w:t>
      </w:r>
      <w:r w:rsidRPr="00080F67">
        <w:rPr>
          <w:rFonts w:ascii="Verdana" w:hAnsi="Verdana"/>
        </w:rPr>
        <w:t xml:space="preserve">, we can efficiently track bone movement while minimizing manual input to just the initial frame. This approach allows for robust extraction of kinematic parameters, such as the tibiofemoral angle, throughout the motion sequence. We implemented this method </w:t>
      </w:r>
      <w:ins w:id="75" w:author="Brisson, Nicholas" w:date="2024-10-02T15:14:00Z">
        <w:r w:rsidR="00387B81">
          <w:rPr>
            <w:rFonts w:ascii="Verdana" w:hAnsi="Verdana"/>
          </w:rPr>
          <w:t xml:space="preserve">to analyze data acquired with </w:t>
        </w:r>
      </w:ins>
      <w:del w:id="76" w:author="Brisson, Nicholas" w:date="2024-10-02T15:14:00Z">
        <w:r w:rsidRPr="00080F67" w:rsidDel="00387B81">
          <w:rPr>
            <w:rFonts w:ascii="Verdana" w:hAnsi="Verdana"/>
          </w:rPr>
          <w:delText xml:space="preserve">in conjunction with </w:delText>
        </w:r>
      </w:del>
      <w:r w:rsidRPr="00080F67">
        <w:rPr>
          <w:rFonts w:ascii="Verdana" w:hAnsi="Verdana"/>
        </w:rPr>
        <w:t xml:space="preserve">a custom MRI-compatible knee </w:t>
      </w:r>
      <w:ins w:id="77" w:author="Brisson, Nicholas" w:date="2024-10-02T15:14:00Z">
        <w:r w:rsidR="00387B81">
          <w:rPr>
            <w:rFonts w:ascii="Verdana" w:hAnsi="Verdana"/>
          </w:rPr>
          <w:t xml:space="preserve">motion and </w:t>
        </w:r>
      </w:ins>
      <w:r w:rsidRPr="00080F67">
        <w:rPr>
          <w:rFonts w:ascii="Verdana" w:hAnsi="Verdana"/>
        </w:rPr>
        <w:t xml:space="preserve">loading device, enabling the study of knee kinematics under controlled, physiological loading conditions. The primary </w:t>
      </w:r>
      <w:ins w:id="78" w:author="Brisson, Nicholas" w:date="2024-10-02T15:15:00Z">
        <w:r w:rsidR="0047266F">
          <w:rPr>
            <w:rFonts w:ascii="Verdana" w:hAnsi="Verdana"/>
          </w:rPr>
          <w:t>objective</w:t>
        </w:r>
      </w:ins>
      <w:del w:id="79" w:author="Brisson, Nicholas" w:date="2024-10-02T15:15:00Z">
        <w:r w:rsidRPr="00080F67" w:rsidDel="0047266F">
          <w:rPr>
            <w:rFonts w:ascii="Verdana" w:hAnsi="Verdana"/>
          </w:rPr>
          <w:delText>aim</w:delText>
        </w:r>
      </w:del>
      <w:r w:rsidR="004130C0">
        <w:rPr>
          <w:rFonts w:ascii="Verdana" w:hAnsi="Verdana"/>
        </w:rPr>
        <w:t xml:space="preserve"> of this work</w:t>
      </w:r>
      <w:r w:rsidRPr="00080F67">
        <w:rPr>
          <w:rFonts w:ascii="Verdana" w:hAnsi="Verdana"/>
        </w:rPr>
        <w:t xml:space="preserve"> </w:t>
      </w:r>
      <w:r w:rsidR="004130C0">
        <w:rPr>
          <w:rFonts w:ascii="Verdana" w:hAnsi="Verdana"/>
        </w:rPr>
        <w:t xml:space="preserve">was the development of the </w:t>
      </w:r>
      <w:ins w:id="80" w:author="Brisson, Nicholas" w:date="2024-10-02T15:15:00Z">
        <w:r w:rsidR="0047266F">
          <w:rPr>
            <w:rFonts w:ascii="Verdana" w:hAnsi="Verdana"/>
          </w:rPr>
          <w:t xml:space="preserve">bone </w:t>
        </w:r>
      </w:ins>
      <w:r w:rsidR="004130C0">
        <w:rPr>
          <w:rFonts w:ascii="Verdana" w:hAnsi="Verdana"/>
        </w:rPr>
        <w:t>tracking algorithm</w:t>
      </w:r>
      <w:r w:rsidRPr="00080F67">
        <w:rPr>
          <w:rFonts w:ascii="Verdana" w:hAnsi="Verdana"/>
        </w:rPr>
        <w:t xml:space="preserve"> and</w:t>
      </w:r>
      <w:r w:rsidR="004130C0">
        <w:rPr>
          <w:rFonts w:ascii="Verdana" w:hAnsi="Verdana"/>
        </w:rPr>
        <w:t xml:space="preserve"> its</w:t>
      </w:r>
      <w:r w:rsidRPr="00080F67">
        <w:rPr>
          <w:rFonts w:ascii="Verdana" w:hAnsi="Verdana"/>
        </w:rPr>
        <w:t xml:space="preserve"> </w:t>
      </w:r>
      <w:r w:rsidR="004130C0">
        <w:rPr>
          <w:rFonts w:ascii="Verdana" w:hAnsi="Verdana"/>
        </w:rPr>
        <w:t xml:space="preserve">validation </w:t>
      </w:r>
      <w:r w:rsidRPr="00080F67">
        <w:rPr>
          <w:rFonts w:ascii="Verdana" w:hAnsi="Verdana"/>
        </w:rPr>
        <w:t>against manual segmentation, demonstrating its potential as an efficient and accurate tool for investigating in vivo knee mechanics</w:t>
      </w:r>
      <w:del w:id="81" w:author="Brisson, Nicholas" w:date="2024-10-02T15:17:00Z">
        <w:r w:rsidRPr="00080F67" w:rsidDel="0047266F">
          <w:rPr>
            <w:rFonts w:ascii="Verdana" w:hAnsi="Verdana"/>
          </w:rPr>
          <w:delText xml:space="preserve"> </w:delText>
        </w:r>
        <w:commentRangeStart w:id="82"/>
        <w:r w:rsidRPr="00080F67" w:rsidDel="0047266F">
          <w:rPr>
            <w:rFonts w:ascii="Verdana" w:hAnsi="Verdana"/>
          </w:rPr>
          <w:delText>in both research and clinical settings</w:delText>
        </w:r>
      </w:del>
      <w:commentRangeEnd w:id="82"/>
      <w:r w:rsidR="0047266F">
        <w:rPr>
          <w:rStyle w:val="CommentReference"/>
        </w:rPr>
        <w:commentReference w:id="82"/>
      </w:r>
      <w:r w:rsidRPr="00080F67">
        <w:rPr>
          <w:rFonts w:ascii="Verdana" w:hAnsi="Verdana"/>
        </w:rPr>
        <w:t>.</w:t>
      </w:r>
    </w:p>
    <w:p w14:paraId="031B08CC" w14:textId="65E09870"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3308E7D3"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 xml:space="preserve">Image </w:t>
      </w:r>
      <w:del w:id="83" w:author="Brisson, Nicholas" w:date="2024-10-02T15:18:00Z">
        <w:r w:rsidR="53ADC6AB" w:rsidRPr="5FE521F8" w:rsidDel="0047266F">
          <w:rPr>
            <w:rFonts w:ascii="Verdana" w:hAnsi="Verdana"/>
            <w:u w:val="single"/>
          </w:rPr>
          <w:delText>a</w:delText>
        </w:r>
      </w:del>
      <w:ins w:id="84" w:author="Brisson, Nicholas" w:date="2024-10-02T15:18:00Z">
        <w:r w:rsidR="0047266F">
          <w:rPr>
            <w:rFonts w:ascii="Verdana" w:hAnsi="Verdana"/>
            <w:u w:val="single"/>
          </w:rPr>
          <w:t>A</w:t>
        </w:r>
      </w:ins>
      <w:r w:rsidR="53ADC6AB" w:rsidRPr="5FE521F8">
        <w:rPr>
          <w:rFonts w:ascii="Verdana" w:hAnsi="Verdana"/>
          <w:u w:val="single"/>
        </w:rPr>
        <w:t xml:space="preserve">cquisition and </w:t>
      </w:r>
      <w:del w:id="85" w:author="Brisson, Nicholas" w:date="2024-10-02T15:18:00Z">
        <w:r w:rsidR="53ADC6AB" w:rsidRPr="5FE521F8" w:rsidDel="0047266F">
          <w:rPr>
            <w:rFonts w:ascii="Verdana" w:hAnsi="Verdana"/>
            <w:u w:val="single"/>
          </w:rPr>
          <w:delText>r</w:delText>
        </w:r>
      </w:del>
      <w:ins w:id="86" w:author="Brisson, Nicholas" w:date="2024-10-02T15:18:00Z">
        <w:r w:rsidR="0047266F">
          <w:rPr>
            <w:rFonts w:ascii="Verdana" w:hAnsi="Verdana"/>
            <w:u w:val="single"/>
          </w:rPr>
          <w:t>R</w:t>
        </w:r>
      </w:ins>
      <w:r w:rsidR="53ADC6AB" w:rsidRPr="5FE521F8">
        <w:rPr>
          <w:rFonts w:ascii="Verdana" w:hAnsi="Verdana"/>
          <w:u w:val="single"/>
        </w:rPr>
        <w:t>econstruction</w:t>
      </w:r>
    </w:p>
    <w:p w14:paraId="5C4A94D4" w14:textId="016A8026" w:rsidR="005702C6" w:rsidRDefault="007C6C76" w:rsidP="00662A7A">
      <w:pPr>
        <w:spacing w:line="360" w:lineRule="auto"/>
        <w:jc w:val="both"/>
        <w:rPr>
          <w:rFonts w:ascii="Verdana" w:hAnsi="Verdana"/>
        </w:rPr>
      </w:pPr>
      <w:r w:rsidRPr="007C6C76">
        <w:rPr>
          <w:rFonts w:ascii="Verdana" w:hAnsi="Verdana"/>
        </w:rPr>
        <w:t>Five healthy volunteers (</w:t>
      </w:r>
      <w:r w:rsidR="00ED6D8F">
        <w:rPr>
          <w:rFonts w:ascii="Verdana" w:hAnsi="Verdana"/>
        </w:rPr>
        <w:t xml:space="preserve">three males and two females, </w:t>
      </w:r>
      <w:r w:rsidRPr="007C6C76">
        <w:rPr>
          <w:rFonts w:ascii="Verdana" w:hAnsi="Verdana"/>
        </w:rPr>
        <w:t>age 2</w:t>
      </w:r>
      <w:r w:rsidR="00495849">
        <w:rPr>
          <w:rFonts w:ascii="Verdana" w:hAnsi="Verdana"/>
        </w:rPr>
        <w:t>4</w:t>
      </w:r>
      <w:r w:rsidRPr="007C6C76">
        <w:rPr>
          <w:rFonts w:ascii="Verdana" w:hAnsi="Verdana"/>
        </w:rPr>
        <w:t>-39</w:t>
      </w:r>
      <w:ins w:id="87" w:author="Brisson, Nicholas" w:date="2024-10-02T15:18:00Z">
        <w:r w:rsidR="0047266F">
          <w:rPr>
            <w:rFonts w:ascii="Verdana" w:hAnsi="Verdana"/>
          </w:rPr>
          <w:t xml:space="preserve"> years</w:t>
        </w:r>
      </w:ins>
      <w:r w:rsidR="00495849">
        <w:rPr>
          <w:rFonts w:ascii="Verdana" w:hAnsi="Verdana"/>
        </w:rPr>
        <w:t xml:space="preserve">, </w:t>
      </w:r>
      <w:r w:rsidR="00E31065">
        <w:rPr>
          <w:rFonts w:ascii="Verdana" w:hAnsi="Verdana"/>
        </w:rPr>
        <w:t xml:space="preserve">body </w:t>
      </w:r>
      <w:ins w:id="88" w:author="Brisson, Nicholas" w:date="2024-10-02T15:19:00Z">
        <w:r w:rsidR="0047266F">
          <w:rPr>
            <w:rFonts w:ascii="Verdana" w:hAnsi="Verdana"/>
          </w:rPr>
          <w:t>mass</w:t>
        </w:r>
      </w:ins>
      <w:del w:id="89" w:author="Brisson, Nicholas" w:date="2024-10-02T15:19:00Z">
        <w:r w:rsidR="00E31065" w:rsidDel="0047266F">
          <w:rPr>
            <w:rFonts w:ascii="Verdana" w:hAnsi="Verdana"/>
          </w:rPr>
          <w:delText>weight</w:delText>
        </w:r>
      </w:del>
      <w:r w:rsidR="00495849">
        <w:rPr>
          <w:rFonts w:ascii="Verdana" w:hAnsi="Verdana"/>
        </w:rPr>
        <w:t xml:space="preserve"> 55-90 kg</w:t>
      </w:r>
      <w:r w:rsidRPr="007C6C76">
        <w:rPr>
          <w:rFonts w:ascii="Verdana" w:hAnsi="Verdana"/>
        </w:rPr>
        <w:t xml:space="preserve">) participated in this study. Dynamic MRI scans were </w:t>
      </w:r>
      <w:ins w:id="90" w:author="Brisson, Nicholas" w:date="2024-10-02T15:19:00Z">
        <w:r w:rsidR="0047266F">
          <w:rPr>
            <w:rFonts w:ascii="Verdana" w:hAnsi="Verdana"/>
          </w:rPr>
          <w:t>acquired</w:t>
        </w:r>
      </w:ins>
      <w:del w:id="91" w:author="Brisson, Nicholas" w:date="2024-10-02T15:19:00Z">
        <w:r w:rsidRPr="007C6C76" w:rsidDel="0047266F">
          <w:rPr>
            <w:rFonts w:ascii="Verdana" w:hAnsi="Verdana"/>
          </w:rPr>
          <w:delText>conducted on</w:delText>
        </w:r>
      </w:del>
      <w:ins w:id="92" w:author="Brisson, Nicholas" w:date="2024-10-02T15:19:00Z">
        <w:r w:rsidR="0047266F">
          <w:rPr>
            <w:rFonts w:ascii="Verdana" w:hAnsi="Verdana"/>
          </w:rPr>
          <w:t xml:space="preserve"> for</w:t>
        </w:r>
      </w:ins>
      <w:r w:rsidRPr="007C6C76">
        <w:rPr>
          <w:rFonts w:ascii="Verdana" w:hAnsi="Verdana"/>
        </w:rPr>
        <w:t xml:space="preserve">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 xml:space="preserve">Siemens </w:t>
      </w:r>
      <w:proofErr w:type="spellStart"/>
      <w:r w:rsidR="00495849">
        <w:rPr>
          <w:rFonts w:ascii="Verdana" w:hAnsi="Verdana"/>
        </w:rPr>
        <w:t>Healthineers</w:t>
      </w:r>
      <w:proofErr w:type="spellEnd"/>
      <w:r w:rsidR="00495849">
        <w:rPr>
          <w:rFonts w:ascii="Verdana" w:hAnsi="Verdana"/>
        </w:rPr>
        <w:t>)</w:t>
      </w:r>
      <w:r w:rsidRPr="007C6C76">
        <w:rPr>
          <w:rFonts w:ascii="Verdana" w:hAnsi="Verdana"/>
        </w:rPr>
        <w:t>.</w:t>
      </w:r>
    </w:p>
    <w:p w14:paraId="184AF8F7" w14:textId="772CCFC3" w:rsidR="005702C6" w:rsidRPr="005702C6" w:rsidRDefault="005702C6" w:rsidP="00662A7A">
      <w:pPr>
        <w:spacing w:line="360" w:lineRule="auto"/>
        <w:jc w:val="both"/>
        <w:rPr>
          <w:rFonts w:ascii="Verdana" w:hAnsi="Verdana"/>
        </w:rPr>
      </w:pPr>
      <w:r w:rsidRPr="005702C6">
        <w:rPr>
          <w:rFonts w:ascii="Verdana" w:hAnsi="Verdana"/>
        </w:rPr>
        <w:t xml:space="preserve">A custom MRI-safe </w:t>
      </w:r>
      <w:ins w:id="93" w:author="Brisson, Nicholas" w:date="2024-10-02T15:20:00Z">
        <w:r w:rsidR="00E14B31">
          <w:rPr>
            <w:rFonts w:ascii="Verdana" w:hAnsi="Verdana"/>
          </w:rPr>
          <w:t xml:space="preserve">knee motion and loading </w:t>
        </w:r>
      </w:ins>
      <w:r w:rsidRPr="005702C6">
        <w:rPr>
          <w:rFonts w:ascii="Verdana" w:hAnsi="Verdana"/>
        </w:rPr>
        <w:t>device [</w:t>
      </w:r>
      <w:r w:rsidR="00F5439B">
        <w:rPr>
          <w:rFonts w:ascii="Verdana" w:hAnsi="Verdana"/>
        </w:rPr>
        <w:t>1</w:t>
      </w:r>
      <w:r w:rsidR="00BF65C7">
        <w:rPr>
          <w:rFonts w:ascii="Verdana" w:hAnsi="Verdana"/>
        </w:rPr>
        <w:t>6</w:t>
      </w:r>
      <w:r w:rsidRPr="005702C6">
        <w:rPr>
          <w:rFonts w:ascii="Verdana" w:hAnsi="Verdana"/>
        </w:rPr>
        <w:t>] was used to guide knee motion and ensure consistent, planar movement during flexion-extension cycles. Participants were positioned supine in the scanner with their thigh secured on a wedge positioner using a strap. The lower leg was attached to an ankle support just above the malleol</w:t>
      </w:r>
      <w:ins w:id="94" w:author="Brisson, Nicholas" w:date="2024-10-02T15:21:00Z">
        <w:r w:rsidR="00E14B31">
          <w:rPr>
            <w:rFonts w:ascii="Verdana" w:hAnsi="Verdana"/>
          </w:rPr>
          <w:t>us</w:t>
        </w:r>
      </w:ins>
      <w:del w:id="95" w:author="Brisson, Nicholas" w:date="2024-10-02T15:21:00Z">
        <w:r w:rsidRPr="005702C6" w:rsidDel="00E14B31">
          <w:rPr>
            <w:rFonts w:ascii="Verdana" w:hAnsi="Verdana"/>
          </w:rPr>
          <w:delText>i</w:delText>
        </w:r>
      </w:del>
      <w:r w:rsidRPr="005702C6">
        <w:rPr>
          <w:rFonts w:ascii="Verdana" w:hAnsi="Verdana"/>
        </w:rPr>
        <w:t xml:space="preserve"> using Velcro straps </w:t>
      </w:r>
      <w:commentRangeStart w:id="96"/>
      <w:r w:rsidRPr="005702C6">
        <w:rPr>
          <w:rFonts w:ascii="Verdana" w:hAnsi="Verdana"/>
        </w:rPr>
        <w:t>to minimize lateral movement</w:t>
      </w:r>
      <w:commentRangeEnd w:id="96"/>
      <w:r w:rsidR="00E14B31">
        <w:rPr>
          <w:rStyle w:val="CommentReference"/>
        </w:rPr>
        <w:commentReference w:id="96"/>
      </w:r>
      <w:r w:rsidRPr="005702C6">
        <w:rPr>
          <w:rFonts w:ascii="Verdana" w:hAnsi="Verdana"/>
        </w:rPr>
        <w:t xml:space="preserve">. The knee </w:t>
      </w:r>
      <w:ins w:id="97" w:author="Brisson, Nicholas" w:date="2024-10-02T15:22:00Z">
        <w:r w:rsidR="00E14B31">
          <w:rPr>
            <w:rFonts w:ascii="Verdana" w:hAnsi="Verdana"/>
          </w:rPr>
          <w:t xml:space="preserve">joint center </w:t>
        </w:r>
      </w:ins>
      <w:r w:rsidRPr="005702C6">
        <w:rPr>
          <w:rFonts w:ascii="Verdana" w:hAnsi="Verdana"/>
        </w:rPr>
        <w:t xml:space="preserve">was aligned with the device's axis of rotation, allowing </w:t>
      </w:r>
      <w:commentRangeStart w:id="98"/>
      <w:r w:rsidRPr="005702C6">
        <w:rPr>
          <w:rFonts w:ascii="Verdana" w:hAnsi="Verdana"/>
        </w:rPr>
        <w:t>only up and down movement</w:t>
      </w:r>
      <w:commentRangeEnd w:id="98"/>
      <w:r w:rsidR="00E14B31">
        <w:rPr>
          <w:rStyle w:val="CommentReference"/>
        </w:rPr>
        <w:commentReference w:id="98"/>
      </w:r>
      <w:r w:rsidRPr="005702C6">
        <w:rPr>
          <w:rFonts w:ascii="Verdana" w:hAnsi="Verdana"/>
        </w:rPr>
        <w:t xml:space="preserve"> in a single </w:t>
      </w:r>
      <w:r w:rsidR="00822FFE" w:rsidRPr="005702C6">
        <w:rPr>
          <w:rFonts w:ascii="Verdana" w:hAnsi="Verdana"/>
        </w:rPr>
        <w:t>plane.</w:t>
      </w:r>
      <w:r w:rsidR="00822FFE">
        <w:rPr>
          <w:rFonts w:ascii="Verdana" w:hAnsi="Verdana"/>
        </w:rPr>
        <w:t xml:space="preserve"> </w:t>
      </w:r>
      <w:r w:rsidR="00822FFE" w:rsidRPr="5FE521F8">
        <w:rPr>
          <w:rFonts w:ascii="Verdana" w:hAnsi="Verdana"/>
        </w:rPr>
        <w:t>Two</w:t>
      </w:r>
      <w:r w:rsidRPr="5FE521F8">
        <w:rPr>
          <w:rFonts w:ascii="Verdana" w:hAnsi="Verdana"/>
        </w:rPr>
        <w:t xml:space="preserve"> flexible 16-channel multifunctional coils (Variety, Noras MRI products GmbH) were </w:t>
      </w:r>
      <w:r w:rsidR="00900AA1">
        <w:rPr>
          <w:rFonts w:ascii="Verdana" w:hAnsi="Verdana"/>
        </w:rPr>
        <w:t>used</w:t>
      </w:r>
      <w:ins w:id="99" w:author="Brisson, Nicholas" w:date="2024-10-02T15:23:00Z">
        <w:r w:rsidR="00E076E9">
          <w:rPr>
            <w:rFonts w:ascii="Verdana" w:hAnsi="Verdana"/>
          </w:rPr>
          <w:t>,</w:t>
        </w:r>
      </w:ins>
      <w:r w:rsidR="00900AA1">
        <w:rPr>
          <w:rFonts w:ascii="Verdana" w:hAnsi="Verdana"/>
        </w:rPr>
        <w:t xml:space="preserve"> with o</w:t>
      </w:r>
      <w:r w:rsidRPr="5FE521F8">
        <w:rPr>
          <w:rFonts w:ascii="Verdana" w:hAnsi="Verdana"/>
        </w:rPr>
        <w:t xml:space="preserve">ne coil wrapped around the top of the knee, covering the distal femur, </w:t>
      </w:r>
      <w:ins w:id="100" w:author="Brisson, Nicholas" w:date="2024-10-02T15:23:00Z">
        <w:r w:rsidR="00E076E9">
          <w:rPr>
            <w:rFonts w:ascii="Verdana" w:hAnsi="Verdana"/>
          </w:rPr>
          <w:t>and</w:t>
        </w:r>
      </w:ins>
      <w:del w:id="101" w:author="Brisson, Nicholas" w:date="2024-10-02T15:23:00Z">
        <w:r w:rsidRPr="5FE521F8" w:rsidDel="00E076E9">
          <w:rPr>
            <w:rFonts w:ascii="Verdana" w:hAnsi="Verdana"/>
          </w:rPr>
          <w:delText>wh</w:delText>
        </w:r>
      </w:del>
      <w:del w:id="102" w:author="Brisson, Nicholas" w:date="2024-10-02T15:24:00Z">
        <w:r w:rsidRPr="5FE521F8" w:rsidDel="00E076E9">
          <w:rPr>
            <w:rFonts w:ascii="Verdana" w:hAnsi="Verdana"/>
          </w:rPr>
          <w:delText>ile</w:delText>
        </w:r>
      </w:del>
      <w:r w:rsidRPr="5FE521F8">
        <w:rPr>
          <w:rFonts w:ascii="Verdana" w:hAnsi="Verdana"/>
        </w:rPr>
        <w:t xml:space="preserve"> the other </w:t>
      </w:r>
      <w:del w:id="103" w:author="Brisson, Nicholas" w:date="2024-10-02T15:24:00Z">
        <w:r w:rsidRPr="5FE521F8" w:rsidDel="00E076E9">
          <w:rPr>
            <w:rFonts w:ascii="Verdana" w:hAnsi="Verdana"/>
          </w:rPr>
          <w:delText xml:space="preserve">was </w:delText>
        </w:r>
      </w:del>
      <w:r w:rsidRPr="5FE521F8">
        <w:rPr>
          <w:rFonts w:ascii="Verdana" w:hAnsi="Verdana"/>
        </w:rPr>
        <w:t xml:space="preserve">placed underneath the knee, </w:t>
      </w:r>
      <w:commentRangeStart w:id="104"/>
      <w:r w:rsidRPr="5FE521F8">
        <w:rPr>
          <w:rFonts w:ascii="Verdana" w:hAnsi="Verdana"/>
        </w:rPr>
        <w:t>supporting the proximal tibia</w:t>
      </w:r>
      <w:commentRangeEnd w:id="104"/>
      <w:r w:rsidR="00E076E9">
        <w:rPr>
          <w:rStyle w:val="CommentReference"/>
        </w:rPr>
        <w:commentReference w:id="104"/>
      </w:r>
      <w:r w:rsidRPr="5FE521F8">
        <w:rPr>
          <w:rFonts w:ascii="Verdana" w:hAnsi="Verdana"/>
        </w:rPr>
        <w:t xml:space="preserve">. </w:t>
      </w:r>
    </w:p>
    <w:p w14:paraId="6E4A68D3" w14:textId="529CB36E" w:rsidR="006A1DA7" w:rsidRDefault="2FD728FF" w:rsidP="00662A7A">
      <w:pPr>
        <w:spacing w:line="360" w:lineRule="auto"/>
        <w:jc w:val="both"/>
        <w:rPr>
          <w:ins w:id="105" w:author="Brisson, Nicholas" w:date="2024-10-03T14:32:00Z"/>
          <w:rFonts w:ascii="Verdana" w:eastAsia="Verdana" w:hAnsi="Verdana" w:cs="Verdana"/>
        </w:rPr>
      </w:pPr>
      <w:r w:rsidRPr="5FE521F8">
        <w:rPr>
          <w:rFonts w:ascii="Verdana" w:eastAsia="Verdana" w:hAnsi="Verdana" w:cs="Verdana"/>
        </w:rPr>
        <w:lastRenderedPageBreak/>
        <w:t xml:space="preserve">During the scan, participants performed controlled </w:t>
      </w:r>
      <w:del w:id="106" w:author="Brisson, Nicholas" w:date="2024-10-03T14:41:00Z">
        <w:r w:rsidRPr="5FE521F8" w:rsidDel="00ED240F">
          <w:rPr>
            <w:rFonts w:ascii="Verdana" w:eastAsia="Verdana" w:hAnsi="Verdana" w:cs="Verdana"/>
          </w:rPr>
          <w:delText>flexion-</w:delText>
        </w:r>
      </w:del>
      <w:r w:rsidRPr="5FE521F8">
        <w:rPr>
          <w:rFonts w:ascii="Verdana" w:eastAsia="Verdana" w:hAnsi="Verdana" w:cs="Verdana"/>
        </w:rPr>
        <w:t>extension</w:t>
      </w:r>
      <w:ins w:id="107" w:author="Brisson, Nicholas" w:date="2024-10-03T14:41:00Z">
        <w:r w:rsidR="00ED240F">
          <w:rPr>
            <w:rFonts w:ascii="Verdana" w:eastAsia="Verdana" w:hAnsi="Verdana" w:cs="Verdana"/>
          </w:rPr>
          <w:t>-flexion</w:t>
        </w:r>
      </w:ins>
      <w:r w:rsidRPr="5FE521F8">
        <w:rPr>
          <w:rFonts w:ascii="Verdana" w:eastAsia="Verdana" w:hAnsi="Verdana" w:cs="Verdana"/>
        </w:rPr>
        <w:t xml:space="preserve"> cycles of the knee joint </w:t>
      </w:r>
      <w:ins w:id="108" w:author="Brisson, Nicholas" w:date="2024-10-02T15:25:00Z">
        <w:r w:rsidR="00F20C69">
          <w:rPr>
            <w:rFonts w:ascii="Verdana" w:eastAsia="Verdana" w:hAnsi="Verdana" w:cs="Verdana"/>
          </w:rPr>
          <w:t xml:space="preserve">to the beat of a </w:t>
        </w:r>
      </w:ins>
      <w:del w:id="109" w:author="Brisson, Nicholas" w:date="2024-10-02T15:25:00Z">
        <w:r w:rsidRPr="5FE521F8" w:rsidDel="00F20C69">
          <w:rPr>
            <w:rFonts w:ascii="Verdana" w:eastAsia="Verdana" w:hAnsi="Verdana" w:cs="Verdana"/>
          </w:rPr>
          <w:delText xml:space="preserve">guided by a 60-bpm </w:delText>
        </w:r>
      </w:del>
      <w:r w:rsidRPr="5FE521F8">
        <w:rPr>
          <w:rFonts w:ascii="Verdana" w:eastAsia="Verdana" w:hAnsi="Verdana" w:cs="Verdana"/>
        </w:rPr>
        <w:t>metronome</w:t>
      </w:r>
      <w:ins w:id="110" w:author="Brisson, Nicholas" w:date="2024-10-02T15:25:00Z">
        <w:r w:rsidR="00A15404">
          <w:rPr>
            <w:rFonts w:ascii="Verdana" w:eastAsia="Verdana" w:hAnsi="Verdana" w:cs="Verdana"/>
          </w:rPr>
          <w:t xml:space="preserve"> (60 beats per minute)</w:t>
        </w:r>
      </w:ins>
      <w:r w:rsidRPr="5FE521F8">
        <w:rPr>
          <w:rFonts w:ascii="Verdana" w:eastAsia="Verdana" w:hAnsi="Verdana" w:cs="Verdana"/>
        </w:rPr>
        <w:t xml:space="preserve">. </w:t>
      </w:r>
      <w:del w:id="111" w:author="Brisson, Nicholas" w:date="2024-10-03T14:31:00Z">
        <w:r w:rsidR="69287688" w:rsidRPr="5FE521F8" w:rsidDel="006A1DA7">
          <w:rPr>
            <w:rFonts w:ascii="Verdana" w:eastAsia="Verdana" w:hAnsi="Verdana" w:cs="Verdana"/>
          </w:rPr>
          <w:delText xml:space="preserve">The range of motion </w:delText>
        </w:r>
      </w:del>
      <w:del w:id="112" w:author="Brisson, Nicholas" w:date="2024-10-02T15:27:00Z">
        <w:r w:rsidR="69287688" w:rsidRPr="5FE521F8" w:rsidDel="00A15404">
          <w:rPr>
            <w:rFonts w:ascii="Verdana" w:eastAsia="Verdana" w:hAnsi="Verdana" w:cs="Verdana"/>
          </w:rPr>
          <w:delText xml:space="preserve">varied </w:delText>
        </w:r>
      </w:del>
      <w:del w:id="113" w:author="Brisson, Nicholas" w:date="2024-10-02T15:26:00Z">
        <w:r w:rsidR="69287688" w:rsidRPr="5FE521F8" w:rsidDel="00A15404">
          <w:rPr>
            <w:rFonts w:ascii="Verdana" w:eastAsia="Verdana" w:hAnsi="Verdana" w:cs="Verdana"/>
          </w:rPr>
          <w:delText>among subjects, spanning from 30 to 46 degrees</w:delText>
        </w:r>
      </w:del>
      <w:del w:id="114" w:author="Brisson, Nicholas" w:date="2024-10-03T14:31:00Z">
        <w:r w:rsidR="69287688" w:rsidRPr="5FE521F8" w:rsidDel="006A1DA7">
          <w:rPr>
            <w:rFonts w:ascii="Verdana" w:eastAsia="Verdana" w:hAnsi="Verdana" w:cs="Verdana"/>
          </w:rPr>
          <w:delText xml:space="preserve">. </w:delText>
        </w:r>
      </w:del>
      <w:r w:rsidRPr="5FE521F8">
        <w:rPr>
          <w:rFonts w:ascii="Verdana" w:eastAsia="Verdana" w:hAnsi="Verdana" w:cs="Verdana"/>
        </w:rPr>
        <w:t xml:space="preserve">Each </w:t>
      </w:r>
      <w:ins w:id="115" w:author="Brisson, Nicholas" w:date="2024-10-03T14:32:00Z">
        <w:r w:rsidR="006A1DA7">
          <w:rPr>
            <w:rFonts w:ascii="Verdana" w:eastAsia="Verdana" w:hAnsi="Verdana" w:cs="Verdana"/>
          </w:rPr>
          <w:t xml:space="preserve">knee </w:t>
        </w:r>
      </w:ins>
      <w:ins w:id="116" w:author="Brisson, Nicholas" w:date="2024-10-03T14:40:00Z">
        <w:r w:rsidR="00ED240F">
          <w:rPr>
            <w:rFonts w:ascii="Verdana" w:eastAsia="Verdana" w:hAnsi="Verdana" w:cs="Verdana"/>
          </w:rPr>
          <w:t>extension</w:t>
        </w:r>
      </w:ins>
      <w:ins w:id="117" w:author="Brisson, Nicholas" w:date="2024-10-03T14:41:00Z">
        <w:r w:rsidR="00ED240F">
          <w:rPr>
            <w:rFonts w:ascii="Verdana" w:eastAsia="Verdana" w:hAnsi="Verdana" w:cs="Verdana"/>
          </w:rPr>
          <w:t>-flexion</w:t>
        </w:r>
      </w:ins>
      <w:ins w:id="118" w:author="Brisson, Nicholas" w:date="2024-10-03T14:32:00Z">
        <w:r w:rsidR="006A1DA7" w:rsidRPr="5FE521F8">
          <w:rPr>
            <w:rFonts w:ascii="Verdana" w:eastAsia="Verdana" w:hAnsi="Verdana" w:cs="Verdana"/>
          </w:rPr>
          <w:t xml:space="preserve"> </w:t>
        </w:r>
      </w:ins>
      <w:ins w:id="119" w:author="Brisson, Nicholas" w:date="2024-10-02T15:27:00Z">
        <w:r w:rsidR="00A15404">
          <w:rPr>
            <w:rFonts w:ascii="Verdana" w:eastAsia="Verdana" w:hAnsi="Verdana" w:cs="Verdana"/>
          </w:rPr>
          <w:t xml:space="preserve">movement </w:t>
        </w:r>
      </w:ins>
      <w:r w:rsidRPr="5FE521F8">
        <w:rPr>
          <w:rFonts w:ascii="Verdana" w:eastAsia="Verdana" w:hAnsi="Verdana" w:cs="Verdana"/>
        </w:rPr>
        <w:t xml:space="preserve">cycle </w:t>
      </w:r>
      <w:ins w:id="120" w:author="Brisson, Nicholas" w:date="2024-10-03T14:30:00Z">
        <w:r w:rsidR="006A1DA7">
          <w:rPr>
            <w:rFonts w:ascii="Verdana" w:eastAsia="Verdana" w:hAnsi="Verdana" w:cs="Verdana"/>
          </w:rPr>
          <w:t xml:space="preserve">was </w:t>
        </w:r>
      </w:ins>
      <w:ins w:id="121" w:author="Brisson, Nicholas" w:date="2024-10-03T14:32:00Z">
        <w:r w:rsidR="006A1DA7">
          <w:rPr>
            <w:rFonts w:ascii="Verdana" w:eastAsia="Verdana" w:hAnsi="Verdana" w:cs="Verdana"/>
          </w:rPr>
          <w:t>guided by eight metronome beats,</w:t>
        </w:r>
      </w:ins>
    </w:p>
    <w:p w14:paraId="6DA2F97E" w14:textId="4D25E59C" w:rsidR="003E1409" w:rsidRPr="003E1409" w:rsidRDefault="2FD728FF" w:rsidP="00662A7A">
      <w:pPr>
        <w:spacing w:line="360" w:lineRule="auto"/>
        <w:jc w:val="both"/>
        <w:rPr>
          <w:rFonts w:ascii="Verdana" w:hAnsi="Verdana"/>
        </w:rPr>
      </w:pPr>
      <w:del w:id="122" w:author="Brisson, Nicholas" w:date="2024-10-03T14:32:00Z">
        <w:r w:rsidRPr="5FE521F8" w:rsidDel="006A1DA7">
          <w:rPr>
            <w:rFonts w:ascii="Verdana" w:eastAsia="Verdana" w:hAnsi="Verdana" w:cs="Verdana"/>
          </w:rPr>
          <w:delText>consisted of an eight-beat extension-</w:delText>
        </w:r>
      </w:del>
      <w:del w:id="123" w:author="Brisson, Nicholas" w:date="2024-10-03T14:27:00Z">
        <w:r w:rsidRPr="5FE521F8" w:rsidDel="006A1DA7">
          <w:rPr>
            <w:rFonts w:ascii="Verdana" w:eastAsia="Verdana" w:hAnsi="Verdana" w:cs="Verdana"/>
          </w:rPr>
          <w:delText>to-</w:delText>
        </w:r>
      </w:del>
      <w:del w:id="124" w:author="Brisson, Nicholas" w:date="2024-10-03T14:32:00Z">
        <w:r w:rsidRPr="5FE521F8" w:rsidDel="006A1DA7">
          <w:rPr>
            <w:rFonts w:ascii="Verdana" w:eastAsia="Verdana" w:hAnsi="Verdana" w:cs="Verdana"/>
          </w:rPr>
          <w:delText>flexion movement,</w:delText>
        </w:r>
      </w:del>
      <w:r w:rsidRPr="5FE521F8">
        <w:rPr>
          <w:rFonts w:ascii="Verdana" w:eastAsia="Verdana" w:hAnsi="Verdana" w:cs="Verdana"/>
        </w:rPr>
        <w:t xml:space="preserve"> with the </w:t>
      </w:r>
      <w:ins w:id="125" w:author="Brisson, Nicholas" w:date="2024-10-03T14:33:00Z">
        <w:r w:rsidR="006A1DA7">
          <w:rPr>
            <w:rFonts w:ascii="Verdana" w:eastAsia="Verdana" w:hAnsi="Verdana" w:cs="Verdana"/>
          </w:rPr>
          <w:t xml:space="preserve">knee </w:t>
        </w:r>
      </w:ins>
      <w:del w:id="126" w:author="Brisson, Nicholas" w:date="2024-10-03T14:33:00Z">
        <w:r w:rsidRPr="5FE521F8" w:rsidDel="006A1DA7">
          <w:rPr>
            <w:rFonts w:ascii="Verdana" w:eastAsia="Verdana" w:hAnsi="Verdana" w:cs="Verdana"/>
          </w:rPr>
          <w:delText xml:space="preserve">leg </w:delText>
        </w:r>
      </w:del>
      <w:del w:id="127" w:author="Brisson, Nicholas" w:date="2024-10-03T14:28:00Z">
        <w:r w:rsidRPr="5FE521F8" w:rsidDel="006A1DA7">
          <w:rPr>
            <w:rFonts w:ascii="Verdana" w:eastAsia="Verdana" w:hAnsi="Verdana" w:cs="Verdana"/>
          </w:rPr>
          <w:delText xml:space="preserve">being </w:delText>
        </w:r>
      </w:del>
      <w:ins w:id="128" w:author="Brisson, Nicholas" w:date="2024-10-03T14:28:00Z">
        <w:r w:rsidR="006A1DA7">
          <w:rPr>
            <w:rFonts w:ascii="Verdana" w:eastAsia="Verdana" w:hAnsi="Verdana" w:cs="Verdana"/>
          </w:rPr>
          <w:t xml:space="preserve">fully </w:t>
        </w:r>
      </w:ins>
      <w:r w:rsidRPr="5FE521F8">
        <w:rPr>
          <w:rFonts w:ascii="Verdana" w:eastAsia="Verdana" w:hAnsi="Verdana" w:cs="Verdana"/>
        </w:rPr>
        <w:t>flexed at the first beat</w:t>
      </w:r>
      <w:ins w:id="129" w:author="Brisson, Nicholas" w:date="2024-10-03T14:28:00Z">
        <w:r w:rsidR="006A1DA7">
          <w:rPr>
            <w:rFonts w:ascii="Verdana" w:eastAsia="Verdana" w:hAnsi="Verdana" w:cs="Verdana"/>
          </w:rPr>
          <w:t>,</w:t>
        </w:r>
      </w:ins>
      <w:del w:id="130" w:author="Brisson, Nicholas" w:date="2024-10-03T14:28:00Z">
        <w:r w:rsidRPr="5FE521F8" w:rsidDel="006A1DA7">
          <w:rPr>
            <w:rFonts w:ascii="Verdana" w:eastAsia="Verdana" w:hAnsi="Verdana" w:cs="Verdana"/>
          </w:rPr>
          <w:delText xml:space="preserve"> and </w:delText>
        </w:r>
      </w:del>
      <w:ins w:id="131" w:author="Brisson, Nicholas" w:date="2024-10-03T14:28:00Z">
        <w:r w:rsidR="006A1DA7">
          <w:rPr>
            <w:rFonts w:ascii="Verdana" w:eastAsia="Verdana" w:hAnsi="Verdana" w:cs="Verdana"/>
          </w:rPr>
          <w:t xml:space="preserve"> </w:t>
        </w:r>
      </w:ins>
      <w:r w:rsidRPr="5FE521F8">
        <w:rPr>
          <w:rFonts w:ascii="Verdana" w:eastAsia="Verdana" w:hAnsi="Verdana" w:cs="Verdana"/>
        </w:rPr>
        <w:t>fully extended by the fourth</w:t>
      </w:r>
      <w:ins w:id="132" w:author="Brisson, Nicholas" w:date="2024-10-03T14:28:00Z">
        <w:r w:rsidR="006A1DA7">
          <w:rPr>
            <w:rFonts w:ascii="Verdana" w:eastAsia="Verdana" w:hAnsi="Verdana" w:cs="Verdana"/>
          </w:rPr>
          <w:t xml:space="preserve"> beat</w:t>
        </w:r>
      </w:ins>
      <w:ins w:id="133" w:author="Brisson, Nicholas" w:date="2024-10-03T14:29:00Z">
        <w:r w:rsidR="006A1DA7">
          <w:rPr>
            <w:rFonts w:ascii="Verdana" w:eastAsia="Verdana" w:hAnsi="Verdana" w:cs="Verdana"/>
          </w:rPr>
          <w:t xml:space="preserve"> and fully flexed again </w:t>
        </w:r>
      </w:ins>
      <w:ins w:id="134" w:author="Brisson, Nicholas" w:date="2024-10-03T14:33:00Z">
        <w:r w:rsidR="006A1DA7">
          <w:rPr>
            <w:rFonts w:ascii="Verdana" w:eastAsia="Verdana" w:hAnsi="Verdana" w:cs="Verdana"/>
          </w:rPr>
          <w:t>by</w:t>
        </w:r>
      </w:ins>
      <w:ins w:id="135" w:author="Brisson, Nicholas" w:date="2024-10-03T14:29:00Z">
        <w:r w:rsidR="006A1DA7">
          <w:rPr>
            <w:rFonts w:ascii="Verdana" w:eastAsia="Verdana" w:hAnsi="Verdana" w:cs="Verdana"/>
          </w:rPr>
          <w:t xml:space="preserve"> the eighth beat</w:t>
        </w:r>
      </w:ins>
      <w:r w:rsidRPr="5FE521F8">
        <w:rPr>
          <w:rFonts w:ascii="Verdana" w:eastAsia="Verdana" w:hAnsi="Verdana" w:cs="Verdana"/>
        </w:rPr>
        <w:t xml:space="preserve">, resulting in 7.5 cycles per minute. </w:t>
      </w:r>
      <w:ins w:id="136" w:author="Brisson, Nicholas" w:date="2024-10-03T14:31:00Z">
        <w:r w:rsidR="006A1DA7" w:rsidRPr="5FE521F8">
          <w:rPr>
            <w:rFonts w:ascii="Verdana" w:eastAsia="Verdana" w:hAnsi="Verdana" w:cs="Verdana"/>
          </w:rPr>
          <w:t xml:space="preserve">The </w:t>
        </w:r>
        <w:r w:rsidR="006A1DA7">
          <w:rPr>
            <w:rFonts w:ascii="Verdana" w:eastAsia="Verdana" w:hAnsi="Verdana" w:cs="Verdana"/>
          </w:rPr>
          <w:t xml:space="preserve">knee </w:t>
        </w:r>
        <w:r w:rsidR="006A1DA7" w:rsidRPr="5FE521F8">
          <w:rPr>
            <w:rFonts w:ascii="Verdana" w:eastAsia="Verdana" w:hAnsi="Verdana" w:cs="Verdana"/>
          </w:rPr>
          <w:t xml:space="preserve">range of motion </w:t>
        </w:r>
        <w:r w:rsidR="006A1DA7">
          <w:rPr>
            <w:rFonts w:ascii="Verdana" w:eastAsia="Verdana" w:hAnsi="Verdana" w:cs="Verdana"/>
          </w:rPr>
          <w:t>achieved by the participants varied between 30 and 46 degrees</w:t>
        </w:r>
        <w:r w:rsidR="006A1DA7" w:rsidRPr="5FE521F8">
          <w:rPr>
            <w:rFonts w:ascii="Verdana" w:eastAsia="Verdana" w:hAnsi="Verdana" w:cs="Verdana"/>
          </w:rPr>
          <w:t xml:space="preserve">. </w:t>
        </w:r>
      </w:ins>
      <w:r w:rsidRPr="5FE521F8">
        <w:rPr>
          <w:rFonts w:ascii="Verdana" w:eastAsia="Verdana" w:hAnsi="Verdana" w:cs="Verdana"/>
        </w:rPr>
        <w:t xml:space="preserve">The total scan duration was 160 seconds, allowing for </w:t>
      </w:r>
      <w:ins w:id="137" w:author="Brisson, Nicholas" w:date="2024-10-02T15:30:00Z">
        <w:r w:rsidR="00A15404">
          <w:rPr>
            <w:rFonts w:ascii="Verdana" w:eastAsia="Verdana" w:hAnsi="Verdana" w:cs="Verdana"/>
          </w:rPr>
          <w:t xml:space="preserve">the acquisition of </w:t>
        </w:r>
      </w:ins>
      <w:r w:rsidRPr="5FE521F8">
        <w:rPr>
          <w:rFonts w:ascii="Verdana" w:eastAsia="Verdana" w:hAnsi="Verdana" w:cs="Verdana"/>
        </w:rPr>
        <w:t xml:space="preserve">approximately 20 full </w:t>
      </w:r>
      <w:proofErr w:type="gramStart"/>
      <w:ins w:id="138" w:author="Brisson, Nicholas" w:date="2024-10-02T15:30:00Z">
        <w:r w:rsidR="00A15404">
          <w:rPr>
            <w:rFonts w:ascii="Verdana" w:eastAsia="Verdana" w:hAnsi="Verdana" w:cs="Verdana"/>
          </w:rPr>
          <w:t>knee</w:t>
        </w:r>
        <w:proofErr w:type="gramEnd"/>
        <w:r w:rsidR="00A15404">
          <w:rPr>
            <w:rFonts w:ascii="Verdana" w:eastAsia="Verdana" w:hAnsi="Verdana" w:cs="Verdana"/>
          </w:rPr>
          <w:t xml:space="preserve"> </w:t>
        </w:r>
      </w:ins>
      <w:del w:id="139" w:author="Brisson, Nicholas" w:date="2024-10-03T14:41:00Z">
        <w:r w:rsidRPr="5FE521F8" w:rsidDel="00ED240F">
          <w:rPr>
            <w:rFonts w:ascii="Verdana" w:eastAsia="Verdana" w:hAnsi="Verdana" w:cs="Verdana"/>
          </w:rPr>
          <w:delText>flexion-</w:delText>
        </w:r>
      </w:del>
      <w:r w:rsidRPr="5FE521F8">
        <w:rPr>
          <w:rFonts w:ascii="Verdana" w:eastAsia="Verdana" w:hAnsi="Verdana" w:cs="Verdana"/>
        </w:rPr>
        <w:t>extension-flexion cycles.</w:t>
      </w:r>
      <w:r w:rsidR="007C6C76" w:rsidRPr="5FE521F8">
        <w:rPr>
          <w:rFonts w:ascii="Verdana" w:hAnsi="Verdana"/>
        </w:rPr>
        <w:t xml:space="preserve"> </w:t>
      </w:r>
    </w:p>
    <w:p w14:paraId="04165CD1" w14:textId="3AB0759F" w:rsidR="0E058264" w:rsidRDefault="0E058264" w:rsidP="00662A7A">
      <w:pPr>
        <w:spacing w:line="360" w:lineRule="auto"/>
        <w:jc w:val="both"/>
      </w:pPr>
      <w:r w:rsidRPr="5FE521F8">
        <w:rPr>
          <w:rFonts w:ascii="Verdana" w:eastAsia="Verdana" w:hAnsi="Verdana" w:cs="Verdana"/>
        </w:rPr>
        <w:t xml:space="preserve">MRI data </w:t>
      </w:r>
      <w:ins w:id="140" w:author="Brisson, Nicholas" w:date="2024-10-02T15:30:00Z">
        <w:r w:rsidR="00A15404">
          <w:rPr>
            <w:rFonts w:ascii="Verdana" w:eastAsia="Verdana" w:hAnsi="Verdana" w:cs="Verdana"/>
          </w:rPr>
          <w:t>were</w:t>
        </w:r>
      </w:ins>
      <w:del w:id="141" w:author="Brisson, Nicholas" w:date="2024-10-02T15:30:00Z">
        <w:r w:rsidRPr="5FE521F8" w:rsidDel="00A15404">
          <w:rPr>
            <w:rFonts w:ascii="Verdana" w:eastAsia="Verdana" w:hAnsi="Verdana" w:cs="Verdana"/>
          </w:rPr>
          <w:delText>was</w:delText>
        </w:r>
      </w:del>
      <w:r w:rsidRPr="5FE521F8">
        <w:rPr>
          <w:rFonts w:ascii="Verdana" w:eastAsia="Verdana" w:hAnsi="Verdana" w:cs="Verdana"/>
        </w:rPr>
        <w:t xml:space="preserve"> acquired using a 2D radial golden-angle gradient echo FLASH sequence </w:t>
      </w:r>
      <w:r w:rsidR="00AA46BA">
        <w:rPr>
          <w:rFonts w:ascii="Verdana" w:eastAsia="Verdana" w:hAnsi="Verdana" w:cs="Verdana"/>
        </w:rPr>
        <w:t>[</w:t>
      </w:r>
      <w:r w:rsidR="00BF65C7">
        <w:rPr>
          <w:rFonts w:ascii="Verdana" w:eastAsia="Verdana" w:hAnsi="Verdana" w:cs="Verdana"/>
        </w:rPr>
        <w:t>17</w:t>
      </w:r>
      <w:r w:rsidR="00AA46BA">
        <w:rPr>
          <w:rFonts w:ascii="Verdana" w:eastAsia="Verdana" w:hAnsi="Verdana" w:cs="Verdana"/>
        </w:rPr>
        <w:t>,</w:t>
      </w:r>
      <w:r w:rsidR="00BF65C7">
        <w:rPr>
          <w:rFonts w:ascii="Verdana" w:eastAsia="Verdana" w:hAnsi="Verdana" w:cs="Verdana"/>
        </w:rPr>
        <w:t>18</w:t>
      </w:r>
      <w:r w:rsidR="00AA46BA">
        <w:rPr>
          <w:rFonts w:ascii="Verdana" w:eastAsia="Verdana" w:hAnsi="Verdana" w:cs="Verdana"/>
        </w:rPr>
        <w:t>]</w:t>
      </w:r>
      <w:r w:rsidRPr="5FE521F8">
        <w:rPr>
          <w:rFonts w:ascii="Verdana" w:eastAsia="Verdana" w:hAnsi="Verdana" w:cs="Verdana"/>
        </w:rPr>
        <w:t xml:space="preserve"> with the following parameters: echo time of 2.51 ms, flip angle of 8 degrees,</w:t>
      </w:r>
      <w:r w:rsidR="006E6E76">
        <w:rPr>
          <w:rFonts w:ascii="Verdana" w:eastAsia="Verdana" w:hAnsi="Verdana" w:cs="Verdana"/>
        </w:rPr>
        <w:t xml:space="preserve"> </w:t>
      </w:r>
      <w:ins w:id="142" w:author="Brisson, Nicholas" w:date="2024-10-02T15:30:00Z">
        <w:r w:rsidR="00A15404">
          <w:rPr>
            <w:rFonts w:ascii="Verdana" w:eastAsia="Verdana" w:hAnsi="Verdana" w:cs="Verdana"/>
          </w:rPr>
          <w:t>field of vi</w:t>
        </w:r>
      </w:ins>
      <w:ins w:id="143" w:author="Brisson, Nicholas" w:date="2024-10-02T15:31:00Z">
        <w:r w:rsidR="00A15404">
          <w:rPr>
            <w:rFonts w:ascii="Verdana" w:eastAsia="Verdana" w:hAnsi="Verdana" w:cs="Verdana"/>
          </w:rPr>
          <w:t>ew</w:t>
        </w:r>
      </w:ins>
      <w:del w:id="144" w:author="Brisson, Nicholas" w:date="2024-10-02T15:31:00Z">
        <w:r w:rsidR="006E6E76" w:rsidDel="00A15404">
          <w:rPr>
            <w:rFonts w:ascii="Verdana" w:eastAsia="Verdana" w:hAnsi="Verdana" w:cs="Verdana"/>
          </w:rPr>
          <w:delText>FOV</w:delText>
        </w:r>
      </w:del>
      <w:r w:rsidR="006E6E76">
        <w:rPr>
          <w:rFonts w:ascii="Verdana" w:eastAsia="Verdana" w:hAnsi="Verdana" w:cs="Verdana"/>
        </w:rPr>
        <w:t xml:space="preserve"> of [192×192×3] mm, matrix size of [176×176×1], voxel size of [1.09×1.09×1] mm</w:t>
      </w:r>
      <w:ins w:id="145" w:author="Brisson, Nicholas" w:date="2024-10-02T15:31:00Z">
        <w:r w:rsidR="00A15404">
          <w:rPr>
            <w:rFonts w:ascii="Verdana" w:eastAsia="Verdana" w:hAnsi="Verdana" w:cs="Verdana"/>
          </w:rPr>
          <w:t>,</w:t>
        </w:r>
      </w:ins>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w:t>
      </w:r>
      <w:proofErr w:type="spellStart"/>
      <w:r w:rsidRPr="5FE521F8">
        <w:rPr>
          <w:rFonts w:ascii="Verdana" w:eastAsia="Verdana" w:hAnsi="Verdana" w:cs="Verdana"/>
        </w:rPr>
        <w:t>ms.</w:t>
      </w:r>
      <w:proofErr w:type="spellEnd"/>
      <w:r w:rsidRPr="5FE521F8">
        <w:rPr>
          <w:rFonts w:ascii="Verdana" w:eastAsia="Verdana" w:hAnsi="Verdana" w:cs="Verdana"/>
        </w:rPr>
        <w:t xml:space="preserve">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0DCCA75D" w14:textId="0D62E213"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4130C0">
        <w:rPr>
          <w:rFonts w:ascii="Verdana" w:hAnsi="Verdana"/>
        </w:rPr>
        <w:t>done</w:t>
      </w:r>
      <w:r w:rsidR="004130C0" w:rsidRPr="5FE521F8">
        <w:rPr>
          <w:rFonts w:ascii="Verdana" w:hAnsi="Verdana"/>
        </w:rPr>
        <w:t xml:space="preserve"> </w:t>
      </w:r>
      <w:r w:rsidR="008829A9" w:rsidRPr="5FE521F8">
        <w:rPr>
          <w:rFonts w:ascii="Verdana" w:hAnsi="Verdana"/>
        </w:rPr>
        <w:t>using</w:t>
      </w:r>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sensor precisely measured the knee rotation angle</w:t>
      </w:r>
      <w:ins w:id="146" w:author="Brisson, Nicholas" w:date="2024-10-02T15:33:00Z">
        <w:r w:rsidR="00A15404">
          <w:rPr>
            <w:rFonts w:ascii="Verdana" w:eastAsia="Verdana" w:hAnsi="Verdana" w:cs="Verdana"/>
          </w:rPr>
          <w:t>,</w:t>
        </w:r>
      </w:ins>
      <w:r w:rsidRPr="5FE521F8">
        <w:rPr>
          <w:rFonts w:ascii="Verdana" w:eastAsia="Verdana" w:hAnsi="Verdana" w:cs="Verdana"/>
        </w:rPr>
        <w:t xml:space="preserve"> </w:t>
      </w:r>
      <w:commentRangeStart w:id="147"/>
      <w:r w:rsidR="00900AA1">
        <w:rPr>
          <w:rFonts w:ascii="Verdana" w:eastAsia="Verdana" w:hAnsi="Verdana" w:cs="Verdana"/>
        </w:rPr>
        <w:t xml:space="preserve">which was then </w:t>
      </w:r>
      <w:r w:rsidRPr="5FE521F8">
        <w:rPr>
          <w:rFonts w:ascii="Verdana" w:eastAsia="Verdana" w:hAnsi="Verdana" w:cs="Verdana"/>
        </w:rPr>
        <w:t xml:space="preserve">converted </w:t>
      </w:r>
      <w:r w:rsidR="008829A9">
        <w:rPr>
          <w:rFonts w:ascii="Verdana" w:eastAsia="Verdana" w:hAnsi="Verdana" w:cs="Verdana"/>
        </w:rPr>
        <w:t xml:space="preserve">to an </w:t>
      </w:r>
      <w:r w:rsidRPr="5FE521F8">
        <w:rPr>
          <w:rFonts w:ascii="Verdana" w:eastAsia="Verdana" w:hAnsi="Verdana" w:cs="Verdana"/>
        </w:rPr>
        <w:t>electrical signal</w:t>
      </w:r>
      <w:r w:rsidR="008829A9">
        <w:rPr>
          <w:rFonts w:ascii="Verdana" w:eastAsia="Verdana" w:hAnsi="Verdana" w:cs="Verdana"/>
        </w:rPr>
        <w:t xml:space="preserve"> </w:t>
      </w:r>
      <w:commentRangeEnd w:id="147"/>
      <w:r w:rsidR="00A15404">
        <w:rPr>
          <w:rStyle w:val="CommentReference"/>
        </w:rPr>
        <w:commentReference w:id="147"/>
      </w:r>
      <w:r w:rsidR="008829A9">
        <w:rPr>
          <w:rFonts w:ascii="Verdana" w:eastAsia="Verdana" w:hAnsi="Verdana" w:cs="Verdana"/>
        </w:rPr>
        <w:t xml:space="preserve">that was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8829A9" w:rsidRPr="5FE521F8">
        <w:rPr>
          <w:rFonts w:ascii="Verdana" w:eastAsia="Verdana" w:hAnsi="Verdana" w:cs="Verdana"/>
        </w:rPr>
        <w:t>MRI scanner's trigger signal</w:t>
      </w:r>
      <w:r w:rsidR="008829A9">
        <w:rPr>
          <w:rFonts w:ascii="Verdana" w:eastAsia="Verdana" w:hAnsi="Verdana" w:cs="Verdana"/>
        </w:rPr>
        <w:t xml:space="preserve"> using a </w:t>
      </w:r>
      <w:del w:id="148" w:author="Brisson, Nicholas" w:date="2024-10-02T15:34:00Z">
        <w:r w:rsidR="6F01215C" w:rsidRPr="5FE521F8" w:rsidDel="00A15404">
          <w:rPr>
            <w:rFonts w:ascii="Verdana" w:eastAsia="Verdana" w:hAnsi="Verdana" w:cs="Verdana"/>
          </w:rPr>
          <w:delText xml:space="preserve">RedLab 1208LS </w:delText>
        </w:r>
      </w:del>
      <w:r w:rsidR="6F01215C" w:rsidRPr="5FE521F8">
        <w:rPr>
          <w:rFonts w:ascii="Verdana" w:eastAsia="Verdana" w:hAnsi="Verdana" w:cs="Verdana"/>
        </w:rPr>
        <w:t>USB-based data acquisition module (</w:t>
      </w:r>
      <w:proofErr w:type="spellStart"/>
      <w:ins w:id="149" w:author="Brisson, Nicholas" w:date="2024-10-02T15:34:00Z">
        <w:r w:rsidR="00A15404" w:rsidRPr="5FE521F8">
          <w:rPr>
            <w:rFonts w:ascii="Verdana" w:eastAsia="Verdana" w:hAnsi="Verdana" w:cs="Verdana"/>
          </w:rPr>
          <w:t>RedLab</w:t>
        </w:r>
        <w:proofErr w:type="spellEnd"/>
        <w:r w:rsidR="00A15404" w:rsidRPr="5FE521F8">
          <w:rPr>
            <w:rFonts w:ascii="Verdana" w:eastAsia="Verdana" w:hAnsi="Verdana" w:cs="Verdana"/>
          </w:rPr>
          <w:t xml:space="preserve"> </w:t>
        </w:r>
        <w:commentRangeStart w:id="150"/>
        <w:r w:rsidR="00A15404" w:rsidRPr="5FE521F8">
          <w:rPr>
            <w:rFonts w:ascii="Verdana" w:eastAsia="Verdana" w:hAnsi="Verdana" w:cs="Verdana"/>
          </w:rPr>
          <w:t>1208LS</w:t>
        </w:r>
        <w:commentRangeEnd w:id="150"/>
        <w:r w:rsidR="00A15404">
          <w:rPr>
            <w:rStyle w:val="CommentReference"/>
          </w:rPr>
          <w:commentReference w:id="150"/>
        </w:r>
        <w:r w:rsidR="00A15404">
          <w:rPr>
            <w:rFonts w:ascii="Verdana" w:eastAsia="Verdana" w:hAnsi="Verdana" w:cs="Verdana"/>
          </w:rPr>
          <w:t>,</w:t>
        </w:r>
        <w:r w:rsidR="00A15404" w:rsidRPr="5FE521F8">
          <w:rPr>
            <w:rFonts w:ascii="Verdana" w:eastAsia="Verdana" w:hAnsi="Verdana" w:cs="Verdana"/>
          </w:rPr>
          <w:t xml:space="preserve"> </w:t>
        </w:r>
      </w:ins>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t</w:t>
      </w:r>
      <w:r w:rsidR="6F01215C" w:rsidRPr="5FE521F8">
        <w:rPr>
          <w:rFonts w:ascii="Verdana" w:eastAsia="Verdana" w:hAnsi="Verdana" w:cs="Verdana"/>
        </w:rPr>
        <w:t>he start of each k-space repetition</w:t>
      </w:r>
      <w:ins w:id="151" w:author="Brisson, Nicholas" w:date="2024-10-02T15:35:00Z">
        <w:r w:rsidR="00A15404">
          <w:rPr>
            <w:rFonts w:ascii="Verdana" w:eastAsia="Verdana" w:hAnsi="Verdana" w:cs="Verdana"/>
          </w:rPr>
          <w:t>,</w:t>
        </w:r>
      </w:ins>
      <w:r w:rsidR="6F01215C" w:rsidRPr="5FE521F8">
        <w:rPr>
          <w:rFonts w:ascii="Verdana" w:eastAsia="Verdana" w:hAnsi="Verdana" w:cs="Verdana"/>
        </w:rPr>
        <w:t xml:space="preserve"> </w:t>
      </w:r>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t>
      </w:r>
      <w:ins w:id="152" w:author="Brisson, Nicholas" w:date="2024-10-02T15:35:00Z">
        <w:r w:rsidR="00A15404">
          <w:rPr>
            <w:rFonts w:ascii="Verdana" w:eastAsia="Verdana" w:hAnsi="Verdana" w:cs="Verdana"/>
          </w:rPr>
          <w:t>were</w:t>
        </w:r>
      </w:ins>
      <w:del w:id="153" w:author="Brisson, Nicholas" w:date="2024-10-02T15:35:00Z">
        <w:r w:rsidR="6F01215C" w:rsidRPr="5FE521F8" w:rsidDel="00A15404">
          <w:rPr>
            <w:rFonts w:ascii="Verdana" w:eastAsia="Verdana" w:hAnsi="Verdana" w:cs="Verdana"/>
          </w:rPr>
          <w:delText>was</w:delText>
        </w:r>
      </w:del>
      <w:r w:rsidR="6F01215C" w:rsidRPr="5FE521F8">
        <w:rPr>
          <w:rFonts w:ascii="Verdana" w:eastAsia="Verdana" w:hAnsi="Verdana" w:cs="Verdana"/>
        </w:rPr>
        <w:t xml:space="preserve"> then sorted into </w:t>
      </w:r>
      <w:commentRangeStart w:id="154"/>
      <w:ins w:id="155" w:author="Brisson, Nicholas" w:date="2024-10-02T15:35:00Z">
        <w:r w:rsidR="00A15404">
          <w:rPr>
            <w:rFonts w:ascii="Verdana" w:eastAsia="Verdana" w:hAnsi="Verdana" w:cs="Verdana"/>
          </w:rPr>
          <w:t>two</w:t>
        </w:r>
      </w:ins>
      <w:del w:id="156" w:author="Brisson, Nicholas" w:date="2024-10-02T15:35:00Z">
        <w:r w:rsidR="6F01215C" w:rsidRPr="5FE521F8" w:rsidDel="00A15404">
          <w:rPr>
            <w:rFonts w:ascii="Verdana" w:eastAsia="Verdana" w:hAnsi="Verdana" w:cs="Verdana"/>
          </w:rPr>
          <w:delText>2</w:delText>
        </w:r>
      </w:del>
      <w:ins w:id="157" w:author="Brisson, Nicholas" w:date="2024-10-02T15:35:00Z">
        <w:r w:rsidR="00A15404">
          <w:rPr>
            <w:rFonts w:ascii="Verdana" w:eastAsia="Verdana" w:hAnsi="Verdana" w:cs="Verdana"/>
          </w:rPr>
          <w:t xml:space="preserve"> </w:t>
        </w:r>
      </w:ins>
      <w:del w:id="158" w:author="Brisson, Nicholas" w:date="2024-10-02T15:35:00Z">
        <w:r w:rsidR="6F01215C" w:rsidRPr="5FE521F8" w:rsidDel="00A15404">
          <w:rPr>
            <w:rFonts w:ascii="Verdana" w:eastAsia="Verdana" w:hAnsi="Verdana" w:cs="Verdana"/>
          </w:rPr>
          <w:delText>-</w:delText>
        </w:r>
      </w:del>
      <w:r w:rsidR="6F01215C" w:rsidRPr="5FE521F8">
        <w:rPr>
          <w:rFonts w:ascii="Verdana" w:eastAsia="Verdana" w:hAnsi="Verdana" w:cs="Verdana"/>
        </w:rPr>
        <w:t xml:space="preserve">degree </w:t>
      </w:r>
      <w:commentRangeEnd w:id="154"/>
      <w:r w:rsidR="00CE6183">
        <w:rPr>
          <w:rStyle w:val="CommentReference"/>
        </w:rPr>
        <w:commentReference w:id="154"/>
      </w:r>
      <w:commentRangeStart w:id="159"/>
      <w:r w:rsidR="6F01215C" w:rsidRPr="5FE521F8">
        <w:rPr>
          <w:rFonts w:ascii="Verdana" w:eastAsia="Verdana" w:hAnsi="Verdana" w:cs="Verdana"/>
        </w:rPr>
        <w:t xml:space="preserve">intervals </w:t>
      </w:r>
      <w:commentRangeEnd w:id="159"/>
      <w:r w:rsidR="00A15404">
        <w:rPr>
          <w:rStyle w:val="CommentReference"/>
        </w:rPr>
        <w:commentReference w:id="159"/>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AA46BA" w:rsidRPr="5FE521F8">
        <w:rPr>
          <w:rFonts w:ascii="Verdana" w:eastAsia="Verdana" w:hAnsi="Verdana" w:cs="Verdana"/>
        </w:rPr>
        <w:t>[</w:t>
      </w:r>
      <w:r w:rsidR="00AA46BA">
        <w:rPr>
          <w:rFonts w:ascii="Verdana" w:eastAsia="Verdana" w:hAnsi="Verdana" w:cs="Verdana"/>
        </w:rPr>
        <w:t>19</w:t>
      </w:r>
      <w:r w:rsidR="00AA46BA" w:rsidRPr="5FE521F8">
        <w:rPr>
          <w:rFonts w:ascii="Verdana" w:eastAsia="Verdana" w:hAnsi="Verdana" w:cs="Verdana"/>
        </w:rPr>
        <w:t>]</w:t>
      </w:r>
      <w:r w:rsidR="6F01215C" w:rsidRPr="5FE521F8">
        <w:rPr>
          <w:rFonts w:ascii="Verdana" w:eastAsia="Verdana" w:hAnsi="Verdana" w:cs="Verdana"/>
        </w:rPr>
        <w:t xml:space="preserve">. </w:t>
      </w:r>
      <w:commentRangeStart w:id="160"/>
      <w:r w:rsidR="6F01215C" w:rsidRPr="5FE521F8">
        <w:rPr>
          <w:rFonts w:ascii="Verdana" w:eastAsia="Verdana" w:hAnsi="Verdana" w:cs="Verdana"/>
        </w:rPr>
        <w:t xml:space="preserve">This process was repeated for the entire range of motion, </w:t>
      </w:r>
      <w:commentRangeEnd w:id="160"/>
      <w:r w:rsidR="00CE6183">
        <w:rPr>
          <w:rStyle w:val="CommentReference"/>
        </w:rPr>
        <w:commentReference w:id="160"/>
      </w:r>
      <w:r w:rsidR="6F01215C" w:rsidRPr="5FE521F8">
        <w:rPr>
          <w:rFonts w:ascii="Verdana" w:eastAsia="Verdana" w:hAnsi="Verdana" w:cs="Verdana"/>
        </w:rPr>
        <w:t xml:space="preserve">ensuring </w:t>
      </w:r>
      <w:commentRangeStart w:id="161"/>
      <w:r w:rsidR="6F01215C" w:rsidRPr="5FE521F8">
        <w:rPr>
          <w:rFonts w:ascii="Verdana" w:eastAsia="Verdana" w:hAnsi="Verdana" w:cs="Verdana"/>
        </w:rPr>
        <w:t>comprehensive coverage</w:t>
      </w:r>
      <w:commentRangeEnd w:id="161"/>
      <w:r w:rsidR="00B240B0">
        <w:rPr>
          <w:rStyle w:val="CommentReference"/>
        </w:rPr>
        <w:commentReference w:id="161"/>
      </w:r>
      <w:r w:rsidR="6F01215C" w:rsidRPr="5FE521F8">
        <w:rPr>
          <w:rFonts w:ascii="Verdana" w:eastAsia="Verdana" w:hAnsi="Verdana" w:cs="Verdana"/>
        </w:rPr>
        <w:t>.</w:t>
      </w:r>
      <w:r w:rsidR="0061638A">
        <w:rPr>
          <w:rFonts w:ascii="Verdana" w:eastAsia="Verdana" w:hAnsi="Verdana" w:cs="Verdana"/>
        </w:rPr>
        <w:t xml:space="preserve"> </w:t>
      </w:r>
      <w:r w:rsidR="0061638A" w:rsidRPr="0061638A">
        <w:rPr>
          <w:rFonts w:ascii="Verdana" w:eastAsia="Verdana" w:hAnsi="Verdana" w:cs="Verdana"/>
        </w:rPr>
        <w:t xml:space="preserve">Image reconstruction was </w:t>
      </w:r>
      <w:del w:id="162" w:author="Brisson, Nicholas" w:date="2024-10-02T15:38:00Z">
        <w:r w:rsidR="0061638A" w:rsidRPr="0061638A" w:rsidDel="00B240B0">
          <w:rPr>
            <w:rFonts w:ascii="Verdana" w:eastAsia="Verdana" w:hAnsi="Verdana" w:cs="Verdana"/>
          </w:rPr>
          <w:delText>carried out</w:delText>
        </w:r>
      </w:del>
      <w:ins w:id="163" w:author="Brisson, Nicholas" w:date="2024-10-02T15:38:00Z">
        <w:r w:rsidR="00B240B0">
          <w:rPr>
            <w:rFonts w:ascii="Verdana" w:eastAsia="Verdana" w:hAnsi="Verdana" w:cs="Verdana"/>
          </w:rPr>
          <w:t>performed</w:t>
        </w:r>
      </w:ins>
      <w:r w:rsidR="0061638A" w:rsidRPr="0061638A">
        <w:rPr>
          <w:rFonts w:ascii="Verdana" w:eastAsia="Verdana" w:hAnsi="Verdana" w:cs="Verdana"/>
        </w:rPr>
        <w:t xml:space="preserve"> using the RIESLING (Radial Interstices Enable Speedy Low-volume </w:t>
      </w:r>
      <w:proofErr w:type="spellStart"/>
      <w:r w:rsidR="0061638A" w:rsidRPr="0061638A">
        <w:rPr>
          <w:rFonts w:ascii="Verdana" w:eastAsia="Verdana" w:hAnsi="Verdana" w:cs="Verdana"/>
        </w:rPr>
        <w:t>imagING</w:t>
      </w:r>
      <w:proofErr w:type="spellEnd"/>
      <w:r w:rsidR="0061638A" w:rsidRPr="0061638A">
        <w:rPr>
          <w:rFonts w:ascii="Verdana" w:eastAsia="Verdana" w:hAnsi="Verdana" w:cs="Verdana"/>
        </w:rPr>
        <w:t>) toolbox [2</w:t>
      </w:r>
      <w:r w:rsidR="00BF65C7">
        <w:rPr>
          <w:rFonts w:ascii="Verdana" w:eastAsia="Verdana" w:hAnsi="Verdana" w:cs="Verdana"/>
        </w:rPr>
        <w:t>0</w:t>
      </w:r>
      <w:r w:rsidR="0061638A" w:rsidRPr="0061638A">
        <w:rPr>
          <w:rFonts w:ascii="Verdana" w:eastAsia="Verdana" w:hAnsi="Verdana" w:cs="Verdana"/>
        </w:rPr>
        <w:t xml:space="preserve">]. This open-source software package is specifically designed for reconstructing non-Cartesian MRI data, employing advanced algorithms to </w:t>
      </w:r>
      <w:ins w:id="164" w:author="Brisson, Nicholas" w:date="2024-10-02T15:39:00Z">
        <w:r w:rsidR="00B240B0" w:rsidRPr="0061638A">
          <w:rPr>
            <w:rFonts w:ascii="Verdana" w:eastAsia="Verdana" w:hAnsi="Verdana" w:cs="Verdana"/>
          </w:rPr>
          <w:t xml:space="preserve">efficiently </w:t>
        </w:r>
      </w:ins>
      <w:r w:rsidR="0061638A" w:rsidRPr="0061638A">
        <w:rPr>
          <w:rFonts w:ascii="Verdana" w:eastAsia="Verdana" w:hAnsi="Verdana" w:cs="Verdana"/>
        </w:rPr>
        <w:t>handle the radially sampled k-space data</w:t>
      </w:r>
      <w:del w:id="165" w:author="Brisson, Nicholas" w:date="2024-10-02T15:39:00Z">
        <w:r w:rsidR="0061638A" w:rsidRPr="0061638A" w:rsidDel="00B240B0">
          <w:rPr>
            <w:rFonts w:ascii="Verdana" w:eastAsia="Verdana" w:hAnsi="Verdana" w:cs="Verdana"/>
          </w:rPr>
          <w:delText xml:space="preserve"> efficiently</w:delText>
        </w:r>
      </w:del>
      <w:r w:rsidR="0061638A" w:rsidRPr="0061638A">
        <w:rPr>
          <w:rFonts w:ascii="Verdana" w:eastAsia="Verdana" w:hAnsi="Verdana" w:cs="Verdana"/>
        </w:rPr>
        <w:t>.</w:t>
      </w:r>
      <w:r w:rsidR="003A1F2F">
        <w:rPr>
          <w:rFonts w:ascii="Verdana" w:eastAsia="Verdana" w:hAnsi="Verdana" w:cs="Verdana"/>
        </w:rPr>
        <w:t xml:space="preserve"> Specifically, the </w:t>
      </w:r>
      <w:ins w:id="166" w:author="Brisson, Nicholas" w:date="2024-10-02T15:39:00Z">
        <w:r w:rsidR="00B240B0">
          <w:rPr>
            <w:rFonts w:ascii="Verdana" w:eastAsia="Verdana" w:hAnsi="Verdana" w:cs="Verdana"/>
          </w:rPr>
          <w:t>“</w:t>
        </w:r>
      </w:ins>
      <w:r w:rsidR="003A1F2F">
        <w:rPr>
          <w:rFonts w:ascii="Verdana" w:eastAsia="Verdana" w:hAnsi="Verdana" w:cs="Verdana"/>
        </w:rPr>
        <w:t>Alternating Direction Method of Multipliers</w:t>
      </w:r>
      <w:ins w:id="167" w:author="Brisson, Nicholas" w:date="2024-10-02T15:40:00Z">
        <w:r w:rsidR="00B240B0">
          <w:rPr>
            <w:rFonts w:ascii="Verdana" w:eastAsia="Verdana" w:hAnsi="Verdana" w:cs="Verdana"/>
          </w:rPr>
          <w:t>”</w:t>
        </w:r>
      </w:ins>
      <w:r w:rsidR="003A1F2F">
        <w:rPr>
          <w:rFonts w:ascii="Verdana" w:eastAsia="Verdana" w:hAnsi="Verdana" w:cs="Verdana"/>
        </w:rPr>
        <w:t xml:space="preserve"> algorithm within RIESLING was </w:t>
      </w:r>
      <w:del w:id="168" w:author="Brisson, Nicholas" w:date="2024-10-02T15:40:00Z">
        <w:r w:rsidR="003A1F2F" w:rsidDel="00B240B0">
          <w:rPr>
            <w:rFonts w:ascii="Verdana" w:eastAsia="Verdana" w:hAnsi="Verdana" w:cs="Verdana"/>
          </w:rPr>
          <w:delText>employed</w:delText>
        </w:r>
      </w:del>
      <w:ins w:id="169" w:author="Brisson, Nicholas" w:date="2024-10-02T15:40:00Z">
        <w:r w:rsidR="00B240B0">
          <w:rPr>
            <w:rFonts w:ascii="Verdana" w:eastAsia="Verdana" w:hAnsi="Verdana" w:cs="Verdana"/>
          </w:rPr>
          <w:t>used</w:t>
        </w:r>
      </w:ins>
      <w:r w:rsidR="003A1F2F">
        <w:rPr>
          <w:rFonts w:ascii="Verdana" w:eastAsia="Verdana" w:hAnsi="Verdana" w:cs="Verdana"/>
        </w:rPr>
        <w:t xml:space="preserve">, with </w:t>
      </w:r>
      <w:ins w:id="170" w:author="Brisson, Nicholas" w:date="2024-10-02T15:40:00Z">
        <w:r w:rsidR="00B240B0">
          <w:rPr>
            <w:rFonts w:ascii="Verdana" w:eastAsia="Verdana" w:hAnsi="Verdana" w:cs="Verdana"/>
          </w:rPr>
          <w:t>“</w:t>
        </w:r>
      </w:ins>
      <w:r w:rsidR="003A1F2F">
        <w:rPr>
          <w:rFonts w:ascii="Verdana" w:eastAsia="Verdana" w:hAnsi="Verdana" w:cs="Verdana"/>
        </w:rPr>
        <w:t>Total Generalized Variation</w:t>
      </w:r>
      <w:ins w:id="171" w:author="Brisson, Nicholas" w:date="2024-10-02T15:40:00Z">
        <w:r w:rsidR="00B240B0">
          <w:rPr>
            <w:rFonts w:ascii="Verdana" w:eastAsia="Verdana" w:hAnsi="Verdana" w:cs="Verdana"/>
          </w:rPr>
          <w:t>”</w:t>
        </w:r>
      </w:ins>
      <w:r w:rsidR="003A1F2F">
        <w:rPr>
          <w:rFonts w:ascii="Verdana" w:eastAsia="Verdana" w:hAnsi="Verdana" w:cs="Verdana"/>
        </w:rPr>
        <w:t xml:space="preserve"> regularization. A regularization strength of 0.05 was used, </w:t>
      </w:r>
      <w:r w:rsidR="003A1F2F">
        <w:rPr>
          <w:rFonts w:ascii="Verdana" w:eastAsia="Verdana" w:hAnsi="Verdana" w:cs="Verdana"/>
        </w:rPr>
        <w:lastRenderedPageBreak/>
        <w:t xml:space="preserve">which was empirically determined to balance noise suppression and edge sharpness. </w:t>
      </w:r>
      <w:r w:rsidR="6F01215C" w:rsidRPr="5FE521F8">
        <w:rPr>
          <w:rFonts w:ascii="Verdana" w:eastAsia="Verdana" w:hAnsi="Verdana" w:cs="Verdana"/>
        </w:rPr>
        <w:t xml:space="preserve">Image reconstruction was performed separately for </w:t>
      </w:r>
      <w:del w:id="172" w:author="Brisson, Nicholas" w:date="2024-10-02T15:40:00Z">
        <w:r w:rsidR="6F01215C" w:rsidRPr="5FE521F8" w:rsidDel="00B240B0">
          <w:rPr>
            <w:rFonts w:ascii="Verdana" w:eastAsia="Verdana" w:hAnsi="Verdana" w:cs="Verdana"/>
          </w:rPr>
          <w:delText xml:space="preserve">flexion (downward leg movement) and </w:delText>
        </w:r>
      </w:del>
      <w:ins w:id="173" w:author="Brisson, Nicholas" w:date="2024-10-02T15:40:00Z">
        <w:r w:rsidR="00B240B0">
          <w:rPr>
            <w:rFonts w:ascii="Verdana" w:eastAsia="Verdana" w:hAnsi="Verdana" w:cs="Verdana"/>
          </w:rPr>
          <w:t xml:space="preserve">knee </w:t>
        </w:r>
      </w:ins>
      <w:r w:rsidR="6F01215C" w:rsidRPr="5FE521F8">
        <w:rPr>
          <w:rFonts w:ascii="Verdana" w:eastAsia="Verdana" w:hAnsi="Verdana" w:cs="Verdana"/>
        </w:rPr>
        <w:t xml:space="preserve">extension (upward leg movement) </w:t>
      </w:r>
      <w:ins w:id="174" w:author="Brisson, Nicholas" w:date="2024-10-02T15:41:00Z">
        <w:r w:rsidR="00B240B0">
          <w:rPr>
            <w:rFonts w:ascii="Verdana" w:eastAsia="Verdana" w:hAnsi="Verdana" w:cs="Verdana"/>
          </w:rPr>
          <w:t xml:space="preserve">and knee </w:t>
        </w:r>
        <w:r w:rsidR="00B240B0" w:rsidRPr="5FE521F8">
          <w:rPr>
            <w:rFonts w:ascii="Verdana" w:eastAsia="Verdana" w:hAnsi="Verdana" w:cs="Verdana"/>
          </w:rPr>
          <w:t xml:space="preserve">flexion (downward leg movement) </w:t>
        </w:r>
      </w:ins>
      <w:r w:rsidR="6F01215C" w:rsidRPr="5FE521F8">
        <w:rPr>
          <w:rFonts w:ascii="Verdana" w:eastAsia="Verdana" w:hAnsi="Verdana" w:cs="Verdana"/>
        </w:rPr>
        <w:t xml:space="preserve">to account for </w:t>
      </w:r>
      <w:del w:id="175" w:author="Brisson, Nicholas" w:date="2024-10-02T15:41:00Z">
        <w:r w:rsidR="6F01215C" w:rsidRPr="5FE521F8" w:rsidDel="00B240B0">
          <w:rPr>
            <w:rFonts w:ascii="Verdana" w:eastAsia="Verdana" w:hAnsi="Verdana" w:cs="Verdana"/>
          </w:rPr>
          <w:delText xml:space="preserve">potential </w:delText>
        </w:r>
      </w:del>
      <w:ins w:id="176" w:author="Brisson, Nicholas" w:date="2024-10-02T15:41:00Z">
        <w:r w:rsidR="00B240B0">
          <w:rPr>
            <w:rFonts w:ascii="Verdana" w:eastAsia="Verdana" w:hAnsi="Verdana" w:cs="Verdana"/>
          </w:rPr>
          <w:t xml:space="preserve">biomechanical </w:t>
        </w:r>
      </w:ins>
      <w:r w:rsidR="6F01215C" w:rsidRPr="5FE521F8">
        <w:rPr>
          <w:rFonts w:ascii="Verdana" w:eastAsia="Verdana" w:hAnsi="Verdana" w:cs="Verdana"/>
        </w:rPr>
        <w:t>differences</w:t>
      </w:r>
      <w:del w:id="177" w:author="Brisson, Nicholas" w:date="2024-10-02T15:42:00Z">
        <w:r w:rsidR="6F01215C" w:rsidRPr="5FE521F8" w:rsidDel="00B240B0">
          <w:rPr>
            <w:rFonts w:ascii="Verdana" w:eastAsia="Verdana" w:hAnsi="Verdana" w:cs="Verdana"/>
          </w:rPr>
          <w:delText xml:space="preserve"> in </w:delText>
        </w:r>
        <w:commentRangeStart w:id="178"/>
        <w:r w:rsidR="6F01215C" w:rsidRPr="5FE521F8" w:rsidDel="00B240B0">
          <w:rPr>
            <w:rFonts w:ascii="Verdana" w:eastAsia="Verdana" w:hAnsi="Verdana" w:cs="Verdana"/>
          </w:rPr>
          <w:delText>biokinematics</w:delText>
        </w:r>
      </w:del>
      <w:commentRangeEnd w:id="178"/>
      <w:r w:rsidR="00B240B0">
        <w:rPr>
          <w:rStyle w:val="CommentReference"/>
        </w:rPr>
        <w:commentReference w:id="178"/>
      </w:r>
      <w:r w:rsidR="6F01215C" w:rsidRPr="5FE521F8">
        <w:rPr>
          <w:rFonts w:ascii="Verdana" w:eastAsia="Verdana" w:hAnsi="Verdana" w:cs="Verdana"/>
        </w:rPr>
        <w:t>.</w:t>
      </w:r>
    </w:p>
    <w:p w14:paraId="75F020A3" w14:textId="39846734"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commentRangeStart w:id="179"/>
      <w:r w:rsidR="1924C6AD" w:rsidRPr="5FE521F8">
        <w:rPr>
          <w:rFonts w:ascii="Verdana" w:eastAsia="Verdana" w:hAnsi="Verdana" w:cs="Verdana"/>
        </w:rPr>
        <w:t xml:space="preserve">2D-CINE </w:t>
      </w:r>
      <w:r w:rsidR="008829A9">
        <w:rPr>
          <w:rFonts w:ascii="Verdana" w:eastAsia="Verdana" w:hAnsi="Verdana" w:cs="Verdana"/>
        </w:rPr>
        <w:t xml:space="preserve">datasets </w:t>
      </w:r>
      <w:commentRangeEnd w:id="179"/>
      <w:r w:rsidR="00B240B0">
        <w:rPr>
          <w:rStyle w:val="CommentReference"/>
        </w:rPr>
        <w:commentReference w:id="179"/>
      </w:r>
      <w:r w:rsidR="008829A9">
        <w:rPr>
          <w:rFonts w:ascii="Verdana" w:eastAsia="Verdana" w:hAnsi="Verdana" w:cs="Verdana"/>
        </w:rPr>
        <w:t>had a varying</w:t>
      </w:r>
      <w:r w:rsidRPr="5FE521F8">
        <w:rPr>
          <w:rFonts w:ascii="Verdana" w:eastAsia="Verdana" w:hAnsi="Verdana" w:cs="Verdana"/>
        </w:rPr>
        <w:t xml:space="preserve"> number of </w:t>
      </w:r>
      <w:commentRangeStart w:id="180"/>
      <w:r w:rsidRPr="5FE521F8">
        <w:rPr>
          <w:rFonts w:ascii="Verdana" w:eastAsia="Verdana" w:hAnsi="Verdana" w:cs="Verdana"/>
        </w:rPr>
        <w:t xml:space="preserve">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 xml:space="preserve">range of motion. </w:t>
      </w:r>
      <w:commentRangeEnd w:id="180"/>
      <w:r w:rsidR="004244E9">
        <w:rPr>
          <w:rStyle w:val="CommentReference"/>
        </w:rPr>
        <w:commentReference w:id="180"/>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 xml:space="preserve">a series of reconstructed frames from a single dataset, showcasing the progression of knee motion </w:t>
      </w:r>
      <w:del w:id="181" w:author="Brisson, Nicholas" w:date="2024-10-02T15:50:00Z">
        <w:r w:rsidR="00305068" w:rsidRPr="00305068" w:rsidDel="00831489">
          <w:rPr>
            <w:rFonts w:ascii="Verdana" w:eastAsia="Verdana" w:hAnsi="Verdana" w:cs="Verdana"/>
          </w:rPr>
          <w:delText xml:space="preserve">during </w:delText>
        </w:r>
      </w:del>
      <w:ins w:id="182" w:author="Brisson, Nicholas" w:date="2024-10-02T15:50:00Z">
        <w:r w:rsidR="00831489">
          <w:rPr>
            <w:rFonts w:ascii="Verdana" w:eastAsia="Verdana" w:hAnsi="Verdana" w:cs="Verdana"/>
          </w:rPr>
          <w:t>from</w:t>
        </w:r>
        <w:r w:rsidR="00831489" w:rsidRPr="00305068">
          <w:rPr>
            <w:rFonts w:ascii="Verdana" w:eastAsia="Verdana" w:hAnsi="Verdana" w:cs="Verdana"/>
          </w:rPr>
          <w:t xml:space="preserve"> </w:t>
        </w:r>
      </w:ins>
      <w:ins w:id="183" w:author="Brisson, Nicholas" w:date="2024-10-02T17:28:00Z">
        <w:r w:rsidR="00FB073F">
          <w:rPr>
            <w:rFonts w:ascii="Verdana" w:eastAsia="Verdana" w:hAnsi="Verdana" w:cs="Verdana"/>
          </w:rPr>
          <w:t xml:space="preserve">a </w:t>
        </w:r>
      </w:ins>
      <w:ins w:id="184" w:author="Brisson, Nicholas" w:date="2024-10-02T15:50:00Z">
        <w:r w:rsidR="00831489">
          <w:rPr>
            <w:rFonts w:ascii="Verdana" w:eastAsia="Verdana" w:hAnsi="Verdana" w:cs="Verdana"/>
          </w:rPr>
          <w:t>flex</w:t>
        </w:r>
      </w:ins>
      <w:ins w:id="185" w:author="Brisson, Nicholas" w:date="2024-10-02T17:28:00Z">
        <w:r w:rsidR="00FB073F">
          <w:rPr>
            <w:rFonts w:ascii="Verdana" w:eastAsia="Verdana" w:hAnsi="Verdana" w:cs="Verdana"/>
          </w:rPr>
          <w:t>ed position</w:t>
        </w:r>
      </w:ins>
      <w:ins w:id="186" w:author="Brisson, Nicholas" w:date="2024-10-02T15:50:00Z">
        <w:r w:rsidR="00831489">
          <w:rPr>
            <w:rFonts w:ascii="Verdana" w:eastAsia="Verdana" w:hAnsi="Verdana" w:cs="Verdana"/>
          </w:rPr>
          <w:t>, to exten</w:t>
        </w:r>
      </w:ins>
      <w:ins w:id="187" w:author="Brisson, Nicholas" w:date="2024-10-02T17:28:00Z">
        <w:r w:rsidR="00FB073F">
          <w:rPr>
            <w:rFonts w:ascii="Verdana" w:eastAsia="Verdana" w:hAnsi="Verdana" w:cs="Verdana"/>
          </w:rPr>
          <w:t>ded position</w:t>
        </w:r>
      </w:ins>
      <w:ins w:id="188" w:author="Brisson, Nicholas" w:date="2024-10-02T15:50:00Z">
        <w:r w:rsidR="00831489">
          <w:rPr>
            <w:rFonts w:ascii="Verdana" w:eastAsia="Verdana" w:hAnsi="Verdana" w:cs="Verdana"/>
          </w:rPr>
          <w:t>, back to flex</w:t>
        </w:r>
      </w:ins>
      <w:ins w:id="189" w:author="Brisson, Nicholas" w:date="2024-10-02T17:28:00Z">
        <w:r w:rsidR="00FB073F">
          <w:rPr>
            <w:rFonts w:ascii="Verdana" w:eastAsia="Verdana" w:hAnsi="Verdana" w:cs="Verdana"/>
          </w:rPr>
          <w:t>ed posit</w:t>
        </w:r>
      </w:ins>
      <w:ins w:id="190" w:author="Brisson, Nicholas" w:date="2024-10-02T15:50:00Z">
        <w:r w:rsidR="00831489">
          <w:rPr>
            <w:rFonts w:ascii="Verdana" w:eastAsia="Verdana" w:hAnsi="Verdana" w:cs="Verdana"/>
          </w:rPr>
          <w:t>ion</w:t>
        </w:r>
      </w:ins>
      <w:ins w:id="191" w:author="Brisson, Nicholas" w:date="2024-10-02T15:51:00Z">
        <w:r w:rsidR="00831489">
          <w:rPr>
            <w:rFonts w:ascii="Verdana" w:eastAsia="Verdana" w:hAnsi="Verdana" w:cs="Verdana"/>
          </w:rPr>
          <w:t xml:space="preserve">, which are </w:t>
        </w:r>
      </w:ins>
      <w:ins w:id="192" w:author="Brisson, Nicholas" w:date="2024-10-02T15:52:00Z">
        <w:r w:rsidR="00831489">
          <w:rPr>
            <w:rFonts w:ascii="Verdana" w:eastAsia="Verdana" w:hAnsi="Verdana" w:cs="Verdana"/>
          </w:rPr>
          <w:t>u</w:t>
        </w:r>
      </w:ins>
      <w:ins w:id="193" w:author="Brisson, Nicholas" w:date="2024-10-02T15:51:00Z">
        <w:r w:rsidR="00831489">
          <w:rPr>
            <w:rFonts w:ascii="Verdana" w:eastAsia="Verdana" w:hAnsi="Verdana" w:cs="Verdana"/>
          </w:rPr>
          <w:t xml:space="preserve">sed </w:t>
        </w:r>
      </w:ins>
      <w:ins w:id="194" w:author="Brisson, Nicholas" w:date="2024-10-02T15:52:00Z">
        <w:r w:rsidR="00831489">
          <w:rPr>
            <w:rFonts w:ascii="Verdana" w:eastAsia="Verdana" w:hAnsi="Verdana" w:cs="Verdana"/>
          </w:rPr>
          <w:t xml:space="preserve">subsequently </w:t>
        </w:r>
      </w:ins>
      <w:del w:id="195" w:author="Brisson, Nicholas" w:date="2024-10-02T15:50:00Z">
        <w:r w:rsidR="00305068" w:rsidRPr="00305068" w:rsidDel="00831489">
          <w:rPr>
            <w:rFonts w:ascii="Verdana" w:eastAsia="Verdana" w:hAnsi="Verdana" w:cs="Verdana"/>
          </w:rPr>
          <w:delText>flexion-extension cycle</w:delText>
        </w:r>
        <w:r w:rsidR="00D07A88" w:rsidDel="00831489">
          <w:rPr>
            <w:rFonts w:ascii="Verdana" w:eastAsia="Verdana" w:hAnsi="Verdana" w:cs="Verdana"/>
          </w:rPr>
          <w:delText>s</w:delText>
        </w:r>
        <w:r w:rsidR="004F3A37" w:rsidDel="00831489">
          <w:rPr>
            <w:rFonts w:ascii="Verdana" w:eastAsia="Verdana" w:hAnsi="Verdana" w:cs="Verdana"/>
          </w:rPr>
          <w:delText xml:space="preserve"> </w:delText>
        </w:r>
      </w:del>
      <w:del w:id="196" w:author="Brisson, Nicholas" w:date="2024-10-02T15:51:00Z">
        <w:r w:rsidR="004F3A37" w:rsidDel="00831489">
          <w:rPr>
            <w:rFonts w:ascii="Verdana" w:eastAsia="Verdana" w:hAnsi="Verdana" w:cs="Verdana"/>
          </w:rPr>
          <w:delText xml:space="preserve">and the available </w:delText>
        </w:r>
      </w:del>
      <w:ins w:id="197" w:author="Brisson, Nicholas" w:date="2024-10-02T15:51:00Z">
        <w:r w:rsidR="00831489">
          <w:rPr>
            <w:rFonts w:ascii="Verdana" w:eastAsia="Verdana" w:hAnsi="Verdana" w:cs="Verdana"/>
          </w:rPr>
          <w:t xml:space="preserve">as the </w:t>
        </w:r>
      </w:ins>
      <w:r w:rsidR="004F3A37">
        <w:rPr>
          <w:rFonts w:ascii="Verdana" w:eastAsia="Verdana" w:hAnsi="Verdana" w:cs="Verdana"/>
        </w:rPr>
        <w:t xml:space="preserve">input data for </w:t>
      </w:r>
      <w:del w:id="198" w:author="Brisson, Nicholas" w:date="2024-10-02T15:52:00Z">
        <w:r w:rsidR="004F3A37" w:rsidDel="00831489">
          <w:rPr>
            <w:rFonts w:ascii="Verdana" w:eastAsia="Verdana" w:hAnsi="Verdana" w:cs="Verdana"/>
          </w:rPr>
          <w:delText xml:space="preserve">subsequent </w:delText>
        </w:r>
      </w:del>
      <w:ins w:id="199" w:author="Brisson, Nicholas" w:date="2024-10-02T15:52:00Z">
        <w:r w:rsidR="00831489">
          <w:rPr>
            <w:rFonts w:ascii="Verdana" w:eastAsia="Verdana" w:hAnsi="Verdana" w:cs="Verdana"/>
          </w:rPr>
          <w:t xml:space="preserve">bone </w:t>
        </w:r>
      </w:ins>
      <w:r w:rsidR="004F3A37">
        <w:rPr>
          <w:rFonts w:ascii="Verdana" w:eastAsia="Verdana" w:hAnsi="Verdana" w:cs="Verdana"/>
        </w:rPr>
        <w:t>segmentation and tracking</w:t>
      </w:r>
      <w:r w:rsidR="00305068">
        <w:rPr>
          <w:rFonts w:ascii="Verdana" w:eastAsia="Verdana" w:hAnsi="Verdana" w:cs="Verdana"/>
        </w:rPr>
        <w:t>.</w:t>
      </w:r>
    </w:p>
    <w:p w14:paraId="098B081E" w14:textId="5D031E8A"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w:t>
      </w:r>
      <w:del w:id="200" w:author="Brisson, Nicholas" w:date="2024-10-02T15:18:00Z">
        <w:r w:rsidR="005C1B41" w:rsidDel="0047266F">
          <w:rPr>
            <w:rFonts w:ascii="Verdana" w:eastAsia="Verdana" w:hAnsi="Verdana" w:cs="Verdana"/>
            <w:u w:val="single"/>
          </w:rPr>
          <w:delText>a</w:delText>
        </w:r>
      </w:del>
      <w:ins w:id="201" w:author="Brisson, Nicholas" w:date="2024-10-02T15:18:00Z">
        <w:r w:rsidR="0047266F">
          <w:rPr>
            <w:rFonts w:ascii="Verdana" w:eastAsia="Verdana" w:hAnsi="Verdana" w:cs="Verdana"/>
            <w:u w:val="single"/>
          </w:rPr>
          <w:t>A</w:t>
        </w:r>
      </w:ins>
      <w:r w:rsidR="005C1B41">
        <w:rPr>
          <w:rFonts w:ascii="Verdana" w:eastAsia="Verdana" w:hAnsi="Verdana" w:cs="Verdana"/>
          <w:u w:val="single"/>
        </w:rPr>
        <w:t xml:space="preserve">utomated </w:t>
      </w:r>
      <w:del w:id="202" w:author="Brisson, Nicholas" w:date="2024-10-02T15:18:00Z">
        <w:r w:rsidR="005C1B41" w:rsidDel="0047266F">
          <w:rPr>
            <w:rFonts w:ascii="Verdana" w:eastAsia="Verdana" w:hAnsi="Verdana" w:cs="Verdana"/>
            <w:u w:val="single"/>
          </w:rPr>
          <w:delText>b</w:delText>
        </w:r>
      </w:del>
      <w:ins w:id="203" w:author="Brisson, Nicholas" w:date="2024-10-02T15:18:00Z">
        <w:r w:rsidR="0047266F">
          <w:rPr>
            <w:rFonts w:ascii="Verdana" w:eastAsia="Verdana" w:hAnsi="Verdana" w:cs="Verdana"/>
            <w:u w:val="single"/>
          </w:rPr>
          <w:t>B</w:t>
        </w:r>
      </w:ins>
      <w:r w:rsidR="005C1B41">
        <w:rPr>
          <w:rFonts w:ascii="Verdana" w:eastAsia="Verdana" w:hAnsi="Verdana" w:cs="Verdana"/>
          <w:u w:val="single"/>
        </w:rPr>
        <w:t xml:space="preserve">one </w:t>
      </w:r>
      <w:del w:id="204" w:author="Brisson, Nicholas" w:date="2024-10-02T15:18:00Z">
        <w:r w:rsidR="005C1B41" w:rsidDel="0047266F">
          <w:rPr>
            <w:rFonts w:ascii="Verdana" w:eastAsia="Verdana" w:hAnsi="Verdana" w:cs="Verdana"/>
            <w:u w:val="single"/>
          </w:rPr>
          <w:delText>t</w:delText>
        </w:r>
      </w:del>
      <w:ins w:id="205" w:author="Brisson, Nicholas" w:date="2024-10-02T15:18:00Z">
        <w:r w:rsidR="0047266F">
          <w:rPr>
            <w:rFonts w:ascii="Verdana" w:eastAsia="Verdana" w:hAnsi="Verdana" w:cs="Verdana"/>
            <w:u w:val="single"/>
          </w:rPr>
          <w:t>T</w:t>
        </w:r>
      </w:ins>
      <w:r w:rsidR="005C1B41">
        <w:rPr>
          <w:rFonts w:ascii="Verdana" w:eastAsia="Verdana" w:hAnsi="Verdana" w:cs="Verdana"/>
          <w:u w:val="single"/>
        </w:rPr>
        <w:t>racking</w:t>
      </w:r>
    </w:p>
    <w:p w14:paraId="24D516E0" w14:textId="74C6B00C"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w:t>
      </w:r>
      <w:ins w:id="206" w:author="Brisson, Nicholas" w:date="2024-10-02T16:00:00Z">
        <w:r w:rsidR="00B5302D">
          <w:rPr>
            <w:rFonts w:ascii="Verdana" w:eastAsia="Verdana" w:hAnsi="Verdana" w:cs="Verdana"/>
          </w:rPr>
          <w:t>ed</w:t>
        </w:r>
      </w:ins>
      <w:del w:id="207" w:author="Brisson, Nicholas" w:date="2024-10-02T16:00:00Z">
        <w:r w:rsidR="33B09C27" w:rsidRPr="5FE521F8" w:rsidDel="00B5302D">
          <w:rPr>
            <w:rFonts w:ascii="Verdana" w:eastAsia="Verdana" w:hAnsi="Verdana" w:cs="Verdana"/>
          </w:rPr>
          <w:delText>ic</w:delText>
        </w:r>
      </w:del>
      <w:r w:rsidR="33B09C27" w:rsidRPr="5FE521F8">
        <w:rPr>
          <w:rFonts w:ascii="Verdana" w:eastAsia="Verdana" w:hAnsi="Verdana" w:cs="Verdana"/>
        </w:rPr>
        <w:t xml:space="preserve"> </w:t>
      </w:r>
      <w:del w:id="208" w:author="Brisson, Nicholas" w:date="2024-10-02T16:33:00Z">
        <w:r w:rsidDel="001A0110">
          <w:rPr>
            <w:rFonts w:ascii="Verdana" w:eastAsia="Verdana" w:hAnsi="Verdana" w:cs="Verdana"/>
          </w:rPr>
          <w:delText>bone</w:delText>
        </w:r>
        <w:r w:rsidR="005C1B41" w:rsidDel="001A0110">
          <w:rPr>
            <w:rFonts w:ascii="Verdana" w:eastAsia="Verdana" w:hAnsi="Verdana" w:cs="Verdana"/>
          </w:rPr>
          <w:delText xml:space="preserve"> </w:delText>
        </w:r>
      </w:del>
      <w:r w:rsidR="005C1B41">
        <w:rPr>
          <w:rFonts w:ascii="Verdana" w:eastAsia="Verdana" w:hAnsi="Verdana" w:cs="Verdana"/>
        </w:rPr>
        <w:t>tracking</w:t>
      </w:r>
      <w:r w:rsidR="33B09C27" w:rsidRPr="5FE521F8">
        <w:rPr>
          <w:rFonts w:ascii="Verdana" w:eastAsia="Verdana" w:hAnsi="Verdana" w:cs="Verdana"/>
        </w:rPr>
        <w:t xml:space="preserve"> of the tibia and femur</w:t>
      </w:r>
      <w:ins w:id="209" w:author="Brisson, Nicholas" w:date="2024-10-02T16:00:00Z">
        <w:r w:rsidR="00B5302D">
          <w:rPr>
            <w:rFonts w:ascii="Verdana" w:eastAsia="Verdana" w:hAnsi="Verdana" w:cs="Verdana"/>
          </w:rPr>
          <w:t>,</w:t>
        </w:r>
      </w:ins>
      <w:r w:rsidR="33B09C27" w:rsidRPr="5FE521F8">
        <w:rPr>
          <w:rFonts w:ascii="Verdana" w:eastAsia="Verdana" w:hAnsi="Verdana" w:cs="Verdana"/>
        </w:rPr>
        <w:t xml:space="preserve"> </w:t>
      </w:r>
      <w:r>
        <w:rPr>
          <w:rFonts w:ascii="Verdana" w:eastAsia="Verdana" w:hAnsi="Verdana" w:cs="Verdana"/>
        </w:rPr>
        <w:t>the following</w:t>
      </w:r>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33B09C27" w:rsidRPr="5FE521F8">
        <w:rPr>
          <w:rFonts w:ascii="Verdana" w:eastAsia="Verdana" w:hAnsi="Verdana" w:cs="Verdana"/>
        </w:rPr>
        <w:t>:</w:t>
      </w:r>
    </w:p>
    <w:p w14:paraId="59278B88" w14:textId="156EFD64" w:rsidR="33B09C27" w:rsidRDefault="33B09C27" w:rsidP="00CC72BA">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F5439B">
        <w:rPr>
          <w:rFonts w:ascii="Verdana" w:eastAsia="Verdana" w:hAnsi="Verdana" w:cs="Verdana"/>
        </w:rPr>
        <w:t>2</w:t>
      </w:r>
      <w:r w:rsidR="00BF65C7">
        <w:rPr>
          <w:rFonts w:ascii="Verdana" w:eastAsia="Verdana" w:hAnsi="Verdana" w:cs="Verdana"/>
        </w:rPr>
        <w:t>1</w:t>
      </w:r>
      <w:r w:rsidR="00965533">
        <w:rPr>
          <w:rFonts w:ascii="Verdana" w:eastAsia="Verdana" w:hAnsi="Verdana" w:cs="Verdana"/>
        </w:rPr>
        <w:t>]</w:t>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w:t>
      </w:r>
      <w:del w:id="210" w:author="Brisson, Nicholas" w:date="2024-10-02T16:01:00Z">
        <w:r w:rsidR="00CA550D" w:rsidDel="00F704F5">
          <w:rPr>
            <w:rFonts w:ascii="Verdana" w:eastAsia="Verdana" w:hAnsi="Verdana" w:cs="Verdana"/>
          </w:rPr>
          <w:delText xml:space="preserve">manually </w:delText>
        </w:r>
      </w:del>
      <w:r w:rsidRPr="5FE521F8">
        <w:rPr>
          <w:rFonts w:ascii="Verdana" w:eastAsia="Verdana" w:hAnsi="Verdana" w:cs="Verdana"/>
        </w:rPr>
        <w:t xml:space="preserve">optimized </w:t>
      </w:r>
      <w:ins w:id="211" w:author="Brisson, Nicholas" w:date="2024-10-02T16:01:00Z">
        <w:r w:rsidR="00F704F5">
          <w:rPr>
            <w:rFonts w:ascii="Verdana" w:eastAsia="Verdana" w:hAnsi="Verdana" w:cs="Verdana"/>
          </w:rPr>
          <w:t xml:space="preserve">manually </w:t>
        </w:r>
      </w:ins>
      <w:r w:rsidRPr="5FE521F8">
        <w:rPr>
          <w:rFonts w:ascii="Verdana" w:eastAsia="Verdana" w:hAnsi="Verdana" w:cs="Verdana"/>
        </w:rPr>
        <w:t xml:space="preserve">to </w:t>
      </w:r>
      <w:del w:id="212" w:author="Brisson, Nicholas" w:date="2024-10-02T16:01:00Z">
        <w:r w:rsidR="006F2B1C" w:rsidDel="00F704F5">
          <w:rPr>
            <w:rFonts w:ascii="Verdana" w:eastAsia="Verdana" w:hAnsi="Verdana" w:cs="Verdana"/>
          </w:rPr>
          <w:delText xml:space="preserve">effectively </w:delText>
        </w:r>
      </w:del>
      <w:r w:rsidR="006F2B1C">
        <w:rPr>
          <w:rFonts w:ascii="Verdana" w:eastAsia="Verdana" w:hAnsi="Verdana" w:cs="Verdana"/>
        </w:rPr>
        <w:t xml:space="preserve">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58C8538F" w:rsidR="0B57FC33" w:rsidRPr="006F50D0" w:rsidRDefault="0B57FC33" w:rsidP="00CC72BA">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3E1CB6">
        <w:rPr>
          <w:rFonts w:ascii="Verdana" w:eastAsia="Verdana" w:hAnsi="Verdana" w:cs="Verdana"/>
        </w:rPr>
        <w:t xml:space="preserve"> [2</w:t>
      </w:r>
      <w:r w:rsidR="00BF65C7">
        <w:rPr>
          <w:rFonts w:ascii="Verdana" w:eastAsia="Verdana" w:hAnsi="Verdana" w:cs="Verdana"/>
        </w:rPr>
        <w:t>2</w:t>
      </w:r>
      <w:r w:rsidR="003E1CB6">
        <w:rPr>
          <w:rFonts w:ascii="Verdana" w:eastAsia="Verdana" w:hAnsi="Verdana" w:cs="Verdana"/>
        </w:rPr>
        <w:t>]</w:t>
      </w:r>
      <w:r w:rsidR="33B09C27" w:rsidRPr="5FE521F8">
        <w:rPr>
          <w:rFonts w:ascii="Verdana" w:eastAsia="Verdana" w:hAnsi="Verdana" w:cs="Verdana"/>
        </w:rPr>
        <w:t xml:space="preserve"> was </w:t>
      </w:r>
      <w:del w:id="213" w:author="Brisson, Nicholas" w:date="2024-10-02T16:03:00Z">
        <w:r w:rsidR="002341BD" w:rsidDel="00F704F5">
          <w:rPr>
            <w:rFonts w:ascii="Verdana" w:eastAsia="Verdana" w:hAnsi="Verdana" w:cs="Verdana"/>
          </w:rPr>
          <w:delText xml:space="preserve">then </w:delText>
        </w:r>
      </w:del>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86397C" w:rsidRPr="0086397C">
        <w:rPr>
          <w:rFonts w:ascii="Verdana" w:eastAsia="Verdana" w:hAnsi="Verdana" w:cs="Verdana"/>
        </w:rPr>
        <w:t xml:space="preserve">The labeling algorithm's </w:t>
      </w:r>
      <w:commentRangeStart w:id="214"/>
      <w:r w:rsidR="0086397C" w:rsidRPr="0086397C">
        <w:rPr>
          <w:rFonts w:ascii="Verdana" w:eastAsia="Verdana" w:hAnsi="Verdana" w:cs="Verdana"/>
        </w:rPr>
        <w:t xml:space="preserve">connectivity parameters </w:t>
      </w:r>
      <w:commentRangeEnd w:id="214"/>
      <w:r w:rsidR="00F704F5">
        <w:rPr>
          <w:rStyle w:val="CommentReference"/>
        </w:rPr>
        <w:commentReference w:id="214"/>
      </w:r>
      <w:r w:rsidR="0086397C" w:rsidRPr="0086397C">
        <w:rPr>
          <w:rFonts w:ascii="Verdana" w:eastAsia="Verdana" w:hAnsi="Verdana" w:cs="Verdana"/>
        </w:rPr>
        <w:t>were carefully selected to ensure that each bone's interior edge was assigned a consistent label across the entire image stack.</w:t>
      </w:r>
      <w:r w:rsidR="00DC1780">
        <w:rPr>
          <w:rFonts w:ascii="Verdana" w:eastAsia="Verdana" w:hAnsi="Verdana" w:cs="Verdana"/>
        </w:rPr>
        <w:t xml:space="preserve"> </w:t>
      </w:r>
      <w:r w:rsidR="006F50D0">
        <w:rPr>
          <w:rFonts w:ascii="Verdana" w:eastAsia="Verdana" w:hAnsi="Verdana" w:cs="Verdana"/>
        </w:rPr>
        <w:t xml:space="preserve">In </w:t>
      </w:r>
      <w:del w:id="215" w:author="Brisson, Nicholas" w:date="2024-10-02T16:04:00Z">
        <w:r w:rsidR="006F50D0" w:rsidDel="00F704F5">
          <w:rPr>
            <w:rFonts w:ascii="Verdana" w:eastAsia="Verdana" w:hAnsi="Verdana" w:cs="Verdana"/>
          </w:rPr>
          <w:delText>S</w:delText>
        </w:r>
      </w:del>
      <w:ins w:id="216" w:author="Brisson, Nicholas" w:date="2024-10-02T16:04:00Z">
        <w:r w:rsidR="00F704F5">
          <w:rPr>
            <w:rFonts w:ascii="Verdana" w:eastAsia="Verdana" w:hAnsi="Verdana" w:cs="Verdana"/>
          </w:rPr>
          <w:t>s</w:t>
        </w:r>
      </w:ins>
      <w:r w:rsidR="006F50D0">
        <w:rPr>
          <w:rFonts w:ascii="Verdana" w:eastAsia="Verdana" w:hAnsi="Verdana" w:cs="Verdana"/>
        </w:rPr>
        <w:t>teps I and II, t</w:t>
      </w:r>
      <w:r w:rsidR="006F50D0" w:rsidRPr="006F50D0">
        <w:rPr>
          <w:rFonts w:ascii="Verdana" w:eastAsia="Verdana" w:hAnsi="Verdana" w:cs="Verdana"/>
        </w:rPr>
        <w:t xml:space="preserve">he edge detection and labeling parameters were optimized </w:t>
      </w:r>
      <w:commentRangeStart w:id="217"/>
      <w:r w:rsidR="006F50D0" w:rsidRPr="006F50D0">
        <w:rPr>
          <w:rFonts w:ascii="Verdana" w:eastAsia="Verdana" w:hAnsi="Verdana" w:cs="Verdana"/>
        </w:rPr>
        <w:t xml:space="preserve">once </w:t>
      </w:r>
      <w:commentRangeEnd w:id="217"/>
      <w:r w:rsidR="00F704F5">
        <w:rPr>
          <w:rStyle w:val="CommentReference"/>
        </w:rPr>
        <w:commentReference w:id="217"/>
      </w:r>
      <w:r w:rsidR="006F50D0" w:rsidRPr="006F50D0">
        <w:rPr>
          <w:rFonts w:ascii="Verdana" w:eastAsia="Verdana" w:hAnsi="Verdana" w:cs="Verdana"/>
        </w:rPr>
        <w:t xml:space="preserve">for the given image contrast and resolution, </w:t>
      </w:r>
      <w:ins w:id="218" w:author="Brisson, Nicholas" w:date="2024-10-02T16:05:00Z">
        <w:r w:rsidR="00F704F5">
          <w:rPr>
            <w:rFonts w:ascii="Verdana" w:eastAsia="Verdana" w:hAnsi="Verdana" w:cs="Verdana"/>
          </w:rPr>
          <w:t xml:space="preserve">and </w:t>
        </w:r>
      </w:ins>
      <w:r w:rsidR="006F50D0" w:rsidRPr="006F50D0">
        <w:rPr>
          <w:rFonts w:ascii="Verdana" w:eastAsia="Verdana" w:hAnsi="Verdana" w:cs="Verdana"/>
        </w:rPr>
        <w:t>then applied consistently across all datasets</w:t>
      </w:r>
      <w:r w:rsidR="006F50D0">
        <w:rPr>
          <w:rFonts w:ascii="Verdana" w:eastAsia="Verdana" w:hAnsi="Verdana" w:cs="Verdana"/>
        </w:rPr>
        <w:t xml:space="preserve"> and frames. </w:t>
      </w:r>
    </w:p>
    <w:p w14:paraId="7BABD9C8" w14:textId="3F3867D6" w:rsidR="003412EA" w:rsidRPr="00E763D1" w:rsidRDefault="003412EA" w:rsidP="00CC72BA">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w:t>
      </w:r>
      <w:r w:rsidR="003E1CB6">
        <w:rPr>
          <w:rFonts w:ascii="Verdana" w:eastAsia="Verdana" w:hAnsi="Verdana" w:cs="Verdana"/>
        </w:rPr>
        <w:t xml:space="preserve"> [2</w:t>
      </w:r>
      <w:r w:rsidR="00BF65C7">
        <w:rPr>
          <w:rFonts w:ascii="Verdana" w:eastAsia="Verdana" w:hAnsi="Verdana" w:cs="Verdana"/>
        </w:rPr>
        <w:t>3</w:t>
      </w:r>
      <w:r w:rsidR="003E1CB6">
        <w:rPr>
          <w:rFonts w:ascii="Verdana" w:eastAsia="Verdana" w:hAnsi="Verdana" w:cs="Verdana"/>
        </w:rPr>
        <w:t>].</w:t>
      </w:r>
      <w:r w:rsidR="00E763D1" w:rsidRPr="00E763D1">
        <w:rPr>
          <w:rFonts w:ascii="Verdana" w:eastAsia="Verdana" w:hAnsi="Verdana" w:cs="Verdana"/>
        </w:rPr>
        <w:t xml:space="preserve"> The</w:t>
      </w:r>
      <w:del w:id="219" w:author="Brisson, Nicholas" w:date="2024-10-02T16:06:00Z">
        <w:r w:rsidR="00E763D1" w:rsidRPr="00E763D1" w:rsidDel="00F704F5">
          <w:rPr>
            <w:rFonts w:ascii="Verdana" w:eastAsia="Verdana" w:hAnsi="Verdana" w:cs="Verdana"/>
          </w:rPr>
          <w:delText>e</w:delText>
        </w:r>
      </w:del>
      <w:r w:rsidR="00E763D1" w:rsidRPr="00E763D1">
        <w:rPr>
          <w:rFonts w:ascii="Verdana" w:eastAsia="Verdana" w:hAnsi="Verdana" w:cs="Verdana"/>
        </w:rPr>
        <w:t xml:space="preserve"> sorted points were then downsampled to </w:t>
      </w:r>
      <w:commentRangeStart w:id="220"/>
      <w:r w:rsidR="00E763D1" w:rsidRPr="00E763D1">
        <w:rPr>
          <w:rFonts w:ascii="Verdana" w:eastAsia="Verdana" w:hAnsi="Verdana" w:cs="Verdana"/>
        </w:rPr>
        <w:t xml:space="preserve">50-80 equidistant points </w:t>
      </w:r>
      <w:commentRangeEnd w:id="220"/>
      <w:r w:rsidR="00F704F5">
        <w:rPr>
          <w:rStyle w:val="CommentReference"/>
        </w:rPr>
        <w:commentReference w:id="220"/>
      </w:r>
      <w:r w:rsidR="00E763D1" w:rsidRPr="00E763D1">
        <w:rPr>
          <w:rFonts w:ascii="Verdana" w:eastAsia="Verdana" w:hAnsi="Verdana" w:cs="Verdana"/>
        </w:rPr>
        <w:t xml:space="preserve">using cubic </w:t>
      </w:r>
      <w:r w:rsidR="00E763D1" w:rsidRPr="00E763D1">
        <w:rPr>
          <w:rFonts w:ascii="Verdana" w:eastAsia="Verdana" w:hAnsi="Verdana" w:cs="Verdana"/>
        </w:rPr>
        <w:lastRenderedPageBreak/>
        <w:t>spline interpolation</w:t>
      </w:r>
      <w:r w:rsidR="00660AAD">
        <w:rPr>
          <w:rFonts w:ascii="Verdana" w:eastAsia="Verdana" w:hAnsi="Verdana" w:cs="Verdana"/>
        </w:rPr>
        <w:t xml:space="preserve"> [2</w:t>
      </w:r>
      <w:r w:rsidR="00BF65C7">
        <w:rPr>
          <w:rFonts w:ascii="Verdana" w:eastAsia="Verdana" w:hAnsi="Verdana" w:cs="Verdana"/>
        </w:rPr>
        <w:t>4</w:t>
      </w:r>
      <w:r w:rsidR="00660AAD">
        <w:rPr>
          <w:rFonts w:ascii="Verdana" w:eastAsia="Verdana" w:hAnsi="Verdana" w:cs="Verdana"/>
        </w:rPr>
        <w:t>]</w:t>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3C9703B6" w14:textId="7F7C71F0" w:rsidR="0004026E" w:rsidRDefault="5C0B344A" w:rsidP="00CC72BA">
      <w:pPr>
        <w:spacing w:line="360" w:lineRule="auto"/>
        <w:jc w:val="both"/>
        <w:rPr>
          <w:rFonts w:ascii="Verdana" w:eastAsia="Verdana" w:hAnsi="Verdana" w:cs="Verdana"/>
        </w:rPr>
      </w:pPr>
      <w:r w:rsidRPr="5FE521F8">
        <w:rPr>
          <w:rFonts w:ascii="Verdana" w:eastAsia="Verdana" w:hAnsi="Verdana" w:cs="Verdana"/>
        </w:rPr>
        <w:t xml:space="preserve">(IV) </w:t>
      </w:r>
      <w:commentRangeStart w:id="221"/>
      <w:r w:rsidR="33B09C27" w:rsidRPr="5FE521F8">
        <w:rPr>
          <w:rFonts w:ascii="Verdana" w:eastAsia="Verdana" w:hAnsi="Verdana" w:cs="Verdana"/>
        </w:rPr>
        <w:t xml:space="preserve">Transformation Computation: </w:t>
      </w:r>
      <w:commentRangeEnd w:id="221"/>
      <w:r w:rsidR="00B91489">
        <w:rPr>
          <w:rStyle w:val="CommentReference"/>
        </w:rPr>
        <w:commentReference w:id="221"/>
      </w:r>
      <w:r w:rsidR="33B09C27" w:rsidRPr="5FE521F8">
        <w:rPr>
          <w:rFonts w:ascii="Verdana" w:eastAsia="Verdana" w:hAnsi="Verdana" w:cs="Verdana"/>
        </w:rPr>
        <w:t xml:space="preserve">Transformation matrices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w:t>
      </w:r>
      <w:del w:id="222" w:author="Brisson, Nicholas" w:date="2024-10-02T16:10:00Z">
        <w:r w:rsidR="00843835" w:rsidDel="00FC746A">
          <w:rPr>
            <w:rFonts w:ascii="Verdana" w:eastAsia="Verdana" w:hAnsi="Verdana" w:cs="Verdana"/>
          </w:rPr>
          <w:delText>s</w:delText>
        </w:r>
      </w:del>
      <w:r w:rsidR="00843835">
        <w:rPr>
          <w:rFonts w:ascii="Verdana" w:eastAsia="Verdana" w:hAnsi="Verdana" w:cs="Verdana"/>
        </w:rPr>
        <w:t xml:space="preserve"> edges</w:t>
      </w:r>
      <w:r w:rsidR="33B09C27" w:rsidRPr="5FE521F8">
        <w:rPr>
          <w:rFonts w:ascii="Verdana" w:eastAsia="Verdana" w:hAnsi="Verdana" w:cs="Verdana"/>
        </w:rPr>
        <w:t xml:space="preserve"> from one frame to the next. This process assumed rigid body motion, </w:t>
      </w:r>
      <w:commentRangeStart w:id="223"/>
      <w:r w:rsidR="33B09C27" w:rsidRPr="5FE521F8">
        <w:rPr>
          <w:rFonts w:ascii="Verdana" w:eastAsia="Verdana" w:hAnsi="Verdana" w:cs="Verdana"/>
        </w:rPr>
        <w:t>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w:t>
      </w:r>
      <w:commentRangeEnd w:id="223"/>
      <w:r w:rsidR="00B91489">
        <w:rPr>
          <w:rStyle w:val="CommentReference"/>
        </w:rPr>
        <w:commentReference w:id="223"/>
      </w:r>
      <w:r w:rsidR="33B09C27" w:rsidRPr="5FE521F8">
        <w:rPr>
          <w:rFonts w:ascii="Verdana" w:eastAsia="Verdana" w:hAnsi="Verdana" w:cs="Verdana"/>
        </w:rPr>
        <w:t xml:space="preserve"> </w:t>
      </w:r>
      <w:r w:rsidR="00D8417D">
        <w:rPr>
          <w:rFonts w:ascii="Verdana" w:eastAsia="Verdana" w:hAnsi="Verdana" w:cs="Verdana"/>
        </w:rPr>
        <w:t>Mathematically, the transformation of each point from one frame to the next can be expressed as</w:t>
      </w:r>
      <w:r w:rsidR="004862B0">
        <w:rPr>
          <w:rFonts w:ascii="Verdana" w:eastAsia="Verdana" w:hAnsi="Verdana" w:cs="Verdana"/>
        </w:rPr>
        <w:t xml:space="preserve">: </w:t>
      </w:r>
    </w:p>
    <w:p w14:paraId="391F41BD" w14:textId="1FC24260" w:rsidR="00383F94" w:rsidRDefault="002C46C1" w:rsidP="009B2F7D">
      <w:pPr>
        <w:spacing w:line="360" w:lineRule="auto"/>
        <w:jc w:val="both"/>
        <w:rPr>
          <w:rFonts w:ascii="Verdana" w:eastAsia="Verdana" w:hAnsi="Verdana" w:cs="Verdana"/>
        </w:rPr>
      </w:pPr>
      <m:oMathPara>
        <m:oMath>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d>
            <m:dPr>
              <m:begChr m:val="["/>
              <m:endChr m:val="]"/>
              <m:ctrlPr>
                <w:rPr>
                  <w:rFonts w:ascii="Cambria Math" w:eastAsia="Verdana" w:hAnsi="Cambria Math" w:cs="Verdana"/>
                  <w:b/>
                  <w:i/>
                </w:rPr>
              </m:ctrlPr>
            </m:dPr>
            <m:e>
              <m:m>
                <m:mPr>
                  <m:mcs>
                    <m:mc>
                      <m:mcPr>
                        <m:count m:val="1"/>
                        <m:mcJc m:val="center"/>
                      </m:mcPr>
                    </m:mc>
                  </m:mcs>
                  <m:ctrlPr>
                    <w:rPr>
                      <w:rFonts w:ascii="Cambria Math" w:eastAsia="Verdana" w:hAnsi="Cambria Math" w:cs="Verdana"/>
                      <w:bCs/>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m:rPr>
                        <m:sty m:val="p"/>
                      </m:rPr>
                      <w:rPr>
                        <w:rFonts w:ascii="Cambria Math" w:eastAsia="Verdana" w:hAnsi="Cambria Math" w:cs="Verdana"/>
                      </w:rPr>
                      <m:t>Δ</m:t>
                    </m:r>
                    <m:r>
                      <w:rPr>
                        <w:rFonts w:ascii="Cambria Math" w:eastAsia="Verdana" w:hAnsi="Cambria Math" w:cs="Verdana"/>
                      </w:rPr>
                      <m:t>x</m:t>
                    </m:r>
                  </m:e>
                </m:mr>
                <m:mr>
                  <m:e>
                    <m:r>
                      <m:rPr>
                        <m:sty m:val="p"/>
                      </m:rPr>
                      <w:rPr>
                        <w:rFonts w:ascii="Cambria Math" w:eastAsia="Verdana" w:hAnsi="Cambria Math" w:cs="Verdana"/>
                      </w:rPr>
                      <m:t>Δ</m:t>
                    </m:r>
                    <m:r>
                      <w:rPr>
                        <w:rFonts w:ascii="Cambria Math" w:eastAsia="Verdana" w:hAnsi="Cambria Math" w:cs="Verdana"/>
                      </w:rPr>
                      <m:t>y</m:t>
                    </m:r>
                  </m:e>
                </m:mr>
              </m:m>
            </m:e>
          </m:d>
        </m:oMath>
      </m:oMathPara>
    </w:p>
    <w:p w14:paraId="0BD4A1E5" w14:textId="03877C5A" w:rsidR="004E4EF1" w:rsidRDefault="009B2F7D" w:rsidP="008959C4">
      <w:pPr>
        <w:spacing w:after="0" w:line="360" w:lineRule="auto"/>
        <w:jc w:val="both"/>
        <w:rPr>
          <w:rFonts w:ascii="Verdana" w:eastAsia="Verdana" w:hAnsi="Verdana" w:cs="Verdana"/>
        </w:rPr>
      </w:pPr>
      <w:del w:id="224" w:author="Brisson, Nicholas" w:date="2024-10-02T16:17:00Z">
        <w:r w:rsidDel="00B91489">
          <w:rPr>
            <w:rFonts w:ascii="Verdana" w:eastAsia="Verdana" w:hAnsi="Verdana" w:cs="Verdana"/>
          </w:rPr>
          <w:delText>W</w:delText>
        </w:r>
      </w:del>
      <w:ins w:id="225" w:author="Brisson, Nicholas" w:date="2024-10-02T16:17:00Z">
        <w:r w:rsidR="00B91489">
          <w:rPr>
            <w:rFonts w:ascii="Verdana" w:eastAsia="Verdana" w:hAnsi="Verdana" w:cs="Verdana"/>
          </w:rPr>
          <w:t>w</w:t>
        </w:r>
      </w:ins>
      <w:r w:rsidR="00287640">
        <w:rPr>
          <w:rFonts w:ascii="Verdana" w:eastAsia="Verdana" w:hAnsi="Verdana" w:cs="Verdana"/>
        </w:rPr>
        <w:t>here</w:t>
      </w:r>
      <w:r>
        <w:rPr>
          <w:rFonts w:ascii="Verdana" w:eastAsia="Verdana" w:hAnsi="Verdana" w:cs="Verdana"/>
        </w:rPr>
        <w:t xml:space="preserve"> </w:t>
      </w:r>
      <w:commentRangeStart w:id="226"/>
      <w:r w:rsidR="00DF2CF0" w:rsidRPr="00DF2CF0">
        <w:rPr>
          <w:rFonts w:ascii="Calibri" w:eastAsia="Verdana" w:hAnsi="Calibri" w:cs="Calibri"/>
        </w:rPr>
        <w:t>ϕ</w:t>
      </w:r>
      <w:commentRangeEnd w:id="226"/>
      <w:r w:rsidR="00B91489">
        <w:rPr>
          <w:rStyle w:val="CommentReference"/>
        </w:rPr>
        <w:commentReference w:id="226"/>
      </w:r>
      <w:r w:rsidR="00DF2CF0" w:rsidRPr="00DF2CF0">
        <w:rPr>
          <w:rFonts w:ascii="Verdana" w:eastAsia="Verdana" w:hAnsi="Verdana" w:cs="Verdana"/>
        </w:rPr>
        <w:t xml:space="preserve"> is the angle of rotation</w:t>
      </w:r>
      <w:r>
        <w:rPr>
          <w:rFonts w:ascii="Verdana" w:eastAsia="Verdana" w:hAnsi="Verdana" w:cs="Verdana"/>
        </w:rPr>
        <w:t xml:space="preserve">, </w:t>
      </w:r>
      <m:oMath>
        <m:d>
          <m:dPr>
            <m:ctrlPr>
              <w:rPr>
                <w:rFonts w:ascii="Cambria Math" w:eastAsia="Verdana" w:hAnsi="Cambria Math" w:cs="Verdana"/>
                <w:i/>
              </w:rPr>
            </m:ctrlPr>
          </m:dPr>
          <m:e>
            <m:r>
              <w:rPr>
                <w:rFonts w:ascii="Cambria Math" w:eastAsia="Verdana" w:hAnsi="Cambria Math" w:cs="Verdana"/>
              </w:rPr>
              <m:t>x,y</m:t>
            </m:r>
          </m:e>
        </m:d>
      </m:oMath>
      <w:r w:rsidR="00383F94">
        <w:rPr>
          <w:rFonts w:ascii="Verdana" w:eastAsia="Verdana" w:hAnsi="Verdana" w:cs="Verdana"/>
        </w:rPr>
        <w:t xml:space="preserve"> and </w:t>
      </w:r>
      <m:oMath>
        <m:d>
          <m:dPr>
            <m:ctrlPr>
              <w:rPr>
                <w:rFonts w:ascii="Cambria Math" w:eastAsia="Verdana" w:hAnsi="Cambria Math" w:cs="Verdana"/>
                <w:i/>
              </w:rPr>
            </m:ctrlPr>
          </m:dPr>
          <m:e>
            <m:r>
              <w:rPr>
                <w:rFonts w:ascii="Cambria Math" w:eastAsia="Verdana" w:hAnsi="Cambria Math" w:cs="Verdana"/>
              </w:rPr>
              <m:t>x',y'</m:t>
            </m:r>
          </m:e>
        </m:d>
      </m:oMath>
      <w:r>
        <w:rPr>
          <w:rFonts w:ascii="Verdana" w:eastAsia="Verdana" w:hAnsi="Verdana" w:cs="Verdana"/>
        </w:rPr>
        <w:t xml:space="preserve"> are the points in the target frame and reference frame</w:t>
      </w:r>
      <w:r w:rsidR="00383F94">
        <w:rPr>
          <w:rFonts w:ascii="Verdana" w:eastAsia="Verdana" w:hAnsi="Verdana" w:cs="Verdana"/>
        </w:rPr>
        <w:t>, respectively</w:t>
      </w:r>
      <w:r>
        <w:rPr>
          <w:rFonts w:ascii="Verdana" w:eastAsia="Verdana" w:hAnsi="Verdana" w:cs="Verdana"/>
        </w:rPr>
        <w:t>,</w:t>
      </w:r>
      <w:r w:rsidR="00383F94">
        <w:rPr>
          <w:rFonts w:ascii="Verdana" w:eastAsia="Verdana" w:hAnsi="Verdana" w:cs="Verdana"/>
        </w:rPr>
        <w:t xml:space="preserve"> </w:t>
      </w:r>
      <m:oMath>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383F94">
        <w:rPr>
          <w:rFonts w:ascii="Verdana" w:eastAsia="Verdana" w:hAnsi="Verdana" w:cs="Verdana"/>
        </w:rPr>
        <w:t xml:space="preserve"> are the frame-to-frame translations within the measured sagittal plane</w:t>
      </w:r>
      <w:ins w:id="227" w:author="Brisson, Nicholas" w:date="2024-10-02T16:14:00Z">
        <w:r w:rsidR="00B91489">
          <w:rPr>
            <w:rFonts w:ascii="Verdana" w:eastAsia="Verdana" w:hAnsi="Verdana" w:cs="Verdana"/>
          </w:rPr>
          <w:t>,</w:t>
        </w:r>
      </w:ins>
      <w:r w:rsidR="00383F94">
        <w:rPr>
          <w:rFonts w:ascii="Verdana" w:eastAsia="Verdana" w:hAnsi="Verdana" w:cs="Verdana"/>
        </w:rPr>
        <w:t xml:space="preserve"> and</w:t>
      </w:r>
      <w:r>
        <w:rPr>
          <w:rFonts w:ascii="Verdana" w:eastAsia="Verdana" w:hAnsi="Verdana" w:cs="Verdana"/>
        </w:rPr>
        <w:t xml:space="preserve"> </w:t>
      </w:r>
      <w:commentRangeStart w:id="228"/>
      <w:r w:rsidR="00892775" w:rsidRPr="004E383A">
        <w:rPr>
          <w:rFonts w:ascii="Verdana" w:eastAsia="Verdana" w:hAnsi="Verdana" w:cs="Verdana"/>
          <w:b/>
          <w:bCs/>
        </w:rPr>
        <w:t>R</w:t>
      </w:r>
      <w:r w:rsidR="00892775" w:rsidRPr="00892775">
        <w:rPr>
          <w:rFonts w:ascii="Verdana" w:eastAsia="Verdana" w:hAnsi="Verdana" w:cs="Verdana"/>
        </w:rPr>
        <w:t>(</w:t>
      </w:r>
      <w:r w:rsidR="00892775" w:rsidRPr="00892775">
        <w:rPr>
          <w:rFonts w:ascii="Calibri" w:eastAsia="Verdana" w:hAnsi="Calibri" w:cs="Calibri"/>
        </w:rPr>
        <w:t>ϕ</w:t>
      </w:r>
      <w:r w:rsidR="00892775" w:rsidRPr="00892775">
        <w:rPr>
          <w:rFonts w:ascii="Verdana" w:eastAsia="Verdana" w:hAnsi="Verdana" w:cs="Verdana"/>
        </w:rPr>
        <w:t xml:space="preserve">) </w:t>
      </w:r>
      <w:commentRangeEnd w:id="228"/>
      <w:r w:rsidR="00B91489">
        <w:rPr>
          <w:rStyle w:val="CommentReference"/>
        </w:rPr>
        <w:commentReference w:id="228"/>
      </w:r>
      <w:r w:rsidR="00892775" w:rsidRPr="00892775">
        <w:rPr>
          <w:rFonts w:ascii="Verdana" w:eastAsia="Verdana" w:hAnsi="Verdana" w:cs="Verdana"/>
        </w:rPr>
        <w:t xml:space="preserve">is </w:t>
      </w:r>
      <w:r w:rsidR="00843835">
        <w:rPr>
          <w:rFonts w:ascii="Verdana" w:eastAsia="Verdana" w:hAnsi="Verdana" w:cs="Verdana"/>
        </w:rPr>
        <w:t xml:space="preserve">the 2D in-plane </w:t>
      </w:r>
      <w:r w:rsidR="00892775" w:rsidRPr="00892775">
        <w:rPr>
          <w:rFonts w:ascii="Verdana" w:eastAsia="Verdana" w:hAnsi="Verdana" w:cs="Verdana"/>
        </w:rPr>
        <w:t>rotation matrix</w:t>
      </w:r>
      <w:r w:rsidR="00383F94">
        <w:rPr>
          <w:rFonts w:ascii="Verdana" w:eastAsia="Verdana" w:hAnsi="Verdana" w:cs="Verdana"/>
        </w:rPr>
        <w:t xml:space="preserve"> </w:t>
      </w:r>
      <w:r w:rsidR="00892775" w:rsidRPr="00892775">
        <w:rPr>
          <w:rFonts w:ascii="Verdana" w:eastAsia="Verdana" w:hAnsi="Verdana" w:cs="Verdana"/>
        </w:rPr>
        <w:t>given by</w:t>
      </w:r>
      <w:ins w:id="229" w:author="Brisson, Nicholas" w:date="2024-10-02T16:16:00Z">
        <w:r w:rsidR="00B91489">
          <w:rPr>
            <w:rFonts w:ascii="Verdana" w:eastAsia="Verdana" w:hAnsi="Verdana" w:cs="Verdana"/>
          </w:rPr>
          <w:t>:</w:t>
        </w:r>
      </w:ins>
    </w:p>
    <w:p w14:paraId="370229AF" w14:textId="37CBBFDB" w:rsidR="00892775" w:rsidRPr="0027133D" w:rsidRDefault="001C42B3" w:rsidP="000C6642">
      <w:pPr>
        <w:pStyle w:val="ListParagraph"/>
        <w:spacing w:line="360" w:lineRule="auto"/>
        <w:rPr>
          <w:rFonts w:ascii="Verdana" w:eastAsia="Verdana" w:hAnsi="Verdana" w:cs="Verdana"/>
        </w:rPr>
      </w:pPr>
      <m:oMathPara>
        <m:oMathParaPr>
          <m:jc m:val="center"/>
        </m:oMathParaPr>
        <m:oMath>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r>
            <w:rPr>
              <w:rFonts w:ascii="Cambria Math" w:eastAsia="Verdana" w:hAnsi="Cambria Math" w:cs="Verdana"/>
            </w:rPr>
            <m:t xml:space="preserve">= </m:t>
          </m:r>
          <m:d>
            <m:dPr>
              <m:begChr m:val="["/>
              <m:endChr m:val="]"/>
              <m:ctrlPr>
                <w:rPr>
                  <w:rFonts w:ascii="Cambria Math" w:eastAsia="Verdana" w:hAnsi="Cambria Math" w:cs="Verdana"/>
                  <w:i/>
                </w:rPr>
              </m:ctrlPr>
            </m:dPr>
            <m:e>
              <m:m>
                <m:mPr>
                  <m:mcs>
                    <m:mc>
                      <m:mcPr>
                        <m:count m:val="2"/>
                        <m:mcJc m:val="center"/>
                      </m:mcPr>
                    </m:mc>
                  </m:mcs>
                  <m:ctrlPr>
                    <w:rPr>
                      <w:rFonts w:ascii="Cambria Math" w:eastAsia="Verdana" w:hAnsi="Cambria Math" w:cs="Verdana"/>
                      <w:i/>
                    </w:rPr>
                  </m:ctrlPr>
                </m:mPr>
                <m:mr>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mr>
                <m:mr>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mr>
              </m:m>
            </m:e>
          </m:d>
        </m:oMath>
      </m:oMathPara>
    </w:p>
    <w:p w14:paraId="5D4CB18E" w14:textId="0BA9064B" w:rsidR="0004026E" w:rsidRDefault="009810FC" w:rsidP="00200AEB">
      <w:pPr>
        <w:spacing w:line="360" w:lineRule="auto"/>
        <w:jc w:val="both"/>
        <w:rPr>
          <w:rFonts w:ascii="Verdana" w:eastAsia="Verdana" w:hAnsi="Verdana" w:cs="Verdana"/>
        </w:rPr>
      </w:pPr>
      <w:r>
        <w:rPr>
          <w:rFonts w:ascii="Verdana" w:eastAsia="Verdana" w:hAnsi="Verdana" w:cs="Verdana"/>
        </w:rPr>
        <w:t xml:space="preserve">To determine the </w:t>
      </w:r>
      <w:r w:rsidR="00954D6A">
        <w:rPr>
          <w:rFonts w:ascii="Verdana" w:eastAsia="Verdana" w:hAnsi="Verdana" w:cs="Verdana"/>
        </w:rPr>
        <w:t xml:space="preserve">optimal </w:t>
      </w:r>
      <w:r w:rsidR="00DB4F65">
        <w:rPr>
          <w:rFonts w:ascii="Verdana" w:eastAsia="Verdana" w:hAnsi="Verdana" w:cs="Verdana"/>
        </w:rPr>
        <w:t xml:space="preserve">transformation parameters </w:t>
      </w:r>
      <m:oMath>
        <m:d>
          <m:dPr>
            <m:ctrlPr>
              <w:rPr>
                <w:rFonts w:ascii="Cambria Math" w:eastAsia="Verdana" w:hAnsi="Cambria Math" w:cs="Verdana"/>
                <w:i/>
              </w:rPr>
            </m:ctrlPr>
          </m:dPr>
          <m:e>
            <m:r>
              <w:rPr>
                <w:rFonts w:ascii="Cambria Math" w:eastAsia="Verdana" w:hAnsi="Cambria Math" w:cs="Verdana"/>
              </w:rPr>
              <m:t>ϕ,</m:t>
            </m:r>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D57344">
        <w:rPr>
          <w:rFonts w:ascii="Verdana" w:eastAsia="Verdana" w:hAnsi="Verdana" w:cs="Verdana"/>
        </w:rPr>
        <w:t xml:space="preserve"> that best align the reference points from one frame to the next, a cost function </w:t>
      </w:r>
      <w:r w:rsidR="00445B71">
        <w:rPr>
          <w:rFonts w:ascii="Verdana" w:eastAsia="Verdana" w:hAnsi="Verdana" w:cs="Verdana"/>
        </w:rPr>
        <w:t xml:space="preserve">that </w:t>
      </w:r>
      <w:commentRangeStart w:id="230"/>
      <w:r w:rsidR="00445B71">
        <w:rPr>
          <w:rFonts w:ascii="Verdana" w:eastAsia="Verdana" w:hAnsi="Verdana" w:cs="Verdana"/>
        </w:rPr>
        <w:t>minimizes</w:t>
      </w:r>
      <w:ins w:id="231" w:author="Brisson, Nicholas" w:date="2024-10-02T16:16:00Z">
        <w:r w:rsidR="00B91489">
          <w:rPr>
            <w:rFonts w:ascii="Verdana" w:eastAsia="Verdana" w:hAnsi="Verdana" w:cs="Verdana"/>
          </w:rPr>
          <w:t xml:space="preserve"> XXX was used:</w:t>
        </w:r>
      </w:ins>
      <w:r w:rsidR="00D57344">
        <w:rPr>
          <w:rFonts w:ascii="Verdana" w:eastAsia="Verdana" w:hAnsi="Verdana" w:cs="Verdana"/>
        </w:rPr>
        <w:t xml:space="preserve"> </w:t>
      </w:r>
      <w:r w:rsidR="0062091E">
        <w:rPr>
          <w:rFonts w:ascii="Verdana" w:eastAsia="Verdana" w:hAnsi="Verdana" w:cs="Verdana"/>
        </w:rPr>
        <w:t xml:space="preserve"> </w:t>
      </w:r>
      <w:commentRangeEnd w:id="230"/>
      <w:r w:rsidR="00B91489">
        <w:rPr>
          <w:rStyle w:val="CommentReference"/>
        </w:rPr>
        <w:commentReference w:id="230"/>
      </w:r>
    </w:p>
    <w:p w14:paraId="79986D24" w14:textId="511C5885" w:rsidR="00FF49BF" w:rsidRPr="00C54806" w:rsidRDefault="0082073D" w:rsidP="00200AEB">
      <w:pPr>
        <w:spacing w:line="360" w:lineRule="auto"/>
        <w:jc w:val="center"/>
        <w:rPr>
          <w:rFonts w:ascii="Verdana" w:eastAsia="Verdana" w:hAnsi="Verdana" w:cs="Verdana"/>
        </w:rPr>
      </w:pPr>
      <m:oMathPara>
        <m:oMath>
          <m:r>
            <w:rPr>
              <w:rFonts w:ascii="Cambria Math" w:eastAsia="Verdana" w:hAnsi="Cambria Math" w:cs="Verdana"/>
            </w:rPr>
            <m:t>C</m:t>
          </m:r>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 xml:space="preserve">x, </m:t>
              </m:r>
              <m:r>
                <m:rPr>
                  <m:sty m:val="p"/>
                </m:rPr>
                <w:rPr>
                  <w:rFonts w:ascii="Cambria Math" w:eastAsia="Verdana" w:hAnsi="Cambria Math" w:cs="Verdana"/>
                </w:rPr>
                <m:t>Δ</m:t>
              </m:r>
              <m:r>
                <w:rPr>
                  <w:rFonts w:ascii="Cambria Math" w:eastAsia="Verdana" w:hAnsi="Cambria Math" w:cs="Verdana"/>
                </w:rPr>
                <m:t>y, ϕ</m:t>
              </m:r>
            </m:e>
          </m:d>
          <m:r>
            <w:rPr>
              <w:rFonts w:ascii="Cambria Math" w:eastAsia="Verdana" w:hAnsi="Cambria Math" w:cs="Verdana"/>
            </w:rPr>
            <m:t xml:space="preserve">= </m:t>
          </m:r>
          <m:nary>
            <m:naryPr>
              <m:chr m:val="∑"/>
              <m:limLoc m:val="undOvr"/>
              <m:ctrlPr>
                <w:rPr>
                  <w:rFonts w:ascii="Cambria Math" w:eastAsia="Verdana" w:hAnsi="Cambria Math" w:cs="Verdana"/>
                  <w:i/>
                </w:rPr>
              </m:ctrlPr>
            </m:naryPr>
            <m:sub>
              <m:r>
                <w:rPr>
                  <w:rFonts w:ascii="Cambria Math" w:eastAsia="Verdana" w:hAnsi="Cambria Math" w:cs="Verdana"/>
                </w:rPr>
                <m:t>p=1</m:t>
              </m:r>
            </m:sub>
            <m:sup>
              <m:r>
                <w:rPr>
                  <w:rFonts w:ascii="Cambria Math" w:eastAsia="Verdana" w:hAnsi="Cambria Math" w:cs="Verdana"/>
                </w:rPr>
                <m:t>N</m:t>
              </m:r>
            </m:sup>
            <m:e>
              <m:func>
                <m:funcPr>
                  <m:ctrlPr>
                    <w:rPr>
                      <w:rFonts w:ascii="Cambria Math" w:eastAsia="Verdana" w:hAnsi="Cambria Math" w:cs="Verdana"/>
                      <w:i/>
                    </w:rPr>
                  </m:ctrlPr>
                </m:funcPr>
                <m:fName>
                  <m:limLow>
                    <m:limLowPr>
                      <m:ctrlPr>
                        <w:rPr>
                          <w:rFonts w:ascii="Cambria Math" w:eastAsia="Verdana" w:hAnsi="Cambria Math" w:cs="Verdana"/>
                          <w:i/>
                        </w:rPr>
                      </m:ctrlPr>
                    </m:limLowPr>
                    <m:e>
                      <m:r>
                        <m:rPr>
                          <m:sty m:val="p"/>
                        </m:rPr>
                        <w:rPr>
                          <w:rFonts w:ascii="Cambria Math" w:eastAsia="Verdana" w:hAnsi="Cambria Math" w:cs="Verdana"/>
                        </w:rPr>
                        <m:t>min</m:t>
                      </m:r>
                    </m:e>
                    <m:lim>
                      <m:r>
                        <w:rPr>
                          <w:rFonts w:ascii="Cambria Math" w:eastAsia="Verdana" w:hAnsi="Cambria Math" w:cs="Verdana"/>
                        </w:rPr>
                        <m:t>qϵQ</m:t>
                      </m:r>
                    </m:lim>
                  </m:limLow>
                </m:fName>
                <m:e>
                  <m:d>
                    <m:dPr>
                      <m:ctrlPr>
                        <w:rPr>
                          <w:rFonts w:ascii="Cambria Math" w:eastAsia="Verdana" w:hAnsi="Cambria Math" w:cs="Verdana"/>
                          <w:i/>
                        </w:rPr>
                      </m:ctrlPr>
                    </m:dPr>
                    <m:e>
                      <m:rad>
                        <m:radPr>
                          <m:degHide m:val="1"/>
                          <m:ctrlPr>
                            <w:rPr>
                              <w:rFonts w:ascii="Cambria Math" w:eastAsia="Verdana" w:hAnsi="Cambria Math" w:cs="Verdana"/>
                              <w:i/>
                            </w:rPr>
                          </m:ctrlPr>
                        </m:radPr>
                        <m:deg/>
                        <m:e>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e>
                              </m:d>
                            </m:e>
                            <m:sup>
                              <m:r>
                                <w:rPr>
                                  <w:rFonts w:ascii="Cambria Math" w:eastAsia="Verdana" w:hAnsi="Cambria Math" w:cs="Verdana"/>
                                </w:rPr>
                                <m:t>2</m:t>
                              </m:r>
                            </m:sup>
                          </m:sSup>
                          <m:r>
                            <w:rPr>
                              <w:rFonts w:ascii="Cambria Math" w:eastAsia="Verdana" w:hAnsi="Cambria Math" w:cs="Verdana"/>
                            </w:rPr>
                            <m:t>+</m:t>
                          </m:r>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e>
                            <m:sup>
                              <m:r>
                                <w:rPr>
                                  <w:rFonts w:ascii="Cambria Math" w:eastAsia="Verdana" w:hAnsi="Cambria Math" w:cs="Verdana"/>
                                </w:rPr>
                                <m:t>2</m:t>
                              </m:r>
                            </m:sup>
                          </m:sSup>
                        </m:e>
                      </m:rad>
                    </m:e>
                  </m:d>
                </m:e>
              </m:func>
            </m:e>
          </m:nary>
        </m:oMath>
      </m:oMathPara>
    </w:p>
    <w:p w14:paraId="3587AE9F" w14:textId="31757D87" w:rsidR="00C54806" w:rsidRDefault="001F7579" w:rsidP="00F413C2">
      <w:pPr>
        <w:spacing w:line="360" w:lineRule="auto"/>
        <w:jc w:val="both"/>
        <w:rPr>
          <w:rFonts w:ascii="Verdana" w:eastAsia="Verdana" w:hAnsi="Verdana" w:cs="Verdana"/>
        </w:rPr>
      </w:pPr>
      <w:del w:id="232" w:author="Brisson, Nicholas" w:date="2024-10-02T16:16:00Z">
        <w:r w:rsidDel="00B91489">
          <w:rPr>
            <w:rFonts w:ascii="Verdana" w:eastAsia="Verdana" w:hAnsi="Verdana" w:cs="Verdana"/>
          </w:rPr>
          <w:delText xml:space="preserve">was used, </w:delText>
        </w:r>
        <w:r w:rsidR="00C54806" w:rsidDel="00B91489">
          <w:rPr>
            <w:rFonts w:ascii="Verdana" w:eastAsia="Verdana" w:hAnsi="Verdana" w:cs="Verdana"/>
          </w:rPr>
          <w:delText>w</w:delText>
        </w:r>
      </w:del>
      <w:ins w:id="233" w:author="Brisson, Nicholas" w:date="2024-10-02T16:17:00Z">
        <w:r w:rsidR="00B91489">
          <w:rPr>
            <w:rFonts w:ascii="Verdana" w:eastAsia="Verdana" w:hAnsi="Verdana" w:cs="Verdana"/>
          </w:rPr>
          <w:t>w</w:t>
        </w:r>
      </w:ins>
      <w:r w:rsidR="00C54806">
        <w:rPr>
          <w:rFonts w:ascii="Verdana" w:eastAsia="Verdana" w:hAnsi="Verdana" w:cs="Verdana"/>
        </w:rPr>
        <w:t xml:space="preserve">here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e>
        </m:d>
      </m:oMath>
      <w:r w:rsidR="00C54806">
        <w:rPr>
          <w:rFonts w:ascii="Verdana" w:eastAsia="Verdana" w:hAnsi="Verdana" w:cs="Verdana"/>
        </w:rPr>
        <w:t xml:space="preserve"> are the points in the target frame and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oMath>
      <w:r w:rsidR="00C54806">
        <w:rPr>
          <w:rFonts w:ascii="Verdana" w:eastAsia="Verdana" w:hAnsi="Verdana" w:cs="Verdana"/>
        </w:rPr>
        <w:t xml:space="preserve"> are the points in the reference frame after </w:t>
      </w:r>
      <w:proofErr w:type="gramStart"/>
      <w:r w:rsidR="00C54806">
        <w:rPr>
          <w:rFonts w:ascii="Verdana" w:eastAsia="Verdana" w:hAnsi="Verdana" w:cs="Verdana"/>
        </w:rPr>
        <w:t>transformation.</w:t>
      </w:r>
      <w:proofErr w:type="gramEnd"/>
      <w:r w:rsidR="00C54806">
        <w:rPr>
          <w:rFonts w:ascii="Verdana" w:eastAsia="Verdana" w:hAnsi="Verdana" w:cs="Verdana"/>
        </w:rPr>
        <w:t xml:space="preserve"> Set P is the set of points in the reference frame and Set Q is set of points in the target frame. </w:t>
      </w:r>
      <w:r>
        <w:rPr>
          <w:rFonts w:ascii="Verdana" w:eastAsia="Verdana" w:hAnsi="Verdana" w:cs="Verdana"/>
        </w:rPr>
        <w:t>T</w:t>
      </w:r>
      <w:r w:rsidR="00C54806">
        <w:rPr>
          <w:rFonts w:ascii="Verdana" w:eastAsia="Verdana" w:hAnsi="Verdana" w:cs="Verdana"/>
        </w:rPr>
        <w:t xml:space="preserve">his function computes </w:t>
      </w:r>
      <w:r w:rsidR="001631E6">
        <w:rPr>
          <w:rFonts w:ascii="Verdana" w:eastAsia="Verdana" w:hAnsi="Verdana" w:cs="Verdana"/>
        </w:rPr>
        <w:t>the distance between the transformed point</w:t>
      </w:r>
      <w:r>
        <w:rPr>
          <w:rFonts w:ascii="Verdana" w:eastAsia="Verdana" w:hAnsi="Verdana" w:cs="Verdana"/>
        </w:rPr>
        <w:t xml:space="preserve"> </w:t>
      </w:r>
      <m:oMath>
        <m:r>
          <w:rPr>
            <w:rFonts w:ascii="Cambria Math" w:eastAsia="Verdana" w:hAnsi="Cambria Math" w:cs="Verdana"/>
          </w:rPr>
          <m:t>q</m:t>
        </m:r>
      </m:oMath>
      <w:r w:rsidR="001631E6">
        <w:rPr>
          <w:rFonts w:ascii="Verdana" w:eastAsia="Verdana" w:hAnsi="Verdana" w:cs="Verdana"/>
        </w:rPr>
        <w:t xml:space="preserve"> to its nearest point in the target frame </w:t>
      </w:r>
      <m:oMath>
        <m:r>
          <w:rPr>
            <w:rFonts w:ascii="Cambria Math" w:eastAsia="Verdana" w:hAnsi="Cambria Math" w:cs="Verdana"/>
          </w:rPr>
          <m:t>p</m:t>
        </m:r>
      </m:oMath>
      <w:ins w:id="234" w:author="Brisson, Nicholas" w:date="2024-10-02T16:19:00Z">
        <w:r w:rsidR="00B91489">
          <w:rPr>
            <w:rFonts w:ascii="Verdana" w:eastAsia="Verdana" w:hAnsi="Verdana" w:cs="Verdana"/>
          </w:rPr>
          <w:t>,</w:t>
        </w:r>
      </w:ins>
      <w:r>
        <w:rPr>
          <w:rFonts w:ascii="Verdana" w:eastAsia="Verdana" w:hAnsi="Verdana" w:cs="Verdana"/>
        </w:rPr>
        <w:t xml:space="preserve"> </w:t>
      </w:r>
      <w:r w:rsidR="001631E6">
        <w:rPr>
          <w:rFonts w:ascii="Verdana" w:eastAsia="Verdana" w:hAnsi="Verdana" w:cs="Verdana"/>
        </w:rPr>
        <w:t xml:space="preserve">and sums all the distances for each point in the reference frame. For perfect alignment, the sum would be zero. </w:t>
      </w:r>
    </w:p>
    <w:p w14:paraId="6C7C1F8A" w14:textId="63069967" w:rsidR="00DD5A06" w:rsidRDefault="001F7579" w:rsidP="00C67C58">
      <w:pPr>
        <w:spacing w:line="360" w:lineRule="auto"/>
        <w:jc w:val="both"/>
        <w:rPr>
          <w:rFonts w:ascii="Verdana" w:eastAsia="Verdana" w:hAnsi="Verdana" w:cs="Verdana"/>
        </w:rPr>
      </w:pPr>
      <w:commentRangeStart w:id="235"/>
      <w:r>
        <w:rPr>
          <w:rFonts w:ascii="Verdana" w:eastAsia="Verdana" w:hAnsi="Verdana" w:cs="Verdana"/>
        </w:rPr>
        <w:t>Starting from the first frame</w:t>
      </w:r>
      <w:ins w:id="236" w:author="Brisson, Nicholas" w:date="2024-10-02T16:22:00Z">
        <w:r w:rsidR="00F60EAC">
          <w:rPr>
            <w:rFonts w:ascii="Verdana" w:eastAsia="Verdana" w:hAnsi="Verdana" w:cs="Verdana"/>
          </w:rPr>
          <w:t>,</w:t>
        </w:r>
      </w:ins>
      <w:r>
        <w:rPr>
          <w:rFonts w:ascii="Verdana" w:eastAsia="Verdana" w:hAnsi="Verdana" w:cs="Verdana"/>
        </w:rPr>
        <w:t xml:space="preserve"> t</w:t>
      </w:r>
      <w:r w:rsidR="00AC0484">
        <w:rPr>
          <w:rFonts w:ascii="Verdana" w:eastAsia="Verdana" w:hAnsi="Verdana" w:cs="Verdana"/>
        </w:rPr>
        <w:t xml:space="preserve">he </w:t>
      </w:r>
      <w:r w:rsidR="001631E6">
        <w:rPr>
          <w:rFonts w:ascii="Verdana" w:eastAsia="Verdana" w:hAnsi="Verdana" w:cs="Verdana"/>
        </w:rPr>
        <w:t>Nelder-mead method was used to minimize this cost function and obtain the</w:t>
      </w:r>
      <w:r>
        <w:rPr>
          <w:rFonts w:ascii="Verdana" w:eastAsia="Verdana" w:hAnsi="Verdana" w:cs="Verdana"/>
        </w:rPr>
        <w:t xml:space="preserve"> frame-to-frame</w:t>
      </w:r>
      <w:r w:rsidR="001631E6">
        <w:rPr>
          <w:rFonts w:ascii="Verdana" w:eastAsia="Verdana" w:hAnsi="Verdana" w:cs="Verdana"/>
        </w:rPr>
        <w:t xml:space="preserve"> transformation parameters</w:t>
      </w:r>
      <w:r>
        <w:rPr>
          <w:rFonts w:ascii="Verdana" w:eastAsia="Verdana" w:hAnsi="Verdana" w:cs="Verdana"/>
        </w:rPr>
        <w:t xml:space="preserve">, whereas the transformation was only calculated from </w:t>
      </w:r>
      <w:r w:rsidR="00DD5A06">
        <w:rPr>
          <w:rFonts w:ascii="Verdana" w:eastAsia="Verdana" w:hAnsi="Verdana" w:cs="Verdana"/>
        </w:rPr>
        <w:t xml:space="preserve">one frame to next with applied </w:t>
      </w:r>
      <w:r w:rsidR="00DD5A06">
        <w:rPr>
          <w:rFonts w:ascii="Verdana" w:eastAsia="Verdana" w:hAnsi="Verdana" w:cs="Verdana"/>
        </w:rPr>
        <w:lastRenderedPageBreak/>
        <w:t xml:space="preserve">reasonable initial parameters and tight parameter boundaries that could be applied from a priori knowledge about the type of motion (i.e. </w:t>
      </w:r>
      <w:r w:rsidR="00DD5A06" w:rsidRPr="00DF2CF0">
        <w:rPr>
          <w:rFonts w:ascii="Calibri" w:eastAsia="Verdana" w:hAnsi="Calibri" w:cs="Calibri"/>
        </w:rPr>
        <w:t>ϕ</w:t>
      </w:r>
      <w:r w:rsidR="00DD5A06">
        <w:rPr>
          <w:rFonts w:ascii="Verdana" w:eastAsia="Verdana" w:hAnsi="Verdana" w:cs="Verdana"/>
        </w:rPr>
        <w:t xml:space="preserve"> should be in the range of the frame to frame angle increment used during reconstruction and </w:t>
      </w:r>
      <m:oMath>
        <m:r>
          <w:rPr>
            <w:rFonts w:ascii="Cambria Math" w:eastAsia="Verdana" w:hAnsi="Cambria Math" w:cs="Verdana"/>
          </w:rPr>
          <m:t>(</m:t>
        </m:r>
        <m:r>
          <m:rPr>
            <m:sty m:val="p"/>
          </m:rPr>
          <w:rPr>
            <w:rFonts w:ascii="Cambria Math" w:eastAsia="Verdana" w:hAnsi="Cambria Math" w:cs="Verdana"/>
          </w:rPr>
          <m:t>Δx,Δy)</m:t>
        </m:r>
      </m:oMath>
      <w:r w:rsidR="00DD5A06">
        <w:rPr>
          <w:rFonts w:ascii="Verdana" w:eastAsia="Verdana" w:hAnsi="Verdana" w:cs="Verdana"/>
        </w:rPr>
        <w:t xml:space="preserve"> being relatively small considering a continuous motion)</w:t>
      </w:r>
      <w:r w:rsidR="00AC0484">
        <w:rPr>
          <w:rFonts w:ascii="Verdana" w:eastAsia="Verdana" w:hAnsi="Verdana" w:cs="Verdana"/>
        </w:rPr>
        <w:t xml:space="preserve">. </w:t>
      </w:r>
      <w:commentRangeEnd w:id="235"/>
      <w:r w:rsidR="00F60EAC">
        <w:rPr>
          <w:rStyle w:val="CommentReference"/>
        </w:rPr>
        <w:commentReference w:id="235"/>
      </w:r>
      <w:r w:rsidR="00AC0484">
        <w:rPr>
          <w:rFonts w:ascii="Verdana" w:eastAsia="Verdana" w:hAnsi="Verdana" w:cs="Verdana"/>
        </w:rPr>
        <w:t xml:space="preserve">Finally, by using </w:t>
      </w:r>
      <w:r w:rsidR="00DD5A06">
        <w:rPr>
          <w:rFonts w:ascii="Verdana" w:eastAsia="Verdana" w:hAnsi="Verdana" w:cs="Verdana"/>
        </w:rPr>
        <w:t>the frame-to-frame edge tracking transformations</w:t>
      </w:r>
      <w:ins w:id="237" w:author="Brisson, Nicholas" w:date="2024-10-02T16:23:00Z">
        <w:r w:rsidR="009309C4">
          <w:rPr>
            <w:rFonts w:ascii="Verdana" w:eastAsia="Verdana" w:hAnsi="Verdana" w:cs="Verdana"/>
          </w:rPr>
          <w:t>,</w:t>
        </w:r>
      </w:ins>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frame, could be automatically </w:t>
      </w:r>
      <w:r w:rsidR="00DD5A06">
        <w:rPr>
          <w:rFonts w:ascii="Verdana" w:eastAsia="Verdana" w:hAnsi="Verdana" w:cs="Verdana"/>
        </w:rPr>
        <w:t xml:space="preserve">transformed to all other </w:t>
      </w:r>
      <w:r w:rsidR="00AC0484">
        <w:rPr>
          <w:rFonts w:ascii="Verdana" w:eastAsia="Verdana" w:hAnsi="Verdana" w:cs="Verdana"/>
        </w:rPr>
        <w:t xml:space="preserve">frames. </w:t>
      </w:r>
    </w:p>
    <w:p w14:paraId="24597569" w14:textId="084F0EC8" w:rsidR="00AC0484" w:rsidRDefault="00DD5A06" w:rsidP="00200AEB">
      <w:pPr>
        <w:spacing w:line="360" w:lineRule="auto"/>
        <w:jc w:val="both"/>
        <w:rPr>
          <w:rFonts w:ascii="Verdana" w:eastAsia="Verdana" w:hAnsi="Verdana" w:cs="Verdana"/>
        </w:rPr>
      </w:pPr>
      <w:r>
        <w:rPr>
          <w:rFonts w:ascii="Verdana" w:eastAsia="Verdana" w:hAnsi="Verdana" w:cs="Verdana"/>
        </w:rPr>
        <w:t xml:space="preserve">A schematic overview of the </w:t>
      </w:r>
      <w:ins w:id="238" w:author="Brisson, Nicholas" w:date="2024-10-02T16:33:00Z">
        <w:r w:rsidR="001A0110">
          <w:rPr>
            <w:rFonts w:ascii="Verdana" w:eastAsia="Verdana" w:hAnsi="Verdana" w:cs="Verdana"/>
          </w:rPr>
          <w:t xml:space="preserve">tracking </w:t>
        </w:r>
      </w:ins>
      <w:r>
        <w:rPr>
          <w:rFonts w:ascii="Verdana" w:eastAsia="Verdana" w:hAnsi="Verdana" w:cs="Verdana"/>
        </w:rPr>
        <w:t xml:space="preserve">algorithm is shown in </w:t>
      </w:r>
      <w:r w:rsidR="004D2888" w:rsidRPr="004D2888">
        <w:rPr>
          <w:rFonts w:ascii="Verdana" w:eastAsia="Verdana" w:hAnsi="Verdana" w:cs="Verdana"/>
          <w:b/>
          <w:bCs/>
        </w:rPr>
        <w:t>Figure 2</w:t>
      </w:r>
      <w:r w:rsidR="004D2888" w:rsidRPr="004D2888">
        <w:rPr>
          <w:rFonts w:ascii="Verdana" w:eastAsia="Verdana" w:hAnsi="Verdana" w:cs="Verdana"/>
        </w:rPr>
        <w:t>.</w:t>
      </w:r>
    </w:p>
    <w:p w14:paraId="745CC4C6" w14:textId="4601C277"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del w:id="239" w:author="Brisson, Nicholas" w:date="2024-10-02T15:18:00Z">
        <w:r w:rsidR="001C0ABB" w:rsidDel="0047266F">
          <w:rPr>
            <w:rFonts w:ascii="Verdana" w:eastAsia="Verdana" w:hAnsi="Verdana" w:cs="Verdana"/>
            <w:u w:val="single"/>
          </w:rPr>
          <w:delText>p</w:delText>
        </w:r>
      </w:del>
      <w:ins w:id="240" w:author="Brisson, Nicholas" w:date="2024-10-02T15:18:00Z">
        <w:r w:rsidR="0047266F">
          <w:rPr>
            <w:rFonts w:ascii="Verdana" w:eastAsia="Verdana" w:hAnsi="Verdana" w:cs="Verdana"/>
            <w:u w:val="single"/>
          </w:rPr>
          <w:t>P</w:t>
        </w:r>
      </w:ins>
      <w:r w:rsidR="001C0ABB">
        <w:rPr>
          <w:rFonts w:ascii="Verdana" w:eastAsia="Verdana" w:hAnsi="Verdana" w:cs="Verdana"/>
          <w:u w:val="single"/>
        </w:rPr>
        <w:t xml:space="preserve">arameter </w:t>
      </w:r>
      <w:del w:id="241" w:author="Brisson, Nicholas" w:date="2024-10-02T15:18:00Z">
        <w:r w:rsidR="001C0ABB" w:rsidDel="0047266F">
          <w:rPr>
            <w:rFonts w:ascii="Verdana" w:eastAsia="Verdana" w:hAnsi="Verdana" w:cs="Verdana"/>
            <w:u w:val="single"/>
          </w:rPr>
          <w:delText>e</w:delText>
        </w:r>
      </w:del>
      <w:ins w:id="242" w:author="Brisson, Nicholas" w:date="2024-10-02T15:18:00Z">
        <w:r w:rsidR="0047266F">
          <w:rPr>
            <w:rFonts w:ascii="Verdana" w:eastAsia="Verdana" w:hAnsi="Verdana" w:cs="Verdana"/>
            <w:u w:val="single"/>
          </w:rPr>
          <w:t>E</w:t>
        </w:r>
      </w:ins>
      <w:r w:rsidR="001C0ABB">
        <w:rPr>
          <w:rFonts w:ascii="Verdana" w:eastAsia="Verdana" w:hAnsi="Verdana" w:cs="Verdana"/>
          <w:u w:val="single"/>
        </w:rPr>
        <w:t>stimation</w:t>
      </w:r>
    </w:p>
    <w:p w14:paraId="4FEC0E72" w14:textId="2D51FF98"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w:t>
      </w:r>
      <w:ins w:id="243" w:author="Brisson, Nicholas" w:date="2024-10-02T16:39:00Z">
        <w:r w:rsidR="007D3649">
          <w:rPr>
            <w:rFonts w:ascii="Verdana" w:hAnsi="Verdana"/>
          </w:rPr>
          <w:t xml:space="preserve">manually </w:t>
        </w:r>
      </w:ins>
      <w:r w:rsidR="00022C3F">
        <w:rPr>
          <w:rFonts w:ascii="Verdana" w:hAnsi="Verdana"/>
        </w:rPr>
        <w:t xml:space="preserve">for all frames and datasets </w:t>
      </w:r>
      <w:del w:id="244" w:author="Brisson, Nicholas" w:date="2024-10-02T16:39:00Z">
        <w:r w:rsidR="00022C3F" w:rsidDel="007D3649">
          <w:rPr>
            <w:rFonts w:ascii="Verdana" w:hAnsi="Verdana"/>
          </w:rPr>
          <w:delText xml:space="preserve">manually </w:delText>
        </w:r>
      </w:del>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proofErr w:type="spellStart"/>
      <w:r w:rsidR="001C0ABB">
        <w:rPr>
          <w:rFonts w:ascii="Verdana" w:hAnsi="Verdana"/>
        </w:rPr>
        <w:t>N</w:t>
      </w:r>
      <w:r w:rsidR="00022C3F">
        <w:rPr>
          <w:rFonts w:ascii="Verdana" w:hAnsi="Verdana"/>
        </w:rPr>
        <w:t>apari</w:t>
      </w:r>
      <w:proofErr w:type="spellEnd"/>
      <w:r w:rsidR="00022C3F">
        <w:rPr>
          <w:rFonts w:ascii="Verdana" w:hAnsi="Verdana"/>
        </w:rPr>
        <w:t xml:space="preserve"> (v.4.16) image processing software</w:t>
      </w:r>
      <w:r w:rsidR="00660AAD">
        <w:rPr>
          <w:rFonts w:ascii="Verdana" w:hAnsi="Verdana"/>
        </w:rPr>
        <w:t xml:space="preserve"> [2</w:t>
      </w:r>
      <w:r w:rsidR="00BF65C7">
        <w:rPr>
          <w:rFonts w:ascii="Verdana" w:hAnsi="Verdana"/>
        </w:rPr>
        <w:t>5</w:t>
      </w:r>
      <w:r w:rsidR="00660AAD">
        <w:rPr>
          <w:rFonts w:ascii="Verdana" w:hAnsi="Verdana"/>
        </w:rPr>
        <w:t>]</w:t>
      </w:r>
      <w:r w:rsidR="00022C3F">
        <w:rPr>
          <w:rFonts w:ascii="Verdana" w:hAnsi="Verdana"/>
        </w:rPr>
        <w:t xml:space="preserve">. </w:t>
      </w:r>
      <w:r w:rsidR="004A48BD">
        <w:rPr>
          <w:rFonts w:ascii="Verdana" w:hAnsi="Verdana"/>
        </w:rPr>
        <w:t>For this purpose, the b</w:t>
      </w:r>
      <w:r w:rsidR="001C0ABB">
        <w:rPr>
          <w:rFonts w:ascii="Verdana" w:hAnsi="Verdana"/>
        </w:rPr>
        <w:t>one 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C1C95CF" w14:textId="2D9CFC23" w:rsidR="000423D6" w:rsidRDefault="00F05686" w:rsidP="000423D6">
      <w:pPr>
        <w:spacing w:line="360" w:lineRule="auto"/>
        <w:jc w:val="both"/>
        <w:rPr>
          <w:rFonts w:ascii="Verdana" w:hAnsi="Verdana"/>
        </w:rPr>
      </w:pPr>
      <w:r>
        <w:rPr>
          <w:rFonts w:ascii="Verdana" w:hAnsi="Verdana"/>
        </w:rPr>
        <w:t xml:space="preserve">To </w:t>
      </w:r>
      <w:r w:rsidR="003D5CED">
        <w:rPr>
          <w:rFonts w:ascii="Verdana" w:hAnsi="Verdana"/>
        </w:rPr>
        <w:t>compare the performance of the tracking algorithm to the manual segmentation</w:t>
      </w:r>
      <w:r>
        <w:rPr>
          <w:rFonts w:ascii="Verdana" w:hAnsi="Verdana"/>
        </w:rPr>
        <w:t>, the angle between the long axis of the</w:t>
      </w:r>
      <w:r w:rsidR="003D5CED">
        <w:rPr>
          <w:rFonts w:ascii="Verdana" w:hAnsi="Verdana"/>
        </w:rPr>
        <w:t xml:space="preserve"> femur with respect to the tibia was</w:t>
      </w:r>
      <w:r>
        <w:rPr>
          <w:rFonts w:ascii="Verdana" w:hAnsi="Verdana"/>
        </w:rPr>
        <w:t xml:space="preserve"> extracted from the </w:t>
      </w:r>
      <w:r w:rsidR="003D5CED">
        <w:rPr>
          <w:rFonts w:ascii="Verdana" w:hAnsi="Verdana"/>
        </w:rPr>
        <w:t>bone segmentations</w:t>
      </w:r>
      <w:r>
        <w:rPr>
          <w:rFonts w:ascii="Verdana" w:hAnsi="Verdana"/>
        </w:rPr>
        <w:t>. Princip</w:t>
      </w:r>
      <w:r w:rsidR="003F22ED">
        <w:rPr>
          <w:rFonts w:ascii="Verdana" w:hAnsi="Verdana"/>
        </w:rPr>
        <w:t>al</w:t>
      </w:r>
      <w:r>
        <w:rPr>
          <w:rFonts w:ascii="Verdana" w:hAnsi="Verdana"/>
        </w:rPr>
        <w:t xml:space="preserve"> component analysis </w:t>
      </w:r>
      <w:r w:rsidR="006A33C6">
        <w:rPr>
          <w:rFonts w:ascii="Verdana" w:hAnsi="Verdana"/>
        </w:rPr>
        <w:t>[2</w:t>
      </w:r>
      <w:r w:rsidR="00BF65C7">
        <w:rPr>
          <w:rFonts w:ascii="Verdana" w:hAnsi="Verdana"/>
        </w:rPr>
        <w:t>6</w:t>
      </w:r>
      <w:r w:rsidR="006A33C6">
        <w:rPr>
          <w:rFonts w:ascii="Verdana" w:hAnsi="Verdana"/>
        </w:rPr>
        <w:t xml:space="preserve">] </w:t>
      </w:r>
      <w:r>
        <w:rPr>
          <w:rFonts w:ascii="Verdana" w:hAnsi="Verdana"/>
        </w:rPr>
        <w:t xml:space="preserve">was used to obtain the unit vectors that define the long axis. </w:t>
      </w:r>
      <w:r w:rsidR="000423D6">
        <w:rPr>
          <w:rFonts w:ascii="Verdana" w:hAnsi="Verdana"/>
        </w:rPr>
        <w:t xml:space="preserve">Because the number of frames reconstructed for each dataset varied between subjects due to differences in the achievable </w:t>
      </w:r>
      <w:ins w:id="245" w:author="Brisson, Nicholas" w:date="2024-10-02T16:40:00Z">
        <w:r w:rsidR="00D312C2">
          <w:rPr>
            <w:rFonts w:ascii="Verdana" w:hAnsi="Verdana"/>
          </w:rPr>
          <w:t xml:space="preserve">knee </w:t>
        </w:r>
      </w:ins>
      <w:r w:rsidR="000423D6">
        <w:rPr>
          <w:rFonts w:ascii="Verdana" w:hAnsi="Verdana"/>
        </w:rPr>
        <w:t xml:space="preserve">range of motion, </w:t>
      </w:r>
      <w:del w:id="246" w:author="Brisson, Nicholas" w:date="2024-10-02T16:41:00Z">
        <w:r w:rsidR="000423D6" w:rsidDel="00D312C2">
          <w:rPr>
            <w:rFonts w:ascii="Verdana" w:hAnsi="Verdana"/>
          </w:rPr>
          <w:delText xml:space="preserve">a normalization of </w:delText>
        </w:r>
      </w:del>
      <w:r w:rsidR="000423D6">
        <w:rPr>
          <w:rFonts w:ascii="Verdana" w:hAnsi="Verdana"/>
        </w:rPr>
        <w:t xml:space="preserve">the </w:t>
      </w:r>
      <w:del w:id="247" w:author="Brisson, Nicholas" w:date="2024-10-02T16:40:00Z">
        <w:r w:rsidR="000423D6" w:rsidDel="00D312C2">
          <w:rPr>
            <w:rFonts w:ascii="Verdana" w:hAnsi="Verdana"/>
          </w:rPr>
          <w:delText xml:space="preserve">knee </w:delText>
        </w:r>
      </w:del>
      <w:r w:rsidR="000423D6">
        <w:rPr>
          <w:rFonts w:ascii="Verdana" w:hAnsi="Verdana"/>
        </w:rPr>
        <w:t xml:space="preserve">flexion angle was </w:t>
      </w:r>
      <w:ins w:id="248" w:author="Brisson, Nicholas" w:date="2024-10-02T16:41:00Z">
        <w:r w:rsidR="00D312C2">
          <w:rPr>
            <w:rFonts w:ascii="Verdana" w:hAnsi="Verdana"/>
          </w:rPr>
          <w:t xml:space="preserve">normalized </w:t>
        </w:r>
      </w:ins>
      <w:del w:id="249" w:author="Brisson, Nicholas" w:date="2024-10-02T16:41:00Z">
        <w:r w:rsidR="000423D6" w:rsidDel="00D312C2">
          <w:rPr>
            <w:rFonts w:ascii="Verdana" w:hAnsi="Verdana"/>
          </w:rPr>
          <w:delText>performed as</w:delText>
        </w:r>
      </w:del>
      <w:del w:id="250" w:author="Brisson, Nicholas" w:date="2024-10-02T16:43:00Z">
        <w:r w:rsidR="000423D6" w:rsidDel="00D312C2">
          <w:rPr>
            <w:rFonts w:ascii="Verdana" w:hAnsi="Verdana"/>
          </w:rPr>
          <w:delText xml:space="preserve"> </w:delText>
        </w:r>
      </w:del>
      <w:del w:id="251" w:author="Brisson, Nicholas" w:date="2024-10-02T16:42:00Z">
        <w:r w:rsidR="000423D6" w:rsidDel="00D312C2">
          <w:rPr>
            <w:rFonts w:ascii="Verdana" w:hAnsi="Verdana"/>
          </w:rPr>
          <w:delText xml:space="preserve">a fraction of </w:delText>
        </w:r>
      </w:del>
      <w:ins w:id="252" w:author="Brisson, Nicholas" w:date="2024-10-02T16:43:00Z">
        <w:r w:rsidR="00D312C2">
          <w:rPr>
            <w:rFonts w:ascii="Verdana" w:hAnsi="Verdana"/>
          </w:rPr>
          <w:t xml:space="preserve">to </w:t>
        </w:r>
      </w:ins>
      <w:r w:rsidR="000423D6">
        <w:rPr>
          <w:rFonts w:ascii="Verdana" w:hAnsi="Verdana"/>
        </w:rPr>
        <w:t xml:space="preserve">the ‘flexion percentage’, where </w:t>
      </w:r>
      <w:r w:rsidR="000423D6" w:rsidRPr="00124E1B">
        <w:rPr>
          <w:rFonts w:ascii="Verdana" w:hAnsi="Verdana"/>
        </w:rPr>
        <w:t xml:space="preserve">-100% represents the point of maximum flexion, 0% corresponds to </w:t>
      </w:r>
      <w:del w:id="253" w:author="Brisson, Nicholas" w:date="2024-10-02T16:44:00Z">
        <w:r w:rsidR="000423D6" w:rsidRPr="00124E1B" w:rsidDel="005C38D2">
          <w:rPr>
            <w:rFonts w:ascii="Verdana" w:hAnsi="Verdana"/>
          </w:rPr>
          <w:delText xml:space="preserve">full </w:delText>
        </w:r>
      </w:del>
      <w:ins w:id="254" w:author="Brisson, Nicholas" w:date="2024-10-02T16:44:00Z">
        <w:r w:rsidR="005C38D2">
          <w:rPr>
            <w:rFonts w:ascii="Verdana" w:hAnsi="Verdana"/>
          </w:rPr>
          <w:t>maximum</w:t>
        </w:r>
        <w:r w:rsidR="005C38D2" w:rsidRPr="00124E1B">
          <w:rPr>
            <w:rFonts w:ascii="Verdana" w:hAnsi="Verdana"/>
          </w:rPr>
          <w:t xml:space="preserve"> </w:t>
        </w:r>
      </w:ins>
      <w:r w:rsidR="000423D6" w:rsidRPr="00124E1B">
        <w:rPr>
          <w:rFonts w:ascii="Verdana" w:hAnsi="Verdana"/>
        </w:rPr>
        <w:t>extension, and +100% marks the return to maxim</w:t>
      </w:r>
      <w:ins w:id="255" w:author="Brisson, Nicholas" w:date="2024-10-02T16:44:00Z">
        <w:r w:rsidR="005C38D2">
          <w:rPr>
            <w:rFonts w:ascii="Verdana" w:hAnsi="Verdana"/>
          </w:rPr>
          <w:t>um</w:t>
        </w:r>
      </w:ins>
      <w:del w:id="256" w:author="Brisson, Nicholas" w:date="2024-10-02T16:44:00Z">
        <w:r w:rsidR="000423D6" w:rsidRPr="00124E1B" w:rsidDel="005C38D2">
          <w:rPr>
            <w:rFonts w:ascii="Verdana" w:hAnsi="Verdana"/>
          </w:rPr>
          <w:delText>al</w:delText>
        </w:r>
      </w:del>
      <w:r w:rsidR="000423D6" w:rsidRPr="00124E1B">
        <w:rPr>
          <w:rFonts w:ascii="Verdana" w:hAnsi="Verdana"/>
        </w:rPr>
        <w:t xml:space="preserve"> flexion.</w:t>
      </w:r>
      <w:r w:rsidR="000423D6">
        <w:rPr>
          <w:rFonts w:ascii="Verdana" w:hAnsi="Verdana"/>
        </w:rPr>
        <w:t xml:space="preserve"> </w:t>
      </w:r>
    </w:p>
    <w:p w14:paraId="6D323E7F" w14:textId="468BF0EC" w:rsidR="00F02CF7" w:rsidRDefault="00F02CF7" w:rsidP="000423D6">
      <w:pPr>
        <w:spacing w:line="360" w:lineRule="auto"/>
        <w:jc w:val="both"/>
        <w:rPr>
          <w:rFonts w:ascii="Verdana" w:hAnsi="Verdana"/>
        </w:rPr>
      </w:pPr>
      <w:r w:rsidRPr="00F02CF7">
        <w:rPr>
          <w:rFonts w:ascii="Verdana" w:hAnsi="Verdana"/>
        </w:rPr>
        <w:t xml:space="preserve">To quantitatively assess the consistency of both the semi-automated and manual segmentation methods, the </w:t>
      </w:r>
      <w:del w:id="257" w:author="Brisson, Nicholas" w:date="2024-10-02T16:45:00Z">
        <w:r w:rsidRPr="00F02CF7" w:rsidDel="008D0E4A">
          <w:rPr>
            <w:rFonts w:ascii="Verdana" w:hAnsi="Verdana"/>
          </w:rPr>
          <w:delText>C</w:delText>
        </w:r>
      </w:del>
      <w:ins w:id="258" w:author="Brisson, Nicholas" w:date="2024-10-02T16:45:00Z">
        <w:r w:rsidR="008D0E4A">
          <w:rPr>
            <w:rFonts w:ascii="Verdana" w:hAnsi="Verdana"/>
          </w:rPr>
          <w:t>c</w:t>
        </w:r>
      </w:ins>
      <w:r w:rsidRPr="00F02CF7">
        <w:rPr>
          <w:rFonts w:ascii="Verdana" w:hAnsi="Verdana"/>
        </w:rPr>
        <w:t xml:space="preserve">oefficient of </w:t>
      </w:r>
      <w:del w:id="259" w:author="Brisson, Nicholas" w:date="2024-10-02T16:45:00Z">
        <w:r w:rsidRPr="00F02CF7" w:rsidDel="008D0E4A">
          <w:rPr>
            <w:rFonts w:ascii="Verdana" w:hAnsi="Verdana"/>
          </w:rPr>
          <w:delText>V</w:delText>
        </w:r>
      </w:del>
      <w:ins w:id="260" w:author="Brisson, Nicholas" w:date="2024-10-02T16:45:00Z">
        <w:r w:rsidR="008D0E4A">
          <w:rPr>
            <w:rFonts w:ascii="Verdana" w:hAnsi="Verdana"/>
          </w:rPr>
          <w:t>v</w:t>
        </w:r>
      </w:ins>
      <w:r w:rsidRPr="00F02CF7">
        <w:rPr>
          <w:rFonts w:ascii="Verdana" w:hAnsi="Verdana"/>
        </w:rPr>
        <w:t xml:space="preserve">ariation (CV) for the frame-to-frame angle </w:t>
      </w:r>
      <w:commentRangeStart w:id="261"/>
      <w:r w:rsidRPr="00F02CF7">
        <w:rPr>
          <w:rFonts w:ascii="Verdana" w:hAnsi="Verdana"/>
        </w:rPr>
        <w:t>changes</w:t>
      </w:r>
      <w:r w:rsidR="00BD05A8">
        <w:rPr>
          <w:rFonts w:ascii="Verdana" w:hAnsi="Verdana"/>
        </w:rPr>
        <w:t xml:space="preserve"> </w:t>
      </w:r>
      <w:commentRangeEnd w:id="261"/>
      <w:r w:rsidR="008D0E4A">
        <w:rPr>
          <w:rStyle w:val="CommentReference"/>
        </w:rPr>
        <w:commentReference w:id="261"/>
      </w:r>
      <w:r w:rsidR="00BD05A8">
        <w:rPr>
          <w:rFonts w:ascii="Verdana" w:hAnsi="Verdana"/>
        </w:rPr>
        <w:t>was calculated</w:t>
      </w:r>
      <w:r w:rsidRPr="00F02CF7">
        <w:rPr>
          <w:rFonts w:ascii="Verdana" w:hAnsi="Verdana"/>
        </w:rPr>
        <w:t>. The CV was computed for each dataset and method by dividing the standard deviation of the frame-to-frame angle changes by their mean. Lower CV</w:t>
      </w:r>
      <w:ins w:id="262" w:author="Brisson, Nicholas" w:date="2024-10-02T16:48:00Z">
        <w:r w:rsidR="008D0E4A">
          <w:rPr>
            <w:rFonts w:ascii="Verdana" w:hAnsi="Verdana"/>
          </w:rPr>
          <w:t>s</w:t>
        </w:r>
      </w:ins>
      <w:del w:id="263" w:author="Brisson, Nicholas" w:date="2024-10-02T16:48:00Z">
        <w:r w:rsidRPr="00F02CF7" w:rsidDel="008D0E4A">
          <w:rPr>
            <w:rFonts w:ascii="Verdana" w:hAnsi="Verdana"/>
          </w:rPr>
          <w:delText xml:space="preserve"> values</w:delText>
        </w:r>
      </w:del>
      <w:r w:rsidRPr="00F02CF7">
        <w:rPr>
          <w:rFonts w:ascii="Verdana" w:hAnsi="Verdana"/>
        </w:rPr>
        <w:t xml:space="preserve"> indicate more consistent tracking of knee motion.</w:t>
      </w:r>
    </w:p>
    <w:p w14:paraId="211F7E26" w14:textId="420BA056" w:rsidR="00E328D8" w:rsidRPr="00B853C5" w:rsidRDefault="006B6966" w:rsidP="00727147">
      <w:pPr>
        <w:spacing w:line="360" w:lineRule="auto"/>
        <w:rPr>
          <w:rFonts w:ascii="Verdana" w:hAnsi="Verdana"/>
          <w:highlight w:val="yellow"/>
          <w:u w:val="single"/>
          <w:rPrChange w:id="264" w:author="Brisson, Nicholas" w:date="2024-10-02T16:53:00Z">
            <w:rPr>
              <w:rFonts w:ascii="Verdana" w:hAnsi="Verdana"/>
              <w:u w:val="single"/>
            </w:rPr>
          </w:rPrChange>
        </w:rPr>
      </w:pPr>
      <w:commentRangeStart w:id="265"/>
      <w:r w:rsidRPr="00B853C5">
        <w:rPr>
          <w:rFonts w:ascii="Verdana" w:hAnsi="Verdana"/>
          <w:highlight w:val="yellow"/>
          <w:u w:val="single"/>
          <w:rPrChange w:id="266" w:author="Brisson, Nicholas" w:date="2024-10-02T16:53:00Z">
            <w:rPr>
              <w:rFonts w:ascii="Verdana" w:hAnsi="Verdana"/>
              <w:u w:val="single"/>
            </w:rPr>
          </w:rPrChange>
        </w:rPr>
        <w:t>3.</w:t>
      </w:r>
      <w:r w:rsidRPr="00B853C5">
        <w:rPr>
          <w:rFonts w:ascii="Verdana" w:hAnsi="Verdana"/>
          <w:highlight w:val="yellow"/>
          <w:u w:val="single"/>
          <w:rPrChange w:id="267" w:author="Brisson, Nicholas" w:date="2024-10-02T16:53:00Z">
            <w:rPr>
              <w:rFonts w:ascii="Verdana" w:hAnsi="Verdana"/>
            </w:rPr>
          </w:rPrChange>
        </w:rPr>
        <w:t xml:space="preserve"> </w:t>
      </w:r>
      <w:r w:rsidR="00E328D8" w:rsidRPr="00B853C5">
        <w:rPr>
          <w:rFonts w:ascii="Verdana" w:hAnsi="Verdana"/>
          <w:highlight w:val="yellow"/>
          <w:u w:val="single"/>
          <w:rPrChange w:id="268" w:author="Brisson, Nicholas" w:date="2024-10-02T16:53:00Z">
            <w:rPr>
              <w:rFonts w:ascii="Verdana" w:hAnsi="Verdana"/>
              <w:u w:val="single"/>
            </w:rPr>
          </w:rPrChange>
        </w:rPr>
        <w:t>Results</w:t>
      </w:r>
      <w:commentRangeEnd w:id="265"/>
      <w:r w:rsidR="008D0E4A" w:rsidRPr="00B853C5">
        <w:rPr>
          <w:rStyle w:val="CommentReference"/>
          <w:highlight w:val="yellow"/>
          <w:rPrChange w:id="269" w:author="Brisson, Nicholas" w:date="2024-10-02T16:53:00Z">
            <w:rPr>
              <w:rStyle w:val="CommentReference"/>
            </w:rPr>
          </w:rPrChange>
        </w:rPr>
        <w:commentReference w:id="265"/>
      </w:r>
    </w:p>
    <w:p w14:paraId="00A669C2" w14:textId="28B9C7E0" w:rsidR="00E92B4C" w:rsidRPr="00B853C5" w:rsidRDefault="00E92B4C" w:rsidP="0094156E">
      <w:pPr>
        <w:spacing w:line="360" w:lineRule="auto"/>
        <w:jc w:val="both"/>
        <w:rPr>
          <w:rFonts w:ascii="Verdana" w:hAnsi="Verdana"/>
          <w:highlight w:val="yellow"/>
          <w:rPrChange w:id="270" w:author="Brisson, Nicholas" w:date="2024-10-02T16:53:00Z">
            <w:rPr>
              <w:rFonts w:ascii="Verdana" w:hAnsi="Verdana"/>
            </w:rPr>
          </w:rPrChange>
        </w:rPr>
      </w:pPr>
      <w:r w:rsidRPr="00B853C5">
        <w:rPr>
          <w:rFonts w:ascii="Verdana" w:hAnsi="Verdana"/>
          <w:b/>
          <w:bCs/>
          <w:highlight w:val="yellow"/>
          <w:rPrChange w:id="271" w:author="Brisson, Nicholas" w:date="2024-10-02T16:53:00Z">
            <w:rPr>
              <w:rFonts w:ascii="Verdana" w:hAnsi="Verdana"/>
              <w:b/>
              <w:bCs/>
            </w:rPr>
          </w:rPrChange>
        </w:rPr>
        <w:t>Figure 3</w:t>
      </w:r>
      <w:r w:rsidRPr="00B853C5">
        <w:rPr>
          <w:rFonts w:ascii="Verdana" w:hAnsi="Verdana"/>
          <w:highlight w:val="yellow"/>
          <w:rPrChange w:id="272" w:author="Brisson, Nicholas" w:date="2024-10-02T16:53:00Z">
            <w:rPr>
              <w:rFonts w:ascii="Verdana" w:hAnsi="Verdana"/>
            </w:rPr>
          </w:rPrChange>
        </w:rPr>
        <w:t xml:space="preserve"> illustrates the result of applying the semi-automated segmentation algorithm to a</w:t>
      </w:r>
      <w:r w:rsidR="00910C8F" w:rsidRPr="00B853C5">
        <w:rPr>
          <w:rFonts w:ascii="Verdana" w:hAnsi="Verdana"/>
          <w:highlight w:val="yellow"/>
          <w:rPrChange w:id="273" w:author="Brisson, Nicholas" w:date="2024-10-02T16:53:00Z">
            <w:rPr>
              <w:rFonts w:ascii="Verdana" w:hAnsi="Verdana"/>
            </w:rPr>
          </w:rPrChange>
        </w:rPr>
        <w:t xml:space="preserve">n example </w:t>
      </w:r>
      <w:del w:id="274" w:author="Brisson, Nicholas" w:date="2024-10-02T16:49:00Z">
        <w:r w:rsidR="00910C8F" w:rsidRPr="00B853C5" w:rsidDel="008D0E4A">
          <w:rPr>
            <w:rFonts w:ascii="Verdana" w:hAnsi="Verdana"/>
            <w:highlight w:val="yellow"/>
            <w:rPrChange w:id="275" w:author="Brisson, Nicholas" w:date="2024-10-02T16:53:00Z">
              <w:rPr>
                <w:rFonts w:ascii="Verdana" w:hAnsi="Verdana"/>
              </w:rPr>
            </w:rPrChange>
          </w:rPr>
          <w:delText>dataset</w:delText>
        </w:r>
        <w:r w:rsidRPr="00B853C5" w:rsidDel="008D0E4A">
          <w:rPr>
            <w:rFonts w:ascii="Verdana" w:hAnsi="Verdana"/>
            <w:highlight w:val="yellow"/>
            <w:rPrChange w:id="276" w:author="Brisson, Nicholas" w:date="2024-10-02T16:53:00Z">
              <w:rPr>
                <w:rFonts w:ascii="Verdana" w:hAnsi="Verdana"/>
              </w:rPr>
            </w:rPrChange>
          </w:rPr>
          <w:delText xml:space="preserve"> from the </w:delText>
        </w:r>
      </w:del>
      <w:r w:rsidRPr="00B853C5">
        <w:rPr>
          <w:rFonts w:ascii="Verdana" w:hAnsi="Verdana"/>
          <w:highlight w:val="yellow"/>
          <w:rPrChange w:id="277" w:author="Brisson, Nicholas" w:date="2024-10-02T16:53:00Z">
            <w:rPr>
              <w:rFonts w:ascii="Verdana" w:hAnsi="Verdana"/>
            </w:rPr>
          </w:rPrChange>
        </w:rPr>
        <w:t xml:space="preserve">dynamic MRI </w:t>
      </w:r>
      <w:ins w:id="278" w:author="Brisson, Nicholas" w:date="2024-10-02T16:49:00Z">
        <w:r w:rsidR="008D0E4A" w:rsidRPr="00B853C5">
          <w:rPr>
            <w:rFonts w:ascii="Verdana" w:hAnsi="Verdana"/>
            <w:highlight w:val="yellow"/>
            <w:rPrChange w:id="279" w:author="Brisson, Nicholas" w:date="2024-10-02T16:53:00Z">
              <w:rPr>
                <w:rFonts w:ascii="Verdana" w:hAnsi="Verdana"/>
              </w:rPr>
            </w:rPrChange>
          </w:rPr>
          <w:t>dataset</w:t>
        </w:r>
      </w:ins>
      <w:del w:id="280" w:author="Brisson, Nicholas" w:date="2024-10-02T16:49:00Z">
        <w:r w:rsidRPr="00B853C5" w:rsidDel="008D0E4A">
          <w:rPr>
            <w:rFonts w:ascii="Verdana" w:hAnsi="Verdana"/>
            <w:highlight w:val="yellow"/>
            <w:rPrChange w:id="281" w:author="Brisson, Nicholas" w:date="2024-10-02T16:53:00Z">
              <w:rPr>
                <w:rFonts w:ascii="Verdana" w:hAnsi="Verdana"/>
              </w:rPr>
            </w:rPrChange>
          </w:rPr>
          <w:delText>sequence</w:delText>
        </w:r>
      </w:del>
      <w:r w:rsidRPr="00B853C5">
        <w:rPr>
          <w:rFonts w:ascii="Verdana" w:hAnsi="Verdana"/>
          <w:highlight w:val="yellow"/>
          <w:rPrChange w:id="282" w:author="Brisson, Nicholas" w:date="2024-10-02T16:53:00Z">
            <w:rPr>
              <w:rFonts w:ascii="Verdana" w:hAnsi="Verdana"/>
            </w:rPr>
          </w:rPrChange>
        </w:rPr>
        <w:t xml:space="preserve">. The tibia </w:t>
      </w:r>
      <w:del w:id="283" w:author="Brisson, Nicholas" w:date="2024-10-03T14:33:00Z">
        <w:r w:rsidRPr="00B853C5" w:rsidDel="009942CD">
          <w:rPr>
            <w:rFonts w:ascii="Verdana" w:hAnsi="Verdana"/>
            <w:highlight w:val="yellow"/>
            <w:rPrChange w:id="284" w:author="Brisson, Nicholas" w:date="2024-10-02T16:53:00Z">
              <w:rPr>
                <w:rFonts w:ascii="Verdana" w:hAnsi="Verdana"/>
              </w:rPr>
            </w:rPrChange>
          </w:rPr>
          <w:delText>(orange</w:delText>
        </w:r>
      </w:del>
      <w:del w:id="285" w:author="Brisson, Nicholas" w:date="2024-10-03T14:34:00Z">
        <w:r w:rsidRPr="00B853C5" w:rsidDel="009942CD">
          <w:rPr>
            <w:rFonts w:ascii="Verdana" w:hAnsi="Verdana"/>
            <w:highlight w:val="yellow"/>
            <w:rPrChange w:id="286" w:author="Brisson, Nicholas" w:date="2024-10-02T16:53:00Z">
              <w:rPr>
                <w:rFonts w:ascii="Verdana" w:hAnsi="Verdana"/>
              </w:rPr>
            </w:rPrChange>
          </w:rPr>
          <w:delText>)</w:delText>
        </w:r>
      </w:del>
      <w:r w:rsidRPr="00B853C5">
        <w:rPr>
          <w:rFonts w:ascii="Verdana" w:hAnsi="Verdana"/>
          <w:highlight w:val="yellow"/>
          <w:rPrChange w:id="287" w:author="Brisson, Nicholas" w:date="2024-10-02T16:53:00Z">
            <w:rPr>
              <w:rFonts w:ascii="Verdana" w:hAnsi="Verdana"/>
            </w:rPr>
          </w:rPrChange>
        </w:rPr>
        <w:t xml:space="preserve"> and femur </w:t>
      </w:r>
      <w:del w:id="288" w:author="Brisson, Nicholas" w:date="2024-10-03T14:34:00Z">
        <w:r w:rsidRPr="00B853C5" w:rsidDel="009942CD">
          <w:rPr>
            <w:rFonts w:ascii="Verdana" w:hAnsi="Verdana"/>
            <w:highlight w:val="yellow"/>
            <w:rPrChange w:id="289" w:author="Brisson, Nicholas" w:date="2024-10-02T16:53:00Z">
              <w:rPr>
                <w:rFonts w:ascii="Verdana" w:hAnsi="Verdana"/>
              </w:rPr>
            </w:rPrChange>
          </w:rPr>
          <w:delText xml:space="preserve">(blue) </w:delText>
        </w:r>
      </w:del>
      <w:r w:rsidRPr="00B853C5">
        <w:rPr>
          <w:rFonts w:ascii="Verdana" w:hAnsi="Verdana"/>
          <w:highlight w:val="yellow"/>
          <w:rPrChange w:id="290" w:author="Brisson, Nicholas" w:date="2024-10-02T16:53:00Z">
            <w:rPr>
              <w:rFonts w:ascii="Verdana" w:hAnsi="Verdana"/>
            </w:rPr>
          </w:rPrChange>
        </w:rPr>
        <w:t xml:space="preserve">masks are overlaid on the original MRI image, showing how the algorithm identifies and outlines the bone boundaries. This segmentation </w:t>
      </w:r>
      <w:r w:rsidRPr="00B853C5">
        <w:rPr>
          <w:rFonts w:ascii="Verdana" w:hAnsi="Verdana"/>
          <w:highlight w:val="yellow"/>
          <w:rPrChange w:id="291" w:author="Brisson, Nicholas" w:date="2024-10-02T16:53:00Z">
            <w:rPr>
              <w:rFonts w:ascii="Verdana" w:hAnsi="Verdana"/>
            </w:rPr>
          </w:rPrChange>
        </w:rPr>
        <w:lastRenderedPageBreak/>
        <w:t>provides the basis for tracking bone movement and calculating kinematic parameters throughout the flexion-extension cycle</w:t>
      </w:r>
    </w:p>
    <w:p w14:paraId="011AB70E" w14:textId="27C661E6" w:rsidR="0094156E" w:rsidRPr="00B853C5" w:rsidRDefault="0094156E" w:rsidP="0094156E">
      <w:pPr>
        <w:spacing w:line="360" w:lineRule="auto"/>
        <w:jc w:val="both"/>
        <w:rPr>
          <w:rFonts w:ascii="Verdana" w:hAnsi="Verdana"/>
          <w:highlight w:val="yellow"/>
          <w:rPrChange w:id="292" w:author="Brisson, Nicholas" w:date="2024-10-02T16:53:00Z">
            <w:rPr>
              <w:rFonts w:ascii="Verdana" w:hAnsi="Verdana"/>
            </w:rPr>
          </w:rPrChange>
        </w:rPr>
      </w:pPr>
      <w:r w:rsidRPr="00B853C5">
        <w:rPr>
          <w:rFonts w:ascii="Verdana" w:hAnsi="Verdana"/>
          <w:b/>
          <w:bCs/>
          <w:highlight w:val="yellow"/>
          <w:rPrChange w:id="293" w:author="Brisson, Nicholas" w:date="2024-10-02T16:53:00Z">
            <w:rPr>
              <w:rFonts w:ascii="Verdana" w:hAnsi="Verdana"/>
              <w:b/>
              <w:bCs/>
            </w:rPr>
          </w:rPrChange>
        </w:rPr>
        <w:t xml:space="preserve">Figure </w:t>
      </w:r>
      <w:r w:rsidR="00FF3080" w:rsidRPr="00B853C5">
        <w:rPr>
          <w:rFonts w:ascii="Verdana" w:hAnsi="Verdana"/>
          <w:b/>
          <w:bCs/>
          <w:highlight w:val="yellow"/>
          <w:rPrChange w:id="294" w:author="Brisson, Nicholas" w:date="2024-10-02T16:53:00Z">
            <w:rPr>
              <w:rFonts w:ascii="Verdana" w:hAnsi="Verdana"/>
              <w:b/>
              <w:bCs/>
            </w:rPr>
          </w:rPrChange>
        </w:rPr>
        <w:t>4</w:t>
      </w:r>
      <w:r w:rsidRPr="00B853C5">
        <w:rPr>
          <w:rFonts w:ascii="Verdana" w:hAnsi="Verdana"/>
          <w:highlight w:val="yellow"/>
          <w:rPrChange w:id="295" w:author="Brisson, Nicholas" w:date="2024-10-02T16:53:00Z">
            <w:rPr>
              <w:rFonts w:ascii="Verdana" w:hAnsi="Verdana"/>
            </w:rPr>
          </w:rPrChange>
        </w:rPr>
        <w:t xml:space="preserve"> presents a comparison of kinematic parameters derived from manual and semi-automated segmentation for an exemplary dataset during a knee flexion-extension cycle. The left panel shows the angle between the long axes of tibia and femur plotted against flexion cycle percentage. Both methods exhibit the characteristic V-shaped pattern, with the angle decreasing as the knee extends (from -100% to 0%) and increasing as it flexes again (from 0% to +100%). Notably, the semi-automated method (blue) demonstrates a smoother trajectory compared to the manual method (orange).</w:t>
      </w:r>
    </w:p>
    <w:p w14:paraId="3E54B51F" w14:textId="1732C10B" w:rsidR="00335E26" w:rsidRPr="00B853C5" w:rsidRDefault="0094156E" w:rsidP="0094156E">
      <w:pPr>
        <w:spacing w:line="360" w:lineRule="auto"/>
        <w:jc w:val="both"/>
        <w:rPr>
          <w:rFonts w:ascii="Verdana" w:hAnsi="Verdana"/>
          <w:highlight w:val="yellow"/>
          <w:rPrChange w:id="296" w:author="Brisson, Nicholas" w:date="2024-10-02T16:53:00Z">
            <w:rPr>
              <w:rFonts w:ascii="Verdana" w:hAnsi="Verdana"/>
            </w:rPr>
          </w:rPrChange>
        </w:rPr>
      </w:pPr>
      <w:commentRangeStart w:id="297"/>
      <w:r w:rsidRPr="00B853C5">
        <w:rPr>
          <w:rFonts w:ascii="Verdana" w:hAnsi="Verdana"/>
          <w:highlight w:val="yellow"/>
          <w:rPrChange w:id="298" w:author="Brisson, Nicholas" w:date="2024-10-02T16:53:00Z">
            <w:rPr>
              <w:rFonts w:ascii="Verdana" w:hAnsi="Verdana"/>
            </w:rPr>
          </w:rPrChange>
        </w:rPr>
        <w:t xml:space="preserve">The right panel of Figure </w:t>
      </w:r>
      <w:r w:rsidR="00FF3080" w:rsidRPr="00B853C5">
        <w:rPr>
          <w:rFonts w:ascii="Verdana" w:hAnsi="Verdana"/>
          <w:highlight w:val="yellow"/>
          <w:rPrChange w:id="299" w:author="Brisson, Nicholas" w:date="2024-10-02T16:53:00Z">
            <w:rPr>
              <w:rFonts w:ascii="Verdana" w:hAnsi="Verdana"/>
            </w:rPr>
          </w:rPrChange>
        </w:rPr>
        <w:t>4</w:t>
      </w:r>
      <w:r w:rsidRPr="00B853C5">
        <w:rPr>
          <w:rFonts w:ascii="Verdana" w:hAnsi="Verdana"/>
          <w:highlight w:val="yellow"/>
          <w:rPrChange w:id="300" w:author="Brisson, Nicholas" w:date="2024-10-02T16:53:00Z">
            <w:rPr>
              <w:rFonts w:ascii="Verdana" w:hAnsi="Verdana"/>
            </w:rPr>
          </w:rPrChange>
        </w:rPr>
        <w:t xml:space="preserve"> displays the rate of change of the angle (angular velocity) over the flexion cycle. This derivative analysis reveals more pronounced differences between the two methods. The semi-automated method shows a more consistent pattern, with negative values (indicating flexion) in the first half of the cycle and positive values (indicating extension) in the second half. In contrast, the manual method exhibits greater variability and more frequent fluctuations in angular velocity.</w:t>
      </w:r>
      <w:commentRangeEnd w:id="297"/>
      <w:r w:rsidR="00913676">
        <w:rPr>
          <w:rStyle w:val="CommentReference"/>
        </w:rPr>
        <w:commentReference w:id="297"/>
      </w:r>
    </w:p>
    <w:p w14:paraId="6EFB5576" w14:textId="05520083" w:rsidR="008F5564" w:rsidRPr="00B853C5" w:rsidRDefault="003F1EB5" w:rsidP="00727147">
      <w:pPr>
        <w:spacing w:line="360" w:lineRule="auto"/>
        <w:rPr>
          <w:rFonts w:ascii="Verdana" w:hAnsi="Verdana"/>
          <w:b/>
          <w:bCs/>
          <w:highlight w:val="yellow"/>
          <w:rPrChange w:id="301" w:author="Brisson, Nicholas" w:date="2024-10-02T16:53:00Z">
            <w:rPr>
              <w:rFonts w:ascii="Verdana" w:hAnsi="Verdana"/>
              <w:b/>
              <w:bCs/>
            </w:rPr>
          </w:rPrChange>
        </w:rPr>
      </w:pPr>
      <w:r w:rsidRPr="00B853C5">
        <w:rPr>
          <w:rFonts w:ascii="Verdana" w:hAnsi="Verdana"/>
          <w:b/>
          <w:bCs/>
          <w:highlight w:val="yellow"/>
          <w:rPrChange w:id="302" w:author="Brisson, Nicholas" w:date="2024-10-02T16:53:00Z">
            <w:rPr>
              <w:rFonts w:ascii="Verdana" w:hAnsi="Verdana"/>
              <w:b/>
              <w:bCs/>
            </w:rPr>
          </w:rPrChange>
        </w:rPr>
        <w:t>Figure 5</w:t>
      </w:r>
      <w:r w:rsidRPr="00B853C5">
        <w:rPr>
          <w:rFonts w:ascii="Verdana" w:hAnsi="Verdana"/>
          <w:highlight w:val="yellow"/>
          <w:rPrChange w:id="303" w:author="Brisson, Nicholas" w:date="2024-10-02T16:53:00Z">
            <w:rPr>
              <w:rFonts w:ascii="Verdana" w:hAnsi="Verdana"/>
            </w:rPr>
          </w:rPrChange>
        </w:rPr>
        <w:t xml:space="preserve"> presents a comparison of kinematic analysis results between the automatic and manual segmentation methods. The left panel shows the rate of change of the tibiofemoral angle throughout the knee flexion-extension cycle, aggregated across all datasets. The x-axis represents the flexion percentage, where -100% indicates maximum flexion, 0% represents full extension, and +100% indicates return to maximum flexion. Shaded areas represent one standard deviation from the mean. Consistent with the single dataset analysis shown in Figure 4, the automatic method (blue) demonstrates less variability compared to the manual method (orange). </w:t>
      </w:r>
    </w:p>
    <w:p w14:paraId="78A06C6C" w14:textId="2F8EB384" w:rsidR="003F1EB5" w:rsidRPr="008F5564" w:rsidRDefault="003F1EB5" w:rsidP="00727147">
      <w:pPr>
        <w:spacing w:line="360" w:lineRule="auto"/>
        <w:rPr>
          <w:rFonts w:ascii="Verdana" w:hAnsi="Verdana"/>
        </w:rPr>
      </w:pPr>
      <w:r w:rsidRPr="00B853C5">
        <w:rPr>
          <w:rFonts w:ascii="Verdana" w:hAnsi="Verdana"/>
          <w:highlight w:val="yellow"/>
          <w:rPrChange w:id="304" w:author="Brisson, Nicholas" w:date="2024-10-02T16:53:00Z">
            <w:rPr>
              <w:rFonts w:ascii="Verdana" w:hAnsi="Verdana"/>
            </w:rPr>
          </w:rPrChange>
        </w:rPr>
        <w:t xml:space="preserve">The right panel of Figure 5 provides a quantitative comparison of the consistency in frame-to-frame angle changes between the automatic and manual methods. The </w:t>
      </w:r>
      <w:del w:id="305" w:author="Brisson, Nicholas" w:date="2024-10-03T15:09:00Z">
        <w:r w:rsidRPr="00B853C5" w:rsidDel="00D55EC6">
          <w:rPr>
            <w:rFonts w:ascii="Verdana" w:hAnsi="Verdana"/>
            <w:highlight w:val="yellow"/>
            <w:rPrChange w:id="306" w:author="Brisson, Nicholas" w:date="2024-10-02T16:53:00Z">
              <w:rPr>
                <w:rFonts w:ascii="Verdana" w:hAnsi="Verdana"/>
              </w:rPr>
            </w:rPrChange>
          </w:rPr>
          <w:delText>C</w:delText>
        </w:r>
      </w:del>
      <w:ins w:id="307" w:author="Brisson, Nicholas" w:date="2024-10-03T15:09:00Z">
        <w:r w:rsidR="00D55EC6">
          <w:rPr>
            <w:rFonts w:ascii="Verdana" w:hAnsi="Verdana"/>
            <w:highlight w:val="yellow"/>
          </w:rPr>
          <w:t>c</w:t>
        </w:r>
      </w:ins>
      <w:r w:rsidRPr="00B853C5">
        <w:rPr>
          <w:rFonts w:ascii="Verdana" w:hAnsi="Verdana"/>
          <w:highlight w:val="yellow"/>
          <w:rPrChange w:id="308" w:author="Brisson, Nicholas" w:date="2024-10-02T16:53:00Z">
            <w:rPr>
              <w:rFonts w:ascii="Verdana" w:hAnsi="Verdana"/>
            </w:rPr>
          </w:rPrChange>
        </w:rPr>
        <w:t xml:space="preserve">oefficient of </w:t>
      </w:r>
      <w:del w:id="309" w:author="Brisson, Nicholas" w:date="2024-10-03T15:09:00Z">
        <w:r w:rsidRPr="00B853C5" w:rsidDel="00D55EC6">
          <w:rPr>
            <w:rFonts w:ascii="Verdana" w:hAnsi="Verdana"/>
            <w:highlight w:val="yellow"/>
            <w:rPrChange w:id="310" w:author="Brisson, Nicholas" w:date="2024-10-02T16:53:00Z">
              <w:rPr>
                <w:rFonts w:ascii="Verdana" w:hAnsi="Verdana"/>
              </w:rPr>
            </w:rPrChange>
          </w:rPr>
          <w:delText>V</w:delText>
        </w:r>
      </w:del>
      <w:ins w:id="311" w:author="Brisson, Nicholas" w:date="2024-10-03T15:09:00Z">
        <w:r w:rsidR="00D55EC6">
          <w:rPr>
            <w:rFonts w:ascii="Verdana" w:hAnsi="Verdana"/>
            <w:highlight w:val="yellow"/>
          </w:rPr>
          <w:t>v</w:t>
        </w:r>
      </w:ins>
      <w:r w:rsidRPr="00B853C5">
        <w:rPr>
          <w:rFonts w:ascii="Verdana" w:hAnsi="Verdana"/>
          <w:highlight w:val="yellow"/>
          <w:rPrChange w:id="312" w:author="Brisson, Nicholas" w:date="2024-10-02T16:53:00Z">
            <w:rPr>
              <w:rFonts w:ascii="Verdana" w:hAnsi="Verdana"/>
            </w:rPr>
          </w:rPrChange>
        </w:rPr>
        <w:t xml:space="preserve">ariation (CV) was calculated for each dataset and method, with lower values indicating more consistent tracking. </w:t>
      </w:r>
      <w:commentRangeStart w:id="313"/>
      <w:r w:rsidRPr="00B853C5">
        <w:rPr>
          <w:rFonts w:ascii="Verdana" w:hAnsi="Verdana"/>
          <w:highlight w:val="yellow"/>
          <w:rPrChange w:id="314" w:author="Brisson, Nicholas" w:date="2024-10-02T16:53:00Z">
            <w:rPr>
              <w:rFonts w:ascii="Verdana" w:hAnsi="Verdana"/>
            </w:rPr>
          </w:rPrChange>
        </w:rPr>
        <w:t>The mean CV for the automatic method was 34.0</w:t>
      </w:r>
      <w:del w:id="315" w:author="Brisson, Nicholas" w:date="2024-10-03T14:43:00Z">
        <w:r w:rsidRPr="00B853C5" w:rsidDel="00D12FB4">
          <w:rPr>
            <w:rFonts w:ascii="Verdana" w:hAnsi="Verdana"/>
            <w:highlight w:val="yellow"/>
            <w:rPrChange w:id="316" w:author="Brisson, Nicholas" w:date="2024-10-02T16:53:00Z">
              <w:rPr>
                <w:rFonts w:ascii="Verdana" w:hAnsi="Verdana"/>
              </w:rPr>
            </w:rPrChange>
          </w:rPr>
          <w:delText>4</w:delText>
        </w:r>
      </w:del>
      <w:r w:rsidRPr="00B853C5">
        <w:rPr>
          <w:rFonts w:ascii="Verdana" w:hAnsi="Verdana"/>
          <w:highlight w:val="yellow"/>
          <w:rPrChange w:id="317" w:author="Brisson, Nicholas" w:date="2024-10-02T16:53:00Z">
            <w:rPr>
              <w:rFonts w:ascii="Verdana" w:hAnsi="Verdana"/>
            </w:rPr>
          </w:rPrChange>
        </w:rPr>
        <w:t>%, lower than the manual method, which had a mean CV of 59.5</w:t>
      </w:r>
      <w:del w:id="318" w:author="Brisson, Nicholas" w:date="2024-10-03T14:43:00Z">
        <w:r w:rsidRPr="00B853C5" w:rsidDel="00D12FB4">
          <w:rPr>
            <w:rFonts w:ascii="Verdana" w:hAnsi="Verdana"/>
            <w:highlight w:val="yellow"/>
            <w:rPrChange w:id="319" w:author="Brisson, Nicholas" w:date="2024-10-02T16:53:00Z">
              <w:rPr>
                <w:rFonts w:ascii="Verdana" w:hAnsi="Verdana"/>
              </w:rPr>
            </w:rPrChange>
          </w:rPr>
          <w:delText>0</w:delText>
        </w:r>
      </w:del>
      <w:r w:rsidRPr="00B853C5">
        <w:rPr>
          <w:rFonts w:ascii="Verdana" w:hAnsi="Verdana"/>
          <w:highlight w:val="yellow"/>
          <w:rPrChange w:id="320" w:author="Brisson, Nicholas" w:date="2024-10-02T16:53:00Z">
            <w:rPr>
              <w:rFonts w:ascii="Verdana" w:hAnsi="Verdana"/>
            </w:rPr>
          </w:rPrChange>
        </w:rPr>
        <w:t>%. Each point in the plot represents the CV for one dataset</w:t>
      </w:r>
      <w:commentRangeEnd w:id="313"/>
      <w:r w:rsidR="00D55EC6">
        <w:rPr>
          <w:rStyle w:val="CommentReference"/>
        </w:rPr>
        <w:commentReference w:id="313"/>
      </w:r>
      <w:r w:rsidRPr="00B853C5">
        <w:rPr>
          <w:rFonts w:ascii="Verdana" w:hAnsi="Verdana"/>
          <w:highlight w:val="yellow"/>
          <w:rPrChange w:id="321" w:author="Brisson, Nicholas" w:date="2024-10-02T16:53:00Z">
            <w:rPr>
              <w:rFonts w:ascii="Verdana" w:hAnsi="Verdana"/>
            </w:rPr>
          </w:rPrChange>
        </w:rPr>
        <w:t>.</w:t>
      </w:r>
    </w:p>
    <w:p w14:paraId="3925DAF0" w14:textId="145A805E" w:rsidR="006D745B" w:rsidRPr="007C5774" w:rsidRDefault="006B6966" w:rsidP="00727147">
      <w:pPr>
        <w:spacing w:line="360" w:lineRule="auto"/>
        <w:rPr>
          <w:rFonts w:ascii="Verdana" w:hAnsi="Verdana"/>
        </w:rPr>
      </w:pPr>
      <w:r w:rsidRPr="5FE521F8">
        <w:rPr>
          <w:rFonts w:ascii="Verdana" w:hAnsi="Verdana"/>
          <w:u w:val="single"/>
        </w:rPr>
        <w:t xml:space="preserve">4. </w:t>
      </w:r>
      <w:commentRangeStart w:id="322"/>
      <w:r w:rsidR="00E328D8" w:rsidRPr="5FE521F8">
        <w:rPr>
          <w:rFonts w:ascii="Verdana" w:hAnsi="Verdana"/>
          <w:u w:val="single"/>
        </w:rPr>
        <w:t>Discussion</w:t>
      </w:r>
      <w:commentRangeEnd w:id="322"/>
      <w:r w:rsidR="002C46C1">
        <w:rPr>
          <w:rStyle w:val="CommentReference"/>
        </w:rPr>
        <w:commentReference w:id="322"/>
      </w:r>
    </w:p>
    <w:p w14:paraId="09DE8276" w14:textId="0C796589" w:rsidR="007C5774" w:rsidRPr="007C5774" w:rsidRDefault="003F6389" w:rsidP="00BD05A8">
      <w:pPr>
        <w:spacing w:line="360" w:lineRule="auto"/>
        <w:jc w:val="both"/>
        <w:rPr>
          <w:rFonts w:ascii="Verdana" w:hAnsi="Verdana"/>
        </w:rPr>
      </w:pPr>
      <w:r>
        <w:rPr>
          <w:rFonts w:ascii="Verdana" w:hAnsi="Verdana"/>
        </w:rPr>
        <w:lastRenderedPageBreak/>
        <w:t>This</w:t>
      </w:r>
      <w:r w:rsidR="007C5774" w:rsidRPr="007C5774">
        <w:rPr>
          <w:rFonts w:ascii="Verdana" w:hAnsi="Verdana"/>
        </w:rPr>
        <w:t xml:space="preserve"> study introduces a semi-automated segmentation pipeline for analyzing tibiofemoral kinematics using dynamic MRI. </w:t>
      </w:r>
      <w:commentRangeStart w:id="323"/>
      <w:r w:rsidR="007C5774" w:rsidRPr="007C5774">
        <w:rPr>
          <w:rFonts w:ascii="Verdana" w:hAnsi="Verdana"/>
        </w:rPr>
        <w:t xml:space="preserve">The results demonstrate that </w:t>
      </w:r>
      <w:r w:rsidR="00A26A76">
        <w:rPr>
          <w:rFonts w:ascii="Verdana" w:hAnsi="Verdana"/>
        </w:rPr>
        <w:t>the presented approach</w:t>
      </w:r>
      <w:r w:rsidR="00A26A76" w:rsidRPr="007C5774">
        <w:rPr>
          <w:rFonts w:ascii="Verdana" w:hAnsi="Verdana"/>
        </w:rPr>
        <w:t xml:space="preserve"> </w:t>
      </w:r>
      <w:r w:rsidR="007C5774" w:rsidRPr="007C5774">
        <w:rPr>
          <w:rFonts w:ascii="Verdana" w:hAnsi="Verdana"/>
        </w:rPr>
        <w:t xml:space="preserve">offers significant advantages over </w:t>
      </w:r>
      <w:r w:rsidR="003B3851" w:rsidRPr="003B3851">
        <w:rPr>
          <w:rFonts w:ascii="Verdana" w:hAnsi="Verdana"/>
        </w:rPr>
        <w:t>manual segmentation</w:t>
      </w:r>
      <w:del w:id="324" w:author="Brisson, Nicholas" w:date="2024-10-03T14:36:00Z">
        <w:r w:rsidR="003B3851" w:rsidRPr="003B3851" w:rsidDel="00ED240F">
          <w:rPr>
            <w:rFonts w:ascii="Verdana" w:hAnsi="Verdana"/>
          </w:rPr>
          <w:delText xml:space="preserve"> used for comparison in this study</w:delText>
        </w:r>
        <w:r w:rsidR="007C5774" w:rsidRPr="007C5774" w:rsidDel="00ED240F">
          <w:rPr>
            <w:rFonts w:ascii="Verdana" w:hAnsi="Verdana"/>
          </w:rPr>
          <w:delText>, particularly</w:delText>
        </w:r>
      </w:del>
      <w:r w:rsidR="007C5774" w:rsidRPr="007C5774">
        <w:rPr>
          <w:rFonts w:ascii="Verdana" w:hAnsi="Verdana"/>
        </w:rPr>
        <w:t xml:space="preserve"> in terms of efficiency and consistency in tracking knee joint </w:t>
      </w:r>
      <w:ins w:id="325" w:author="Brisson, Nicholas" w:date="2024-10-03T14:42:00Z">
        <w:r w:rsidR="00D12FB4">
          <w:rPr>
            <w:rFonts w:ascii="Verdana" w:hAnsi="Verdana"/>
          </w:rPr>
          <w:t>flexion and extension</w:t>
        </w:r>
      </w:ins>
      <w:del w:id="326" w:author="Brisson, Nicholas" w:date="2024-10-03T14:42:00Z">
        <w:r w:rsidR="007C5774" w:rsidRPr="007C5774" w:rsidDel="00D12FB4">
          <w:rPr>
            <w:rFonts w:ascii="Verdana" w:hAnsi="Verdana"/>
          </w:rPr>
          <w:delText xml:space="preserve">motion </w:delText>
        </w:r>
      </w:del>
      <w:commentRangeEnd w:id="323"/>
      <w:r w:rsidR="00D12FB4">
        <w:rPr>
          <w:rStyle w:val="CommentReference"/>
        </w:rPr>
        <w:commentReference w:id="323"/>
      </w:r>
      <w:del w:id="327" w:author="Brisson, Nicholas" w:date="2024-10-03T14:42:00Z">
        <w:r w:rsidR="007C5774" w:rsidRPr="007C5774" w:rsidDel="00D12FB4">
          <w:rPr>
            <w:rFonts w:ascii="Verdana" w:hAnsi="Verdana"/>
          </w:rPr>
          <w:delText>throughout flexion-extension cycles</w:delText>
        </w:r>
      </w:del>
      <w:r w:rsidR="007C5774" w:rsidRPr="007C5774">
        <w:rPr>
          <w:rFonts w:ascii="Verdana" w:hAnsi="Verdana"/>
        </w:rPr>
        <w:t>.</w:t>
      </w:r>
    </w:p>
    <w:p w14:paraId="7A2CFB59" w14:textId="561CDE9E" w:rsidR="007C5774" w:rsidRPr="007C5774" w:rsidDel="00E73E80" w:rsidRDefault="007C5774" w:rsidP="00BD05A8">
      <w:pPr>
        <w:spacing w:line="360" w:lineRule="auto"/>
        <w:jc w:val="both"/>
        <w:rPr>
          <w:del w:id="328" w:author="Brisson, Nicholas" w:date="2024-10-03T14:47:00Z"/>
          <w:rFonts w:ascii="Verdana" w:hAnsi="Verdana"/>
        </w:rPr>
      </w:pPr>
      <w:r w:rsidRPr="007C5774">
        <w:rPr>
          <w:rFonts w:ascii="Verdana" w:hAnsi="Verdana"/>
        </w:rPr>
        <w:t xml:space="preserve">In the context of current literature on dynamic MRI of the knee, </w:t>
      </w:r>
      <w:del w:id="329" w:author="Brisson, Nicholas" w:date="2024-10-03T14:43:00Z">
        <w:r w:rsidR="003F6389" w:rsidDel="00D12FB4">
          <w:rPr>
            <w:rFonts w:ascii="Verdana" w:hAnsi="Verdana"/>
          </w:rPr>
          <w:delText>this</w:delText>
        </w:r>
        <w:r w:rsidRPr="007C5774" w:rsidDel="00D12FB4">
          <w:rPr>
            <w:rFonts w:ascii="Verdana" w:hAnsi="Verdana"/>
          </w:rPr>
          <w:delText xml:space="preserve"> </w:delText>
        </w:r>
      </w:del>
      <w:ins w:id="330" w:author="Brisson, Nicholas" w:date="2024-10-03T14:43:00Z">
        <w:r w:rsidR="00D12FB4">
          <w:rPr>
            <w:rFonts w:ascii="Verdana" w:hAnsi="Verdana"/>
          </w:rPr>
          <w:t xml:space="preserve">the </w:t>
        </w:r>
      </w:ins>
      <w:ins w:id="331" w:author="Brisson, Nicholas" w:date="2024-10-03T14:45:00Z">
        <w:r w:rsidR="00D12FB4">
          <w:rPr>
            <w:rFonts w:ascii="Verdana" w:hAnsi="Verdana"/>
          </w:rPr>
          <w:t>proposed</w:t>
        </w:r>
      </w:ins>
      <w:ins w:id="332" w:author="Brisson, Nicholas" w:date="2024-10-03T14:43:00Z">
        <w:r w:rsidR="00D12FB4" w:rsidRPr="007C5774">
          <w:rPr>
            <w:rFonts w:ascii="Verdana" w:hAnsi="Verdana"/>
          </w:rPr>
          <w:t xml:space="preserve"> </w:t>
        </w:r>
      </w:ins>
      <w:r w:rsidRPr="007C5774">
        <w:rPr>
          <w:rFonts w:ascii="Verdana" w:hAnsi="Verdana"/>
        </w:rPr>
        <w:t xml:space="preserve">approach offers a unique balance between </w:t>
      </w:r>
      <w:commentRangeStart w:id="333"/>
      <w:r w:rsidRPr="007C5774">
        <w:rPr>
          <w:rFonts w:ascii="Verdana" w:hAnsi="Verdana"/>
        </w:rPr>
        <w:t xml:space="preserve">efficiency and accuracy. </w:t>
      </w:r>
      <w:commentRangeEnd w:id="333"/>
      <w:r w:rsidR="00D12FB4">
        <w:rPr>
          <w:rStyle w:val="CommentReference"/>
        </w:rPr>
        <w:commentReference w:id="333"/>
      </w:r>
      <w:commentRangeStart w:id="334"/>
      <w:r w:rsidRPr="007C5774">
        <w:rPr>
          <w:rFonts w:ascii="Verdana" w:hAnsi="Verdana"/>
        </w:rPr>
        <w:t>Unlike methods that rely on registering dynamic frames to high-resolution 3D static scans</w:t>
      </w:r>
      <w:r w:rsidR="00073536">
        <w:rPr>
          <w:rFonts w:ascii="Verdana" w:hAnsi="Verdana"/>
        </w:rPr>
        <w:t xml:space="preserve"> [8,10]</w:t>
      </w:r>
      <w:r w:rsidR="003F6389">
        <w:rPr>
          <w:rFonts w:ascii="Verdana" w:hAnsi="Verdana"/>
        </w:rPr>
        <w:t>, this</w:t>
      </w:r>
      <w:r w:rsidRPr="007C5774">
        <w:rPr>
          <w:rFonts w:ascii="Verdana" w:hAnsi="Verdana"/>
        </w:rPr>
        <w:t xml:space="preserve"> technique directly utilizes the dynamic frames without the need for additional static imaging. This not only reduces total scan time but also eliminates potential errors that could arise from registering images acquired in different joint positions.</w:t>
      </w:r>
      <w:commentRangeEnd w:id="334"/>
      <w:r w:rsidR="00D12FB4">
        <w:rPr>
          <w:rStyle w:val="CommentReference"/>
        </w:rPr>
        <w:commentReference w:id="334"/>
      </w:r>
      <w:ins w:id="335" w:author="Brisson, Nicholas" w:date="2024-10-03T14:47:00Z">
        <w:r w:rsidR="00E73E80">
          <w:rPr>
            <w:rFonts w:ascii="Verdana" w:hAnsi="Verdana"/>
          </w:rPr>
          <w:t xml:space="preserve"> </w:t>
        </w:r>
      </w:ins>
    </w:p>
    <w:p w14:paraId="7838A8FD" w14:textId="7AE4E47A" w:rsidR="003501DD" w:rsidRDefault="003501DD" w:rsidP="00BD05A8">
      <w:pPr>
        <w:spacing w:line="360" w:lineRule="auto"/>
        <w:jc w:val="both"/>
        <w:rPr>
          <w:rFonts w:ascii="Verdana" w:hAnsi="Verdana"/>
        </w:rPr>
      </w:pPr>
      <w:del w:id="336" w:author="Brisson, Nicholas" w:date="2024-10-03T14:47:00Z">
        <w:r w:rsidRPr="003501DD" w:rsidDel="00E73E80">
          <w:rPr>
            <w:rFonts w:ascii="Verdana" w:hAnsi="Verdana"/>
          </w:rPr>
          <w:delText xml:space="preserve">This </w:delText>
        </w:r>
      </w:del>
      <w:ins w:id="337" w:author="Brisson, Nicholas" w:date="2024-10-03T14:47:00Z">
        <w:r w:rsidR="00E73E80">
          <w:rPr>
            <w:rFonts w:ascii="Verdana" w:hAnsi="Verdana"/>
          </w:rPr>
          <w:t>Furthermore, the presented</w:t>
        </w:r>
        <w:r w:rsidR="00E73E80" w:rsidRPr="003501DD">
          <w:rPr>
            <w:rFonts w:ascii="Verdana" w:hAnsi="Verdana"/>
          </w:rPr>
          <w:t xml:space="preserve"> </w:t>
        </w:r>
      </w:ins>
      <w:r w:rsidRPr="003501DD">
        <w:rPr>
          <w:rFonts w:ascii="Verdana" w:hAnsi="Verdana"/>
        </w:rPr>
        <w:t>method utilizes the full contours of the bones rather than relying on specific anatomical landmarks</w:t>
      </w:r>
      <w:r>
        <w:rPr>
          <w:rFonts w:ascii="Verdana" w:hAnsi="Verdana"/>
        </w:rPr>
        <w:t xml:space="preserve"> </w:t>
      </w:r>
      <w:r w:rsidRPr="003501DD">
        <w:rPr>
          <w:rFonts w:ascii="Verdana" w:hAnsi="Verdana"/>
        </w:rPr>
        <w:t xml:space="preserve">[9, 27]. </w:t>
      </w:r>
      <w:commentRangeStart w:id="338"/>
      <w:r w:rsidRPr="003501DD">
        <w:rPr>
          <w:rFonts w:ascii="Verdana" w:hAnsi="Verdana"/>
        </w:rPr>
        <w:t>By tracking entire bone edges instead of discrete points, it may offer improved robustness against errors that can arise from landmark misidentification or local image artifacts.</w:t>
      </w:r>
      <w:r w:rsidRPr="003F6389">
        <w:rPr>
          <w:rFonts w:ascii="Verdana" w:hAnsi="Verdana"/>
        </w:rPr>
        <w:t xml:space="preserve"> </w:t>
      </w:r>
      <w:commentRangeEnd w:id="338"/>
      <w:r w:rsidR="00E73E80">
        <w:rPr>
          <w:rStyle w:val="CommentReference"/>
        </w:rPr>
        <w:commentReference w:id="338"/>
      </w:r>
    </w:p>
    <w:p w14:paraId="50A68205" w14:textId="69E88DF0" w:rsidR="003F6389" w:rsidRDefault="003501DD" w:rsidP="00BD05A8">
      <w:pPr>
        <w:spacing w:line="360" w:lineRule="auto"/>
        <w:jc w:val="both"/>
        <w:rPr>
          <w:rFonts w:ascii="Verdana" w:hAnsi="Verdana"/>
        </w:rPr>
      </w:pPr>
      <w:r w:rsidRPr="003F6389">
        <w:rPr>
          <w:rFonts w:ascii="Verdana" w:hAnsi="Verdana"/>
        </w:rPr>
        <w:t>A</w:t>
      </w:r>
      <w:r w:rsidR="003F6389" w:rsidRPr="003F6389">
        <w:rPr>
          <w:rFonts w:ascii="Verdana" w:hAnsi="Verdana"/>
        </w:rPr>
        <w:t xml:space="preserve"> key strength of </w:t>
      </w:r>
      <w:del w:id="339" w:author="Brisson, Nicholas" w:date="2024-10-03T14:50:00Z">
        <w:r w:rsidR="003F6389" w:rsidRPr="003F6389" w:rsidDel="00926C3D">
          <w:rPr>
            <w:rFonts w:ascii="Verdana" w:hAnsi="Verdana"/>
          </w:rPr>
          <w:delText xml:space="preserve">this </w:delText>
        </w:r>
      </w:del>
      <w:ins w:id="340" w:author="Brisson, Nicholas" w:date="2024-10-03T14:50:00Z">
        <w:r w:rsidR="00926C3D">
          <w:rPr>
            <w:rFonts w:ascii="Verdana" w:hAnsi="Verdana"/>
          </w:rPr>
          <w:t>the described</w:t>
        </w:r>
        <w:r w:rsidR="00926C3D" w:rsidRPr="003F6389">
          <w:rPr>
            <w:rFonts w:ascii="Verdana" w:hAnsi="Verdana"/>
          </w:rPr>
          <w:t xml:space="preserve"> </w:t>
        </w:r>
      </w:ins>
      <w:r w:rsidR="003F6389" w:rsidRPr="003F6389">
        <w:rPr>
          <w:rFonts w:ascii="Verdana" w:hAnsi="Verdana"/>
        </w:rPr>
        <w:t xml:space="preserve">method is its </w:t>
      </w:r>
      <w:commentRangeStart w:id="341"/>
      <w:r w:rsidR="003F6389" w:rsidRPr="003F6389">
        <w:rPr>
          <w:rFonts w:ascii="Verdana" w:hAnsi="Verdana"/>
        </w:rPr>
        <w:t>efficiency</w:t>
      </w:r>
      <w:commentRangeEnd w:id="341"/>
      <w:r w:rsidR="00926C3D">
        <w:rPr>
          <w:rStyle w:val="CommentReference"/>
        </w:rPr>
        <w:commentReference w:id="341"/>
      </w:r>
      <w:r w:rsidR="003F6389" w:rsidRPr="003F6389">
        <w:rPr>
          <w:rFonts w:ascii="Verdana" w:hAnsi="Verdana"/>
        </w:rPr>
        <w:t xml:space="preserve">. By requiring manual segmentation of only a single frame, with minimal user intervention thereafter, this approach significantly reduces processing time compared to full manual segmentation of all frames. </w:t>
      </w:r>
      <w:commentRangeStart w:id="342"/>
      <w:r w:rsidR="00C65919" w:rsidRPr="00C65919">
        <w:rPr>
          <w:rFonts w:ascii="Verdana" w:hAnsi="Verdana"/>
        </w:rPr>
        <w:t xml:space="preserve">The significantly lower </w:t>
      </w:r>
      <w:r w:rsidR="003F1EB5">
        <w:rPr>
          <w:rFonts w:ascii="Verdana" w:hAnsi="Verdana"/>
        </w:rPr>
        <w:t>CV</w:t>
      </w:r>
      <w:ins w:id="343" w:author="Brisson, Nicholas" w:date="2024-10-03T14:52:00Z">
        <w:r w:rsidR="00926C3D">
          <w:rPr>
            <w:rFonts w:ascii="Verdana" w:hAnsi="Verdana"/>
          </w:rPr>
          <w:t>s</w:t>
        </w:r>
      </w:ins>
      <w:del w:id="344" w:author="Brisson, Nicholas" w:date="2024-10-03T14:52:00Z">
        <w:r w:rsidR="003F1EB5" w:rsidDel="00926C3D">
          <w:rPr>
            <w:rFonts w:ascii="Verdana" w:hAnsi="Verdana"/>
          </w:rPr>
          <w:delText xml:space="preserve"> values</w:delText>
        </w:r>
      </w:del>
      <w:r w:rsidR="00C65919" w:rsidRPr="00C65919">
        <w:rPr>
          <w:rFonts w:ascii="Verdana" w:hAnsi="Verdana"/>
        </w:rPr>
        <w:t xml:space="preserve"> observed for the automatic method across all datasets </w:t>
      </w:r>
      <w:r w:rsidR="008C630C">
        <w:rPr>
          <w:rFonts w:ascii="Verdana" w:hAnsi="Verdana"/>
        </w:rPr>
        <w:t>shows higher</w:t>
      </w:r>
      <w:r w:rsidR="00C65919" w:rsidRPr="00C65919">
        <w:rPr>
          <w:rFonts w:ascii="Verdana" w:hAnsi="Verdana"/>
        </w:rPr>
        <w:t xml:space="preserve"> consistency in tracking knee motion compared to manual segmentation.</w:t>
      </w:r>
      <w:r w:rsidR="00C65919">
        <w:rPr>
          <w:rFonts w:ascii="Verdana" w:hAnsi="Verdana"/>
        </w:rPr>
        <w:t xml:space="preserve"> </w:t>
      </w:r>
      <w:commentRangeEnd w:id="342"/>
      <w:r w:rsidR="005467F0">
        <w:rPr>
          <w:rStyle w:val="CommentReference"/>
        </w:rPr>
        <w:commentReference w:id="342"/>
      </w:r>
      <w:r w:rsidR="00C65919">
        <w:rPr>
          <w:rFonts w:ascii="Verdana" w:hAnsi="Verdana"/>
        </w:rPr>
        <w:t xml:space="preserve">This </w:t>
      </w:r>
      <w:r w:rsidR="00C65919" w:rsidRPr="00C65919">
        <w:rPr>
          <w:rFonts w:ascii="Verdana" w:hAnsi="Verdana"/>
        </w:rPr>
        <w:t>improved consistency suggests that the automatic method may be better suited for detecting subtle changes in knee kinematics</w:t>
      </w:r>
      <w:ins w:id="345" w:author="Brisson, Nicholas" w:date="2024-10-03T14:52:00Z">
        <w:r w:rsidR="00926C3D">
          <w:rPr>
            <w:rFonts w:ascii="Verdana" w:hAnsi="Verdana"/>
          </w:rPr>
          <w:t>.</w:t>
        </w:r>
      </w:ins>
    </w:p>
    <w:p w14:paraId="18DA81F5" w14:textId="7609E28D" w:rsidR="003F6389" w:rsidRPr="003F6389" w:rsidRDefault="003F6389" w:rsidP="00BD05A8">
      <w:pPr>
        <w:spacing w:line="360" w:lineRule="auto"/>
        <w:jc w:val="both"/>
        <w:rPr>
          <w:rFonts w:ascii="Verdana" w:hAnsi="Verdana"/>
        </w:rPr>
      </w:pPr>
      <w:r w:rsidRPr="003F6389">
        <w:rPr>
          <w:rFonts w:ascii="Verdana" w:hAnsi="Verdana"/>
        </w:rPr>
        <w:t xml:space="preserve">However, the </w:t>
      </w:r>
      <w:r w:rsidR="008C630C">
        <w:rPr>
          <w:rFonts w:ascii="Verdana" w:hAnsi="Verdana"/>
        </w:rPr>
        <w:t>presented tracking algorithm</w:t>
      </w:r>
      <w:r w:rsidR="008C630C" w:rsidRPr="003F6389">
        <w:rPr>
          <w:rFonts w:ascii="Verdana" w:hAnsi="Verdana"/>
        </w:rPr>
        <w:t xml:space="preserve"> </w:t>
      </w:r>
      <w:r w:rsidRPr="003F6389">
        <w:rPr>
          <w:rFonts w:ascii="Verdana" w:hAnsi="Verdana"/>
        </w:rPr>
        <w:t xml:space="preserve">has limitations. The current implementation is restricted to 2D sagittal plane analysis, </w:t>
      </w:r>
      <w:commentRangeStart w:id="346"/>
      <w:r w:rsidRPr="003F6389">
        <w:rPr>
          <w:rFonts w:ascii="Verdana" w:hAnsi="Verdana"/>
        </w:rPr>
        <w:t xml:space="preserve">capturing primarily flexion-extension and anterior-posterior translation. </w:t>
      </w:r>
      <w:commentRangeEnd w:id="346"/>
      <w:r w:rsidR="005467F0">
        <w:rPr>
          <w:rStyle w:val="CommentReference"/>
        </w:rPr>
        <w:commentReference w:id="346"/>
      </w:r>
      <w:commentRangeStart w:id="347"/>
      <w:r w:rsidRPr="003F6389">
        <w:rPr>
          <w:rFonts w:ascii="Verdana" w:hAnsi="Verdana"/>
        </w:rPr>
        <w:t xml:space="preserve">This limits the ability to quantify out-of-plane motions such as internal-external rotation or abduction-adduction, which are important components of full 3D knee kinematics. </w:t>
      </w:r>
      <w:commentRangeEnd w:id="347"/>
      <w:r w:rsidR="00ED61ED">
        <w:rPr>
          <w:rStyle w:val="CommentReference"/>
        </w:rPr>
        <w:commentReference w:id="347"/>
      </w:r>
      <w:commentRangeStart w:id="348"/>
      <w:r w:rsidRPr="003F6389">
        <w:rPr>
          <w:rFonts w:ascii="Verdana" w:hAnsi="Verdana"/>
        </w:rPr>
        <w:t>Additionally, the accuracy of the method relies on movement being confined to a single plane, which can be challenging to achieve perfectly in vivo.</w:t>
      </w:r>
      <w:commentRangeEnd w:id="348"/>
      <w:r w:rsidR="00ED61ED">
        <w:rPr>
          <w:rStyle w:val="CommentReference"/>
        </w:rPr>
        <w:commentReference w:id="348"/>
      </w:r>
    </w:p>
    <w:p w14:paraId="11B84443" w14:textId="481D06B1" w:rsidR="003F6389" w:rsidRPr="003F6389" w:rsidRDefault="003F6389" w:rsidP="00BD05A8">
      <w:pPr>
        <w:spacing w:line="360" w:lineRule="auto"/>
        <w:jc w:val="both"/>
        <w:rPr>
          <w:rFonts w:ascii="Verdana" w:hAnsi="Verdana"/>
        </w:rPr>
      </w:pPr>
      <w:r w:rsidRPr="003F6389">
        <w:rPr>
          <w:rFonts w:ascii="Verdana" w:hAnsi="Verdana"/>
        </w:rPr>
        <w:t xml:space="preserve">Despite these limitations, the method shows promise for </w:t>
      </w:r>
      <w:r w:rsidR="00C5084E" w:rsidRPr="00BD05A8">
        <w:rPr>
          <w:rFonts w:ascii="Verdana" w:hAnsi="Verdana"/>
        </w:rPr>
        <w:t>ap</w:t>
      </w:r>
      <w:r w:rsidR="00C5084E">
        <w:rPr>
          <w:rFonts w:ascii="Verdana" w:hAnsi="Verdana"/>
        </w:rPr>
        <w:t xml:space="preserve">plication in </w:t>
      </w:r>
      <w:r w:rsidRPr="003F6389">
        <w:rPr>
          <w:rFonts w:ascii="Verdana" w:hAnsi="Verdana"/>
        </w:rPr>
        <w:t xml:space="preserve">clinical </w:t>
      </w:r>
      <w:r w:rsidR="00C5084E" w:rsidRPr="00BD05A8">
        <w:rPr>
          <w:rFonts w:ascii="Verdana" w:hAnsi="Verdana"/>
        </w:rPr>
        <w:t>st</w:t>
      </w:r>
      <w:r w:rsidR="00C5084E">
        <w:rPr>
          <w:rFonts w:ascii="Verdana" w:hAnsi="Verdana"/>
        </w:rPr>
        <w:t>udies</w:t>
      </w:r>
      <w:r w:rsidRPr="003F6389">
        <w:rPr>
          <w:rFonts w:ascii="Verdana" w:hAnsi="Verdana"/>
        </w:rPr>
        <w:t xml:space="preserve">. The ability to quickly and consistently quantify tibiofemoral kinematics </w:t>
      </w:r>
      <w:r w:rsidRPr="003F6389">
        <w:rPr>
          <w:rFonts w:ascii="Verdana" w:hAnsi="Verdana"/>
        </w:rPr>
        <w:lastRenderedPageBreak/>
        <w:t xml:space="preserve">could be valuable for assessing knee function in </w:t>
      </w:r>
      <w:ins w:id="349" w:author="Brisson, Nicholas" w:date="2024-10-03T15:28:00Z">
        <w:r w:rsidR="00A84D82">
          <w:rPr>
            <w:rFonts w:ascii="Verdana" w:hAnsi="Verdana"/>
          </w:rPr>
          <w:t xml:space="preserve">the context of </w:t>
        </w:r>
      </w:ins>
      <w:del w:id="350" w:author="Brisson, Nicholas" w:date="2024-10-03T15:28:00Z">
        <w:r w:rsidRPr="003F6389" w:rsidDel="00A84D82">
          <w:rPr>
            <w:rFonts w:ascii="Verdana" w:hAnsi="Verdana"/>
          </w:rPr>
          <w:delText xml:space="preserve">various </w:delText>
        </w:r>
      </w:del>
      <w:ins w:id="351" w:author="Brisson, Nicholas" w:date="2024-10-03T15:28:00Z">
        <w:r w:rsidR="00A84D82">
          <w:rPr>
            <w:rFonts w:ascii="Verdana" w:hAnsi="Verdana"/>
          </w:rPr>
          <w:t xml:space="preserve">various knee injuries and </w:t>
        </w:r>
      </w:ins>
      <w:del w:id="352" w:author="Brisson, Nicholas" w:date="2024-10-03T15:28:00Z">
        <w:r w:rsidRPr="003F6389" w:rsidDel="00A84D82">
          <w:rPr>
            <w:rFonts w:ascii="Verdana" w:hAnsi="Verdana"/>
          </w:rPr>
          <w:delText>patient populations</w:delText>
        </w:r>
      </w:del>
      <w:ins w:id="353" w:author="Brisson, Nicholas" w:date="2024-10-03T15:29:00Z">
        <w:r w:rsidR="00A84D82">
          <w:rPr>
            <w:rFonts w:ascii="Verdana" w:hAnsi="Verdana"/>
          </w:rPr>
          <w:t>m</w:t>
        </w:r>
      </w:ins>
      <w:ins w:id="354" w:author="Brisson, Nicholas" w:date="2024-10-03T15:26:00Z">
        <w:r w:rsidR="00A84D82">
          <w:rPr>
            <w:rFonts w:ascii="Verdana" w:hAnsi="Verdana"/>
          </w:rPr>
          <w:t>echa</w:t>
        </w:r>
      </w:ins>
      <w:ins w:id="355" w:author="Brisson, Nicholas" w:date="2024-10-03T15:27:00Z">
        <w:r w:rsidR="00A84D82">
          <w:rPr>
            <w:rFonts w:ascii="Verdana" w:hAnsi="Verdana"/>
          </w:rPr>
          <w:t xml:space="preserve">nically driven musculoskeletal conditions </w:t>
        </w:r>
      </w:ins>
      <w:del w:id="356" w:author="Brisson, Nicholas" w:date="2024-10-03T15:26:00Z">
        <w:r w:rsidRPr="003F6389" w:rsidDel="00A84D82">
          <w:rPr>
            <w:rFonts w:ascii="Verdana" w:hAnsi="Verdana"/>
          </w:rPr>
          <w:delText xml:space="preserve">, such as those with ACL reconstruction who are known to exhibit changes in knee motion </w:delText>
        </w:r>
        <w:commentRangeStart w:id="357"/>
        <w:r w:rsidRPr="003F6389" w:rsidDel="00A84D82">
          <w:rPr>
            <w:rFonts w:ascii="Verdana" w:hAnsi="Verdana"/>
          </w:rPr>
          <w:delText>patterns</w:delText>
        </w:r>
        <w:r w:rsidR="00073536" w:rsidDel="00A84D82">
          <w:rPr>
            <w:rFonts w:ascii="Verdana" w:hAnsi="Verdana"/>
          </w:rPr>
          <w:delText xml:space="preserve"> </w:delText>
        </w:r>
      </w:del>
      <w:r w:rsidR="00073536">
        <w:rPr>
          <w:rFonts w:ascii="Verdana" w:hAnsi="Verdana"/>
        </w:rPr>
        <w:t>[7]</w:t>
      </w:r>
      <w:r w:rsidRPr="003F6389">
        <w:rPr>
          <w:rFonts w:ascii="Verdana" w:hAnsi="Verdana"/>
        </w:rPr>
        <w:t xml:space="preserve">. </w:t>
      </w:r>
      <w:commentRangeEnd w:id="357"/>
      <w:r w:rsidR="00A84D82">
        <w:rPr>
          <w:rStyle w:val="CommentReference"/>
        </w:rPr>
        <w:commentReference w:id="357"/>
      </w:r>
      <w:r w:rsidR="009C51BE" w:rsidRPr="009C51BE">
        <w:rPr>
          <w:rFonts w:ascii="Verdana" w:hAnsi="Verdana"/>
        </w:rPr>
        <w:t xml:space="preserve">The method could also be extended to </w:t>
      </w:r>
      <w:del w:id="358" w:author="Brisson, Nicholas" w:date="2024-10-03T15:31:00Z">
        <w:r w:rsidR="009C51BE" w:rsidRPr="009C51BE" w:rsidDel="00060FB2">
          <w:rPr>
            <w:rFonts w:ascii="Verdana" w:hAnsi="Verdana"/>
          </w:rPr>
          <w:delText xml:space="preserve">analyze </w:delText>
        </w:r>
      </w:del>
      <w:ins w:id="359" w:author="Brisson, Nicholas" w:date="2024-10-03T15:31:00Z">
        <w:r w:rsidR="00060FB2">
          <w:rPr>
            <w:rFonts w:ascii="Verdana" w:hAnsi="Verdana"/>
          </w:rPr>
          <w:t>the</w:t>
        </w:r>
        <w:r w:rsidR="00060FB2" w:rsidRPr="009C51BE">
          <w:rPr>
            <w:rFonts w:ascii="Verdana" w:hAnsi="Verdana"/>
          </w:rPr>
          <w:t xml:space="preserve"> </w:t>
        </w:r>
      </w:ins>
      <w:r w:rsidR="009C51BE" w:rsidRPr="009C51BE">
        <w:rPr>
          <w:rFonts w:ascii="Verdana" w:hAnsi="Verdana"/>
        </w:rPr>
        <w:t xml:space="preserve">patellofemoral </w:t>
      </w:r>
      <w:ins w:id="360" w:author="Brisson, Nicholas" w:date="2024-10-03T15:31:00Z">
        <w:r w:rsidR="00060FB2">
          <w:rPr>
            <w:rFonts w:ascii="Verdana" w:hAnsi="Verdana"/>
          </w:rPr>
          <w:t xml:space="preserve">joint, enabling </w:t>
        </w:r>
      </w:ins>
      <w:r w:rsidR="009C51BE" w:rsidRPr="009C51BE">
        <w:rPr>
          <w:rFonts w:ascii="Verdana" w:hAnsi="Verdana"/>
        </w:rPr>
        <w:t>kinematic</w:t>
      </w:r>
      <w:ins w:id="361" w:author="Brisson, Nicholas" w:date="2024-10-03T15:32:00Z">
        <w:r w:rsidR="00060FB2">
          <w:rPr>
            <w:rFonts w:ascii="Verdana" w:hAnsi="Verdana"/>
          </w:rPr>
          <w:t xml:space="preserve"> analysis</w:t>
        </w:r>
      </w:ins>
      <w:del w:id="362" w:author="Brisson, Nicholas" w:date="2024-10-03T15:32:00Z">
        <w:r w:rsidR="009C51BE" w:rsidRPr="009C51BE" w:rsidDel="00060FB2">
          <w:rPr>
            <w:rFonts w:ascii="Verdana" w:hAnsi="Verdana"/>
          </w:rPr>
          <w:delText>s</w:delText>
        </w:r>
      </w:del>
      <w:r w:rsidR="009C51BE" w:rsidRPr="009C51BE">
        <w:rPr>
          <w:rFonts w:ascii="Verdana" w:hAnsi="Verdana"/>
        </w:rPr>
        <w:t xml:space="preserve"> [27]</w:t>
      </w:r>
      <w:ins w:id="363" w:author="Brisson, Nicholas" w:date="2024-10-03T15:31:00Z">
        <w:r w:rsidR="00060FB2">
          <w:rPr>
            <w:rFonts w:ascii="Verdana" w:hAnsi="Verdana"/>
          </w:rPr>
          <w:t xml:space="preserve"> </w:t>
        </w:r>
      </w:ins>
      <w:ins w:id="364" w:author="Brisson, Nicholas" w:date="2024-10-03T15:38:00Z">
        <w:r w:rsidR="00060FB2">
          <w:rPr>
            <w:rFonts w:ascii="Verdana" w:hAnsi="Verdana"/>
          </w:rPr>
          <w:t>to</w:t>
        </w:r>
      </w:ins>
      <w:ins w:id="365" w:author="Brisson, Nicholas" w:date="2024-10-03T15:33:00Z">
        <w:r w:rsidR="00060FB2">
          <w:rPr>
            <w:rFonts w:ascii="Verdana" w:hAnsi="Verdana"/>
          </w:rPr>
          <w:t xml:space="preserve"> support</w:t>
        </w:r>
      </w:ins>
      <w:ins w:id="366" w:author="Brisson, Nicholas" w:date="2024-10-03T15:38:00Z">
        <w:r w:rsidR="00060FB2">
          <w:rPr>
            <w:rFonts w:ascii="Verdana" w:hAnsi="Verdana"/>
          </w:rPr>
          <w:t xml:space="preserve"> </w:t>
        </w:r>
      </w:ins>
      <w:ins w:id="367" w:author="Brisson, Nicholas" w:date="2024-10-03T15:33:00Z">
        <w:r w:rsidR="00060FB2">
          <w:rPr>
            <w:rFonts w:ascii="Verdana" w:hAnsi="Verdana"/>
          </w:rPr>
          <w:t xml:space="preserve">clinical decision making for conditions such as </w:t>
        </w:r>
      </w:ins>
      <w:del w:id="368" w:author="Brisson, Nicholas" w:date="2024-10-03T15:31:00Z">
        <w:r w:rsidR="009C51BE" w:rsidRPr="009C51BE" w:rsidDel="00060FB2">
          <w:rPr>
            <w:rFonts w:ascii="Verdana" w:hAnsi="Verdana"/>
          </w:rPr>
          <w:delText xml:space="preserve">, </w:delText>
        </w:r>
      </w:del>
      <w:del w:id="369" w:author="Brisson, Nicholas" w:date="2024-10-03T15:30:00Z">
        <w:r w:rsidR="009C51BE" w:rsidRPr="009C51BE" w:rsidDel="00060FB2">
          <w:rPr>
            <w:rFonts w:ascii="Verdana" w:hAnsi="Verdana"/>
          </w:rPr>
          <w:delText xml:space="preserve">potentially </w:delText>
        </w:r>
      </w:del>
      <w:del w:id="370" w:author="Brisson, Nicholas" w:date="2024-10-03T15:32:00Z">
        <w:r w:rsidR="009C51BE" w:rsidRPr="009C51BE" w:rsidDel="00060FB2">
          <w:rPr>
            <w:rFonts w:ascii="Verdana" w:hAnsi="Verdana"/>
          </w:rPr>
          <w:delText xml:space="preserve">aiding in the assessment of patellofemoral disorders such as </w:delText>
        </w:r>
      </w:del>
      <w:del w:id="371" w:author="Brisson, Nicholas" w:date="2024-10-03T15:35:00Z">
        <w:r w:rsidR="009C51BE" w:rsidRPr="009C51BE" w:rsidDel="00060FB2">
          <w:rPr>
            <w:rFonts w:ascii="Verdana" w:hAnsi="Verdana"/>
          </w:rPr>
          <w:delText>patell</w:delText>
        </w:r>
        <w:r w:rsidR="009C51BE" w:rsidDel="00060FB2">
          <w:rPr>
            <w:rFonts w:ascii="Verdana" w:hAnsi="Verdana"/>
          </w:rPr>
          <w:delText>ar</w:delText>
        </w:r>
      </w:del>
      <w:ins w:id="372" w:author="Brisson, Nicholas" w:date="2024-10-03T15:35:00Z">
        <w:r w:rsidR="00060FB2">
          <w:rPr>
            <w:rFonts w:ascii="Verdana" w:hAnsi="Verdana"/>
          </w:rPr>
          <w:t>patellofemoral</w:t>
        </w:r>
      </w:ins>
      <w:r w:rsidR="009C51BE">
        <w:rPr>
          <w:rFonts w:ascii="Verdana" w:hAnsi="Verdana"/>
        </w:rPr>
        <w:t xml:space="preserve"> instability </w:t>
      </w:r>
      <w:ins w:id="373" w:author="Brisson, Nicholas" w:date="2024-10-03T15:33:00Z">
        <w:r w:rsidR="00060FB2">
          <w:rPr>
            <w:rFonts w:ascii="Verdana" w:hAnsi="Verdana"/>
          </w:rPr>
          <w:t>and patellofemoral pain syndrome</w:t>
        </w:r>
      </w:ins>
      <w:del w:id="374" w:author="Brisson, Nicholas" w:date="2024-10-03T15:33:00Z">
        <w:r w:rsidR="009C51BE" w:rsidDel="00060FB2">
          <w:rPr>
            <w:rFonts w:ascii="Verdana" w:hAnsi="Verdana"/>
          </w:rPr>
          <w:delText>and associated conditions</w:delText>
        </w:r>
        <w:r w:rsidR="009C51BE" w:rsidRPr="009C51BE" w:rsidDel="00060FB2">
          <w:rPr>
            <w:rFonts w:ascii="Verdana" w:hAnsi="Verdana"/>
          </w:rPr>
          <w:delText xml:space="preserve"> pain</w:delText>
        </w:r>
      </w:del>
      <w:r w:rsidR="009C51BE" w:rsidRPr="009C51BE">
        <w:rPr>
          <w:rFonts w:ascii="Verdana" w:hAnsi="Verdana"/>
        </w:rPr>
        <w:t xml:space="preserve"> [2</w:t>
      </w:r>
      <w:r w:rsidR="009C51BE">
        <w:rPr>
          <w:rFonts w:ascii="Verdana" w:hAnsi="Verdana"/>
        </w:rPr>
        <w:t>8</w:t>
      </w:r>
      <w:r w:rsidR="009C51BE" w:rsidRPr="009C51BE">
        <w:rPr>
          <w:rFonts w:ascii="Verdana" w:hAnsi="Verdana"/>
        </w:rPr>
        <w:t>]</w:t>
      </w:r>
    </w:p>
    <w:p w14:paraId="286C3547" w14:textId="4DD9E41F" w:rsidR="001F53E5" w:rsidRPr="003F6389" w:rsidRDefault="003F6389" w:rsidP="00BD05A8">
      <w:pPr>
        <w:spacing w:line="360" w:lineRule="auto"/>
        <w:jc w:val="both"/>
        <w:rPr>
          <w:rFonts w:ascii="Verdana" w:hAnsi="Verdana"/>
        </w:rPr>
      </w:pPr>
      <w:r w:rsidRPr="003F6389">
        <w:rPr>
          <w:rFonts w:ascii="Verdana" w:hAnsi="Verdana"/>
        </w:rPr>
        <w:t xml:space="preserve">Future work should focus on extending this method to 3D analysis, which would allow for a more comprehensive assessment of knee joint kinematics. </w:t>
      </w:r>
      <w:commentRangeStart w:id="375"/>
      <w:r w:rsidRPr="003F6389">
        <w:rPr>
          <w:rFonts w:ascii="Verdana" w:hAnsi="Verdana"/>
        </w:rPr>
        <w:t xml:space="preserve">This could involve adapting the segmentation algorithm to work with multi-planar dynamic MRI acquisitions </w:t>
      </w:r>
      <w:commentRangeEnd w:id="375"/>
      <w:r w:rsidR="00060FB2">
        <w:rPr>
          <w:rStyle w:val="CommentReference"/>
        </w:rPr>
        <w:commentReference w:id="375"/>
      </w:r>
      <w:r w:rsidRPr="003F6389">
        <w:rPr>
          <w:rFonts w:ascii="Verdana" w:hAnsi="Verdana"/>
        </w:rPr>
        <w:t xml:space="preserve">or exploring ways to infer 3D motion from 2D projections. </w:t>
      </w:r>
      <w:commentRangeStart w:id="376"/>
      <w:r w:rsidRPr="002C46C1">
        <w:rPr>
          <w:rFonts w:ascii="Verdana" w:hAnsi="Verdana"/>
          <w:strike/>
          <w:rPrChange w:id="377" w:author="Brisson, Nicholas" w:date="2024-10-03T15:40:00Z">
            <w:rPr>
              <w:rFonts w:ascii="Verdana" w:hAnsi="Verdana"/>
            </w:rPr>
          </w:rPrChange>
        </w:rPr>
        <w:t>Improvements in subject positioning and fixation within the knee loading device could help minimize unintended out-of-plane motions, particularly tibial internal-external rotation.</w:t>
      </w:r>
      <w:commentRangeEnd w:id="376"/>
      <w:r w:rsidR="00060FB2" w:rsidRPr="002C46C1">
        <w:rPr>
          <w:rStyle w:val="CommentReference"/>
          <w:strike/>
          <w:rPrChange w:id="378" w:author="Brisson, Nicholas" w:date="2024-10-03T15:40:00Z">
            <w:rPr>
              <w:rStyle w:val="CommentReference"/>
            </w:rPr>
          </w:rPrChange>
        </w:rPr>
        <w:commentReference w:id="376"/>
      </w:r>
    </w:p>
    <w:p w14:paraId="756B5568" w14:textId="0D22297E" w:rsidR="00240C7B" w:rsidRDefault="00240C7B" w:rsidP="5FE521F8">
      <w:pPr>
        <w:spacing w:line="360" w:lineRule="auto"/>
        <w:rPr>
          <w:rFonts w:ascii="Verdana" w:hAnsi="Verdana"/>
        </w:rPr>
      </w:pPr>
      <w:r>
        <w:rPr>
          <w:rFonts w:ascii="Verdana" w:hAnsi="Verdana"/>
        </w:rPr>
        <w:t xml:space="preserve">5. </w:t>
      </w:r>
      <w:r w:rsidRPr="00240C7B">
        <w:rPr>
          <w:rFonts w:ascii="Verdana" w:hAnsi="Verdana"/>
          <w:u w:val="single"/>
        </w:rPr>
        <w:t>Conclusion</w:t>
      </w:r>
      <w:r>
        <w:rPr>
          <w:rFonts w:ascii="Verdana" w:hAnsi="Verdana"/>
        </w:rPr>
        <w:t xml:space="preserve"> </w:t>
      </w:r>
    </w:p>
    <w:p w14:paraId="65FF8EC5" w14:textId="6EB68695" w:rsidR="001F53E5" w:rsidRPr="001F53E5" w:rsidRDefault="001F53E5" w:rsidP="008959C4">
      <w:pPr>
        <w:spacing w:line="360" w:lineRule="auto"/>
        <w:jc w:val="both"/>
        <w:rPr>
          <w:rFonts w:ascii="Verdana" w:hAnsi="Verdana"/>
        </w:rPr>
      </w:pPr>
      <w:r w:rsidRPr="001F53E5">
        <w:rPr>
          <w:rFonts w:ascii="Verdana" w:hAnsi="Verdana"/>
        </w:rPr>
        <w:t xml:space="preserve">This study presents a novel semi-automated approach for analyzing tibiofemoral kinematics using dynamic MRI, offering a balance of efficiency and accuracy in </w:t>
      </w:r>
      <w:commentRangeStart w:id="379"/>
      <w:r w:rsidRPr="001F53E5">
        <w:rPr>
          <w:rFonts w:ascii="Verdana" w:hAnsi="Verdana"/>
        </w:rPr>
        <w:t xml:space="preserve">knee motion </w:t>
      </w:r>
      <w:commentRangeEnd w:id="379"/>
      <w:r w:rsidR="002C46C1">
        <w:rPr>
          <w:rStyle w:val="CommentReference"/>
        </w:rPr>
        <w:commentReference w:id="379"/>
      </w:r>
      <w:r w:rsidRPr="001F53E5">
        <w:rPr>
          <w:rFonts w:ascii="Verdana" w:hAnsi="Verdana"/>
        </w:rPr>
        <w:t xml:space="preserve">analysis. By leveraging direct analysis of dynamic frames and full contour tracking, </w:t>
      </w:r>
      <w:r w:rsidR="007B04BD">
        <w:rPr>
          <w:rFonts w:ascii="Verdana" w:hAnsi="Verdana"/>
        </w:rPr>
        <w:t>the proposed</w:t>
      </w:r>
      <w:r w:rsidR="007B04BD" w:rsidRPr="001F53E5">
        <w:rPr>
          <w:rFonts w:ascii="Verdana" w:hAnsi="Verdana"/>
        </w:rPr>
        <w:t xml:space="preserve"> </w:t>
      </w:r>
      <w:r w:rsidRPr="001F53E5">
        <w:rPr>
          <w:rFonts w:ascii="Verdana" w:hAnsi="Verdana"/>
        </w:rPr>
        <w:t xml:space="preserve">method provides </w:t>
      </w:r>
      <w:commentRangeStart w:id="380"/>
      <w:r w:rsidRPr="001F53E5">
        <w:rPr>
          <w:rFonts w:ascii="Verdana" w:hAnsi="Verdana"/>
        </w:rPr>
        <w:t xml:space="preserve">consistent and smooth kinematic measurements </w:t>
      </w:r>
      <w:commentRangeEnd w:id="380"/>
      <w:r w:rsidR="002C46C1">
        <w:rPr>
          <w:rStyle w:val="CommentReference"/>
        </w:rPr>
        <w:commentReference w:id="380"/>
      </w:r>
      <w:r w:rsidRPr="001F53E5">
        <w:rPr>
          <w:rFonts w:ascii="Verdana" w:hAnsi="Verdana"/>
        </w:rPr>
        <w:t>with minimal user intervention.</w:t>
      </w:r>
    </w:p>
    <w:p w14:paraId="18151B8C" w14:textId="6DB5DB3F" w:rsidR="001F53E5" w:rsidRPr="001F53E5" w:rsidRDefault="001F53E5" w:rsidP="008959C4">
      <w:pPr>
        <w:spacing w:line="360" w:lineRule="auto"/>
        <w:jc w:val="both"/>
        <w:rPr>
          <w:rFonts w:ascii="Verdana" w:hAnsi="Verdana"/>
        </w:rPr>
      </w:pPr>
      <w:commentRangeStart w:id="381"/>
      <w:del w:id="382" w:author="Brisson, Nicholas" w:date="2024-10-03T15:45:00Z">
        <w:r w:rsidRPr="001F53E5" w:rsidDel="002C46C1">
          <w:rPr>
            <w:rFonts w:ascii="Verdana" w:hAnsi="Verdana"/>
          </w:rPr>
          <w:delText xml:space="preserve">While current limitations include 2D analysis and reliance on single-plane movement, </w:delText>
        </w:r>
      </w:del>
      <w:commentRangeEnd w:id="381"/>
      <w:r w:rsidR="002C46C1">
        <w:rPr>
          <w:rStyle w:val="CommentReference"/>
        </w:rPr>
        <w:commentReference w:id="381"/>
      </w:r>
      <w:del w:id="383" w:author="Brisson, Nicholas" w:date="2024-10-03T15:45:00Z">
        <w:r w:rsidRPr="001F53E5" w:rsidDel="002C46C1">
          <w:rPr>
            <w:rFonts w:ascii="Verdana" w:hAnsi="Verdana"/>
          </w:rPr>
          <w:delText>the</w:delText>
        </w:r>
      </w:del>
      <w:ins w:id="384" w:author="Brisson, Nicholas" w:date="2024-10-03T15:45:00Z">
        <w:r w:rsidR="002C46C1">
          <w:rPr>
            <w:rFonts w:ascii="Verdana" w:hAnsi="Verdana"/>
          </w:rPr>
          <w:t>The</w:t>
        </w:r>
      </w:ins>
      <w:r w:rsidRPr="001F53E5">
        <w:rPr>
          <w:rFonts w:ascii="Verdana" w:hAnsi="Verdana"/>
        </w:rPr>
        <w:t xml:space="preserve"> proposed approach shows significant promise for both research and clinical applications in knee biomechanics</w:t>
      </w:r>
      <w:commentRangeStart w:id="385"/>
      <w:r w:rsidRPr="001F53E5">
        <w:rPr>
          <w:rFonts w:ascii="Verdana" w:hAnsi="Verdana"/>
        </w:rPr>
        <w:t>. The integration with a custom MRI-compatible knee loading device further enhances its potential for studying load-dependent changes in knee kinematics.</w:t>
      </w:r>
      <w:commentRangeEnd w:id="385"/>
      <w:r w:rsidR="002C46C1">
        <w:rPr>
          <w:rStyle w:val="CommentReference"/>
        </w:rPr>
        <w:commentReference w:id="385"/>
      </w:r>
    </w:p>
    <w:p w14:paraId="41973D2C" w14:textId="77777777" w:rsidR="002C71E5" w:rsidRPr="007C5774" w:rsidRDefault="002C71E5" w:rsidP="5FE521F8">
      <w:pPr>
        <w:spacing w:line="360" w:lineRule="auto"/>
        <w:rPr>
          <w:rFonts w:ascii="Verdana" w:hAnsi="Verdana"/>
        </w:rPr>
      </w:pPr>
    </w:p>
    <w:p w14:paraId="4985241C" w14:textId="77777777" w:rsidR="00240C7B" w:rsidRDefault="00240C7B" w:rsidP="5FE521F8">
      <w:pPr>
        <w:spacing w:line="360" w:lineRule="auto"/>
        <w:rPr>
          <w:rFonts w:ascii="Verdana" w:hAnsi="Verdana"/>
        </w:rPr>
      </w:pPr>
    </w:p>
    <w:sectPr w:rsidR="00240C7B"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isson, Nicholas" w:date="2024-10-02T14:34:00Z" w:initials="BN">
    <w:p w14:paraId="0DF781C0" w14:textId="5062B448" w:rsidR="004244E9" w:rsidRDefault="004244E9">
      <w:pPr>
        <w:pStyle w:val="CommentText"/>
      </w:pPr>
      <w:r>
        <w:rPr>
          <w:rStyle w:val="CommentReference"/>
        </w:rPr>
        <w:annotationRef/>
      </w:r>
      <w:r>
        <w:t>See comment on title page</w:t>
      </w:r>
    </w:p>
  </w:comment>
  <w:comment w:id="2" w:author="Brisson, Nicholas" w:date="2024-10-02T14:36:00Z" w:initials="BN">
    <w:p w14:paraId="6EB45EC2" w14:textId="77777777" w:rsidR="004244E9" w:rsidRDefault="004244E9">
      <w:pPr>
        <w:pStyle w:val="CommentText"/>
      </w:pPr>
      <w:r>
        <w:rPr>
          <w:rStyle w:val="CommentReference"/>
        </w:rPr>
        <w:annotationRef/>
      </w:r>
      <w:r>
        <w:t>Is this referring to our data?</w:t>
      </w:r>
    </w:p>
    <w:p w14:paraId="6CFD1587" w14:textId="77777777" w:rsidR="004244E9" w:rsidRDefault="004244E9">
      <w:pPr>
        <w:pStyle w:val="CommentText"/>
      </w:pPr>
    </w:p>
    <w:p w14:paraId="52496E0C" w14:textId="77777777" w:rsidR="004244E9" w:rsidRDefault="004244E9">
      <w:pPr>
        <w:pStyle w:val="CommentText"/>
      </w:pPr>
      <w:r>
        <w:t>I find it weird to mention in the previous sentence that dynamic MRI data is typically low-res and requires high re. static images; but OUR dynamic data does not require high-res static images since the dynamic data itself is already high-res… In other words, who is subjectively calling our dynamic data “high res”, when we know that it’s nowhere near the “high-res” of static scans…</w:t>
      </w:r>
    </w:p>
    <w:p w14:paraId="005DFCE7" w14:textId="77777777" w:rsidR="004244E9" w:rsidRDefault="004244E9">
      <w:pPr>
        <w:pStyle w:val="CommentText"/>
      </w:pPr>
    </w:p>
    <w:p w14:paraId="695A6763" w14:textId="18D295A6" w:rsidR="004244E9" w:rsidRDefault="004244E9">
      <w:pPr>
        <w:pStyle w:val="CommentText"/>
      </w:pPr>
      <w:r>
        <w:t xml:space="preserve">Suggest re-wording </w:t>
      </w:r>
    </w:p>
  </w:comment>
  <w:comment w:id="3" w:author="Brisson, Nicholas" w:date="2024-10-02T14:39:00Z" w:initials="BN">
    <w:p w14:paraId="1B8AB897" w14:textId="77777777" w:rsidR="004244E9" w:rsidRDefault="004244E9">
      <w:pPr>
        <w:pStyle w:val="CommentText"/>
      </w:pPr>
      <w:r>
        <w:rPr>
          <w:rStyle w:val="CommentReference"/>
        </w:rPr>
        <w:annotationRef/>
      </w:r>
      <w:r>
        <w:t>Write the actual bones here</w:t>
      </w:r>
    </w:p>
    <w:p w14:paraId="0AFDBE74" w14:textId="77777777" w:rsidR="004244E9" w:rsidRDefault="004244E9">
      <w:pPr>
        <w:pStyle w:val="CommentText"/>
      </w:pPr>
    </w:p>
    <w:p w14:paraId="61C3CC62" w14:textId="4E4E57F1" w:rsidR="004244E9" w:rsidRDefault="004244E9">
      <w:pPr>
        <w:pStyle w:val="CommentText"/>
      </w:pPr>
      <w:r>
        <w:t>Tibia and femur?</w:t>
      </w:r>
    </w:p>
  </w:comment>
  <w:comment w:id="12" w:author="Brisson, Nicholas" w:date="2024-10-02T14:41:00Z" w:initials="BN">
    <w:p w14:paraId="64ED827D" w14:textId="6B76AD2E" w:rsidR="004244E9" w:rsidRDefault="004244E9">
      <w:pPr>
        <w:pStyle w:val="CommentText"/>
      </w:pPr>
      <w:r>
        <w:rPr>
          <w:rStyle w:val="CommentReference"/>
        </w:rPr>
        <w:annotationRef/>
      </w:r>
      <w:r>
        <w:t>Woah – those are HUGE COVs…</w:t>
      </w:r>
    </w:p>
  </w:comment>
  <w:comment w:id="21" w:author="Brisson, Nicholas" w:date="2024-10-02T14:45:00Z" w:initials="BN">
    <w:p w14:paraId="398909EE" w14:textId="2C47AB2B" w:rsidR="004244E9" w:rsidRDefault="004244E9">
      <w:pPr>
        <w:pStyle w:val="CommentText"/>
      </w:pPr>
      <w:r>
        <w:rPr>
          <w:rStyle w:val="CommentReference"/>
        </w:rPr>
        <w:annotationRef/>
      </w:r>
      <w:r>
        <w:t>How does it show promise for 3D data? How do you know this without actually trying this?</w:t>
      </w:r>
    </w:p>
  </w:comment>
  <w:comment w:id="39" w:author="Brisson, Nicholas" w:date="2024-10-03T14:18:00Z" w:initials="BN">
    <w:p w14:paraId="16E9FC24" w14:textId="645B5378" w:rsidR="00724400" w:rsidRDefault="00724400">
      <w:pPr>
        <w:pStyle w:val="CommentText"/>
      </w:pPr>
      <w:r>
        <w:rPr>
          <w:rStyle w:val="CommentReference"/>
        </w:rPr>
        <w:annotationRef/>
      </w:r>
      <w:r>
        <w:t>I would not mention 3D since we are only assessing 2D in this paper</w:t>
      </w:r>
    </w:p>
  </w:comment>
  <w:comment w:id="41" w:author="Brisson, Nicholas" w:date="2024-10-03T14:19:00Z" w:initials="BN">
    <w:p w14:paraId="79C0FA8C" w14:textId="77777777" w:rsidR="00724400" w:rsidRDefault="00724400">
      <w:pPr>
        <w:pStyle w:val="CommentText"/>
      </w:pPr>
      <w:r>
        <w:rPr>
          <w:rStyle w:val="CommentReference"/>
        </w:rPr>
        <w:annotationRef/>
      </w:r>
      <w:r>
        <w:t>Can you specifically state WHAT the changes are – in terms of the TIBIOFEMORAL joint?</w:t>
      </w:r>
    </w:p>
    <w:p w14:paraId="16AEC85C" w14:textId="77777777" w:rsidR="00724400" w:rsidRDefault="00724400">
      <w:pPr>
        <w:pStyle w:val="CommentText"/>
      </w:pPr>
    </w:p>
    <w:p w14:paraId="3EDCE2AC" w14:textId="33CB68A2" w:rsidR="00724400" w:rsidRDefault="00724400" w:rsidP="00724400">
      <w:pPr>
        <w:pStyle w:val="CommentText"/>
        <w:rPr>
          <w:highlight w:val="yellow"/>
        </w:rPr>
      </w:pPr>
      <w:r w:rsidRPr="0080495F">
        <w:rPr>
          <w:highlight w:val="yellow"/>
        </w:rPr>
        <w:t xml:space="preserve">I would </w:t>
      </w:r>
      <w:r>
        <w:rPr>
          <w:highlight w:val="yellow"/>
        </w:rPr>
        <w:t xml:space="preserve">also </w:t>
      </w:r>
      <w:r w:rsidRPr="0080495F">
        <w:rPr>
          <w:highlight w:val="yellow"/>
        </w:rPr>
        <w:t xml:space="preserve">suggest </w:t>
      </w:r>
      <w:r>
        <w:rPr>
          <w:highlight w:val="yellow"/>
        </w:rPr>
        <w:t>mentioning</w:t>
      </w:r>
      <w:r w:rsidRPr="0080495F">
        <w:rPr>
          <w:highlight w:val="yellow"/>
        </w:rPr>
        <w:t>:</w:t>
      </w:r>
    </w:p>
    <w:p w14:paraId="04A3A549" w14:textId="77777777" w:rsidR="00724400" w:rsidRDefault="00724400" w:rsidP="00724400">
      <w:pPr>
        <w:pStyle w:val="CommentText"/>
        <w:rPr>
          <w:highlight w:val="yellow"/>
        </w:rPr>
      </w:pPr>
      <w:r>
        <w:rPr>
          <w:highlight w:val="yellow"/>
        </w:rPr>
        <w:t xml:space="preserve">Ligament injuries (including </w:t>
      </w:r>
      <w:r w:rsidRPr="0080495F">
        <w:rPr>
          <w:highlight w:val="yellow"/>
        </w:rPr>
        <w:t>ACL, PCL injuries primarily, and MCL and LCL injuries secondarily</w:t>
      </w:r>
      <w:r>
        <w:rPr>
          <w:highlight w:val="yellow"/>
        </w:rPr>
        <w:t xml:space="preserve">) result in higher </w:t>
      </w:r>
      <w:r w:rsidRPr="0080495F">
        <w:rPr>
          <w:highlight w:val="yellow"/>
        </w:rPr>
        <w:t>knee joint laxity and instability (which we may be able to visualize with dynamic MRI)</w:t>
      </w:r>
    </w:p>
    <w:p w14:paraId="428D0D72" w14:textId="05374488" w:rsidR="00724400" w:rsidRPr="00724400" w:rsidRDefault="00724400" w:rsidP="00724400">
      <w:pPr>
        <w:pStyle w:val="CommentText"/>
        <w:rPr>
          <w:highlight w:val="yellow"/>
        </w:rPr>
      </w:pPr>
      <w:r>
        <w:rPr>
          <w:highlight w:val="yellow"/>
        </w:rPr>
        <w:t>It’s this instability/laxity that develops into bigger problems like higher tissue strains and loading, and thus OA development. Using our dynamic MRI setup, we have the change to directly visualize and quantify the increase osteokinematics due to increased joint laxity (because the torn ligaments are not restraining the joint as they should…)</w:t>
      </w:r>
    </w:p>
  </w:comment>
  <w:comment w:id="48" w:author="Brisson, Nicholas" w:date="2024-10-03T14:20:00Z" w:initials="BN">
    <w:p w14:paraId="34A62A82" w14:textId="7A4C50D1" w:rsidR="00724400" w:rsidRDefault="00724400">
      <w:pPr>
        <w:pStyle w:val="CommentText"/>
      </w:pPr>
      <w:r>
        <w:rPr>
          <w:rStyle w:val="CommentReference"/>
        </w:rPr>
        <w:annotationRef/>
      </w:r>
      <w:r>
        <w:t>Same comment as above – what are the specific changes?</w:t>
      </w:r>
    </w:p>
  </w:comment>
  <w:comment w:id="35" w:author="Brisson, Nicholas" w:date="2024-10-03T14:16:00Z" w:initials="BN">
    <w:p w14:paraId="4CE00A69" w14:textId="7509DFF3" w:rsidR="00514353" w:rsidRDefault="00514353">
      <w:pPr>
        <w:pStyle w:val="CommentText"/>
      </w:pPr>
      <w:r>
        <w:rPr>
          <w:rStyle w:val="CommentReference"/>
        </w:rPr>
        <w:annotationRef/>
      </w:r>
      <w:r>
        <w:t xml:space="preserve">I switched the order: knee injuries precede/lead to knee OA, so </w:t>
      </w:r>
      <w:proofErr w:type="spellStart"/>
      <w:r>
        <w:t>its</w:t>
      </w:r>
      <w:proofErr w:type="spellEnd"/>
      <w:r>
        <w:t xml:space="preserve"> often a temporal thing… so it makes more sense to mention injuries before OA.</w:t>
      </w:r>
    </w:p>
  </w:comment>
  <w:comment w:id="54" w:author="Brisson, Nicholas" w:date="2024-10-02T14:56:00Z" w:initials="BN">
    <w:p w14:paraId="33649A47" w14:textId="77777777" w:rsidR="004244E9" w:rsidRDefault="004244E9">
      <w:pPr>
        <w:pStyle w:val="CommentText"/>
      </w:pPr>
      <w:r>
        <w:rPr>
          <w:rStyle w:val="CommentReference"/>
        </w:rPr>
        <w:annotationRef/>
      </w:r>
      <w:r>
        <w:t xml:space="preserve">Reference for this? </w:t>
      </w:r>
    </w:p>
    <w:p w14:paraId="73EA9708" w14:textId="77777777" w:rsidR="004244E9" w:rsidRDefault="004244E9">
      <w:pPr>
        <w:pStyle w:val="CommentText"/>
      </w:pPr>
    </w:p>
    <w:p w14:paraId="78E25A94" w14:textId="46316F08" w:rsidR="004244E9" w:rsidRDefault="004244E9">
      <w:pPr>
        <w:pStyle w:val="CommentText"/>
      </w:pPr>
      <w:r>
        <w:t>I think this is an overstatement – saying that it has “proven to be valuable” sort of suggests that it is a well established and widely used approach, which is completely untrue. I suggest highlighting that while valuable info has been obtained using dynamic MRI, that this is definitely not the standard, and such studies are scarce.</w:t>
      </w:r>
    </w:p>
  </w:comment>
  <w:comment w:id="57" w:author="Brisson, Nicholas" w:date="2024-10-02T14:58:00Z" w:initials="BN">
    <w:p w14:paraId="65138D08" w14:textId="77777777" w:rsidR="004244E9" w:rsidRDefault="004244E9">
      <w:pPr>
        <w:pStyle w:val="CommentText"/>
      </w:pPr>
      <w:r>
        <w:rPr>
          <w:rStyle w:val="CommentReference"/>
        </w:rPr>
        <w:annotationRef/>
      </w:r>
      <w:r>
        <w:t>This sort of contradicts what we wrote in the Aleksiev paper… suggest tweaking wording</w:t>
      </w:r>
    </w:p>
    <w:p w14:paraId="0763F530" w14:textId="77777777" w:rsidR="004244E9" w:rsidRDefault="004244E9">
      <w:pPr>
        <w:pStyle w:val="CommentText"/>
      </w:pPr>
    </w:p>
    <w:p w14:paraId="2FE48787" w14:textId="14DBA200" w:rsidR="004244E9" w:rsidRDefault="004244E9">
      <w:pPr>
        <w:pStyle w:val="CommentText"/>
      </w:pPr>
      <w:r>
        <w:t xml:space="preserve">PLUS, I don’t think “MANY” studies did this. The vast majority of studies did EITHER (1) motion only (no load); or STATIC loading (no motion), but not both. (we point this out in the intro of Brisson </w:t>
      </w:r>
      <w:proofErr w:type="spellStart"/>
      <w:r>
        <w:t>ZMedPhys</w:t>
      </w:r>
      <w:proofErr w:type="spellEnd"/>
      <w:r>
        <w:t>)</w:t>
      </w:r>
    </w:p>
  </w:comment>
  <w:comment w:id="64" w:author="Brisson, Nicholas" w:date="2024-10-02T15:03:00Z" w:initials="BN">
    <w:p w14:paraId="2C85A93C" w14:textId="086FE072" w:rsidR="004244E9" w:rsidRDefault="004244E9">
      <w:pPr>
        <w:pStyle w:val="CommentText"/>
      </w:pPr>
      <w:r>
        <w:rPr>
          <w:rStyle w:val="CommentReference"/>
        </w:rPr>
        <w:annotationRef/>
      </w:r>
      <w:r>
        <w:t xml:space="preserve">You write “other </w:t>
      </w:r>
      <w:proofErr w:type="spellStart"/>
      <w:r>
        <w:t>approacheS</w:t>
      </w:r>
      <w:proofErr w:type="spellEnd"/>
      <w:r>
        <w:t>” plural, but only cite one paper/method… could you cite different techniques/papers here?</w:t>
      </w:r>
    </w:p>
  </w:comment>
  <w:comment w:id="66" w:author="Brisson, Nicholas" w:date="2024-10-02T15:04:00Z" w:initials="BN">
    <w:p w14:paraId="3CD76608" w14:textId="77777777" w:rsidR="004244E9" w:rsidRDefault="004244E9">
      <w:pPr>
        <w:pStyle w:val="CommentText"/>
      </w:pPr>
      <w:r>
        <w:rPr>
          <w:rStyle w:val="CommentReference"/>
        </w:rPr>
        <w:annotationRef/>
      </w:r>
      <w:r>
        <w:t xml:space="preserve">You write </w:t>
      </w:r>
      <w:proofErr w:type="gramStart"/>
      <w:r>
        <w:t>this 100 times</w:t>
      </w:r>
      <w:proofErr w:type="gramEnd"/>
      <w:r>
        <w:t>. It’s just blah blah. Instead, write what those methods ACTUALLY allow to do…</w:t>
      </w:r>
    </w:p>
    <w:p w14:paraId="69C98AF2" w14:textId="77777777" w:rsidR="004244E9" w:rsidRDefault="004244E9">
      <w:pPr>
        <w:pStyle w:val="CommentText"/>
      </w:pPr>
    </w:p>
    <w:p w14:paraId="7C1D5286" w14:textId="262C955F" w:rsidR="004244E9" w:rsidRDefault="004244E9">
      <w:pPr>
        <w:pStyle w:val="CommentText"/>
      </w:pPr>
      <w:r>
        <w:t xml:space="preserve">They allow for… accurate tissue segmentation and parameter quantification? They enable faster data analysis compared to…? They allow for faster (Shorter) data acquisition protocols because the data is lower res.?? </w:t>
      </w:r>
    </w:p>
    <w:p w14:paraId="2358F144" w14:textId="77777777" w:rsidR="004244E9" w:rsidRDefault="004244E9">
      <w:pPr>
        <w:pStyle w:val="CommentText"/>
      </w:pPr>
    </w:p>
    <w:p w14:paraId="470224B2" w14:textId="0BF3CF00" w:rsidR="004244E9" w:rsidRDefault="004244E9">
      <w:pPr>
        <w:pStyle w:val="CommentText"/>
      </w:pPr>
    </w:p>
  </w:comment>
  <w:comment w:id="67" w:author="Brisson, Nicholas" w:date="2024-10-02T15:06:00Z" w:initials="BN">
    <w:p w14:paraId="176B24EC" w14:textId="4308122F" w:rsidR="004244E9" w:rsidRDefault="004244E9">
      <w:pPr>
        <w:pStyle w:val="CommentText"/>
      </w:pPr>
      <w:r>
        <w:rPr>
          <w:rStyle w:val="CommentReference"/>
        </w:rPr>
        <w:annotationRef/>
      </w:r>
      <w:proofErr w:type="gramStart"/>
      <w:r>
        <w:t>So</w:t>
      </w:r>
      <w:proofErr w:type="gramEnd"/>
      <w:r>
        <w:t xml:space="preserve"> what? … expand the sentence to tell the reader WHY </w:t>
      </w:r>
      <w:proofErr w:type="gramStart"/>
      <w:r>
        <w:t>this matters</w:t>
      </w:r>
      <w:proofErr w:type="gramEnd"/>
      <w:r>
        <w:t xml:space="preserve">… </w:t>
      </w:r>
    </w:p>
  </w:comment>
  <w:comment w:id="68" w:author="Brisson, Nicholas" w:date="2024-10-02T15:07:00Z" w:initials="BN">
    <w:p w14:paraId="27AE797B" w14:textId="2928A8E7" w:rsidR="004244E9" w:rsidRDefault="004244E9">
      <w:pPr>
        <w:pStyle w:val="CommentText"/>
      </w:pPr>
      <w:r>
        <w:rPr>
          <w:rStyle w:val="CommentReference"/>
        </w:rPr>
        <w:annotationRef/>
      </w:r>
      <w:r>
        <w:t>Is it completely “novel” (which implies you developed it), or is in an adaptation/combination of existing methods?</w:t>
      </w:r>
    </w:p>
  </w:comment>
  <w:comment w:id="74" w:author="Brisson, Nicholas" w:date="2024-10-02T15:11:00Z" w:initials="BN">
    <w:p w14:paraId="65644AF0" w14:textId="0DD19EB0" w:rsidR="004244E9" w:rsidRDefault="004244E9">
      <w:pPr>
        <w:pStyle w:val="CommentText"/>
      </w:pPr>
      <w:r>
        <w:rPr>
          <w:rStyle w:val="CommentReference"/>
        </w:rPr>
        <w:annotationRef/>
      </w:r>
      <w:r>
        <w:t>To me, this means the data acquisition. Do you mean the image “analysis process” specifically?</w:t>
      </w:r>
    </w:p>
  </w:comment>
  <w:comment w:id="82" w:author="Brisson, Nicholas" w:date="2024-10-02T15:16:00Z" w:initials="BN">
    <w:p w14:paraId="67CCFC11" w14:textId="242572E0" w:rsidR="004244E9" w:rsidRDefault="004244E9">
      <w:pPr>
        <w:pStyle w:val="CommentText"/>
      </w:pPr>
      <w:r>
        <w:rPr>
          <w:rStyle w:val="CommentReference"/>
        </w:rPr>
        <w:annotationRef/>
      </w:r>
      <w:r>
        <w:t xml:space="preserve">Unless you directly show this later in the paper (i.e. you show that it is efficient in both these settings), I think this is blah blah and can be removed. </w:t>
      </w:r>
    </w:p>
  </w:comment>
  <w:comment w:id="96" w:author="Brisson, Nicholas" w:date="2024-10-02T15:21:00Z" w:initials="BN">
    <w:p w14:paraId="7F6DBD0E" w14:textId="77777777" w:rsidR="004244E9" w:rsidRDefault="004244E9">
      <w:pPr>
        <w:pStyle w:val="CommentText"/>
      </w:pPr>
      <w:r>
        <w:rPr>
          <w:rStyle w:val="CommentReference"/>
        </w:rPr>
        <w:annotationRef/>
      </w:r>
      <w:r>
        <w:t>Not true</w:t>
      </w:r>
    </w:p>
    <w:p w14:paraId="3F560127" w14:textId="77777777" w:rsidR="004244E9" w:rsidRDefault="004244E9">
      <w:pPr>
        <w:pStyle w:val="CommentText"/>
      </w:pPr>
    </w:p>
    <w:p w14:paraId="2CC75116" w14:textId="77777777" w:rsidR="004244E9" w:rsidRDefault="004244E9">
      <w:pPr>
        <w:pStyle w:val="CommentText"/>
      </w:pPr>
    </w:p>
    <w:p w14:paraId="142C17B9" w14:textId="77777777" w:rsidR="004244E9" w:rsidRDefault="004244E9">
      <w:pPr>
        <w:pStyle w:val="CommentText"/>
      </w:pPr>
      <w:r>
        <w:t>This is what the THIGH strap is for.</w:t>
      </w:r>
    </w:p>
    <w:p w14:paraId="06A8088B" w14:textId="77777777" w:rsidR="004244E9" w:rsidRDefault="004244E9">
      <w:pPr>
        <w:pStyle w:val="CommentText"/>
      </w:pPr>
    </w:p>
    <w:p w14:paraId="7FAC412D" w14:textId="251E19D5" w:rsidR="004244E9" w:rsidRDefault="004244E9">
      <w:pPr>
        <w:pStyle w:val="CommentText"/>
      </w:pPr>
      <w:r>
        <w:t>The ankle strap is so that the leg is attached to the device</w:t>
      </w:r>
    </w:p>
  </w:comment>
  <w:comment w:id="98" w:author="Brisson, Nicholas" w:date="2024-10-02T15:22:00Z" w:initials="BN">
    <w:p w14:paraId="3651D616" w14:textId="77777777" w:rsidR="004244E9" w:rsidRDefault="004244E9">
      <w:pPr>
        <w:pStyle w:val="CommentText"/>
      </w:pPr>
      <w:r>
        <w:rPr>
          <w:rStyle w:val="CommentReference"/>
        </w:rPr>
        <w:annotationRef/>
      </w:r>
      <w:r>
        <w:t>What does this mean? “Flexion and extension”?</w:t>
      </w:r>
    </w:p>
    <w:p w14:paraId="0EA22CC1" w14:textId="77777777" w:rsidR="004244E9" w:rsidRDefault="004244E9">
      <w:pPr>
        <w:pStyle w:val="CommentText"/>
      </w:pPr>
    </w:p>
    <w:p w14:paraId="1917D5F6" w14:textId="4D6D8ECA" w:rsidR="004244E9" w:rsidRDefault="004244E9">
      <w:pPr>
        <w:pStyle w:val="CommentText"/>
      </w:pPr>
      <w:r>
        <w:t>To me “up and down” represents some movement that we DO NOT want, also hence the thigh strap…</w:t>
      </w:r>
    </w:p>
  </w:comment>
  <w:comment w:id="104" w:author="Brisson, Nicholas" w:date="2024-10-02T15:24:00Z" w:initials="BN">
    <w:p w14:paraId="5BF18B70" w14:textId="77777777" w:rsidR="004244E9" w:rsidRDefault="004244E9">
      <w:pPr>
        <w:pStyle w:val="CommentText"/>
      </w:pPr>
      <w:r>
        <w:rPr>
          <w:rStyle w:val="CommentReference"/>
        </w:rPr>
        <w:annotationRef/>
      </w:r>
      <w:r>
        <w:t>? don’t think this is correct</w:t>
      </w:r>
    </w:p>
    <w:p w14:paraId="17B121A0" w14:textId="77777777" w:rsidR="004244E9" w:rsidRDefault="004244E9">
      <w:pPr>
        <w:pStyle w:val="CommentText"/>
      </w:pPr>
    </w:p>
    <w:p w14:paraId="0D2B6D18" w14:textId="040E69B1" w:rsidR="004244E9" w:rsidRDefault="004244E9">
      <w:pPr>
        <w:pStyle w:val="CommentText"/>
      </w:pPr>
      <w:r>
        <w:t>If anything, it is supporting the distal femur, right?!</w:t>
      </w:r>
    </w:p>
  </w:comment>
  <w:comment w:id="147" w:author="Brisson, Nicholas" w:date="2024-10-02T15:33:00Z" w:initials="BN">
    <w:p w14:paraId="0C0F3E48" w14:textId="72EEA387" w:rsidR="004244E9" w:rsidRDefault="004244E9">
      <w:pPr>
        <w:pStyle w:val="CommentText"/>
      </w:pPr>
      <w:r>
        <w:rPr>
          <w:rStyle w:val="CommentReference"/>
        </w:rPr>
        <w:annotationRef/>
      </w:r>
      <w:r>
        <w:t>WHAT was then converted? At the moment, it says that the optical sensor was converted…</w:t>
      </w:r>
    </w:p>
  </w:comment>
  <w:comment w:id="150" w:author="Brisson, Nicholas" w:date="2024-10-02T15:34:00Z" w:initials="BN">
    <w:p w14:paraId="11CC2098" w14:textId="40F6238E" w:rsidR="004244E9" w:rsidRDefault="004244E9">
      <w:pPr>
        <w:pStyle w:val="CommentText"/>
      </w:pPr>
      <w:r>
        <w:rPr>
          <w:rStyle w:val="CommentReference"/>
        </w:rPr>
        <w:annotationRef/>
      </w:r>
      <w:r>
        <w:t>@Martin – shouldn’t this be FS?</w:t>
      </w:r>
    </w:p>
  </w:comment>
  <w:comment w:id="154" w:author="Brisson, Nicholas" w:date="2024-10-02T15:36:00Z" w:initials="BN">
    <w:p w14:paraId="3C5E43C8" w14:textId="350CC80A" w:rsidR="004244E9" w:rsidRDefault="004244E9">
      <w:pPr>
        <w:pStyle w:val="CommentText"/>
      </w:pPr>
      <w:r>
        <w:rPr>
          <w:rStyle w:val="CommentReference"/>
        </w:rPr>
        <w:annotationRef/>
      </w:r>
      <w:r>
        <w:t xml:space="preserve">Out of curiosity – why did you use </w:t>
      </w:r>
      <w:proofErr w:type="gramStart"/>
      <w:r>
        <w:t>2 degree</w:t>
      </w:r>
      <w:proofErr w:type="gramEnd"/>
      <w:r>
        <w:t xml:space="preserve"> windows, and not 1 or 0.5°?</w:t>
      </w:r>
    </w:p>
  </w:comment>
  <w:comment w:id="159" w:author="Brisson, Nicholas" w:date="2024-10-02T15:35:00Z" w:initials="BN">
    <w:p w14:paraId="7942876B" w14:textId="0A481828" w:rsidR="004244E9" w:rsidRDefault="004244E9">
      <w:pPr>
        <w:pStyle w:val="CommentText"/>
      </w:pPr>
      <w:r>
        <w:rPr>
          <w:rStyle w:val="CommentReference"/>
        </w:rPr>
        <w:annotationRef/>
      </w:r>
      <w:r>
        <w:t>Windows?</w:t>
      </w:r>
    </w:p>
  </w:comment>
  <w:comment w:id="160" w:author="Brisson, Nicholas" w:date="2024-10-02T15:36:00Z" w:initials="BN">
    <w:p w14:paraId="4662FA81" w14:textId="1D67A8E5" w:rsidR="004244E9" w:rsidRDefault="004244E9">
      <w:pPr>
        <w:pStyle w:val="CommentText"/>
      </w:pPr>
      <w:r>
        <w:rPr>
          <w:rStyle w:val="CommentReference"/>
        </w:rPr>
        <w:annotationRef/>
      </w:r>
      <w:proofErr w:type="gramStart"/>
      <w:r>
        <w:t>Also</w:t>
      </w:r>
      <w:proofErr w:type="gramEnd"/>
      <w:r>
        <w:t xml:space="preserve"> just out of </w:t>
      </w:r>
      <w:proofErr w:type="spellStart"/>
      <w:r>
        <w:t>curiousity</w:t>
      </w:r>
      <w:proofErr w:type="spellEnd"/>
      <w:r>
        <w:t xml:space="preserve"> – I assume there are less data points samples at the extremities of the ROM because the subject might not always reach the end points on each movement cycle – So, how do you decide what the minimum and maximum angles are when reconstructing the data??</w:t>
      </w:r>
    </w:p>
  </w:comment>
  <w:comment w:id="161" w:author="Brisson, Nicholas" w:date="2024-10-02T15:38:00Z" w:initials="BN">
    <w:p w14:paraId="5F965F63" w14:textId="124DB2F6" w:rsidR="004244E9" w:rsidRDefault="004244E9">
      <w:pPr>
        <w:pStyle w:val="CommentText"/>
      </w:pPr>
      <w:r>
        <w:rPr>
          <w:rStyle w:val="CommentReference"/>
        </w:rPr>
        <w:annotationRef/>
      </w:r>
      <w:r>
        <w:t xml:space="preserve">Comprehensive coverage of WHAT? </w:t>
      </w:r>
    </w:p>
  </w:comment>
  <w:comment w:id="178" w:author="Brisson, Nicholas" w:date="2024-10-02T15:41:00Z" w:initials="BN">
    <w:p w14:paraId="4AC8F108" w14:textId="77777777" w:rsidR="004244E9" w:rsidRDefault="004244E9">
      <w:pPr>
        <w:pStyle w:val="CommentText"/>
      </w:pPr>
      <w:r>
        <w:rPr>
          <w:rStyle w:val="CommentReference"/>
        </w:rPr>
        <w:annotationRef/>
      </w:r>
      <w:r>
        <w:t>LOL what is this word? I like it, but I think it’s made up!</w:t>
      </w:r>
    </w:p>
    <w:p w14:paraId="6716F68A" w14:textId="77777777" w:rsidR="004244E9" w:rsidRDefault="004244E9">
      <w:pPr>
        <w:pStyle w:val="CommentText"/>
      </w:pPr>
    </w:p>
    <w:p w14:paraId="5A60152F" w14:textId="19D3A2BD" w:rsidR="004244E9" w:rsidRDefault="004244E9">
      <w:pPr>
        <w:pStyle w:val="CommentText"/>
      </w:pPr>
    </w:p>
  </w:comment>
  <w:comment w:id="179" w:author="Brisson, Nicholas" w:date="2024-10-02T15:42:00Z" w:initials="BN">
    <w:p w14:paraId="2587B691" w14:textId="1A5C6C56" w:rsidR="004244E9" w:rsidRDefault="004244E9">
      <w:pPr>
        <w:pStyle w:val="CommentText"/>
      </w:pPr>
      <w:r>
        <w:rPr>
          <w:rStyle w:val="CommentReference"/>
        </w:rPr>
        <w:annotationRef/>
      </w:r>
      <w:r>
        <w:t>I think it’s odd that this is the only thing you mention about CINE. You need to mention somewhere that you used CINE (maybe at the start of the previous paragraph when you talk about the reconstruction technique). Maybe also 1-2 lines quickly describing what CINE is/how it works, as this is not a standard approach…</w:t>
      </w:r>
    </w:p>
  </w:comment>
  <w:comment w:id="180" w:author="Brisson, Nicholas" w:date="2024-10-02T15:46:00Z" w:initials="BN">
    <w:p w14:paraId="6D117CFA" w14:textId="5B3B1969" w:rsidR="00831489" w:rsidRDefault="004244E9">
      <w:pPr>
        <w:pStyle w:val="CommentText"/>
      </w:pPr>
      <w:r>
        <w:rPr>
          <w:rStyle w:val="CommentReference"/>
        </w:rPr>
        <w:annotationRef/>
      </w:r>
      <w:r>
        <w:t xml:space="preserve">Can you briefly expand on this point, explaining what this means specifically? </w:t>
      </w:r>
      <w:r w:rsidR="00831489">
        <w:t>A larger ROM = what? A smaller ROM = what?</w:t>
      </w:r>
    </w:p>
  </w:comment>
  <w:comment w:id="214" w:author="Brisson, Nicholas" w:date="2024-10-02T16:04:00Z" w:initials="BN">
    <w:p w14:paraId="1897C335" w14:textId="4EE5E9E6" w:rsidR="00F704F5" w:rsidRDefault="00F704F5">
      <w:pPr>
        <w:pStyle w:val="CommentText"/>
      </w:pPr>
      <w:r>
        <w:rPr>
          <w:rStyle w:val="CommentReference"/>
        </w:rPr>
        <w:annotationRef/>
      </w:r>
      <w:r>
        <w:t>Is this a known term? What does it mean?</w:t>
      </w:r>
    </w:p>
  </w:comment>
  <w:comment w:id="217" w:author="Brisson, Nicholas" w:date="2024-10-02T16:05:00Z" w:initials="BN">
    <w:p w14:paraId="183A79BB" w14:textId="0B79F096" w:rsidR="00F704F5" w:rsidRDefault="00F704F5">
      <w:pPr>
        <w:pStyle w:val="CommentText"/>
      </w:pPr>
      <w:r>
        <w:rPr>
          <w:rStyle w:val="CommentReference"/>
        </w:rPr>
        <w:annotationRef/>
      </w:r>
      <w:r>
        <w:t>Is there a reason you are mentioning that they were optimized only “once”? if not, suggest removing this word.</w:t>
      </w:r>
    </w:p>
  </w:comment>
  <w:comment w:id="220" w:author="Brisson, Nicholas" w:date="2024-10-02T16:07:00Z" w:initials="BN">
    <w:p w14:paraId="600F66CF" w14:textId="35D263EC" w:rsidR="00F704F5" w:rsidRDefault="00F704F5">
      <w:pPr>
        <w:pStyle w:val="CommentText"/>
      </w:pPr>
      <w:r>
        <w:rPr>
          <w:rStyle w:val="CommentReference"/>
        </w:rPr>
        <w:annotationRef/>
      </w:r>
      <w:r>
        <w:t>Why this range of points? Why isn’t it a fixed number? (again, just for my personal understanding)</w:t>
      </w:r>
    </w:p>
  </w:comment>
  <w:comment w:id="221" w:author="Brisson, Nicholas" w:date="2024-10-02T16:19:00Z" w:initials="BN">
    <w:p w14:paraId="1542D0B5" w14:textId="17DA6C32" w:rsidR="00B91489" w:rsidRDefault="00B91489">
      <w:pPr>
        <w:pStyle w:val="CommentText"/>
      </w:pPr>
      <w:r>
        <w:rPr>
          <w:rStyle w:val="CommentReference"/>
        </w:rPr>
        <w:annotationRef/>
      </w:r>
      <w:r>
        <w:t>There are no references for the computations presented in the whole paragraph…</w:t>
      </w:r>
    </w:p>
  </w:comment>
  <w:comment w:id="223" w:author="Brisson, Nicholas" w:date="2024-10-02T16:10:00Z" w:initials="BN">
    <w:p w14:paraId="77DEF632" w14:textId="4759675F" w:rsidR="00B91489" w:rsidRDefault="00B91489">
      <w:pPr>
        <w:pStyle w:val="CommentText"/>
      </w:pPr>
      <w:r>
        <w:rPr>
          <w:rStyle w:val="CommentReference"/>
        </w:rPr>
        <w:annotationRef/>
      </w:r>
      <w:r>
        <w:t>Is this a limitation of this approach? Biomechanically/anatomically/physiologically, the tibiofemoral joint is not a pure hinge joint, so wouldn’t this assumption lead to errors?</w:t>
      </w:r>
    </w:p>
  </w:comment>
  <w:comment w:id="226" w:author="Brisson, Nicholas" w:date="2024-10-02T16:12:00Z" w:initials="BN">
    <w:p w14:paraId="4BDF86E5" w14:textId="5C363390" w:rsidR="00B91489" w:rsidRDefault="00B91489">
      <w:pPr>
        <w:pStyle w:val="CommentText"/>
      </w:pPr>
      <w:r>
        <w:rPr>
          <w:rStyle w:val="CommentReference"/>
        </w:rPr>
        <w:annotationRef/>
      </w:r>
      <w:r>
        <w:t>This symbol is not in the formula above…</w:t>
      </w:r>
    </w:p>
  </w:comment>
  <w:comment w:id="228" w:author="Brisson, Nicholas" w:date="2024-10-02T16:14:00Z" w:initials="BN">
    <w:p w14:paraId="6BEC33B7" w14:textId="5E5D4E6A" w:rsidR="00B91489" w:rsidRDefault="00B91489" w:rsidP="00B91489">
      <w:pPr>
        <w:pStyle w:val="CommentText"/>
      </w:pPr>
      <w:r>
        <w:rPr>
          <w:rStyle w:val="CommentReference"/>
        </w:rPr>
        <w:annotationRef/>
      </w:r>
      <w:r>
        <w:t>This symbol is not in the formula above or below…</w:t>
      </w:r>
    </w:p>
    <w:p w14:paraId="0B00C0A0" w14:textId="36EA80DC" w:rsidR="00B91489" w:rsidRDefault="00B91489">
      <w:pPr>
        <w:pStyle w:val="CommentText"/>
      </w:pPr>
    </w:p>
  </w:comment>
  <w:comment w:id="230" w:author="Brisson, Nicholas" w:date="2024-10-02T16:15:00Z" w:initials="BN">
    <w:p w14:paraId="3C961964" w14:textId="415BF3D5" w:rsidR="00B91489" w:rsidRDefault="00B91489">
      <w:pPr>
        <w:pStyle w:val="CommentText"/>
      </w:pPr>
      <w:r>
        <w:rPr>
          <w:rStyle w:val="CommentReference"/>
        </w:rPr>
        <w:annotationRef/>
      </w:r>
      <w:r>
        <w:t xml:space="preserve">This is oddly written. A cost function that minimizes WHAT? write and actual word there instead of putting a whole formula. </w:t>
      </w:r>
    </w:p>
  </w:comment>
  <w:comment w:id="235" w:author="Brisson, Nicholas" w:date="2024-10-02T16:22:00Z" w:initials="BN">
    <w:p w14:paraId="08227572" w14:textId="2D1866D4" w:rsidR="00F60EAC" w:rsidRDefault="00F60EAC">
      <w:pPr>
        <w:pStyle w:val="CommentText"/>
      </w:pPr>
      <w:r>
        <w:rPr>
          <w:rStyle w:val="CommentReference"/>
        </w:rPr>
        <w:annotationRef/>
      </w:r>
      <w:r>
        <w:t>This sentence I way too long and hard to read. Please split up.</w:t>
      </w:r>
    </w:p>
  </w:comment>
  <w:comment w:id="261" w:author="Brisson, Nicholas" w:date="2024-10-02T16:45:00Z" w:initials="BN">
    <w:p w14:paraId="213485FF" w14:textId="500E7BCA" w:rsidR="008D0E4A" w:rsidRDefault="008D0E4A">
      <w:pPr>
        <w:pStyle w:val="CommentText"/>
      </w:pPr>
      <w:r>
        <w:rPr>
          <w:rStyle w:val="CommentReference"/>
        </w:rPr>
        <w:annotationRef/>
      </w:r>
      <w:r>
        <w:t>Word - differences?</w:t>
      </w:r>
    </w:p>
  </w:comment>
  <w:comment w:id="265" w:author="Brisson, Nicholas" w:date="2024-10-02T16:50:00Z" w:initials="BN">
    <w:p w14:paraId="2E4669F3" w14:textId="77777777" w:rsidR="008D0E4A" w:rsidRDefault="008D0E4A">
      <w:pPr>
        <w:pStyle w:val="CommentText"/>
      </w:pPr>
      <w:r>
        <w:rPr>
          <w:rStyle w:val="CommentReference"/>
        </w:rPr>
        <w:annotationRef/>
      </w:r>
      <w:r>
        <w:t>I find the whole Results section a bit odd. It’s essentially a copy-paste of the Figure Captions. I don’t think that should be the case. Instead, the main Results text should describe the main findings and not directly explain/</w:t>
      </w:r>
      <w:proofErr w:type="gramStart"/>
      <w:r>
        <w:t>makes reference</w:t>
      </w:r>
      <w:proofErr w:type="gramEnd"/>
      <w:r>
        <w:t xml:space="preserve"> to different aspects of the figures (that’s what the captions are for…) </w:t>
      </w:r>
    </w:p>
    <w:p w14:paraId="7477AE95" w14:textId="77777777" w:rsidR="008D0E4A" w:rsidRDefault="008D0E4A">
      <w:pPr>
        <w:pStyle w:val="CommentText"/>
      </w:pPr>
    </w:p>
    <w:p w14:paraId="1BECAA64" w14:textId="77777777" w:rsidR="008D0E4A" w:rsidRDefault="008D0E4A">
      <w:pPr>
        <w:pStyle w:val="CommentText"/>
      </w:pPr>
      <w:r>
        <w:t xml:space="preserve">Currently, the main text reads as figure captions rather than main text. Suggest re-writing to provide the main results of the algorithm, which is then complemented by the figure. </w:t>
      </w:r>
    </w:p>
    <w:p w14:paraId="108CCF36" w14:textId="77777777" w:rsidR="00081067" w:rsidRDefault="00081067">
      <w:pPr>
        <w:pStyle w:val="CommentText"/>
      </w:pPr>
    </w:p>
    <w:p w14:paraId="0D9C9188" w14:textId="7A853017" w:rsidR="00081067" w:rsidRDefault="00081067">
      <w:pPr>
        <w:pStyle w:val="CommentText"/>
      </w:pPr>
      <w:r>
        <w:t>I’ll have a closer look at the next version :)</w:t>
      </w:r>
    </w:p>
  </w:comment>
  <w:comment w:id="297" w:author="Brisson, Nicholas" w:date="2024-10-03T15:04:00Z" w:initials="BN">
    <w:p w14:paraId="5C05EEDC" w14:textId="76419F06" w:rsidR="00913676" w:rsidRDefault="00913676">
      <w:pPr>
        <w:pStyle w:val="CommentText"/>
      </w:pPr>
      <w:r>
        <w:rPr>
          <w:rStyle w:val="CommentReference"/>
        </w:rPr>
        <w:annotationRef/>
      </w:r>
      <w:r>
        <w:t xml:space="preserve">I don’t understand </w:t>
      </w:r>
      <w:proofErr w:type="gramStart"/>
      <w:r>
        <w:t>this results</w:t>
      </w:r>
      <w:proofErr w:type="gramEnd"/>
      <w:r>
        <w:t>. What does the rate of change of angle actually tell us about the semiauto vs manual segmentation outcomes??</w:t>
      </w:r>
    </w:p>
  </w:comment>
  <w:comment w:id="313" w:author="Brisson, Nicholas" w:date="2024-10-03T15:08:00Z" w:initials="BN">
    <w:p w14:paraId="413F1E57" w14:textId="248E1C41" w:rsidR="00D55EC6" w:rsidRDefault="00D55EC6">
      <w:pPr>
        <w:pStyle w:val="CommentText"/>
      </w:pPr>
      <w:r>
        <w:rPr>
          <w:rStyle w:val="CommentReference"/>
        </w:rPr>
        <w:annotationRef/>
      </w:r>
      <w:r>
        <w:t xml:space="preserve">These CVs are HUGE!! I get that 34% &lt; 59%, but both these values </w:t>
      </w:r>
      <w:proofErr w:type="gramStart"/>
      <w:r>
        <w:t>suck..</w:t>
      </w:r>
      <w:proofErr w:type="gramEnd"/>
      <w:r>
        <w:t xml:space="preserve"> Maybe I don’t understand exactly how </w:t>
      </w:r>
      <w:proofErr w:type="gramStart"/>
      <w:r>
        <w:t>these value</w:t>
      </w:r>
      <w:proofErr w:type="gramEnd"/>
      <w:r>
        <w:t xml:space="preserve"> are obtained. Perhaps we can chat about how these are calculated, and what they really mean.</w:t>
      </w:r>
    </w:p>
  </w:comment>
  <w:comment w:id="322" w:author="Brisson, Nicholas" w:date="2024-10-03T15:43:00Z" w:initials="BN">
    <w:p w14:paraId="29F02F94" w14:textId="13A63DEF" w:rsidR="002C46C1" w:rsidRDefault="002C46C1">
      <w:pPr>
        <w:pStyle w:val="CommentText"/>
      </w:pPr>
      <w:r>
        <w:rPr>
          <w:rStyle w:val="CommentReference"/>
        </w:rPr>
        <w:annotationRef/>
      </w:r>
      <w:r>
        <w:t>General comment – what is missing to me in the discussion is a discussion/comparison of previous studies that analyzed knee kinematics from MRI data. How do your results compare?</w:t>
      </w:r>
    </w:p>
  </w:comment>
  <w:comment w:id="323" w:author="Brisson, Nicholas" w:date="2024-10-03T14:42:00Z" w:initials="BN">
    <w:p w14:paraId="5FD1B334" w14:textId="17B4D150" w:rsidR="00D12FB4" w:rsidRDefault="00D12FB4">
      <w:pPr>
        <w:pStyle w:val="CommentText"/>
      </w:pPr>
      <w:r>
        <w:rPr>
          <w:rStyle w:val="CommentReference"/>
        </w:rPr>
        <w:annotationRef/>
      </w:r>
      <w:r>
        <w:t>Is that really what the results show? Based on what?</w:t>
      </w:r>
    </w:p>
    <w:p w14:paraId="1D65243E" w14:textId="77777777" w:rsidR="00D12FB4" w:rsidRDefault="00D12FB4">
      <w:pPr>
        <w:pStyle w:val="CommentText"/>
      </w:pPr>
    </w:p>
    <w:p w14:paraId="2838DE89" w14:textId="17806E37" w:rsidR="00D12FB4" w:rsidRDefault="00D12FB4">
      <w:pPr>
        <w:pStyle w:val="CommentText"/>
      </w:pPr>
      <w:r>
        <w:t xml:space="preserve">How do you define “significant advantages?” </w:t>
      </w:r>
    </w:p>
  </w:comment>
  <w:comment w:id="333" w:author="Brisson, Nicholas" w:date="2024-10-03T14:43:00Z" w:initials="BN">
    <w:p w14:paraId="77DFB9D3" w14:textId="2524436C" w:rsidR="00D12FB4" w:rsidRDefault="00D12FB4">
      <w:pPr>
        <w:pStyle w:val="CommentText"/>
      </w:pPr>
      <w:r>
        <w:rPr>
          <w:rStyle w:val="CommentReference"/>
        </w:rPr>
        <w:annotationRef/>
      </w:r>
      <w:r>
        <w:t>OF WHAT?</w:t>
      </w:r>
    </w:p>
  </w:comment>
  <w:comment w:id="334" w:author="Brisson, Nicholas" w:date="2024-10-03T14:46:00Z" w:initials="BN">
    <w:p w14:paraId="7401F8A0" w14:textId="6008BD7F" w:rsidR="00D12FB4" w:rsidRDefault="00D12FB4">
      <w:pPr>
        <w:pStyle w:val="CommentText"/>
      </w:pPr>
      <w:r>
        <w:rPr>
          <w:rStyle w:val="CommentReference"/>
        </w:rPr>
        <w:annotationRef/>
      </w:r>
      <w:r>
        <w:t xml:space="preserve">OK, fine. But doesn’t our method potentially introduce errors due to </w:t>
      </w:r>
      <w:r w:rsidR="00E73E80">
        <w:t>segmenting and tracking images of lower resolution compared to high res. Static images?</w:t>
      </w:r>
    </w:p>
  </w:comment>
  <w:comment w:id="338" w:author="Brisson, Nicholas" w:date="2024-10-03T14:48:00Z" w:initials="BN">
    <w:p w14:paraId="3B5DBE10" w14:textId="77777777" w:rsidR="00E73E80" w:rsidRDefault="00E73E80">
      <w:pPr>
        <w:pStyle w:val="CommentText"/>
      </w:pPr>
      <w:r>
        <w:rPr>
          <w:rStyle w:val="CommentReference"/>
        </w:rPr>
        <w:annotationRef/>
      </w:r>
      <w:r>
        <w:t xml:space="preserve">Nice – I agree </w:t>
      </w:r>
      <w:proofErr w:type="gramStart"/>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BUT</w:t>
      </w:r>
      <w:proofErr w:type="gramEnd"/>
      <w:r>
        <w:t xml:space="preserve">, how would you envision that this algorithm can be extended to 3D data? Would you still track the entire 3D bone edges, or does that become much more complicated? </w:t>
      </w:r>
    </w:p>
    <w:p w14:paraId="46D5CA3F" w14:textId="77777777" w:rsidR="00E73E80" w:rsidRDefault="00E73E80">
      <w:pPr>
        <w:pStyle w:val="CommentText"/>
      </w:pPr>
    </w:p>
    <w:p w14:paraId="3A1E09B7" w14:textId="32F639BC" w:rsidR="00E73E80" w:rsidRDefault="00E73E80">
      <w:pPr>
        <w:pStyle w:val="CommentText"/>
      </w:pPr>
      <w:r>
        <w:t>Also, do you have a reference to support this statement / did you ty looking at that too? (</w:t>
      </w:r>
      <w:proofErr w:type="spellStart"/>
      <w:r>
        <w:t>ie</w:t>
      </w:r>
      <w:proofErr w:type="spellEnd"/>
      <w:r>
        <w:t xml:space="preserve">. did you at some point try to track the bones using only landmarks instead of whole contours?) </w:t>
      </w:r>
    </w:p>
  </w:comment>
  <w:comment w:id="341" w:author="Brisson, Nicholas" w:date="2024-10-03T14:50:00Z" w:initials="BN">
    <w:p w14:paraId="554A4F1B" w14:textId="1BEA32FD" w:rsidR="00926C3D" w:rsidRDefault="00926C3D">
      <w:pPr>
        <w:pStyle w:val="CommentText"/>
      </w:pPr>
      <w:r>
        <w:rPr>
          <w:rStyle w:val="CommentReference"/>
        </w:rPr>
        <w:annotationRef/>
      </w:r>
      <w:r>
        <w:t>WHAT efficiency? Processing time? Acquisition time? Analysis time? Other type of efficiency?</w:t>
      </w:r>
    </w:p>
  </w:comment>
  <w:comment w:id="342" w:author="Brisson, Nicholas" w:date="2024-10-03T15:11:00Z" w:initials="BN">
    <w:p w14:paraId="05C6DCAA" w14:textId="77777777" w:rsidR="005467F0" w:rsidRDefault="005467F0">
      <w:pPr>
        <w:pStyle w:val="CommentText"/>
      </w:pPr>
      <w:r>
        <w:rPr>
          <w:rStyle w:val="CommentReference"/>
        </w:rPr>
        <w:annotationRef/>
      </w:r>
      <w:r>
        <w:t xml:space="preserve">Ok sure, but as previously commented: the semi-auto CVs are also very </w:t>
      </w:r>
      <w:proofErr w:type="gramStart"/>
      <w:r>
        <w:t>high..</w:t>
      </w:r>
      <w:proofErr w:type="gramEnd"/>
      <w:r>
        <w:t xml:space="preserve"> why is that? This needs to be discussed</w:t>
      </w:r>
    </w:p>
    <w:p w14:paraId="2102BB08" w14:textId="77777777" w:rsidR="005467F0" w:rsidRDefault="005467F0">
      <w:pPr>
        <w:pStyle w:val="CommentText"/>
      </w:pPr>
    </w:p>
    <w:p w14:paraId="2E5B76AF" w14:textId="05C7AE74" w:rsidR="005467F0" w:rsidRDefault="005467F0">
      <w:pPr>
        <w:pStyle w:val="CommentText"/>
      </w:pPr>
      <w:r>
        <w:t>Also, how do the 34% and 59% values compare to other tracking methods found in the literature??</w:t>
      </w:r>
    </w:p>
  </w:comment>
  <w:comment w:id="346" w:author="Brisson, Nicholas" w:date="2024-10-03T15:12:00Z" w:initials="BN">
    <w:p w14:paraId="47F190E4" w14:textId="77777777" w:rsidR="005467F0" w:rsidRDefault="005467F0">
      <w:pPr>
        <w:pStyle w:val="CommentText"/>
      </w:pPr>
      <w:r>
        <w:rPr>
          <w:rStyle w:val="CommentReference"/>
        </w:rPr>
        <w:annotationRef/>
      </w:r>
      <w:r>
        <w:t xml:space="preserve">This is a good point. This is the first time you mention anterior-posterior translation. </w:t>
      </w:r>
    </w:p>
    <w:p w14:paraId="3C08FC0F" w14:textId="77777777" w:rsidR="005467F0" w:rsidRDefault="005467F0">
      <w:pPr>
        <w:pStyle w:val="CommentText"/>
      </w:pPr>
    </w:p>
    <w:p w14:paraId="57745B6C" w14:textId="77777777" w:rsidR="005467F0" w:rsidRDefault="005467F0">
      <w:pPr>
        <w:pStyle w:val="CommentText"/>
      </w:pPr>
      <w:r>
        <w:t>How can that motion affect the accuracy of the segmentations and kinematic quantification? In terms of using CINE to bin 2° windows based on flex-extension ONLY (and assuming no translation</w:t>
      </w:r>
      <w:proofErr w:type="gramStart"/>
      <w:r>
        <w:t>)..?</w:t>
      </w:r>
      <w:proofErr w:type="gramEnd"/>
    </w:p>
    <w:p w14:paraId="3C428E24" w14:textId="77777777" w:rsidR="005467F0" w:rsidRDefault="005467F0">
      <w:pPr>
        <w:pStyle w:val="CommentText"/>
      </w:pPr>
    </w:p>
    <w:p w14:paraId="587C568E" w14:textId="5C856B5F" w:rsidR="005467F0" w:rsidRDefault="005467F0">
      <w:pPr>
        <w:pStyle w:val="CommentText"/>
      </w:pPr>
      <w:r>
        <w:t>Also, i</w:t>
      </w:r>
      <w:r w:rsidR="00676061">
        <w:t>s</w:t>
      </w:r>
      <w:r>
        <w:t xml:space="preserve"> the anterior-posterior motion the main culprit for the high CVs? What are its effects on the CV and on the rate of change of angle?</w:t>
      </w:r>
    </w:p>
  </w:comment>
  <w:comment w:id="347" w:author="Brisson, Nicholas" w:date="2024-10-03T15:19:00Z" w:initials="BN">
    <w:p w14:paraId="0DA801CC" w14:textId="15685629" w:rsidR="00ED61ED" w:rsidRDefault="00ED61ED">
      <w:pPr>
        <w:pStyle w:val="CommentText"/>
      </w:pPr>
      <w:r>
        <w:rPr>
          <w:rStyle w:val="CommentReference"/>
        </w:rPr>
        <w:annotationRef/>
      </w:r>
      <w:r>
        <w:t>Good point too. As above, what is the effect of binning the data based purely on flexion-extension (one plane), when we know that the knee also exhibits some internal-</w:t>
      </w:r>
      <w:proofErr w:type="spellStart"/>
      <w:r>
        <w:t>exernal</w:t>
      </w:r>
      <w:proofErr w:type="spellEnd"/>
      <w:r>
        <w:t xml:space="preserve"> rotation and </w:t>
      </w:r>
      <w:proofErr w:type="spellStart"/>
      <w:r>
        <w:t>abd</w:t>
      </w:r>
      <w:proofErr w:type="spellEnd"/>
      <w:r>
        <w:t>/adduction during the flex-</w:t>
      </w:r>
      <w:proofErr w:type="spellStart"/>
      <w:r>
        <w:t>ext</w:t>
      </w:r>
      <w:proofErr w:type="spellEnd"/>
      <w:r>
        <w:t xml:space="preserve"> cycles?? We are assuming purely 2D motion, so how will that impact the CVs, etc.?</w:t>
      </w:r>
    </w:p>
  </w:comment>
  <w:comment w:id="348" w:author="Brisson, Nicholas" w:date="2024-10-03T15:21:00Z" w:initials="BN">
    <w:p w14:paraId="5EBE30D2" w14:textId="708B14B4" w:rsidR="00ED61ED" w:rsidRDefault="00ED61ED">
      <w:pPr>
        <w:pStyle w:val="CommentText"/>
      </w:pPr>
      <w:r>
        <w:rPr>
          <w:rStyle w:val="CommentReference"/>
        </w:rPr>
        <w:annotationRef/>
      </w:r>
      <w:r>
        <w:t xml:space="preserve">WHY does the accuracy of the method rely on movement confined to 2D plane? Why can’t the method be applied to analyze 3D movement? What </w:t>
      </w:r>
      <w:proofErr w:type="spellStart"/>
      <w:r>
        <w:t>chanllenges</w:t>
      </w:r>
      <w:proofErr w:type="spellEnd"/>
      <w:r>
        <w:t xml:space="preserve"> would need to be overcome to do so?</w:t>
      </w:r>
    </w:p>
  </w:comment>
  <w:comment w:id="357" w:author="Brisson, Nicholas" w:date="2024-10-03T15:29:00Z" w:initials="BN">
    <w:p w14:paraId="732B4345" w14:textId="77777777" w:rsidR="00A84D82" w:rsidRDefault="00A84D82">
      <w:pPr>
        <w:pStyle w:val="CommentText"/>
      </w:pPr>
      <w:r>
        <w:rPr>
          <w:rStyle w:val="CommentReference"/>
        </w:rPr>
        <w:annotationRef/>
      </w:r>
      <w:r>
        <w:t>You can cite several papers here on different knee injuries and mechanically driven problems:</w:t>
      </w:r>
    </w:p>
    <w:p w14:paraId="43732B39" w14:textId="77777777" w:rsidR="00A84D82" w:rsidRDefault="00A84D82">
      <w:pPr>
        <w:pStyle w:val="CommentText"/>
      </w:pPr>
    </w:p>
    <w:p w14:paraId="16C88D83" w14:textId="7777053F" w:rsidR="00A84D82" w:rsidRDefault="00A84D82">
      <w:pPr>
        <w:pStyle w:val="CommentText"/>
      </w:pPr>
      <w:r>
        <w:t>ACL injury</w:t>
      </w:r>
      <w:r w:rsidR="00060FB2">
        <w:t xml:space="preserve"> + instability</w:t>
      </w:r>
    </w:p>
    <w:p w14:paraId="7A35745C" w14:textId="1BBCBE12" w:rsidR="00A84D82" w:rsidRDefault="00A84D82">
      <w:pPr>
        <w:pStyle w:val="CommentText"/>
      </w:pPr>
      <w:r>
        <w:t>PCL injury</w:t>
      </w:r>
      <w:r w:rsidR="00060FB2">
        <w:t xml:space="preserve"> </w:t>
      </w:r>
      <w:r w:rsidR="00060FB2">
        <w:t>+ instability</w:t>
      </w:r>
    </w:p>
    <w:p w14:paraId="32D46D84" w14:textId="15F187F1" w:rsidR="00060FB2" w:rsidRDefault="00060FB2">
      <w:pPr>
        <w:pStyle w:val="CommentText"/>
      </w:pPr>
      <w:r>
        <w:t>MCL/LCL</w:t>
      </w:r>
    </w:p>
    <w:p w14:paraId="49E80E77" w14:textId="6A758174" w:rsidR="00060FB2" w:rsidRDefault="00060FB2">
      <w:pPr>
        <w:pStyle w:val="CommentText"/>
      </w:pPr>
      <w:r>
        <w:t>Knee OA</w:t>
      </w:r>
    </w:p>
    <w:p w14:paraId="4FAF8F4E" w14:textId="41CECE47" w:rsidR="00060FB2" w:rsidRDefault="00060FB2">
      <w:pPr>
        <w:pStyle w:val="CommentText"/>
      </w:pPr>
    </w:p>
  </w:comment>
  <w:comment w:id="375" w:author="Brisson, Nicholas" w:date="2024-10-03T15:39:00Z" w:initials="BN">
    <w:p w14:paraId="1C969363" w14:textId="1FEF3B5D" w:rsidR="00060FB2" w:rsidRDefault="00060FB2">
      <w:pPr>
        <w:pStyle w:val="CommentText"/>
      </w:pPr>
      <w:r>
        <w:rPr>
          <w:rStyle w:val="CommentReference"/>
        </w:rPr>
        <w:annotationRef/>
      </w:r>
      <w:r>
        <w:t>And HOW could you do that?</w:t>
      </w:r>
    </w:p>
  </w:comment>
  <w:comment w:id="376" w:author="Brisson, Nicholas" w:date="2024-10-03T15:39:00Z" w:initials="BN">
    <w:p w14:paraId="4BEF1BE8" w14:textId="77777777" w:rsidR="00060FB2" w:rsidRDefault="00060FB2">
      <w:pPr>
        <w:pStyle w:val="CommentText"/>
      </w:pPr>
      <w:r>
        <w:rPr>
          <w:rStyle w:val="CommentReference"/>
        </w:rPr>
        <w:annotationRef/>
      </w:r>
      <w:r>
        <w:t>This is out of place and without context. Also, for the 1000</w:t>
      </w:r>
      <w:r w:rsidRPr="00060FB2">
        <w:rPr>
          <w:vertAlign w:val="superscript"/>
        </w:rPr>
        <w:t>th</w:t>
      </w:r>
      <w:r>
        <w:t xml:space="preserve"> time (Martin!), tibial internal-external rotation is a physiologically normal motion. IT WILL ALWAYS OCCUR WITH KNEE EXTENSION! </w:t>
      </w:r>
      <w:proofErr w:type="gramStart"/>
      <w:r>
        <w:t>So</w:t>
      </w:r>
      <w:proofErr w:type="gramEnd"/>
      <w:r>
        <w:t xml:space="preserve"> </w:t>
      </w:r>
      <w:r w:rsidR="002C46C1">
        <w:t>fixating the leg even more will NOT fix this problem!</w:t>
      </w:r>
    </w:p>
    <w:p w14:paraId="56BF5878" w14:textId="77777777" w:rsidR="002C46C1" w:rsidRDefault="002C46C1">
      <w:pPr>
        <w:pStyle w:val="CommentText"/>
      </w:pPr>
    </w:p>
    <w:p w14:paraId="37C525BE" w14:textId="59125CC7" w:rsidR="002C46C1" w:rsidRDefault="002C46C1">
      <w:pPr>
        <w:pStyle w:val="CommentText"/>
      </w:pPr>
      <w:r>
        <w:t>We should also stop writing in our papers that “more improvements to the device” could help improve outcomes… We already wrote this in the 2 prior manuscripts. Those changes should have been made by now instead of us just repeating it.</w:t>
      </w:r>
    </w:p>
  </w:comment>
  <w:comment w:id="379" w:author="Brisson, Nicholas" w:date="2024-10-03T15:42:00Z" w:initials="BN">
    <w:p w14:paraId="307E164C" w14:textId="287BA185" w:rsidR="002C46C1" w:rsidRDefault="002C46C1">
      <w:pPr>
        <w:pStyle w:val="CommentText"/>
      </w:pPr>
      <w:r>
        <w:rPr>
          <w:rStyle w:val="CommentReference"/>
        </w:rPr>
        <w:annotationRef/>
      </w:r>
      <w:r>
        <w:t>Maybe use “</w:t>
      </w:r>
      <w:proofErr w:type="spellStart"/>
      <w:r>
        <w:t>osteokinematic</w:t>
      </w:r>
      <w:proofErr w:type="spellEnd"/>
      <w:r>
        <w:t>” analysis? Technically, this was only applied to track bones. Referring to the “knee joint” would also imply soft tissue analysis, which was not the case…</w:t>
      </w:r>
    </w:p>
  </w:comment>
  <w:comment w:id="380" w:author="Brisson, Nicholas" w:date="2024-10-03T15:45:00Z" w:initials="BN">
    <w:p w14:paraId="6BA2C307" w14:textId="30404086" w:rsidR="002C46C1" w:rsidRDefault="002C46C1">
      <w:pPr>
        <w:pStyle w:val="CommentText"/>
      </w:pPr>
      <w:r>
        <w:rPr>
          <w:rStyle w:val="CommentReference"/>
        </w:rPr>
        <w:annotationRef/>
      </w:r>
      <w:r>
        <w:t>What is this statement based on? The CVs of &gt;30%?</w:t>
      </w:r>
    </w:p>
  </w:comment>
  <w:comment w:id="381" w:author="Brisson, Nicholas" w:date="2024-10-03T15:46:00Z" w:initials="BN">
    <w:p w14:paraId="74A8F8E5" w14:textId="5122A9A4" w:rsidR="002C46C1" w:rsidRDefault="002C46C1">
      <w:pPr>
        <w:pStyle w:val="CommentText"/>
      </w:pPr>
      <w:r>
        <w:rPr>
          <w:rStyle w:val="CommentReference"/>
        </w:rPr>
        <w:annotationRef/>
      </w:r>
      <w:r>
        <w:t>Don’t need to point out limitations again in the conclusion sentence</w:t>
      </w:r>
    </w:p>
  </w:comment>
  <w:comment w:id="385" w:author="Brisson, Nicholas" w:date="2024-10-03T15:46:00Z" w:initials="BN">
    <w:p w14:paraId="39D2E573" w14:textId="122C5DF1" w:rsidR="002C46C1" w:rsidRDefault="002C46C1">
      <w:pPr>
        <w:pStyle w:val="CommentText"/>
      </w:pPr>
      <w:r>
        <w:rPr>
          <w:rStyle w:val="CommentReference"/>
        </w:rPr>
        <w:annotationRef/>
      </w:r>
      <w:r>
        <w:t xml:space="preserve">How do you know this without having compared your results to previous </w:t>
      </w:r>
      <w:proofErr w:type="gramStart"/>
      <w:r>
        <w:t>literature..?</w:t>
      </w:r>
      <w:proofErr w:type="gramEnd"/>
      <w:r>
        <w:t>! You did not evaluate</w:t>
      </w:r>
      <w:bookmarkStart w:id="386" w:name="_GoBack"/>
      <w:bookmarkEnd w:id="386"/>
      <w:r>
        <w:t xml:space="preserve"> the data with and without the device, so this statement is unfounded.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F781C0" w15:done="0"/>
  <w15:commentEx w15:paraId="695A6763" w15:done="0"/>
  <w15:commentEx w15:paraId="61C3CC62" w15:done="0"/>
  <w15:commentEx w15:paraId="64ED827D" w15:done="0"/>
  <w15:commentEx w15:paraId="398909EE" w15:done="0"/>
  <w15:commentEx w15:paraId="16E9FC24" w15:done="0"/>
  <w15:commentEx w15:paraId="428D0D72" w15:done="0"/>
  <w15:commentEx w15:paraId="34A62A82" w15:done="0"/>
  <w15:commentEx w15:paraId="4CE00A69" w15:done="0"/>
  <w15:commentEx w15:paraId="78E25A94" w15:done="0"/>
  <w15:commentEx w15:paraId="2FE48787" w15:done="0"/>
  <w15:commentEx w15:paraId="2C85A93C" w15:done="0"/>
  <w15:commentEx w15:paraId="470224B2" w15:done="0"/>
  <w15:commentEx w15:paraId="176B24EC" w15:done="0"/>
  <w15:commentEx w15:paraId="27AE797B" w15:done="0"/>
  <w15:commentEx w15:paraId="65644AF0" w15:done="0"/>
  <w15:commentEx w15:paraId="67CCFC11" w15:done="0"/>
  <w15:commentEx w15:paraId="7FAC412D" w15:done="0"/>
  <w15:commentEx w15:paraId="1917D5F6" w15:done="0"/>
  <w15:commentEx w15:paraId="0D2B6D18" w15:done="0"/>
  <w15:commentEx w15:paraId="0C0F3E48" w15:done="0"/>
  <w15:commentEx w15:paraId="11CC2098" w15:done="0"/>
  <w15:commentEx w15:paraId="3C5E43C8" w15:done="0"/>
  <w15:commentEx w15:paraId="7942876B" w15:done="0"/>
  <w15:commentEx w15:paraId="4662FA81" w15:done="0"/>
  <w15:commentEx w15:paraId="5F965F63" w15:done="0"/>
  <w15:commentEx w15:paraId="5A60152F" w15:done="0"/>
  <w15:commentEx w15:paraId="2587B691" w15:done="0"/>
  <w15:commentEx w15:paraId="6D117CFA" w15:done="0"/>
  <w15:commentEx w15:paraId="1897C335" w15:done="0"/>
  <w15:commentEx w15:paraId="183A79BB" w15:done="0"/>
  <w15:commentEx w15:paraId="600F66CF" w15:done="0"/>
  <w15:commentEx w15:paraId="1542D0B5" w15:done="0"/>
  <w15:commentEx w15:paraId="77DEF632" w15:done="0"/>
  <w15:commentEx w15:paraId="4BDF86E5" w15:done="0"/>
  <w15:commentEx w15:paraId="0B00C0A0" w15:done="0"/>
  <w15:commentEx w15:paraId="3C961964" w15:done="0"/>
  <w15:commentEx w15:paraId="08227572" w15:done="0"/>
  <w15:commentEx w15:paraId="213485FF" w15:done="0"/>
  <w15:commentEx w15:paraId="0D9C9188" w15:done="0"/>
  <w15:commentEx w15:paraId="5C05EEDC" w15:done="0"/>
  <w15:commentEx w15:paraId="413F1E57" w15:done="0"/>
  <w15:commentEx w15:paraId="29F02F94" w15:done="0"/>
  <w15:commentEx w15:paraId="2838DE89" w15:done="0"/>
  <w15:commentEx w15:paraId="77DFB9D3" w15:done="0"/>
  <w15:commentEx w15:paraId="7401F8A0" w15:done="0"/>
  <w15:commentEx w15:paraId="3A1E09B7" w15:done="0"/>
  <w15:commentEx w15:paraId="554A4F1B" w15:done="0"/>
  <w15:commentEx w15:paraId="2E5B76AF" w15:done="0"/>
  <w15:commentEx w15:paraId="587C568E" w15:done="0"/>
  <w15:commentEx w15:paraId="0DA801CC" w15:done="0"/>
  <w15:commentEx w15:paraId="5EBE30D2" w15:done="0"/>
  <w15:commentEx w15:paraId="4FAF8F4E" w15:done="0"/>
  <w15:commentEx w15:paraId="1C969363" w15:done="0"/>
  <w15:commentEx w15:paraId="37C525BE" w15:done="0"/>
  <w15:commentEx w15:paraId="307E164C" w15:done="0"/>
  <w15:commentEx w15:paraId="6BA2C307" w15:done="0"/>
  <w15:commentEx w15:paraId="74A8F8E5" w15:done="0"/>
  <w15:commentEx w15:paraId="39D2E5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F781C0" w16cid:durableId="2AA7D88C"/>
  <w16cid:commentId w16cid:paraId="695A6763" w16cid:durableId="2AA7D8E7"/>
  <w16cid:commentId w16cid:paraId="61C3CC62" w16cid:durableId="2AA7D99E"/>
  <w16cid:commentId w16cid:paraId="64ED827D" w16cid:durableId="2AA7DA15"/>
  <w16cid:commentId w16cid:paraId="398909EE" w16cid:durableId="2AA7DAFD"/>
  <w16cid:commentId w16cid:paraId="16E9FC24" w16cid:durableId="2AA92643"/>
  <w16cid:commentId w16cid:paraId="428D0D72" w16cid:durableId="2AA92676"/>
  <w16cid:commentId w16cid:paraId="34A62A82" w16cid:durableId="2AA92695"/>
  <w16cid:commentId w16cid:paraId="4CE00A69" w16cid:durableId="2AA925DA"/>
  <w16cid:commentId w16cid:paraId="78E25A94" w16cid:durableId="2AA7DD88"/>
  <w16cid:commentId w16cid:paraId="2FE48787" w16cid:durableId="2AA7DE24"/>
  <w16cid:commentId w16cid:paraId="2C85A93C" w16cid:durableId="2AA7DF39"/>
  <w16cid:commentId w16cid:paraId="470224B2" w16cid:durableId="2AA7DF6C"/>
  <w16cid:commentId w16cid:paraId="176B24EC" w16cid:durableId="2AA7DFFF"/>
  <w16cid:commentId w16cid:paraId="27AE797B" w16cid:durableId="2AA7E020"/>
  <w16cid:commentId w16cid:paraId="65644AF0" w16cid:durableId="2AA7E10B"/>
  <w16cid:commentId w16cid:paraId="67CCFC11" w16cid:durableId="2AA7E252"/>
  <w16cid:commentId w16cid:paraId="7FAC412D" w16cid:durableId="2AA7E382"/>
  <w16cid:commentId w16cid:paraId="1917D5F6" w16cid:durableId="2AA7E3B9"/>
  <w16cid:commentId w16cid:paraId="0D2B6D18" w16cid:durableId="2AA7E427"/>
  <w16cid:commentId w16cid:paraId="0C0F3E48" w16cid:durableId="2AA7E667"/>
  <w16cid:commentId w16cid:paraId="11CC2098" w16cid:durableId="2AA7E696"/>
  <w16cid:commentId w16cid:paraId="3C5E43C8" w16cid:durableId="2AA7E6E9"/>
  <w16cid:commentId w16cid:paraId="7942876B" w16cid:durableId="2AA7E6BB"/>
  <w16cid:commentId w16cid:paraId="4662FA81" w16cid:durableId="2AA7E711"/>
  <w16cid:commentId w16cid:paraId="5F965F63" w16cid:durableId="2AA7E769"/>
  <w16cid:commentId w16cid:paraId="5A60152F" w16cid:durableId="2AA7E815"/>
  <w16cid:commentId w16cid:paraId="2587B691" w16cid:durableId="2AA7E869"/>
  <w16cid:commentId w16cid:paraId="6D117CFA" w16cid:durableId="2AA7E96A"/>
  <w16cid:commentId w16cid:paraId="1897C335" w16cid:durableId="2AA7ED7B"/>
  <w16cid:commentId w16cid:paraId="183A79BB" w16cid:durableId="2AA7EDC1"/>
  <w16cid:commentId w16cid:paraId="600F66CF" w16cid:durableId="2AA7EE2F"/>
  <w16cid:commentId w16cid:paraId="1542D0B5" w16cid:durableId="2AA7F0FB"/>
  <w16cid:commentId w16cid:paraId="77DEF632" w16cid:durableId="2AA7EF09"/>
  <w16cid:commentId w16cid:paraId="4BDF86E5" w16cid:durableId="2AA7EF7A"/>
  <w16cid:commentId w16cid:paraId="0B00C0A0" w16cid:durableId="2AA7EFE0"/>
  <w16cid:commentId w16cid:paraId="3C961964" w16cid:durableId="2AA7F039"/>
  <w16cid:commentId w16cid:paraId="08227572" w16cid:durableId="2AA7F1DE"/>
  <w16cid:commentId w16cid:paraId="213485FF" w16cid:durableId="2AA7F732"/>
  <w16cid:commentId w16cid:paraId="0D9C9188" w16cid:durableId="2AA7F86F"/>
  <w16cid:commentId w16cid:paraId="5C05EEDC" w16cid:durableId="2AA9311B"/>
  <w16cid:commentId w16cid:paraId="413F1E57" w16cid:durableId="2AA9320A"/>
  <w16cid:commentId w16cid:paraId="29F02F94" w16cid:durableId="2AA93A3E"/>
  <w16cid:commentId w16cid:paraId="2838DE89" w16cid:durableId="2AA92BEA"/>
  <w16cid:commentId w16cid:paraId="77DFB9D3" w16cid:durableId="2AA92C2F"/>
  <w16cid:commentId w16cid:paraId="7401F8A0" w16cid:durableId="2AA92CAC"/>
  <w16cid:commentId w16cid:paraId="3A1E09B7" w16cid:durableId="2AA92D20"/>
  <w16cid:commentId w16cid:paraId="554A4F1B" w16cid:durableId="2AA92DB8"/>
  <w16cid:commentId w16cid:paraId="2E5B76AF" w16cid:durableId="2AA9329A"/>
  <w16cid:commentId w16cid:paraId="587C568E" w16cid:durableId="2AA932ED"/>
  <w16cid:commentId w16cid:paraId="0DA801CC" w16cid:durableId="2AA9349A"/>
  <w16cid:commentId w16cid:paraId="5EBE30D2" w16cid:durableId="2AA93511"/>
  <w16cid:commentId w16cid:paraId="4FAF8F4E" w16cid:durableId="2AA936E6"/>
  <w16cid:commentId w16cid:paraId="1C969363" w16cid:durableId="2AA93914"/>
  <w16cid:commentId w16cid:paraId="37C525BE" w16cid:durableId="2AA93928"/>
  <w16cid:commentId w16cid:paraId="307E164C" w16cid:durableId="2AA939F2"/>
  <w16cid:commentId w16cid:paraId="6BA2C307" w16cid:durableId="2AA93A9C"/>
  <w16cid:commentId w16cid:paraId="74A8F8E5" w16cid:durableId="2AA93AB9"/>
  <w16cid:commentId w16cid:paraId="39D2E573" w16cid:durableId="2AA93A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41A3860"/>
    <w:multiLevelType w:val="hybridMultilevel"/>
    <w:tmpl w:val="C262C692"/>
    <w:lvl w:ilvl="0" w:tplc="66D8D324">
      <w:start w:val="1"/>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sson, Nicholas">
    <w15:presenceInfo w15:providerId="AD" w15:userId="S-1-5-21-1057563376-1269908281-367356602-386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11C16"/>
    <w:rsid w:val="000201CE"/>
    <w:rsid w:val="00022C3F"/>
    <w:rsid w:val="0004026E"/>
    <w:rsid w:val="000423D6"/>
    <w:rsid w:val="00047090"/>
    <w:rsid w:val="00060FB2"/>
    <w:rsid w:val="0006338B"/>
    <w:rsid w:val="00073536"/>
    <w:rsid w:val="000736F2"/>
    <w:rsid w:val="000742DB"/>
    <w:rsid w:val="00076C10"/>
    <w:rsid w:val="00080F67"/>
    <w:rsid w:val="00081067"/>
    <w:rsid w:val="000860AD"/>
    <w:rsid w:val="000902E5"/>
    <w:rsid w:val="000923F3"/>
    <w:rsid w:val="000952CD"/>
    <w:rsid w:val="00095507"/>
    <w:rsid w:val="000A04A8"/>
    <w:rsid w:val="000A1522"/>
    <w:rsid w:val="000C6642"/>
    <w:rsid w:val="000D5911"/>
    <w:rsid w:val="000E2333"/>
    <w:rsid w:val="000F483F"/>
    <w:rsid w:val="00106ACA"/>
    <w:rsid w:val="00120270"/>
    <w:rsid w:val="00121BD7"/>
    <w:rsid w:val="00124E1B"/>
    <w:rsid w:val="001257EE"/>
    <w:rsid w:val="001259D7"/>
    <w:rsid w:val="00143F97"/>
    <w:rsid w:val="00160D58"/>
    <w:rsid w:val="001631E6"/>
    <w:rsid w:val="0017506E"/>
    <w:rsid w:val="00177245"/>
    <w:rsid w:val="00182E1B"/>
    <w:rsid w:val="0019092C"/>
    <w:rsid w:val="00190B6F"/>
    <w:rsid w:val="001A0110"/>
    <w:rsid w:val="001A52B5"/>
    <w:rsid w:val="001A5DDE"/>
    <w:rsid w:val="001B072B"/>
    <w:rsid w:val="001B0E32"/>
    <w:rsid w:val="001C0ABB"/>
    <w:rsid w:val="001C42B3"/>
    <w:rsid w:val="001C49B5"/>
    <w:rsid w:val="001C73EA"/>
    <w:rsid w:val="001C7D56"/>
    <w:rsid w:val="001D3D88"/>
    <w:rsid w:val="001E381D"/>
    <w:rsid w:val="001F53E5"/>
    <w:rsid w:val="001F7579"/>
    <w:rsid w:val="00200AEB"/>
    <w:rsid w:val="002014BB"/>
    <w:rsid w:val="00217818"/>
    <w:rsid w:val="00222455"/>
    <w:rsid w:val="002224DC"/>
    <w:rsid w:val="002341BD"/>
    <w:rsid w:val="00240C7B"/>
    <w:rsid w:val="00245404"/>
    <w:rsid w:val="00245C48"/>
    <w:rsid w:val="00247C02"/>
    <w:rsid w:val="00256CE7"/>
    <w:rsid w:val="0027133D"/>
    <w:rsid w:val="002769E8"/>
    <w:rsid w:val="00280F52"/>
    <w:rsid w:val="00284E38"/>
    <w:rsid w:val="00285A5A"/>
    <w:rsid w:val="002862A0"/>
    <w:rsid w:val="00287640"/>
    <w:rsid w:val="00292A10"/>
    <w:rsid w:val="002953B2"/>
    <w:rsid w:val="0029579B"/>
    <w:rsid w:val="002A04B3"/>
    <w:rsid w:val="002A19D9"/>
    <w:rsid w:val="002B2CA7"/>
    <w:rsid w:val="002C46C1"/>
    <w:rsid w:val="002C5664"/>
    <w:rsid w:val="002C7131"/>
    <w:rsid w:val="002C71E5"/>
    <w:rsid w:val="002D1C02"/>
    <w:rsid w:val="002D4461"/>
    <w:rsid w:val="002E640D"/>
    <w:rsid w:val="002F7A53"/>
    <w:rsid w:val="00305068"/>
    <w:rsid w:val="003134A4"/>
    <w:rsid w:val="00315366"/>
    <w:rsid w:val="003179CC"/>
    <w:rsid w:val="00335E26"/>
    <w:rsid w:val="003412EA"/>
    <w:rsid w:val="003440BE"/>
    <w:rsid w:val="00346553"/>
    <w:rsid w:val="00347788"/>
    <w:rsid w:val="003501DD"/>
    <w:rsid w:val="00350281"/>
    <w:rsid w:val="00352C6A"/>
    <w:rsid w:val="003559AE"/>
    <w:rsid w:val="00355A75"/>
    <w:rsid w:val="00361EC5"/>
    <w:rsid w:val="00380407"/>
    <w:rsid w:val="00383F94"/>
    <w:rsid w:val="00387B81"/>
    <w:rsid w:val="00393058"/>
    <w:rsid w:val="00396333"/>
    <w:rsid w:val="00396DDE"/>
    <w:rsid w:val="003A1F2F"/>
    <w:rsid w:val="003B3851"/>
    <w:rsid w:val="003B5C59"/>
    <w:rsid w:val="003C0AC9"/>
    <w:rsid w:val="003D5CED"/>
    <w:rsid w:val="003E0182"/>
    <w:rsid w:val="003E1409"/>
    <w:rsid w:val="003E1CB6"/>
    <w:rsid w:val="003E7824"/>
    <w:rsid w:val="003F0048"/>
    <w:rsid w:val="003F1EB5"/>
    <w:rsid w:val="003F22ED"/>
    <w:rsid w:val="003F6389"/>
    <w:rsid w:val="004016BE"/>
    <w:rsid w:val="00405AA7"/>
    <w:rsid w:val="004124A5"/>
    <w:rsid w:val="0041278A"/>
    <w:rsid w:val="004130C0"/>
    <w:rsid w:val="004244E9"/>
    <w:rsid w:val="00432EAE"/>
    <w:rsid w:val="0043750E"/>
    <w:rsid w:val="00445B71"/>
    <w:rsid w:val="00447914"/>
    <w:rsid w:val="00454249"/>
    <w:rsid w:val="00463FA5"/>
    <w:rsid w:val="0047266F"/>
    <w:rsid w:val="00474196"/>
    <w:rsid w:val="0048027E"/>
    <w:rsid w:val="0048336F"/>
    <w:rsid w:val="004862B0"/>
    <w:rsid w:val="00495849"/>
    <w:rsid w:val="00496A3B"/>
    <w:rsid w:val="004A48BD"/>
    <w:rsid w:val="004A79D2"/>
    <w:rsid w:val="004C4A30"/>
    <w:rsid w:val="004D2888"/>
    <w:rsid w:val="004E2A10"/>
    <w:rsid w:val="004E383A"/>
    <w:rsid w:val="004E4EF1"/>
    <w:rsid w:val="004E50A3"/>
    <w:rsid w:val="004E7D81"/>
    <w:rsid w:val="004F3A37"/>
    <w:rsid w:val="004F6F97"/>
    <w:rsid w:val="00514353"/>
    <w:rsid w:val="00520D61"/>
    <w:rsid w:val="0052262C"/>
    <w:rsid w:val="0052372D"/>
    <w:rsid w:val="00526CCF"/>
    <w:rsid w:val="0053043B"/>
    <w:rsid w:val="0053157C"/>
    <w:rsid w:val="0053687B"/>
    <w:rsid w:val="0054524C"/>
    <w:rsid w:val="005467F0"/>
    <w:rsid w:val="00547E3F"/>
    <w:rsid w:val="00551642"/>
    <w:rsid w:val="00553F84"/>
    <w:rsid w:val="005659D7"/>
    <w:rsid w:val="005702C6"/>
    <w:rsid w:val="005850ED"/>
    <w:rsid w:val="0058697F"/>
    <w:rsid w:val="005919D8"/>
    <w:rsid w:val="00591F89"/>
    <w:rsid w:val="005A07DF"/>
    <w:rsid w:val="005B3832"/>
    <w:rsid w:val="005C1B41"/>
    <w:rsid w:val="005C38D2"/>
    <w:rsid w:val="005C420E"/>
    <w:rsid w:val="005C42F8"/>
    <w:rsid w:val="005E0048"/>
    <w:rsid w:val="005F1838"/>
    <w:rsid w:val="005F2526"/>
    <w:rsid w:val="005F3644"/>
    <w:rsid w:val="00610A44"/>
    <w:rsid w:val="006122A0"/>
    <w:rsid w:val="0061638A"/>
    <w:rsid w:val="00620012"/>
    <w:rsid w:val="006203BD"/>
    <w:rsid w:val="0062091E"/>
    <w:rsid w:val="006473CD"/>
    <w:rsid w:val="0064743B"/>
    <w:rsid w:val="00652817"/>
    <w:rsid w:val="00660AAD"/>
    <w:rsid w:val="006615DB"/>
    <w:rsid w:val="00662A7A"/>
    <w:rsid w:val="00662A91"/>
    <w:rsid w:val="00676061"/>
    <w:rsid w:val="00684A47"/>
    <w:rsid w:val="00697535"/>
    <w:rsid w:val="00697C9F"/>
    <w:rsid w:val="006A1DA7"/>
    <w:rsid w:val="006A1F9D"/>
    <w:rsid w:val="006A2A73"/>
    <w:rsid w:val="006A33C6"/>
    <w:rsid w:val="006A376A"/>
    <w:rsid w:val="006B5F93"/>
    <w:rsid w:val="006B6966"/>
    <w:rsid w:val="006D0390"/>
    <w:rsid w:val="006D745B"/>
    <w:rsid w:val="006E47BA"/>
    <w:rsid w:val="006E6E76"/>
    <w:rsid w:val="006F25FC"/>
    <w:rsid w:val="006F2B1C"/>
    <w:rsid w:val="006F50D0"/>
    <w:rsid w:val="006F6873"/>
    <w:rsid w:val="006F7C75"/>
    <w:rsid w:val="007065F0"/>
    <w:rsid w:val="00706955"/>
    <w:rsid w:val="00711292"/>
    <w:rsid w:val="00721259"/>
    <w:rsid w:val="007214F6"/>
    <w:rsid w:val="00724400"/>
    <w:rsid w:val="00727147"/>
    <w:rsid w:val="00735AD2"/>
    <w:rsid w:val="00747160"/>
    <w:rsid w:val="00747AC0"/>
    <w:rsid w:val="007513F0"/>
    <w:rsid w:val="00756C3E"/>
    <w:rsid w:val="007571D2"/>
    <w:rsid w:val="00757499"/>
    <w:rsid w:val="0076400E"/>
    <w:rsid w:val="007710F9"/>
    <w:rsid w:val="00773C47"/>
    <w:rsid w:val="0078629C"/>
    <w:rsid w:val="0079121B"/>
    <w:rsid w:val="007A137D"/>
    <w:rsid w:val="007B04BD"/>
    <w:rsid w:val="007B7065"/>
    <w:rsid w:val="007C4BF3"/>
    <w:rsid w:val="007C5194"/>
    <w:rsid w:val="007C5774"/>
    <w:rsid w:val="007C6C76"/>
    <w:rsid w:val="007D3649"/>
    <w:rsid w:val="007D5209"/>
    <w:rsid w:val="00800292"/>
    <w:rsid w:val="0080495F"/>
    <w:rsid w:val="00804F50"/>
    <w:rsid w:val="008069C0"/>
    <w:rsid w:val="008123A4"/>
    <w:rsid w:val="0082073D"/>
    <w:rsid w:val="00822FFE"/>
    <w:rsid w:val="008236A4"/>
    <w:rsid w:val="00831489"/>
    <w:rsid w:val="00831AA9"/>
    <w:rsid w:val="00843835"/>
    <w:rsid w:val="00860055"/>
    <w:rsid w:val="0086397C"/>
    <w:rsid w:val="008701C8"/>
    <w:rsid w:val="00870CCF"/>
    <w:rsid w:val="008829A9"/>
    <w:rsid w:val="00892775"/>
    <w:rsid w:val="008959C4"/>
    <w:rsid w:val="008B7268"/>
    <w:rsid w:val="008B7A6A"/>
    <w:rsid w:val="008C2055"/>
    <w:rsid w:val="008C630C"/>
    <w:rsid w:val="008D0E4A"/>
    <w:rsid w:val="008D18D7"/>
    <w:rsid w:val="008E461D"/>
    <w:rsid w:val="008F04A5"/>
    <w:rsid w:val="008F5564"/>
    <w:rsid w:val="00900AA1"/>
    <w:rsid w:val="0090125F"/>
    <w:rsid w:val="00906865"/>
    <w:rsid w:val="00910C8F"/>
    <w:rsid w:val="0091288A"/>
    <w:rsid w:val="00913676"/>
    <w:rsid w:val="009139B6"/>
    <w:rsid w:val="0091660B"/>
    <w:rsid w:val="0092609E"/>
    <w:rsid w:val="00926C3D"/>
    <w:rsid w:val="009309C4"/>
    <w:rsid w:val="0094156E"/>
    <w:rsid w:val="00954D6A"/>
    <w:rsid w:val="00957BA6"/>
    <w:rsid w:val="00965533"/>
    <w:rsid w:val="00965D15"/>
    <w:rsid w:val="009661BC"/>
    <w:rsid w:val="00966E38"/>
    <w:rsid w:val="00970AED"/>
    <w:rsid w:val="00975F5C"/>
    <w:rsid w:val="009810FC"/>
    <w:rsid w:val="009942CD"/>
    <w:rsid w:val="00997995"/>
    <w:rsid w:val="00997C5B"/>
    <w:rsid w:val="009A14BA"/>
    <w:rsid w:val="009A4C41"/>
    <w:rsid w:val="009A7B59"/>
    <w:rsid w:val="009B21E3"/>
    <w:rsid w:val="009B2F7D"/>
    <w:rsid w:val="009C51BE"/>
    <w:rsid w:val="009D778F"/>
    <w:rsid w:val="009E067B"/>
    <w:rsid w:val="009E72D3"/>
    <w:rsid w:val="00A01541"/>
    <w:rsid w:val="00A044A6"/>
    <w:rsid w:val="00A12A1C"/>
    <w:rsid w:val="00A15404"/>
    <w:rsid w:val="00A16B93"/>
    <w:rsid w:val="00A24351"/>
    <w:rsid w:val="00A24B3E"/>
    <w:rsid w:val="00A24FEC"/>
    <w:rsid w:val="00A26A76"/>
    <w:rsid w:val="00A50DCA"/>
    <w:rsid w:val="00A52271"/>
    <w:rsid w:val="00A528AC"/>
    <w:rsid w:val="00A52972"/>
    <w:rsid w:val="00A54E75"/>
    <w:rsid w:val="00A559EC"/>
    <w:rsid w:val="00A6399C"/>
    <w:rsid w:val="00A63C15"/>
    <w:rsid w:val="00A73568"/>
    <w:rsid w:val="00A747A8"/>
    <w:rsid w:val="00A81491"/>
    <w:rsid w:val="00A84D82"/>
    <w:rsid w:val="00A92ECC"/>
    <w:rsid w:val="00AA46BA"/>
    <w:rsid w:val="00AB77D7"/>
    <w:rsid w:val="00AC0484"/>
    <w:rsid w:val="00AE036C"/>
    <w:rsid w:val="00AE215F"/>
    <w:rsid w:val="00AE23AF"/>
    <w:rsid w:val="00AE58C8"/>
    <w:rsid w:val="00AE7F9B"/>
    <w:rsid w:val="00AF1EB0"/>
    <w:rsid w:val="00AF54D3"/>
    <w:rsid w:val="00B005DD"/>
    <w:rsid w:val="00B07C33"/>
    <w:rsid w:val="00B10C47"/>
    <w:rsid w:val="00B11BDB"/>
    <w:rsid w:val="00B240B0"/>
    <w:rsid w:val="00B5302D"/>
    <w:rsid w:val="00B768BA"/>
    <w:rsid w:val="00B7756B"/>
    <w:rsid w:val="00B84D8D"/>
    <w:rsid w:val="00B853C5"/>
    <w:rsid w:val="00B85903"/>
    <w:rsid w:val="00B91489"/>
    <w:rsid w:val="00B9183D"/>
    <w:rsid w:val="00B95ABC"/>
    <w:rsid w:val="00B9690A"/>
    <w:rsid w:val="00BA5040"/>
    <w:rsid w:val="00BA6376"/>
    <w:rsid w:val="00BB4C66"/>
    <w:rsid w:val="00BC0EFA"/>
    <w:rsid w:val="00BD05A8"/>
    <w:rsid w:val="00BD3C07"/>
    <w:rsid w:val="00BF65C7"/>
    <w:rsid w:val="00C10CDE"/>
    <w:rsid w:val="00C15214"/>
    <w:rsid w:val="00C1585C"/>
    <w:rsid w:val="00C309F2"/>
    <w:rsid w:val="00C33F90"/>
    <w:rsid w:val="00C44935"/>
    <w:rsid w:val="00C44E1F"/>
    <w:rsid w:val="00C45190"/>
    <w:rsid w:val="00C5084E"/>
    <w:rsid w:val="00C51658"/>
    <w:rsid w:val="00C52674"/>
    <w:rsid w:val="00C54806"/>
    <w:rsid w:val="00C630C7"/>
    <w:rsid w:val="00C65919"/>
    <w:rsid w:val="00C67C58"/>
    <w:rsid w:val="00C7112F"/>
    <w:rsid w:val="00C755ED"/>
    <w:rsid w:val="00CA550D"/>
    <w:rsid w:val="00CB3A12"/>
    <w:rsid w:val="00CB57DF"/>
    <w:rsid w:val="00CC1951"/>
    <w:rsid w:val="00CC3546"/>
    <w:rsid w:val="00CC72BA"/>
    <w:rsid w:val="00CC73F0"/>
    <w:rsid w:val="00CD78F3"/>
    <w:rsid w:val="00CE2D5E"/>
    <w:rsid w:val="00CE54AF"/>
    <w:rsid w:val="00CE6183"/>
    <w:rsid w:val="00CE700D"/>
    <w:rsid w:val="00D07A88"/>
    <w:rsid w:val="00D12FB4"/>
    <w:rsid w:val="00D312C2"/>
    <w:rsid w:val="00D5126D"/>
    <w:rsid w:val="00D55EC6"/>
    <w:rsid w:val="00D57344"/>
    <w:rsid w:val="00D62197"/>
    <w:rsid w:val="00D62D12"/>
    <w:rsid w:val="00D6330D"/>
    <w:rsid w:val="00D65507"/>
    <w:rsid w:val="00D70DBD"/>
    <w:rsid w:val="00D7193D"/>
    <w:rsid w:val="00D74AA9"/>
    <w:rsid w:val="00D80797"/>
    <w:rsid w:val="00D8417D"/>
    <w:rsid w:val="00D9745A"/>
    <w:rsid w:val="00DA6990"/>
    <w:rsid w:val="00DB4F65"/>
    <w:rsid w:val="00DC1780"/>
    <w:rsid w:val="00DD0677"/>
    <w:rsid w:val="00DD5A06"/>
    <w:rsid w:val="00DD6BD3"/>
    <w:rsid w:val="00DE3864"/>
    <w:rsid w:val="00DF2CF0"/>
    <w:rsid w:val="00E0761E"/>
    <w:rsid w:val="00E076E9"/>
    <w:rsid w:val="00E14B31"/>
    <w:rsid w:val="00E31065"/>
    <w:rsid w:val="00E328D8"/>
    <w:rsid w:val="00E331E2"/>
    <w:rsid w:val="00E445F0"/>
    <w:rsid w:val="00E61495"/>
    <w:rsid w:val="00E73E80"/>
    <w:rsid w:val="00E763D1"/>
    <w:rsid w:val="00E82E42"/>
    <w:rsid w:val="00E92B4C"/>
    <w:rsid w:val="00E92D5B"/>
    <w:rsid w:val="00E962FC"/>
    <w:rsid w:val="00EB0269"/>
    <w:rsid w:val="00EB3EA8"/>
    <w:rsid w:val="00ED240F"/>
    <w:rsid w:val="00ED290A"/>
    <w:rsid w:val="00ED2A07"/>
    <w:rsid w:val="00ED54BA"/>
    <w:rsid w:val="00ED61ED"/>
    <w:rsid w:val="00ED6B9A"/>
    <w:rsid w:val="00ED6D8F"/>
    <w:rsid w:val="00EE18C8"/>
    <w:rsid w:val="00EE6915"/>
    <w:rsid w:val="00F02CF7"/>
    <w:rsid w:val="00F05686"/>
    <w:rsid w:val="00F1030C"/>
    <w:rsid w:val="00F20C69"/>
    <w:rsid w:val="00F40C9A"/>
    <w:rsid w:val="00F413C2"/>
    <w:rsid w:val="00F43EE4"/>
    <w:rsid w:val="00F448D1"/>
    <w:rsid w:val="00F45E54"/>
    <w:rsid w:val="00F5439B"/>
    <w:rsid w:val="00F55747"/>
    <w:rsid w:val="00F60EAC"/>
    <w:rsid w:val="00F704F5"/>
    <w:rsid w:val="00F82743"/>
    <w:rsid w:val="00F83C25"/>
    <w:rsid w:val="00F84B60"/>
    <w:rsid w:val="00FA0BF5"/>
    <w:rsid w:val="00FA4725"/>
    <w:rsid w:val="00FA6A6F"/>
    <w:rsid w:val="00FB073F"/>
    <w:rsid w:val="00FB3659"/>
    <w:rsid w:val="00FC115B"/>
    <w:rsid w:val="00FC17FF"/>
    <w:rsid w:val="00FC3A49"/>
    <w:rsid w:val="00FC48A7"/>
    <w:rsid w:val="00FC746A"/>
    <w:rsid w:val="00FE4F99"/>
    <w:rsid w:val="00FE6554"/>
    <w:rsid w:val="00FF2D82"/>
    <w:rsid w:val="00FF3080"/>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styleId="UnresolvedMention">
    <w:name w:val="Unresolved Mention"/>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 w:type="paragraph" w:styleId="BalloonText">
    <w:name w:val="Balloon Text"/>
    <w:basedOn w:val="Normal"/>
    <w:link w:val="BalloonTextChar"/>
    <w:uiPriority w:val="99"/>
    <w:semiHidden/>
    <w:unhideWhenUsed/>
    <w:rsid w:val="003E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1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463617130">
      <w:bodyDiv w:val="1"/>
      <w:marLeft w:val="0"/>
      <w:marRight w:val="0"/>
      <w:marTop w:val="0"/>
      <w:marBottom w:val="0"/>
      <w:divBdr>
        <w:top w:val="none" w:sz="0" w:space="0" w:color="auto"/>
        <w:left w:val="none" w:sz="0" w:space="0" w:color="auto"/>
        <w:bottom w:val="none" w:sz="0" w:space="0" w:color="auto"/>
        <w:right w:val="none" w:sz="0" w:space="0" w:color="auto"/>
      </w:divBdr>
      <w:divsChild>
        <w:div w:id="1425803899">
          <w:marLeft w:val="0"/>
          <w:marRight w:val="0"/>
          <w:marTop w:val="0"/>
          <w:marBottom w:val="0"/>
          <w:divBdr>
            <w:top w:val="none" w:sz="0" w:space="0" w:color="auto"/>
            <w:left w:val="none" w:sz="0" w:space="0" w:color="auto"/>
            <w:bottom w:val="none" w:sz="0" w:space="0" w:color="auto"/>
            <w:right w:val="none" w:sz="0" w:space="0" w:color="auto"/>
          </w:divBdr>
          <w:divsChild>
            <w:div w:id="847788071">
              <w:marLeft w:val="0"/>
              <w:marRight w:val="0"/>
              <w:marTop w:val="0"/>
              <w:marBottom w:val="0"/>
              <w:divBdr>
                <w:top w:val="none" w:sz="0" w:space="0" w:color="auto"/>
                <w:left w:val="none" w:sz="0" w:space="0" w:color="auto"/>
                <w:bottom w:val="none" w:sz="0" w:space="0" w:color="auto"/>
                <w:right w:val="none" w:sz="0" w:space="0" w:color="auto"/>
              </w:divBdr>
              <w:divsChild>
                <w:div w:id="2099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11669223">
      <w:bodyDiv w:val="1"/>
      <w:marLeft w:val="0"/>
      <w:marRight w:val="0"/>
      <w:marTop w:val="0"/>
      <w:marBottom w:val="0"/>
      <w:divBdr>
        <w:top w:val="none" w:sz="0" w:space="0" w:color="auto"/>
        <w:left w:val="none" w:sz="0" w:space="0" w:color="auto"/>
        <w:bottom w:val="none" w:sz="0" w:space="0" w:color="auto"/>
        <w:right w:val="none" w:sz="0" w:space="0" w:color="auto"/>
      </w:divBdr>
      <w:divsChild>
        <w:div w:id="1248727716">
          <w:marLeft w:val="0"/>
          <w:marRight w:val="0"/>
          <w:marTop w:val="0"/>
          <w:marBottom w:val="0"/>
          <w:divBdr>
            <w:top w:val="none" w:sz="0" w:space="0" w:color="auto"/>
            <w:left w:val="none" w:sz="0" w:space="0" w:color="auto"/>
            <w:bottom w:val="none" w:sz="0" w:space="0" w:color="auto"/>
            <w:right w:val="none" w:sz="0" w:space="0" w:color="auto"/>
          </w:divBdr>
          <w:divsChild>
            <w:div w:id="1192260875">
              <w:marLeft w:val="0"/>
              <w:marRight w:val="0"/>
              <w:marTop w:val="0"/>
              <w:marBottom w:val="0"/>
              <w:divBdr>
                <w:top w:val="none" w:sz="0" w:space="0" w:color="auto"/>
                <w:left w:val="none" w:sz="0" w:space="0" w:color="auto"/>
                <w:bottom w:val="none" w:sz="0" w:space="0" w:color="auto"/>
                <w:right w:val="none" w:sz="0" w:space="0" w:color="auto"/>
              </w:divBdr>
              <w:divsChild>
                <w:div w:id="1857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C64FF-C3BA-420C-A818-30C28840F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3292</Words>
  <Characters>18771</Characters>
  <Application>Microsoft Office Word</Application>
  <DocSecurity>0</DocSecurity>
  <Lines>156</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Brisson, Nicholas</cp:lastModifiedBy>
  <cp:revision>40</cp:revision>
  <dcterms:created xsi:type="dcterms:W3CDTF">2024-09-26T09:55:00Z</dcterms:created>
  <dcterms:modified xsi:type="dcterms:W3CDTF">2024-10-03T13:47:00Z</dcterms:modified>
</cp:coreProperties>
</file>