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737B113F" w:rsidR="00AA503A" w:rsidRPr="00BD41C1" w:rsidRDefault="00BD41C1" w:rsidP="00813703">
      <w:pPr>
        <w:pStyle w:val="Heading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</w:t>
      </w:r>
      <w:r w:rsidR="007B25DA">
        <w:rPr>
          <w:rFonts w:ascii="Verdana" w:hAnsi="Verdana"/>
          <w:b/>
          <w:color w:val="auto"/>
          <w:sz w:val="28"/>
          <w:szCs w:val="36"/>
          <w:lang w:val="en-US"/>
        </w:rPr>
        <w:t xml:space="preserve"> Tibiofemoral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 Kinematics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 xml:space="preserve"> During Open Chain Knee Flexion-Extension</w:t>
      </w:r>
    </w:p>
    <w:p w14:paraId="19F8E99E" w14:textId="4218144B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</w:t>
      </w:r>
      <w:r w:rsidR="009778D5">
        <w:rPr>
          <w:rFonts w:ascii="Verdana" w:hAnsi="Verdana"/>
          <w:color w:val="auto"/>
        </w:rPr>
        <w:t xml:space="preserve"> </w:t>
      </w:r>
      <w:r w:rsidRPr="00BD41C1">
        <w:rPr>
          <w:rFonts w:ascii="Verdana" w:hAnsi="Verdana"/>
          <w:color w:val="auto"/>
        </w:rPr>
        <w:t>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ins w:id="0" w:author="Brisson, Nicholas" w:date="2024-10-02T14:27:00Z">
        <w:r w:rsidR="00655BD3">
          <w:rPr>
            <w:rFonts w:ascii="Verdana" w:hAnsi="Verdana"/>
            <w:color w:val="auto"/>
            <w:vertAlign w:val="superscript"/>
          </w:rPr>
          <w:t>,3</w:t>
        </w:r>
      </w:ins>
      <w:r w:rsidRPr="00BD41C1">
        <w:rPr>
          <w:rFonts w:ascii="Verdana" w:hAnsi="Verdana"/>
          <w:color w:val="auto"/>
        </w:rPr>
        <w:t xml:space="preserve">, </w:t>
      </w:r>
      <w:r w:rsidR="009778D5">
        <w:rPr>
          <w:rFonts w:ascii="Verdana" w:hAnsi="Verdana"/>
          <w:color w:val="auto"/>
        </w:rPr>
        <w:t xml:space="preserve">T.C. </w:t>
      </w:r>
      <w:commentRangeStart w:id="1"/>
      <w:r w:rsidR="009778D5">
        <w:rPr>
          <w:rFonts w:ascii="Verdana" w:hAnsi="Verdana"/>
          <w:color w:val="auto"/>
        </w:rPr>
        <w:t>Wood</w:t>
      </w:r>
      <w:del w:id="2" w:author="Brisson, Nicholas" w:date="2024-10-02T14:28:00Z">
        <w:r w:rsidR="009778D5" w:rsidRPr="00813703" w:rsidDel="00655BD3">
          <w:rPr>
            <w:rFonts w:ascii="Verdana" w:hAnsi="Verdana"/>
            <w:color w:val="auto"/>
            <w:vertAlign w:val="superscript"/>
          </w:rPr>
          <w:delText>3</w:delText>
        </w:r>
      </w:del>
      <w:commentRangeEnd w:id="1"/>
      <w:r w:rsidR="00655BD3">
        <w:rPr>
          <w:rStyle w:val="CommentReference"/>
        </w:rPr>
        <w:commentReference w:id="1"/>
      </w:r>
      <w:ins w:id="3" w:author="Brisson, Nicholas" w:date="2024-10-02T14:28:00Z">
        <w:r w:rsidR="00655BD3">
          <w:rPr>
            <w:rFonts w:ascii="Verdana" w:hAnsi="Verdana"/>
            <w:color w:val="auto"/>
            <w:vertAlign w:val="superscript"/>
          </w:rPr>
          <w:t>4</w:t>
        </w:r>
      </w:ins>
      <w:r w:rsidR="009778D5">
        <w:rPr>
          <w:rFonts w:ascii="Verdana" w:hAnsi="Verdana"/>
          <w:color w:val="auto"/>
        </w:rPr>
        <w:t>,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</w:t>
      </w:r>
      <w:ins w:id="4" w:author="Brisson, Nicholas" w:date="2024-10-02T14:27:00Z">
        <w:r w:rsidR="00655BD3">
          <w:rPr>
            <w:rFonts w:ascii="Verdana" w:hAnsi="Verdana"/>
            <w:color w:val="auto"/>
            <w:vertAlign w:val="superscript"/>
          </w:rPr>
          <w:t>,3</w:t>
        </w:r>
      </w:ins>
      <w:del w:id="5" w:author="Brisson, Nicholas" w:date="2024-10-02T14:27:00Z">
        <w:r w:rsidRPr="00BD41C1" w:rsidDel="00655BD3">
          <w:rPr>
            <w:rFonts w:ascii="Verdana" w:hAnsi="Verdana"/>
            <w:color w:val="auto"/>
            <w:vertAlign w:val="superscript"/>
          </w:rPr>
          <w:delText>,</w:delText>
        </w:r>
        <w:r w:rsidR="009778D5" w:rsidDel="00655BD3">
          <w:rPr>
            <w:rFonts w:ascii="Verdana" w:hAnsi="Verdana"/>
            <w:color w:val="auto"/>
            <w:vertAlign w:val="superscript"/>
          </w:rPr>
          <w:delText>4</w:delText>
        </w:r>
      </w:del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2FB2C9A4" w:rsidR="00655BD3" w:rsidRPr="00655BD3" w:rsidRDefault="00AA503A" w:rsidP="00655BD3">
      <w:pPr>
        <w:spacing w:line="276" w:lineRule="auto"/>
        <w:ind w:firstLine="0"/>
        <w:rPr>
          <w:ins w:id="6" w:author="Brisson, Nicholas" w:date="2024-10-02T14:28:00Z"/>
          <w:rFonts w:ascii="Verdana" w:hAnsi="Verdana"/>
          <w:color w:val="auto"/>
          <w:highlight w:val="none"/>
          <w:lang w:val="en-US"/>
          <w:rPrChange w:id="7" w:author="Brisson, Nicholas" w:date="2024-10-02T14:28:00Z">
            <w:rPr>
              <w:ins w:id="8" w:author="Brisson, Nicholas" w:date="2024-10-02T14:28:00Z"/>
              <w:rFonts w:ascii="Verdana" w:hAnsi="Verdana"/>
              <w:color w:val="auto"/>
              <w:lang w:val="en-US"/>
            </w:rPr>
          </w:rPrChange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del w:id="9" w:author="Brisson, Nicholas" w:date="2024-10-02T14:28:00Z">
        <w:r w:rsidRPr="00BD41C1" w:rsidDel="00655BD3">
          <w:rPr>
            <w:rFonts w:ascii="Verdana" w:hAnsi="Verdana"/>
            <w:color w:val="auto"/>
            <w:highlight w:val="none"/>
            <w:lang w:val="en-US"/>
          </w:rPr>
          <w:delText>Julius Wolff Institute and Center for Musculoskeletal Surgery, Charité – Universitätsmedizin Berlin, Germany</w:delText>
        </w:r>
      </w:del>
      <w:ins w:id="10" w:author="Brisson, Nicholas" w:date="2024-10-02T14:28:00Z">
        <w:r w:rsidR="00655BD3" w:rsidRPr="00655BD3">
          <w:rPr>
            <w:rFonts w:ascii="Verdana" w:hAnsi="Verdana"/>
            <w:color w:val="auto"/>
            <w:lang w:val="en-US"/>
          </w:rPr>
          <w:t xml:space="preserve"> Julius Wolff Institute, Berlin Institute of Health at Charité – Universitätsmedizin Berlin, Berlin, Germany</w:t>
        </w:r>
      </w:ins>
    </w:p>
    <w:p w14:paraId="6FAFDDEA" w14:textId="69D43C27" w:rsidR="00655BD3" w:rsidRDefault="00655BD3" w:rsidP="00655BD3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ins w:id="11" w:author="Brisson, Nicholas" w:date="2024-10-02T14:28:00Z">
        <w:r w:rsidRPr="00655BD3">
          <w:rPr>
            <w:rFonts w:ascii="Verdana" w:hAnsi="Verdana"/>
            <w:color w:val="auto"/>
            <w:vertAlign w:val="superscript"/>
            <w:lang w:val="en-US"/>
            <w:rPrChange w:id="12" w:author="Brisson, Nicholas" w:date="2024-10-02T14:28:00Z">
              <w:rPr>
                <w:rFonts w:ascii="Verdana" w:hAnsi="Verdana"/>
                <w:color w:val="auto"/>
                <w:lang w:val="en-US"/>
              </w:rPr>
            </w:rPrChange>
          </w:rPr>
          <w:t>3</w:t>
        </w:r>
        <w:r w:rsidRPr="00655BD3">
          <w:rPr>
            <w:rFonts w:ascii="Verdana" w:hAnsi="Verdana"/>
            <w:color w:val="auto"/>
            <w:lang w:val="en-US"/>
          </w:rPr>
          <w:t xml:space="preserve"> Berlin Movement Diagnostics (BeMoveD), Center for Musculoskeletal Surgery, Charité – Universitätsmedizin Berlin, Berlin, Germany</w:t>
        </w:r>
      </w:ins>
    </w:p>
    <w:p w14:paraId="011B2EA2" w14:textId="443B5880" w:rsidR="009778D5" w:rsidRPr="009778D5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highlight w:val="none"/>
          <w:lang w:val="en-US"/>
        </w:rPr>
      </w:pPr>
      <w:ins w:id="13" w:author="Brisson, Nicholas" w:date="2024-10-02T14:28:00Z">
        <w:r>
          <w:rPr>
            <w:rFonts w:ascii="Verdana" w:hAnsi="Verdana"/>
            <w:color w:val="auto"/>
            <w:highlight w:val="none"/>
            <w:vertAlign w:val="superscript"/>
            <w:lang w:val="en-US"/>
          </w:rPr>
          <w:t>4</w:t>
        </w:r>
      </w:ins>
      <w:del w:id="14" w:author="Brisson, Nicholas" w:date="2024-10-02T14:28:00Z">
        <w:r w:rsidR="009778D5" w:rsidRPr="00E06E2B" w:rsidDel="00655BD3">
          <w:rPr>
            <w:rFonts w:ascii="Verdana" w:hAnsi="Verdana"/>
            <w:color w:val="auto"/>
            <w:highlight w:val="none"/>
            <w:vertAlign w:val="superscript"/>
            <w:lang w:val="en-US"/>
          </w:rPr>
          <w:delText>3</w:delText>
        </w:r>
      </w:del>
      <w:r w:rsidR="009778D5">
        <w:rPr>
          <w:rFonts w:ascii="Verdana" w:hAnsi="Verdana"/>
          <w:color w:val="auto"/>
          <w:highlight w:val="none"/>
          <w:lang w:val="en-US"/>
        </w:rPr>
        <w:t xml:space="preserve"> </w:t>
      </w:r>
      <w:r w:rsidR="009778D5" w:rsidRPr="00E06E2B">
        <w:rPr>
          <w:rFonts w:ascii="Verdana" w:hAnsi="Verdana"/>
          <w:color w:val="auto"/>
          <w:highlight w:val="none"/>
          <w:lang w:val="en-US"/>
        </w:rPr>
        <w:t>Department of Neuroimaging, Institute of Psychiatry, Psychology &amp; Neuroscience, King's College London, London, UK.</w:t>
      </w:r>
    </w:p>
    <w:p w14:paraId="575F83B4" w14:textId="0AFCE656" w:rsidR="00AA503A" w:rsidRPr="00BD41C1" w:rsidDel="00655BD3" w:rsidRDefault="009778D5" w:rsidP="00AA503A">
      <w:pPr>
        <w:spacing w:line="276" w:lineRule="auto"/>
        <w:ind w:firstLine="0"/>
        <w:rPr>
          <w:del w:id="15" w:author="Brisson, Nicholas" w:date="2024-10-02T14:27:00Z"/>
          <w:rFonts w:ascii="Verdana" w:hAnsi="Verdana"/>
          <w:color w:val="auto"/>
          <w:lang w:val="en-US"/>
        </w:rPr>
      </w:pPr>
      <w:del w:id="16" w:author="Brisson, Nicholas" w:date="2024-10-02T14:27:00Z">
        <w:r w:rsidDel="00655BD3">
          <w:rPr>
            <w:rFonts w:ascii="Verdana" w:hAnsi="Verdana"/>
            <w:color w:val="auto"/>
            <w:highlight w:val="none"/>
            <w:vertAlign w:val="superscript"/>
            <w:lang w:val="en-US"/>
          </w:rPr>
          <w:delText>4</w:delText>
        </w:r>
        <w:r w:rsidRPr="00BD41C1" w:rsidDel="00655BD3">
          <w:rPr>
            <w:rFonts w:ascii="Verdana" w:hAnsi="Verdana"/>
            <w:color w:val="auto"/>
            <w:vertAlign w:val="superscript"/>
            <w:lang w:val="en-US"/>
          </w:rPr>
          <w:delText xml:space="preserve"> </w:delText>
        </w:r>
        <w:r w:rsidR="00AA503A" w:rsidRPr="00BD41C1" w:rsidDel="00655BD3">
          <w:rPr>
            <w:rFonts w:ascii="Verdana" w:hAnsi="Verdana"/>
            <w:color w:val="auto"/>
            <w:lang w:val="en-US"/>
          </w:rPr>
          <w:delText>Berlin-Brandenburg Center and School for Regenerative Therapies, Charité – Universitätsmedizin Berlin, Germany</w:delText>
        </w:r>
      </w:del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30CF6248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Aayush Nepal, M.Sc</w:t>
      </w:r>
      <w:ins w:id="17" w:author="Brisson, Nicholas" w:date="2024-10-02T14:29:00Z">
        <w:r w:rsidR="00655BD3">
          <w:rPr>
            <w:rFonts w:ascii="Verdana" w:hAnsi="Verdana"/>
            <w:color w:val="auto"/>
            <w:lang w:val="en-US"/>
          </w:rPr>
          <w:t>.</w:t>
        </w:r>
      </w:ins>
    </w:p>
    <w:p w14:paraId="66893B81" w14:textId="2123467F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Medical Physics Group, </w:t>
      </w:r>
      <w:ins w:id="18" w:author="Brisson, Nicholas" w:date="2024-10-02T14:29:00Z">
        <w:r w:rsidR="00655BD3" w:rsidRPr="00BD41C1">
          <w:rPr>
            <w:rFonts w:ascii="Verdana" w:hAnsi="Verdana"/>
            <w:color w:val="auto"/>
            <w:lang w:val="en-US"/>
          </w:rPr>
          <w:t>Institute of Diagnostic and Interventional Radiology</w:t>
        </w:r>
        <w:r w:rsidR="00655BD3" w:rsidRPr="00BD41C1" w:rsidDel="00655BD3">
          <w:rPr>
            <w:rFonts w:ascii="Verdana" w:hAnsi="Verdana"/>
            <w:color w:val="auto"/>
            <w:lang w:val="en-US"/>
          </w:rPr>
          <w:t xml:space="preserve"> </w:t>
        </w:r>
      </w:ins>
      <w:del w:id="19" w:author="Brisson, Nicholas" w:date="2024-10-02T14:29:00Z">
        <w:r w:rsidRPr="00BD41C1" w:rsidDel="00655BD3">
          <w:rPr>
            <w:rFonts w:ascii="Verdana" w:hAnsi="Verdana"/>
            <w:color w:val="auto"/>
            <w:lang w:val="en-US"/>
          </w:rPr>
          <w:delText>IDIR</w:delText>
        </w:r>
      </w:del>
      <w:r w:rsidRPr="00BD41C1">
        <w:rPr>
          <w:rFonts w:ascii="Verdana" w:hAnsi="Verdana"/>
          <w:color w:val="auto"/>
          <w:lang w:val="en-US"/>
        </w:rPr>
        <w:t>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proofErr w:type="spellStart"/>
      <w:r w:rsidRPr="00BD41C1">
        <w:rPr>
          <w:rFonts w:ascii="Verdana" w:hAnsi="Verdana"/>
          <w:color w:val="auto"/>
          <w:lang w:val="en-US"/>
        </w:rPr>
        <w:t>Philosophenweg</w:t>
      </w:r>
      <w:proofErr w:type="spellEnd"/>
      <w:r w:rsidRPr="00BD41C1">
        <w:rPr>
          <w:rFonts w:ascii="Verdana" w:hAnsi="Verdana"/>
          <w:color w:val="auto"/>
          <w:lang w:val="en-US"/>
        </w:rPr>
        <w:t xml:space="preserve"> 3, D-07443 Jena, Germany</w:t>
      </w:r>
    </w:p>
    <w:p w14:paraId="14A46C6F" w14:textId="710BBEE8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  <w:r w:rsidR="00813703">
        <w:rPr>
          <w:rFonts w:ascii="Verdana" w:hAnsi="Verdana"/>
          <w:color w:val="auto"/>
          <w:lang w:val="en-US"/>
        </w:rPr>
        <w:t>+49 163 2302256</w:t>
      </w:r>
    </w:p>
    <w:p w14:paraId="00036C15" w14:textId="0CCCA9CD" w:rsidR="00AA503A" w:rsidRPr="00813703" w:rsidRDefault="00655BD3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ins w:id="20" w:author="Brisson, Nicholas" w:date="2024-10-02T14:30:00Z">
        <w:r>
          <w:rPr>
            <w:rFonts w:ascii="Verdana" w:hAnsi="Verdana"/>
            <w:color w:val="auto"/>
            <w:lang w:val="en-US"/>
          </w:rPr>
          <w:t>Email</w:t>
        </w:r>
      </w:ins>
      <w:del w:id="21" w:author="Brisson, Nicholas" w:date="2024-10-02T14:30:00Z">
        <w:r w:rsidR="00AA503A" w:rsidRPr="00813703" w:rsidDel="00655BD3">
          <w:rPr>
            <w:rFonts w:ascii="Verdana" w:hAnsi="Verdana"/>
            <w:color w:val="auto"/>
            <w:lang w:val="en-US"/>
          </w:rPr>
          <w:delText>E-Mail</w:delText>
        </w:r>
      </w:del>
      <w:r w:rsidR="00AA503A" w:rsidRPr="00813703">
        <w:rPr>
          <w:rFonts w:ascii="Verdana" w:hAnsi="Verdana"/>
          <w:color w:val="auto"/>
          <w:lang w:val="en-US"/>
        </w:rPr>
        <w:t xml:space="preserve">: </w:t>
      </w:r>
      <w:r w:rsidR="00BD41C1">
        <w:fldChar w:fldCharType="begin"/>
      </w:r>
      <w:r w:rsidR="00BD41C1" w:rsidRPr="007B25DA">
        <w:rPr>
          <w:lang w:val="en-US"/>
          <w:rPrChange w:id="22" w:author="Aayush Nepal" w:date="2024-10-05T11:34:00Z" w16du:dateUtc="2024-10-05T09:34:00Z">
            <w:rPr/>
          </w:rPrChange>
        </w:rPr>
        <w:instrText>HYPERLINK "mailto:aayush.nepal@uni-jena.de"</w:instrText>
      </w:r>
      <w:r w:rsidR="00BD41C1">
        <w:fldChar w:fldCharType="separate"/>
      </w:r>
      <w:r w:rsidR="00BD41C1" w:rsidRPr="00813703">
        <w:rPr>
          <w:rStyle w:val="Hyperlink"/>
          <w:rFonts w:ascii="Verdana" w:hAnsi="Verdana"/>
          <w:lang w:val="en-US"/>
        </w:rPr>
        <w:t>aayush.nepal</w:t>
      </w:r>
      <w:r w:rsidR="00BD41C1" w:rsidRPr="00BD41C1">
        <w:rPr>
          <w:rStyle w:val="Hyperlink"/>
          <w:rFonts w:ascii="Verdana" w:hAnsi="Verdana"/>
          <w:lang w:val="pl-PL"/>
        </w:rPr>
        <w:t>@uni-jena.de</w:t>
      </w:r>
      <w:r w:rsidR="00BD41C1">
        <w:rPr>
          <w:rStyle w:val="Hyperlink"/>
          <w:rFonts w:ascii="Verdana" w:hAnsi="Verdana"/>
          <w:lang w:val="pl-PL"/>
        </w:rPr>
        <w:fldChar w:fldCharType="end"/>
      </w:r>
      <w:r w:rsidR="00AA503A" w:rsidRPr="00813703">
        <w:rPr>
          <w:rFonts w:ascii="Verdana" w:hAnsi="Verdana"/>
          <w:color w:val="auto"/>
          <w:lang w:val="en-US"/>
        </w:rPr>
        <w:t xml:space="preserve">  </w:t>
      </w:r>
    </w:p>
    <w:p w14:paraId="1E561D6D" w14:textId="77777777" w:rsidR="00AA503A" w:rsidRPr="00813703" w:rsidRDefault="00AA503A" w:rsidP="00AA503A">
      <w:pPr>
        <w:spacing w:line="276" w:lineRule="auto"/>
        <w:rPr>
          <w:rFonts w:ascii="Verdana" w:hAnsi="Verdana"/>
          <w:color w:val="auto"/>
          <w:lang w:val="en-US"/>
        </w:rPr>
      </w:pPr>
    </w:p>
    <w:p w14:paraId="68B3A71F" w14:textId="239D250C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 xml:space="preserve">Authors’ Names, Degrees, and </w:t>
      </w:r>
      <w:ins w:id="23" w:author="Brisson, Nicholas" w:date="2024-10-02T14:31:00Z">
        <w:r w:rsidR="00655BD3">
          <w:rPr>
            <w:rFonts w:ascii="Verdana" w:hAnsi="Verdana"/>
            <w:color w:val="auto"/>
            <w:u w:val="single"/>
            <w:lang w:val="en-US"/>
          </w:rPr>
          <w:t>Emails</w:t>
        </w:r>
      </w:ins>
      <w:del w:id="24" w:author="Brisson, Nicholas" w:date="2024-10-02T14:31:00Z">
        <w:r w:rsidRPr="00BD41C1" w:rsidDel="00655BD3">
          <w:rPr>
            <w:rFonts w:ascii="Verdana" w:hAnsi="Verdana"/>
            <w:color w:val="auto"/>
            <w:u w:val="single"/>
            <w:lang w:val="en-US"/>
          </w:rPr>
          <w:delText>E-Mails</w:delText>
        </w:r>
      </w:del>
      <w:r w:rsidRPr="00BD41C1">
        <w:rPr>
          <w:rFonts w:ascii="Verdana" w:hAnsi="Verdana"/>
          <w:color w:val="auto"/>
          <w:u w:val="single"/>
          <w:lang w:val="en-US"/>
        </w:rPr>
        <w:t>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>Aayush Nepal, M.Sc.:</w:t>
      </w:r>
      <w:commentRangeStart w:id="25"/>
      <w:r w:rsidRPr="00BD41C1">
        <w:rPr>
          <w:rFonts w:ascii="Verdana" w:hAnsi="Verdana"/>
          <w:color w:val="auto"/>
          <w:lang w:val="pl-PL"/>
        </w:rPr>
        <w:t xml:space="preserve"> </w:t>
      </w:r>
      <w:r>
        <w:fldChar w:fldCharType="begin"/>
      </w:r>
      <w:r w:rsidRPr="007B25DA">
        <w:rPr>
          <w:lang w:val="en-US"/>
          <w:rPrChange w:id="26" w:author="Aayush Nepal" w:date="2024-10-05T11:34:00Z" w16du:dateUtc="2024-10-05T09:34:00Z">
            <w:rPr/>
          </w:rPrChange>
        </w:rPr>
        <w:instrText>HYPERLINK "mailto:aayush.nepal@uni-jena.de"</w:instrText>
      </w:r>
      <w:r>
        <w:fldChar w:fldCharType="separate"/>
      </w:r>
      <w:r w:rsidRPr="00BD41C1">
        <w:rPr>
          <w:rStyle w:val="Hyperlink"/>
          <w:rFonts w:ascii="Verdana" w:hAnsi="Verdana"/>
          <w:lang w:val="en-US"/>
        </w:rPr>
        <w:t>aayush.nepal</w:t>
      </w:r>
      <w:r w:rsidRPr="00BD41C1">
        <w:rPr>
          <w:rStyle w:val="Hyperlink"/>
          <w:rFonts w:ascii="Verdana" w:hAnsi="Verdana"/>
          <w:lang w:val="pl-PL"/>
        </w:rPr>
        <w:t>@uni-jena.de</w:t>
      </w:r>
      <w:r>
        <w:rPr>
          <w:rStyle w:val="Hyperlink"/>
          <w:rFonts w:ascii="Verdana" w:hAnsi="Verdana"/>
          <w:lang w:val="pl-PL"/>
        </w:rPr>
        <w:fldChar w:fldCharType="end"/>
      </w:r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4690BAA2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8">
        <w:r w:rsidR="009778D5">
          <w:rPr>
            <w:rFonts w:ascii="Verdana" w:hAnsi="Verdana"/>
            <w:color w:val="auto"/>
            <w:u w:val="single"/>
          </w:rPr>
          <w:t>martin.kraemer@med.uni-jena.de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E06E2B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9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27194629" w14:textId="4E5F016B" w:rsidR="009778D5" w:rsidRPr="00E06E2B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E06E2B">
        <w:rPr>
          <w:rFonts w:ascii="Verdana" w:hAnsi="Verdana"/>
          <w:color w:val="auto"/>
          <w:lang w:val="en-US"/>
        </w:rPr>
        <w:t xml:space="preserve">Tobias C. Wood: </w:t>
      </w:r>
      <w:r>
        <w:fldChar w:fldCharType="begin"/>
      </w:r>
      <w:r w:rsidRPr="007B25DA">
        <w:rPr>
          <w:lang w:val="en-US"/>
          <w:rPrChange w:id="27" w:author="Aayush Nepal" w:date="2024-10-05T11:34:00Z" w16du:dateUtc="2024-10-05T09:34:00Z">
            <w:rPr/>
          </w:rPrChange>
        </w:rPr>
        <w:instrText>HYPERLINK "mailto:tobias.wood@kcl.ac.uk"</w:instrText>
      </w:r>
      <w:r>
        <w:fldChar w:fldCharType="separate"/>
      </w:r>
      <w:r w:rsidRPr="00907245">
        <w:rPr>
          <w:rStyle w:val="Hyperlink"/>
          <w:rFonts w:ascii="Verdana" w:hAnsi="Verdana"/>
          <w:lang w:val="en-US"/>
        </w:rPr>
        <w:t>tobias.wood@kcl.ac.uk</w:t>
      </w:r>
      <w:r>
        <w:rPr>
          <w:rStyle w:val="Hyperlink"/>
          <w:rFonts w:ascii="Verdana" w:hAnsi="Verdana"/>
          <w:lang w:val="en-US"/>
        </w:rPr>
        <w:fldChar w:fldCharType="end"/>
      </w:r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10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1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  <w:commentRangeEnd w:id="25"/>
      <w:r w:rsidR="00655BD3">
        <w:rPr>
          <w:rStyle w:val="CommentReference"/>
        </w:rPr>
        <w:commentReference w:id="25"/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4997FA10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E06E2B">
        <w:rPr>
          <w:rFonts w:ascii="Verdana" w:hAnsi="Verdana"/>
          <w:color w:val="auto"/>
          <w:lang w:val="en-US"/>
        </w:rPr>
        <w:t>D</w:t>
      </w:r>
      <w:r w:rsidR="00BD41C1">
        <w:rPr>
          <w:rFonts w:ascii="Verdana" w:hAnsi="Verdana"/>
          <w:color w:val="auto"/>
          <w:lang w:val="en-US"/>
        </w:rPr>
        <w:t>ynamic MRI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T</w:t>
      </w:r>
      <w:r w:rsidR="00BD41C1">
        <w:rPr>
          <w:rFonts w:ascii="Verdana" w:hAnsi="Verdana"/>
          <w:color w:val="auto"/>
          <w:lang w:val="en-US"/>
        </w:rPr>
        <w:t>ibiofemoral kinematics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Semi-automated segmentation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Image processing; Motion analysis</w:t>
      </w:r>
      <w:r w:rsidRPr="00BD41C1">
        <w:rPr>
          <w:rFonts w:ascii="Verdana" w:hAnsi="Verdana"/>
          <w:color w:val="auto"/>
          <w:lang w:val="en-US"/>
        </w:rPr>
        <w:t xml:space="preserve"> </w:t>
      </w:r>
    </w:p>
    <w:p w14:paraId="5445DD8B" w14:textId="77777777" w:rsidR="00AA503A" w:rsidRPr="00BD41C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</w:p>
    <w:p w14:paraId="1750F4A4" w14:textId="6E26861A" w:rsidR="00AA503A" w:rsidRPr="007B25DA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de-DE"/>
          <w:rPrChange w:id="28" w:author="Aayush Nepal" w:date="2024-10-05T11:34:00Z" w16du:dateUtc="2024-10-05T09:34:00Z">
            <w:rPr>
              <w:rFonts w:ascii="Verdana" w:hAnsi="Verdana"/>
              <w:i/>
              <w:color w:val="auto"/>
              <w:lang w:val="en-US"/>
            </w:rPr>
          </w:rPrChange>
        </w:rPr>
      </w:pPr>
      <w:r w:rsidRPr="007B25DA">
        <w:rPr>
          <w:rFonts w:ascii="Verdana" w:hAnsi="Verdana"/>
          <w:i/>
          <w:color w:val="auto"/>
          <w:lang w:val="de-DE"/>
          <w:rPrChange w:id="29" w:author="Aayush Nepal" w:date="2024-10-05T11:34:00Z" w16du:dateUtc="2024-10-05T09:34:00Z">
            <w:rPr>
              <w:rFonts w:ascii="Verdana" w:hAnsi="Verdana"/>
              <w:i/>
              <w:color w:val="auto"/>
              <w:lang w:val="en-US"/>
            </w:rPr>
          </w:rPrChange>
        </w:rPr>
        <w:t xml:space="preserve">Submitted to </w:t>
      </w:r>
      <w:ins w:id="30" w:author="Brisson, Nicholas" w:date="2024-10-02T14:32:00Z">
        <w:r w:rsidR="00655BD3" w:rsidRPr="007B25DA">
          <w:rPr>
            <w:rFonts w:ascii="Verdana" w:hAnsi="Verdana"/>
            <w:i/>
            <w:color w:val="auto"/>
            <w:lang w:val="de-DE"/>
            <w:rPrChange w:id="31" w:author="Aayush Nepal" w:date="2024-10-05T11:34:00Z" w16du:dateUtc="2024-10-05T09:34:00Z">
              <w:rPr>
                <w:rFonts w:ascii="Verdana" w:hAnsi="Verdana"/>
                <w:i/>
                <w:color w:val="auto"/>
                <w:lang w:val="en-US"/>
              </w:rPr>
            </w:rPrChange>
          </w:rPr>
          <w:t>Zeitschrift für Medizinische Physik</w:t>
        </w:r>
      </w:ins>
      <w:del w:id="32" w:author="Brisson, Nicholas" w:date="2024-10-02T14:32:00Z">
        <w:r w:rsidR="00BD41C1" w:rsidRPr="007B25DA" w:rsidDel="00655BD3">
          <w:rPr>
            <w:rFonts w:ascii="Verdana" w:hAnsi="Verdana"/>
            <w:i/>
            <w:color w:val="auto"/>
            <w:lang w:val="de-DE"/>
            <w:rPrChange w:id="33" w:author="Aayush Nepal" w:date="2024-10-05T11:34:00Z" w16du:dateUtc="2024-10-05T09:34:00Z">
              <w:rPr>
                <w:rFonts w:ascii="Verdana" w:hAnsi="Verdana"/>
                <w:i/>
                <w:color w:val="auto"/>
                <w:lang w:val="en-US"/>
              </w:rPr>
            </w:rPrChange>
          </w:rPr>
          <w:delText>ZMP</w:delText>
        </w:r>
      </w:del>
    </w:p>
    <w:p w14:paraId="59CD351E" w14:textId="77777777" w:rsidR="00655BD3" w:rsidRPr="007B25DA" w:rsidRDefault="00655BD3" w:rsidP="00E06E2B">
      <w:pPr>
        <w:spacing w:line="276" w:lineRule="auto"/>
        <w:jc w:val="center"/>
        <w:rPr>
          <w:ins w:id="34" w:author="Brisson, Nicholas" w:date="2024-10-02T14:32:00Z"/>
          <w:rFonts w:ascii="Verdana" w:hAnsi="Verdana"/>
          <w:i/>
          <w:color w:val="auto"/>
          <w:lang w:val="de-DE"/>
          <w:rPrChange w:id="35" w:author="Aayush Nepal" w:date="2024-10-05T11:34:00Z" w16du:dateUtc="2024-10-05T09:34:00Z">
            <w:rPr>
              <w:ins w:id="36" w:author="Brisson, Nicholas" w:date="2024-10-02T14:32:00Z"/>
              <w:rFonts w:ascii="Verdana" w:hAnsi="Verdana"/>
              <w:i/>
              <w:color w:val="auto"/>
              <w:lang w:val="en-US"/>
            </w:rPr>
          </w:rPrChange>
        </w:rPr>
      </w:pPr>
    </w:p>
    <w:p w14:paraId="2918D9D5" w14:textId="307B9A90" w:rsidR="00F32ADC" w:rsidRPr="00BD41C1" w:rsidRDefault="00AA503A" w:rsidP="00E06E2B">
      <w:pPr>
        <w:spacing w:line="276" w:lineRule="auto"/>
        <w:jc w:val="center"/>
        <w:rPr>
          <w:rFonts w:ascii="Verdana" w:hAnsi="Verdana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  <w:ins w:id="37" w:author="Brisson, Nicholas" w:date="2024-10-02T14:33:00Z">
        <w:r w:rsidR="00655BD3">
          <w:rPr>
            <w:rFonts w:ascii="Verdana" w:hAnsi="Verdana"/>
            <w:i/>
            <w:color w:val="auto"/>
            <w:lang w:val="en-US"/>
          </w:rPr>
          <w:t>.</w:t>
        </w:r>
      </w:ins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Brisson, Nicholas" w:date="2024-10-02T14:26:00Z" w:initials="BN">
    <w:p w14:paraId="437F77C6" w14:textId="09400B79" w:rsidR="00655BD3" w:rsidRDefault="00655BD3">
      <w:pPr>
        <w:pStyle w:val="CommentText"/>
      </w:pPr>
      <w:r>
        <w:rPr>
          <w:rStyle w:val="CommentReference"/>
        </w:rPr>
        <w:annotationRef/>
      </w:r>
      <w:r>
        <w:t xml:space="preserve">Who dis?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5" w:author="Brisson, Nicholas" w:date="2024-10-02T14:31:00Z" w:initials="BN">
    <w:p w14:paraId="58C2D77F" w14:textId="01F956CC" w:rsidR="00655BD3" w:rsidRDefault="00655BD3">
      <w:pPr>
        <w:pStyle w:val="CommentText"/>
      </w:pPr>
      <w:r>
        <w:rPr>
          <w:rStyle w:val="CommentReference"/>
        </w:rPr>
        <w:annotationRef/>
      </w:r>
      <w:r>
        <w:t>Some emails are hyperlinks and others are not…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7F77C6" w15:done="0"/>
  <w15:commentEx w15:paraId="58C2D7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7F77C6" w16cid:durableId="2AA7D6A2"/>
  <w16cid:commentId w16cid:paraId="58C2D77F" w16cid:durableId="2AA7D7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2937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isson, Nicholas">
    <w15:presenceInfo w15:providerId="AD" w15:userId="S-1-5-21-1057563376-1269908281-367356602-386962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561953"/>
    <w:rsid w:val="00655BD3"/>
    <w:rsid w:val="00665D70"/>
    <w:rsid w:val="006D50CD"/>
    <w:rsid w:val="007B25DA"/>
    <w:rsid w:val="007C5194"/>
    <w:rsid w:val="00813703"/>
    <w:rsid w:val="00831643"/>
    <w:rsid w:val="009778D5"/>
    <w:rsid w:val="00985E32"/>
    <w:rsid w:val="00AA503A"/>
    <w:rsid w:val="00AF1611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kraemer84@gmail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Juergen.Reichenbach@med.uni-jena.de" TargetMode="External"/><Relationship Id="rId5" Type="http://schemas.openxmlformats.org/officeDocument/2006/relationships/comments" Target="comments.xml"/><Relationship Id="rId10" Type="http://schemas.openxmlformats.org/officeDocument/2006/relationships/hyperlink" Target="mailto:Georg.Duda@charit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holas.brisson@charite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10</cp:revision>
  <dcterms:created xsi:type="dcterms:W3CDTF">2024-09-22T07:16:00Z</dcterms:created>
  <dcterms:modified xsi:type="dcterms:W3CDTF">2024-10-05T09:34:00Z</dcterms:modified>
</cp:coreProperties>
</file>