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ECB66" w14:textId="772167F2" w:rsidR="00A24FEC" w:rsidRPr="00A24FEC" w:rsidRDefault="00B768BA" w:rsidP="00BD05A8">
      <w:pPr>
        <w:spacing w:line="360" w:lineRule="auto"/>
        <w:jc w:val="both"/>
        <w:rPr>
          <w:rFonts w:ascii="Verdana" w:hAnsi="Verdana"/>
          <w:u w:val="single"/>
        </w:rPr>
      </w:pPr>
      <w:r w:rsidRPr="00A24FEC">
        <w:rPr>
          <w:rFonts w:ascii="Verdana" w:hAnsi="Verdana"/>
          <w:u w:val="single"/>
        </w:rPr>
        <w:t xml:space="preserve">Abstract </w:t>
      </w:r>
    </w:p>
    <w:p w14:paraId="57CB368C" w14:textId="7D4D2F2C" w:rsidR="00A24FEC" w:rsidRPr="00A24FEC" w:rsidRDefault="00A24FEC" w:rsidP="00A24FEC">
      <w:pPr>
        <w:spacing w:line="360" w:lineRule="auto"/>
        <w:jc w:val="both"/>
        <w:rPr>
          <w:rFonts w:ascii="Verdana" w:hAnsi="Verdana"/>
        </w:rPr>
      </w:pPr>
      <w:r w:rsidRPr="00A24FEC">
        <w:rPr>
          <w:rFonts w:ascii="Verdana" w:hAnsi="Verdana"/>
        </w:rPr>
        <w:t>This study introduces a semi-automated segmentation pipeline for analyzing tibiofemoral kinematics using dynamic magnetic resonance imaging (MRI)</w:t>
      </w:r>
      <w:r w:rsidR="003E0182">
        <w:rPr>
          <w:rFonts w:ascii="Verdana" w:hAnsi="Verdana"/>
        </w:rPr>
        <w:t xml:space="preserve"> data</w:t>
      </w:r>
      <w:r w:rsidRPr="00A24FEC">
        <w:rPr>
          <w:rFonts w:ascii="Verdana" w:hAnsi="Verdana"/>
        </w:rPr>
        <w:t xml:space="preserve">. While dynamic MRI offers valuable insights into knee function, current analysis methods often require time-consuming manual segmentation or rely on registering low-resolution dynamic images to high-resolution static scans. We present an efficient approach that directly utilizes </w:t>
      </w:r>
      <w:r w:rsidR="00E61495" w:rsidRPr="00822FFE">
        <w:rPr>
          <w:rFonts w:ascii="Verdana" w:hAnsi="Verdana"/>
        </w:rPr>
        <w:t>th</w:t>
      </w:r>
      <w:r w:rsidR="00E61495">
        <w:rPr>
          <w:rFonts w:ascii="Verdana" w:hAnsi="Verdana"/>
        </w:rPr>
        <w:t>e dynamic</w:t>
      </w:r>
      <w:r w:rsidRPr="00A24FEC">
        <w:rPr>
          <w:rFonts w:ascii="Verdana" w:hAnsi="Verdana"/>
        </w:rPr>
        <w:t xml:space="preserve"> </w:t>
      </w:r>
      <w:r w:rsidR="00E61495" w:rsidRPr="00822FFE">
        <w:rPr>
          <w:rFonts w:ascii="Verdana" w:hAnsi="Verdana"/>
        </w:rPr>
        <w:t>im</w:t>
      </w:r>
      <w:r w:rsidR="00E61495">
        <w:rPr>
          <w:rFonts w:ascii="Verdana" w:hAnsi="Verdana"/>
        </w:rPr>
        <w:t xml:space="preserve">aging </w:t>
      </w:r>
      <w:r w:rsidR="00A528AC">
        <w:rPr>
          <w:rFonts w:ascii="Verdana" w:hAnsi="Verdana"/>
        </w:rPr>
        <w:t xml:space="preserve">data </w:t>
      </w:r>
      <w:r w:rsidR="00A528AC" w:rsidRPr="00822FFE">
        <w:rPr>
          <w:rFonts w:ascii="Verdana" w:hAnsi="Verdana"/>
        </w:rPr>
        <w:t>and</w:t>
      </w:r>
      <w:r w:rsidR="00E61495">
        <w:rPr>
          <w:rFonts w:ascii="Verdana" w:hAnsi="Verdana"/>
        </w:rPr>
        <w:t xml:space="preserve"> applies</w:t>
      </w:r>
      <w:r w:rsidRPr="00A24FEC">
        <w:rPr>
          <w:rFonts w:ascii="Verdana" w:hAnsi="Verdana"/>
        </w:rPr>
        <w:t xml:space="preserve"> edge detection, connected-component labelling, and frame-to-frame transformation computation to track</w:t>
      </w:r>
      <w:r w:rsidR="00D32AE1">
        <w:rPr>
          <w:rFonts w:ascii="Verdana" w:hAnsi="Verdana"/>
        </w:rPr>
        <w:t xml:space="preserve"> the movement of the</w:t>
      </w:r>
      <w:r w:rsidRPr="00A24FEC">
        <w:rPr>
          <w:rFonts w:ascii="Verdana" w:hAnsi="Verdana"/>
        </w:rPr>
        <w:t xml:space="preserve"> </w:t>
      </w:r>
      <w:r w:rsidR="00D32AE1">
        <w:rPr>
          <w:rFonts w:ascii="Verdana" w:hAnsi="Verdana"/>
        </w:rPr>
        <w:t>tibia and femur</w:t>
      </w:r>
      <w:r w:rsidRPr="00A24FEC">
        <w:rPr>
          <w:rFonts w:ascii="Verdana" w:hAnsi="Verdana"/>
        </w:rPr>
        <w:t xml:space="preserve"> throughout </w:t>
      </w:r>
      <w:r w:rsidR="003E0182">
        <w:rPr>
          <w:rFonts w:ascii="Verdana" w:hAnsi="Verdana"/>
        </w:rPr>
        <w:t xml:space="preserve">knee </w:t>
      </w:r>
      <w:r w:rsidRPr="00A24FEC">
        <w:rPr>
          <w:rFonts w:ascii="Verdana" w:hAnsi="Verdana"/>
        </w:rPr>
        <w:t xml:space="preserve">flexion-extension cycles. The method was validated against manual segmentation using data from five healthy volunteers </w:t>
      </w:r>
      <w:r w:rsidR="003E0182">
        <w:rPr>
          <w:rFonts w:ascii="Verdana" w:hAnsi="Verdana"/>
        </w:rPr>
        <w:t xml:space="preserve">who </w:t>
      </w:r>
      <w:r w:rsidRPr="00A24FEC">
        <w:rPr>
          <w:rFonts w:ascii="Verdana" w:hAnsi="Verdana"/>
        </w:rPr>
        <w:t>perform</w:t>
      </w:r>
      <w:r w:rsidR="003E0182">
        <w:rPr>
          <w:rFonts w:ascii="Verdana" w:hAnsi="Verdana"/>
        </w:rPr>
        <w:t>ed</w:t>
      </w:r>
      <w:r w:rsidRPr="00A24FEC">
        <w:rPr>
          <w:rFonts w:ascii="Verdana" w:hAnsi="Verdana"/>
        </w:rPr>
        <w:t xml:space="preserve"> guided </w:t>
      </w:r>
      <w:r w:rsidR="00E61495" w:rsidRPr="00822FFE">
        <w:rPr>
          <w:rFonts w:ascii="Verdana" w:hAnsi="Verdana"/>
        </w:rPr>
        <w:t>ac</w:t>
      </w:r>
      <w:r w:rsidR="00E61495">
        <w:rPr>
          <w:rFonts w:ascii="Verdana" w:hAnsi="Verdana"/>
        </w:rPr>
        <w:t xml:space="preserve">tive </w:t>
      </w:r>
      <w:r w:rsidRPr="00A24FEC">
        <w:rPr>
          <w:rFonts w:ascii="Verdana" w:hAnsi="Verdana"/>
        </w:rPr>
        <w:t xml:space="preserve">knee motion in a 3T MRI scanner. Results demonstrated that the semi-automated approach achieved greater consistency in tracking knee motion, with a mean </w:t>
      </w:r>
      <w:r w:rsidR="003E0182">
        <w:rPr>
          <w:rFonts w:ascii="Verdana" w:hAnsi="Verdana"/>
        </w:rPr>
        <w:t>c</w:t>
      </w:r>
      <w:r w:rsidRPr="00A24FEC">
        <w:rPr>
          <w:rFonts w:ascii="Verdana" w:hAnsi="Verdana"/>
        </w:rPr>
        <w:t xml:space="preserve">oefficient of </w:t>
      </w:r>
      <w:r w:rsidR="003E0182">
        <w:rPr>
          <w:rFonts w:ascii="Verdana" w:hAnsi="Verdana"/>
        </w:rPr>
        <w:t>v</w:t>
      </w:r>
      <w:r w:rsidRPr="00A24FEC">
        <w:rPr>
          <w:rFonts w:ascii="Verdana" w:hAnsi="Verdana"/>
        </w:rPr>
        <w:t xml:space="preserve">ariation of </w:t>
      </w:r>
      <w:commentRangeStart w:id="0"/>
      <w:r w:rsidRPr="00A24FEC">
        <w:rPr>
          <w:rFonts w:ascii="Verdana" w:hAnsi="Verdana"/>
        </w:rPr>
        <w:t>34.0% compared to 59.5</w:t>
      </w:r>
      <w:commentRangeEnd w:id="0"/>
      <w:r w:rsidR="003E0182">
        <w:rPr>
          <w:rStyle w:val="CommentReference"/>
        </w:rPr>
        <w:commentReference w:id="0"/>
      </w:r>
      <w:r w:rsidRPr="00A24FEC">
        <w:rPr>
          <w:rFonts w:ascii="Verdana" w:hAnsi="Verdana"/>
        </w:rPr>
        <w:t>% for manual segmentation. Th</w:t>
      </w:r>
      <w:r w:rsidR="003E0182">
        <w:rPr>
          <w:rFonts w:ascii="Verdana" w:hAnsi="Verdana"/>
        </w:rPr>
        <w:t>e semi-automated segmentation pipeline</w:t>
      </w:r>
      <w:r w:rsidRPr="00A24FEC">
        <w:rPr>
          <w:rFonts w:ascii="Verdana" w:hAnsi="Verdana"/>
        </w:rPr>
        <w:t xml:space="preserve"> </w:t>
      </w:r>
      <w:r w:rsidR="00E61495" w:rsidRPr="00822FFE">
        <w:rPr>
          <w:rFonts w:ascii="Verdana" w:hAnsi="Verdana"/>
        </w:rPr>
        <w:t>in</w:t>
      </w:r>
      <w:r w:rsidR="00E61495">
        <w:rPr>
          <w:rFonts w:ascii="Verdana" w:hAnsi="Verdana"/>
        </w:rPr>
        <w:t>creased</w:t>
      </w:r>
      <w:r w:rsidRPr="00A24FEC">
        <w:rPr>
          <w:rFonts w:ascii="Verdana" w:hAnsi="Verdana"/>
        </w:rPr>
        <w:t xml:space="preserve"> efficiency and accuracy</w:t>
      </w:r>
      <w:r w:rsidR="00E61495" w:rsidRPr="00822FFE">
        <w:rPr>
          <w:rFonts w:ascii="Verdana" w:hAnsi="Verdana"/>
        </w:rPr>
        <w:t xml:space="preserve"> </w:t>
      </w:r>
      <w:r w:rsidR="00E61495">
        <w:rPr>
          <w:rFonts w:ascii="Verdana" w:hAnsi="Verdana"/>
        </w:rPr>
        <w:t>compared to manual segmentation</w:t>
      </w:r>
      <w:r w:rsidRPr="00A24FEC">
        <w:rPr>
          <w:rFonts w:ascii="Verdana" w:hAnsi="Verdana"/>
        </w:rPr>
        <w:t xml:space="preserve">, potentially streamlining the analysis of knee </w:t>
      </w:r>
      <w:r w:rsidR="003E0182">
        <w:rPr>
          <w:rFonts w:ascii="Verdana" w:hAnsi="Verdana"/>
        </w:rPr>
        <w:t xml:space="preserve">joint </w:t>
      </w:r>
      <w:r w:rsidRPr="00A24FEC">
        <w:rPr>
          <w:rFonts w:ascii="Verdana" w:hAnsi="Verdana"/>
        </w:rPr>
        <w:t>kinematics</w:t>
      </w:r>
      <w:r w:rsidR="003E0182">
        <w:rPr>
          <w:rFonts w:ascii="Verdana" w:hAnsi="Verdana"/>
        </w:rPr>
        <w:t xml:space="preserve"> using MRI data</w:t>
      </w:r>
      <w:r w:rsidRPr="00A24FEC">
        <w:rPr>
          <w:rFonts w:ascii="Verdana" w:hAnsi="Verdana"/>
        </w:rPr>
        <w:t xml:space="preserve">. </w:t>
      </w:r>
      <w:del w:id="1" w:author="Aayush Nepal" w:date="2024-10-05T18:25:00Z" w16du:dateUtc="2024-10-05T16:25:00Z">
        <w:r w:rsidRPr="00A24FEC" w:rsidDel="00A74318">
          <w:rPr>
            <w:rFonts w:ascii="Verdana" w:hAnsi="Verdana"/>
          </w:rPr>
          <w:delText xml:space="preserve">While currently limited to 2D analysis, </w:delText>
        </w:r>
        <w:commentRangeStart w:id="2"/>
        <w:commentRangeStart w:id="3"/>
        <w:r w:rsidRPr="00A24FEC" w:rsidDel="00A74318">
          <w:rPr>
            <w:rFonts w:ascii="Verdana" w:hAnsi="Verdana"/>
          </w:rPr>
          <w:delText xml:space="preserve">the method shows promise for extension to 3D </w:delText>
        </w:r>
        <w:r w:rsidR="00182E1B" w:rsidDel="00A74318">
          <w:rPr>
            <w:rFonts w:ascii="Verdana" w:hAnsi="Verdana"/>
          </w:rPr>
          <w:delText xml:space="preserve">data </w:delText>
        </w:r>
        <w:commentRangeEnd w:id="2"/>
        <w:r w:rsidR="00182E1B" w:rsidDel="00A74318">
          <w:rPr>
            <w:rStyle w:val="CommentReference"/>
          </w:rPr>
          <w:commentReference w:id="2"/>
        </w:r>
      </w:del>
      <w:commentRangeEnd w:id="3"/>
      <w:r w:rsidR="00A74318">
        <w:rPr>
          <w:rStyle w:val="CommentReference"/>
        </w:rPr>
        <w:commentReference w:id="3"/>
      </w:r>
      <w:del w:id="4" w:author="Aayush Nepal" w:date="2024-10-05T18:25:00Z" w16du:dateUtc="2024-10-05T16:25:00Z">
        <w:r w:rsidRPr="00A24FEC" w:rsidDel="00A74318">
          <w:rPr>
            <w:rFonts w:ascii="Verdana" w:hAnsi="Verdana"/>
          </w:rPr>
          <w:delText xml:space="preserve">and application </w:delText>
        </w:r>
        <w:r w:rsidR="00182E1B" w:rsidDel="00A74318">
          <w:rPr>
            <w:rFonts w:ascii="Verdana" w:hAnsi="Verdana"/>
          </w:rPr>
          <w:delText>for</w:delText>
        </w:r>
        <w:r w:rsidRPr="00A24FEC" w:rsidDel="00A74318">
          <w:rPr>
            <w:rFonts w:ascii="Verdana" w:hAnsi="Verdana"/>
          </w:rPr>
          <w:delText xml:space="preserve"> studying various knee pathologies.</w:delText>
        </w:r>
      </w:del>
    </w:p>
    <w:p w14:paraId="790D65BD" w14:textId="77777777" w:rsidR="00A24FEC" w:rsidRPr="00A24FEC" w:rsidRDefault="00A24FEC" w:rsidP="00BD05A8">
      <w:pPr>
        <w:spacing w:line="360" w:lineRule="auto"/>
        <w:jc w:val="both"/>
        <w:rPr>
          <w:rFonts w:ascii="Verdana" w:hAnsi="Verdana"/>
        </w:rPr>
      </w:pPr>
    </w:p>
    <w:p w14:paraId="4F822FA4" w14:textId="77777777" w:rsidR="000742DB" w:rsidRDefault="000742DB">
      <w:pPr>
        <w:rPr>
          <w:u w:val="single"/>
        </w:rPr>
      </w:pPr>
      <w:r>
        <w:rPr>
          <w:u w:val="single"/>
        </w:rPr>
        <w:br w:type="page"/>
      </w:r>
    </w:p>
    <w:p w14:paraId="08D56A61" w14:textId="7833330A" w:rsidR="00727147" w:rsidRDefault="00727147" w:rsidP="00727147">
      <w:pPr>
        <w:spacing w:line="360" w:lineRule="auto"/>
        <w:rPr>
          <w:rFonts w:ascii="Verdana" w:hAnsi="Verdana"/>
          <w:u w:val="single"/>
        </w:rPr>
      </w:pPr>
      <w:r w:rsidRPr="00E328D8">
        <w:rPr>
          <w:u w:val="single"/>
        </w:rPr>
        <w:lastRenderedPageBreak/>
        <w:t xml:space="preserve"> </w:t>
      </w:r>
      <w:r w:rsidR="00E328D8" w:rsidRPr="00E328D8">
        <w:rPr>
          <w:rFonts w:ascii="Verdana" w:hAnsi="Verdana"/>
          <w:u w:val="single"/>
        </w:rPr>
        <w:t xml:space="preserve">Manuscript </w:t>
      </w:r>
      <w:r w:rsidR="0047266F">
        <w:rPr>
          <w:rFonts w:ascii="Verdana" w:hAnsi="Verdana"/>
          <w:u w:val="single"/>
        </w:rPr>
        <w:t>B</w:t>
      </w:r>
      <w:r w:rsidR="00E328D8"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8A6CAB5" w:rsidR="00AD09F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w:t>
      </w:r>
      <w:r w:rsidR="000935D5">
        <w:rPr>
          <w:rFonts w:ascii="Verdana" w:hAnsi="Verdana"/>
        </w:rPr>
        <w:t xml:space="preserve"> </w:t>
      </w:r>
      <w:r w:rsidR="000935D5">
        <w:rPr>
          <w:rFonts w:ascii="Verdana" w:hAnsi="Verdana"/>
        </w:rPr>
        <w:fldChar w:fldCharType="begin"/>
      </w:r>
      <w:r w:rsidR="00736AA6">
        <w:rPr>
          <w:rFonts w:ascii="Verdana" w:hAnsi="Verdana"/>
        </w:rPr>
        <w:instrText xml:space="preserve"> ADDIN ZOTERO_ITEM CSL_CITATION {"citationID":"h1PB19os","properties":{"formattedCitation":"[1]","plainCitation":"[1]","noteIndex":0},"citationItems":[{"id":330,"uris":["http://zotero.org/users/13606484/items/9UJIT8VW"],"itemData":{"id":330,"type":"article-journal","container-title":"Journal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0935D5">
        <w:rPr>
          <w:rFonts w:ascii="Verdana" w:hAnsi="Verdana"/>
        </w:rPr>
        <w:fldChar w:fldCharType="separate"/>
      </w:r>
      <w:r w:rsidR="000935D5" w:rsidRPr="000935D5">
        <w:rPr>
          <w:rFonts w:ascii="Verdana" w:hAnsi="Verdana"/>
        </w:rPr>
        <w:t>[1]</w:t>
      </w:r>
      <w:r w:rsidR="000935D5">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736AA6">
        <w:rPr>
          <w:rFonts w:ascii="Cambria Math" w:hAnsi="Cambria Math" w:cs="Cambria Math"/>
        </w:rPr>
        <w:instrText>‐</w:instrText>
      </w:r>
      <w:r w:rsidR="00736AA6">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736AA6">
        <w:rPr>
          <w:rFonts w:ascii="Cambria Math" w:hAnsi="Cambria Math" w:cs="Cambria Math"/>
        </w:rPr>
        <w:instrText>‐</w:instrText>
      </w:r>
      <w:r w:rsidR="00736AA6">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FB3112" w:rsidRPr="00FB3112">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FB3112" w:rsidRPr="00FB3112">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FB3112" w:rsidRPr="00FB3112">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40C4D0C7" w:rsidR="00E331E2" w:rsidRDefault="00AD09F2" w:rsidP="00662A7A">
      <w:pPr>
        <w:spacing w:line="360" w:lineRule="auto"/>
        <w:jc w:val="both"/>
        <w:rPr>
          <w:rFonts w:ascii="Verdana" w:hAnsi="Verdana"/>
        </w:rPr>
      </w:pPr>
      <w:commentRangeStart w:id="5"/>
      <w:r w:rsidRPr="00AD09F2">
        <w:rPr>
          <w:rFonts w:ascii="Verdana" w:hAnsi="Verdana"/>
        </w:rPr>
        <w:t>These alterations in knee kinematics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736AA6">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FB3112" w:rsidRPr="00FB3112">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736AA6">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D86A65" w:rsidRPr="00D86A65">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commentRangeEnd w:id="5"/>
      <w:r w:rsidR="00D86A65">
        <w:rPr>
          <w:rStyle w:val="CommentReference"/>
        </w:rPr>
        <w:commentReference w:id="5"/>
      </w:r>
      <w:r w:rsidR="00D86A65">
        <w:rPr>
          <w:rFonts w:ascii="Verdana" w:hAnsi="Verdana"/>
        </w:rPr>
        <w:t>. Indeed</w:t>
      </w:r>
      <w:r w:rsidR="00514353">
        <w:rPr>
          <w:rFonts w:ascii="Verdana" w:hAnsi="Verdana"/>
        </w:rPr>
        <w:t xml:space="preserve">, </w:t>
      </w:r>
      <w:r w:rsidR="001F54D5">
        <w:rPr>
          <w:rFonts w:ascii="Verdana" w:hAnsi="Verdana"/>
        </w:rPr>
        <w:t xml:space="preserve">specific </w:t>
      </w:r>
      <w:commentRangeStart w:id="6"/>
      <w:commentRangeStart w:id="7"/>
      <w:r w:rsidR="00747AC0">
        <w:rPr>
          <w:rFonts w:ascii="Verdana" w:hAnsi="Verdana"/>
        </w:rPr>
        <w:t>alterations in tibiofemoral kinematics</w:t>
      </w:r>
      <w:r w:rsidR="001F54D5">
        <w:rPr>
          <w:rFonts w:ascii="Verdana" w:hAnsi="Verdana"/>
        </w:rPr>
        <w:t>, such as</w:t>
      </w:r>
      <w:r w:rsidR="00D424DC">
        <w:rPr>
          <w:rFonts w:ascii="Verdana" w:hAnsi="Verdana"/>
        </w:rPr>
        <w:t xml:space="preserve"> increased adduction moment and altered load bearing patterns</w:t>
      </w:r>
      <w:r w:rsidR="00747AC0">
        <w:rPr>
          <w:rFonts w:ascii="Verdana" w:hAnsi="Verdana"/>
        </w:rPr>
        <w:t xml:space="preserve"> </w:t>
      </w:r>
      <w:commentRangeEnd w:id="6"/>
      <w:r w:rsidR="00724400">
        <w:rPr>
          <w:rStyle w:val="CommentReference"/>
        </w:rPr>
        <w:commentReference w:id="6"/>
      </w:r>
      <w:commentRangeEnd w:id="7"/>
      <w:r w:rsidR="00D86A65">
        <w:rPr>
          <w:rStyle w:val="CommentReference"/>
        </w:rPr>
        <w:commentReference w:id="7"/>
      </w:r>
      <w:r w:rsidR="00747AC0">
        <w:rPr>
          <w:rFonts w:ascii="Verdana" w:hAnsi="Verdana"/>
        </w:rPr>
        <w:t xml:space="preserve">have been associated with the progression of knee </w:t>
      </w:r>
      <w:r w:rsidR="0080495F">
        <w:rPr>
          <w:rFonts w:ascii="Verdana" w:hAnsi="Verdana"/>
        </w:rPr>
        <w:t>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736AA6">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D86A65" w:rsidRPr="00D86A65">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33EA9D29" w:rsidR="00A24B3E" w:rsidRDefault="00A24B3E" w:rsidP="00662A7A">
      <w:pPr>
        <w:spacing w:line="360" w:lineRule="auto"/>
        <w:jc w:val="both"/>
        <w:rPr>
          <w:rFonts w:ascii="Verdana" w:hAnsi="Verdana"/>
        </w:rPr>
      </w:pPr>
      <w:commentRangeStart w:id="8"/>
      <w:commentRangeStart w:id="9"/>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 xml:space="preserve">tool for studying tibiofemoral kinematics in vivo, offering insights into both normal and pathological knee function under realistic conditions. </w:t>
      </w:r>
      <w:commentRangeEnd w:id="8"/>
      <w:r w:rsidR="00346553">
        <w:rPr>
          <w:rStyle w:val="CommentReference"/>
        </w:rPr>
        <w:commentReference w:id="8"/>
      </w:r>
      <w:commentRangeEnd w:id="9"/>
      <w:r w:rsidR="00D86A65">
        <w:rPr>
          <w:rStyle w:val="CommentReference"/>
        </w:rPr>
        <w:commentReference w:id="9"/>
      </w:r>
      <w:r w:rsidR="006D58D1" w:rsidRPr="006D58D1">
        <w:rPr>
          <w:rFonts w:ascii="Verdana" w:hAnsi="Verdana"/>
        </w:rPr>
        <w:t>While not yet widely adopted as a standard approach, several studies have demonstrated its utility in capturing knee motion.</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736AA6">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D86A65" w:rsidRPr="00D86A65">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D86A65" w:rsidRPr="00D86A65">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736AA6">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736AA6">
        <w:rPr>
          <w:rFonts w:ascii="Cambria Math" w:hAnsi="Cambria Math" w:cs="Cambria Math"/>
        </w:rPr>
        <w:instrText>∼</w:instrText>
      </w:r>
      <w:r w:rsidR="00736AA6">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D86A65" w:rsidRPr="00D86A65">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736AA6">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D86A65" w:rsidRPr="00D86A65">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392C1B37"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736AA6">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 xml:space="preserve">dimensional tibiofemoral translations and rotations were consistent across healthy subjects. Internal tibia rotations of 7.8 </w:instrText>
      </w:r>
      <w:r w:rsidR="00736AA6">
        <w:rPr>
          <w:rFonts w:ascii="Verdana" w:hAnsi="Verdana" w:cs="Verdana"/>
        </w:rPr>
        <w:instrText>±</w:instrText>
      </w:r>
      <w:r w:rsidR="00736AA6">
        <w:rPr>
          <w:rFonts w:ascii="Verdana" w:hAnsi="Verdana"/>
        </w:rPr>
        <w:instrText xml:space="preserve"> 3.5</w:instrText>
      </w:r>
      <w:r w:rsidR="00736AA6">
        <w:rPr>
          <w:rFonts w:ascii="Verdana" w:hAnsi="Verdana" w:cs="Verdana"/>
        </w:rPr>
        <w:instrText>°</w:instrText>
      </w:r>
      <w:r w:rsidR="00736AA6">
        <w:rPr>
          <w:rFonts w:ascii="Verdana" w:hAnsi="Verdana"/>
        </w:rPr>
        <w:instrText xml:space="preserve"> were present with 35.8 </w:instrText>
      </w:r>
      <w:r w:rsidR="00736AA6">
        <w:rPr>
          <w:rFonts w:ascii="Verdana" w:hAnsi="Verdana" w:cs="Verdana"/>
        </w:rPr>
        <w:instrText>±</w:instrText>
      </w:r>
      <w:r w:rsidR="00736AA6">
        <w:rPr>
          <w:rFonts w:ascii="Verdana" w:hAnsi="Verdana"/>
        </w:rPr>
        <w:instrText xml:space="preserve"> 3.8</w:instrText>
      </w:r>
      <w:r w:rsidR="00736AA6">
        <w:rPr>
          <w:rFonts w:ascii="Verdana" w:hAnsi="Verdana" w:cs="Verdana"/>
        </w:rPr>
        <w:instrText>°</w:instrText>
      </w:r>
      <w:r w:rsidR="00736AA6">
        <w:rPr>
          <w:rFonts w:ascii="Verdana" w:hAnsi="Verdana"/>
        </w:rPr>
        <w:instrText xml:space="preserve">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D86A65" w:rsidRPr="00D86A65">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w:t>
      </w:r>
      <w:r w:rsidR="004B3816" w:rsidRPr="004B3816">
        <w:rPr>
          <w:rFonts w:ascii="Verdana" w:hAnsi="Verdana"/>
        </w:rPr>
        <w:lastRenderedPageBreak/>
        <w:t xml:space="preserve">studies have employed landmark-based tracking methods, such as using a semi-automatic tracking algorithm where bony landmarks are manually identified in the first dynamic frame and then tracked across subsequent frames using normalized cross-correlation </w:t>
      </w:r>
      <w:r w:rsidR="004B3816">
        <w:rPr>
          <w:rFonts w:ascii="Verdana" w:hAnsi="Verdana"/>
        </w:rPr>
        <w:fldChar w:fldCharType="begin"/>
      </w:r>
      <w:r w:rsidR="00736AA6">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4B3816" w:rsidRPr="004B3816">
        <w:rPr>
          <w:rFonts w:ascii="Verdana" w:hAnsi="Verdana"/>
        </w:rPr>
        <w:t>[11]</w:t>
      </w:r>
      <w:r w:rsidR="004B3816">
        <w:rPr>
          <w:rFonts w:ascii="Verdana" w:hAnsi="Verdana"/>
        </w:rPr>
        <w:fldChar w:fldCharType="end"/>
      </w:r>
      <w:r w:rsidR="004B3816" w:rsidRPr="004B3816">
        <w:rPr>
          <w:rFonts w:ascii="Verdana" w:hAnsi="Verdana"/>
        </w:rPr>
        <w:t xml:space="preserve">, or manually defining landmarks on bones in each frame and tracking their 2D coordinates throughout the motion sequence </w:t>
      </w:r>
      <w:r w:rsidR="004B3816">
        <w:rPr>
          <w:rFonts w:ascii="Verdana" w:hAnsi="Verdana"/>
        </w:rPr>
        <w:fldChar w:fldCharType="begin"/>
      </w:r>
      <w:r w:rsidR="00736AA6">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4B3816" w:rsidRPr="004B3816">
        <w:rPr>
          <w:rFonts w:ascii="Verdana" w:hAnsi="Verdana"/>
        </w:rPr>
        <w:t>[13]</w:t>
      </w:r>
      <w:r w:rsidR="004B3816">
        <w:rPr>
          <w:rFonts w:ascii="Verdana" w:hAnsi="Verdana"/>
        </w:rPr>
        <w:fldChar w:fldCharType="end"/>
      </w:r>
      <w:r w:rsidR="004B3816" w:rsidRPr="004B3816">
        <w:rPr>
          <w:rFonts w:ascii="Verdana" w:hAnsi="Verdana"/>
        </w:rPr>
        <w:t>.</w:t>
      </w:r>
    </w:p>
    <w:p w14:paraId="7444E6D0" w14:textId="71CFA99B" w:rsidR="00080F67" w:rsidRDefault="00080F67" w:rsidP="00BD05A8">
      <w:pPr>
        <w:spacing w:line="360" w:lineRule="auto"/>
        <w:jc w:val="both"/>
        <w:rPr>
          <w:rFonts w:ascii="Verdana" w:hAnsi="Verdana"/>
        </w:rPr>
      </w:pPr>
      <w:r w:rsidRPr="00080F67">
        <w:rPr>
          <w:rFonts w:ascii="Verdana" w:hAnsi="Verdana"/>
        </w:rPr>
        <w:t>In this</w:t>
      </w:r>
      <w:r w:rsidR="00B768BA">
        <w:rPr>
          <w:rFonts w:ascii="Verdana" w:hAnsi="Verdana"/>
        </w:rPr>
        <w:t xml:space="preserve"> work</w:t>
      </w:r>
      <w:r w:rsidRPr="00080F67">
        <w:rPr>
          <w:rFonts w:ascii="Verdana" w:hAnsi="Verdana"/>
        </w:rPr>
        <w:t xml:space="preserve">, we present a semi-automated </w:t>
      </w:r>
      <w:r w:rsidR="00474196">
        <w:rPr>
          <w:rFonts w:ascii="Verdana" w:hAnsi="Verdana"/>
        </w:rPr>
        <w:t>segmentation pipeline</w:t>
      </w:r>
      <w:r w:rsidR="00474196" w:rsidRPr="00080F67">
        <w:rPr>
          <w:rFonts w:ascii="Verdana" w:hAnsi="Verdana"/>
        </w:rPr>
        <w:t xml:space="preserve"> </w:t>
      </w:r>
      <w:r w:rsidRPr="00080F67">
        <w:rPr>
          <w:rFonts w:ascii="Verdana" w:hAnsi="Verdana"/>
        </w:rPr>
        <w:t xml:space="preserve">for analyzing </w:t>
      </w:r>
      <w:r w:rsidR="00474196">
        <w:rPr>
          <w:rFonts w:ascii="Verdana" w:hAnsi="Verdana"/>
        </w:rPr>
        <w:t>tibiofemoral</w:t>
      </w:r>
      <w:r w:rsidRPr="00080F67">
        <w:rPr>
          <w:rFonts w:ascii="Verdana" w:hAnsi="Verdana"/>
        </w:rPr>
        <w:t xml:space="preserve"> kinematics from dynamic MRI data. Our method leverages edge detection and tracking to segment and follow the contours of the tibia and femur throughout the flexion-extension </w:t>
      </w:r>
      <w:r w:rsidR="00474196">
        <w:rPr>
          <w:rFonts w:ascii="Verdana" w:hAnsi="Verdana"/>
        </w:rPr>
        <w:t xml:space="preserve">movement </w:t>
      </w:r>
      <w:r w:rsidRPr="00080F67">
        <w:rPr>
          <w:rFonts w:ascii="Verdana" w:hAnsi="Verdana"/>
        </w:rPr>
        <w:t xml:space="preserve">cycle. Unlike previous approaches, our technique operates directly on the dynamic frames without requiring additional static scans, potentially streamlining the overall </w:t>
      </w:r>
      <w:r w:rsidR="00B0240E">
        <w:rPr>
          <w:rFonts w:ascii="Verdana" w:hAnsi="Verdana"/>
        </w:rPr>
        <w:t>analysis</w:t>
      </w:r>
      <w:r w:rsidRPr="00080F67">
        <w:rPr>
          <w:rFonts w:ascii="Verdana" w:hAnsi="Verdana"/>
        </w:rPr>
        <w:t xml:space="preserve"> process. By computing frame-to-frame transformation</w:t>
      </w:r>
      <w:r w:rsidR="004130C0">
        <w:rPr>
          <w:rFonts w:ascii="Verdana" w:hAnsi="Verdana"/>
        </w:rPr>
        <w:t>s</w:t>
      </w:r>
      <w:r w:rsidRPr="00080F67">
        <w:rPr>
          <w:rFonts w:ascii="Verdana" w:hAnsi="Verdana"/>
        </w:rPr>
        <w:t xml:space="preserve">, we can efficiently track bone movement while minimizing manual input to just the initial frame. This approach allows for robust extraction of kinematic parameters, such as the tibiofemoral angle, throughout the motion sequence. We implemented this method </w:t>
      </w:r>
      <w:r w:rsidR="00387B81">
        <w:rPr>
          <w:rFonts w:ascii="Verdana" w:hAnsi="Verdana"/>
        </w:rPr>
        <w:t xml:space="preserve">to analyze data acquired with </w:t>
      </w:r>
      <w:r w:rsidRPr="00080F67">
        <w:rPr>
          <w:rFonts w:ascii="Verdana" w:hAnsi="Verdana"/>
        </w:rPr>
        <w:t xml:space="preserve">a custom MRI-compatible knee </w:t>
      </w:r>
      <w:r w:rsidR="00387B81">
        <w:rPr>
          <w:rFonts w:ascii="Verdana" w:hAnsi="Verdana"/>
        </w:rPr>
        <w:t xml:space="preserve">motion and </w:t>
      </w:r>
      <w:r w:rsidRPr="00080F67">
        <w:rPr>
          <w:rFonts w:ascii="Verdana" w:hAnsi="Verdana"/>
        </w:rPr>
        <w:t xml:space="preserve">loading device, enabling the study of knee kinematics under controlled, physiological loading conditions. The primary </w:t>
      </w:r>
      <w:r w:rsidR="0047266F">
        <w:rPr>
          <w:rFonts w:ascii="Verdana" w:hAnsi="Verdana"/>
        </w:rPr>
        <w:t>objective</w:t>
      </w:r>
      <w:r w:rsidR="004130C0">
        <w:rPr>
          <w:rFonts w:ascii="Verdana" w:hAnsi="Verdana"/>
        </w:rPr>
        <w:t xml:space="preserve"> of this work</w:t>
      </w:r>
      <w:r w:rsidRPr="00080F67">
        <w:rPr>
          <w:rFonts w:ascii="Verdana" w:hAnsi="Verdana"/>
        </w:rPr>
        <w:t xml:space="preserve"> </w:t>
      </w:r>
      <w:r w:rsidR="004130C0">
        <w:rPr>
          <w:rFonts w:ascii="Verdana" w:hAnsi="Verdana"/>
        </w:rPr>
        <w:t xml:space="preserve">was the development of the </w:t>
      </w:r>
      <w:r w:rsidR="0047266F">
        <w:rPr>
          <w:rFonts w:ascii="Verdana" w:hAnsi="Verdana"/>
        </w:rPr>
        <w:t xml:space="preserve">bone </w:t>
      </w:r>
      <w:r w:rsidR="004130C0">
        <w:rPr>
          <w:rFonts w:ascii="Verdana" w:hAnsi="Verdana"/>
        </w:rPr>
        <w:t>tracking algorithm</w:t>
      </w:r>
      <w:r w:rsidRPr="00080F67">
        <w:rPr>
          <w:rFonts w:ascii="Verdana" w:hAnsi="Verdana"/>
        </w:rPr>
        <w:t xml:space="preserve"> and</w:t>
      </w:r>
      <w:r w:rsidR="004130C0">
        <w:rPr>
          <w:rFonts w:ascii="Verdana" w:hAnsi="Verdana"/>
        </w:rPr>
        <w:t xml:space="preserve"> its</w:t>
      </w:r>
      <w:r w:rsidRPr="00080F67">
        <w:rPr>
          <w:rFonts w:ascii="Verdana" w:hAnsi="Verdana"/>
        </w:rPr>
        <w:t xml:space="preserve"> </w:t>
      </w:r>
      <w:r w:rsidR="004130C0">
        <w:rPr>
          <w:rFonts w:ascii="Verdana" w:hAnsi="Verdana"/>
        </w:rPr>
        <w:t xml:space="preserve">validation </w:t>
      </w:r>
      <w:r w:rsidRPr="00080F67">
        <w:rPr>
          <w:rFonts w:ascii="Verdana" w:hAnsi="Verdana"/>
        </w:rPr>
        <w:t>against manual segmentation, demonstrating its potential as an efficient and accurate tool for investigating in vivo knee mechanics.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018F01C"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736AA6">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736AA6">
        <w:rPr>
          <w:rFonts w:ascii="Cambria Math" w:hAnsi="Cambria Math" w:cs="Cambria Math"/>
        </w:rPr>
        <w:instrText>∼</w:instrText>
      </w:r>
      <w:r w:rsidR="00736AA6">
        <w:rPr>
          <w:rFonts w:ascii="Verdana" w:hAnsi="Verdana"/>
        </w:rPr>
        <w:instrText>40</w:instrText>
      </w:r>
      <w:r w:rsidR="00736AA6">
        <w:rPr>
          <w:rFonts w:ascii="Verdana" w:hAnsi="Verdana" w:cs="Verdana"/>
        </w:rPr>
        <w:instrText>◦</w:instrText>
      </w:r>
      <w:r w:rsidR="00736AA6">
        <w:rPr>
          <w:rFonts w:ascii="Verdana" w:hAnsi="Verdana"/>
        </w:rPr>
        <w:instrText xml:space="preserve"> of knee </w:instrText>
      </w:r>
      <w:r w:rsidR="00736AA6">
        <w:rPr>
          <w:rFonts w:ascii="Verdana" w:hAnsi="Verdana" w:cs="Verdana"/>
        </w:rPr>
        <w:instrText>ﬂ</w:instrText>
      </w:r>
      <w:r w:rsidR="00736AA6">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D86A65" w:rsidRPr="00D86A65">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 xml:space="preserve">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w:t>
      </w:r>
      <w:r w:rsidR="00FE7140" w:rsidRPr="00FE7140">
        <w:rPr>
          <w:rFonts w:ascii="Verdana" w:hAnsi="Verdana"/>
        </w:rPr>
        <w:lastRenderedPageBreak/>
        <w:t>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One coil was positioned beneath the knee, with the posterior aspect of the knee 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339ED804"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736AA6">
        <w:rPr>
          <w:rFonts w:ascii="Cambria Math" w:eastAsia="Verdana" w:hAnsi="Cambria Math" w:cs="Cambria Math"/>
        </w:rPr>
        <w:instrText>‐</w:instrText>
      </w:r>
      <w:r w:rsidR="00736AA6">
        <w:rPr>
          <w:rFonts w:ascii="Verdana" w:eastAsia="Verdana" w:hAnsi="Verdana" w:cs="Verdana"/>
        </w:rPr>
        <w:instrText>ratio–based cardiac cine imaging by using interspersed one</w:instrText>
      </w:r>
      <w:r w:rsidR="00736AA6">
        <w:rPr>
          <w:rFonts w:ascii="Cambria Math" w:eastAsia="Verdana" w:hAnsi="Cambria Math" w:cs="Cambria Math"/>
        </w:rPr>
        <w:instrText>‐</w:instrText>
      </w:r>
      <w:r w:rsidR="00736AA6">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736AA6">
        <w:rPr>
          <w:rFonts w:ascii="Cambria Math" w:eastAsia="Verdana" w:hAnsi="Cambria Math" w:cs="Cambria Math"/>
        </w:rPr>
        <w:instrText>‐</w:instrText>
      </w:r>
      <w:r w:rsidR="00736AA6">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736AA6">
        <w:rPr>
          <w:rFonts w:ascii="Cambria Math" w:eastAsia="Verdana" w:hAnsi="Cambria Math" w:cs="Cambria Math"/>
        </w:rPr>
        <w:instrText>‐</w:instrText>
      </w:r>
      <w:r w:rsidR="00736AA6">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(SNR) and contrast</w:instrText>
      </w:r>
      <w:r w:rsidR="00736AA6">
        <w:rPr>
          <w:rFonts w:ascii="Cambria Math" w:eastAsia="Verdana" w:hAnsi="Cambria Math" w:cs="Cambria Math"/>
        </w:rPr>
        <w:instrText>‐</w:instrText>
      </w:r>
      <w:r w:rsidR="00736AA6">
        <w:rPr>
          <w:rFonts w:ascii="Verdana" w:eastAsia="Verdana" w:hAnsi="Verdana" w:cs="Verdana"/>
        </w:rPr>
        <w:instrText>to</w:instrText>
      </w:r>
      <w:r w:rsidR="00736AA6">
        <w:rPr>
          <w:rFonts w:ascii="Cambria Math" w:eastAsia="Verdana" w:hAnsi="Cambria Math" w:cs="Cambria Math"/>
        </w:rPr>
        <w:instrText>‐</w:instrText>
      </w:r>
      <w:r w:rsidR="00736AA6">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736AA6">
        <w:rPr>
          <w:rFonts w:ascii="Cambria Math" w:eastAsia="Verdana" w:hAnsi="Cambria Math" w:cs="Cambria Math"/>
        </w:rPr>
        <w:instrText>‐</w:instrText>
      </w:r>
      <w:r w:rsidR="00736AA6">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736AA6">
        <w:rPr>
          <w:rFonts w:ascii="Cambria Math" w:eastAsia="Verdana" w:hAnsi="Cambria Math" w:cs="Cambria Math"/>
        </w:rPr>
        <w:instrText>‐</w:instrText>
      </w:r>
      <w:r w:rsidR="00736AA6">
        <w:rPr>
          <w:rFonts w:ascii="Verdana" w:eastAsia="Verdana" w:hAnsi="Verdana" w:cs="Verdana"/>
        </w:rPr>
        <w:instrText>ratio radial MRI using one</w:instrText>
      </w:r>
      <w:r w:rsidR="00736AA6">
        <w:rPr>
          <w:rFonts w:ascii="Cambria Math" w:eastAsia="Verdana" w:hAnsi="Cambria Math" w:cs="Cambria Math"/>
        </w:rPr>
        <w:instrText>‐</w:instrText>
      </w:r>
      <w:r w:rsidR="00736AA6">
        <w:rPr>
          <w:rFonts w:ascii="Verdana" w:eastAsia="Verdana" w:hAnsi="Verdana" w:cs="Verdana"/>
        </w:rPr>
        <w:instrText>dimensional navigators","volume":"40","author":[{"family":"Krämer","given":"Martin"},{"family":"Herrmann","given":"Karl</w:instrText>
      </w:r>
      <w:r w:rsidR="00736AA6">
        <w:rPr>
          <w:rFonts w:ascii="Cambria Math" w:eastAsia="Verdana" w:hAnsi="Cambria Math" w:cs="Cambria Math"/>
        </w:rPr>
        <w:instrText>‐</w:instrText>
      </w:r>
      <w:r w:rsidR="00736AA6">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10365F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w:t>
      </w:r>
      <w:r w:rsidR="6F01215C" w:rsidRPr="5FE521F8">
        <w:rPr>
          <w:rFonts w:ascii="Verdana" w:eastAsia="Verdana" w:hAnsi="Verdana" w:cs="Verdana"/>
        </w:rPr>
        <w:lastRenderedPageBreak/>
        <w:t xml:space="preserve">then sorted into </w:t>
      </w:r>
      <w:commentRangeStart w:id="10"/>
      <w:commentRangeStart w:id="1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10"/>
      <w:r w:rsidR="00CE6183">
        <w:rPr>
          <w:rStyle w:val="CommentReference"/>
        </w:rPr>
        <w:commentReference w:id="10"/>
      </w:r>
      <w:commentRangeEnd w:id="11"/>
      <w:r w:rsidR="00DF1163">
        <w:rPr>
          <w:rStyle w:val="CommentReference"/>
        </w:rPr>
        <w:commentReference w:id="1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736AA6">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D86A65" w:rsidRPr="00D86A65">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12"/>
      <w:commentRangeStart w:id="13"/>
      <w:r w:rsidR="6F01215C" w:rsidRPr="5FE521F8">
        <w:rPr>
          <w:rFonts w:ascii="Verdana" w:eastAsia="Verdana" w:hAnsi="Verdana" w:cs="Verdana"/>
        </w:rPr>
        <w:t xml:space="preserve">This process was repeated for the entire range of motion, </w:t>
      </w:r>
      <w:commentRangeEnd w:id="12"/>
      <w:r w:rsidR="00CE6183">
        <w:rPr>
          <w:rStyle w:val="CommentReference"/>
        </w:rPr>
        <w:commentReference w:id="12"/>
      </w:r>
      <w:commentRangeEnd w:id="13"/>
      <w:r w:rsidR="00160333">
        <w:rPr>
          <w:rStyle w:val="CommentReference"/>
        </w:rPr>
        <w:commentReference w:id="1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736AA6">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D86A65" w:rsidRPr="00D86A65">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xml:space="preserve">. This open-source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23FE5D11"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89D1B4E"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w:t>
      </w:r>
      <w:r w:rsidR="004766A3" w:rsidRPr="004766A3">
        <w:rPr>
          <w:rFonts w:ascii="Verdana" w:eastAsia="Verdana" w:hAnsi="Verdana" w:cs="Verdana"/>
        </w:rPr>
        <w:lastRenderedPageBreak/>
        <w:t xml:space="preserve">connected (e.g., diagonally adjacent pixels </w:t>
      </w:r>
      <w:proofErr w:type="gramStart"/>
      <w:r w:rsidR="004766A3">
        <w:rPr>
          <w:rFonts w:ascii="Verdana" w:eastAsia="Verdana" w:hAnsi="Verdana" w:cs="Verdana"/>
        </w:rPr>
        <w:t>were considered to be</w:t>
      </w:r>
      <w:proofErr w:type="gramEnd"/>
      <w:r w:rsidR="004766A3">
        <w:rPr>
          <w:rFonts w:ascii="Verdana" w:eastAsia="Verdana" w:hAnsi="Verdana" w:cs="Verdana"/>
        </w:rPr>
        <w:t xml:space="preserv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14"/>
      <w:commentRangeStart w:id="15"/>
      <w:r w:rsidR="006F50D0" w:rsidRPr="006F50D0">
        <w:rPr>
          <w:rFonts w:ascii="Verdana" w:eastAsia="Verdana" w:hAnsi="Verdana" w:cs="Verdana"/>
        </w:rPr>
        <w:t xml:space="preserve">once </w:t>
      </w:r>
      <w:commentRangeEnd w:id="14"/>
      <w:r w:rsidR="00F704F5">
        <w:rPr>
          <w:rStyle w:val="CommentReference"/>
        </w:rPr>
        <w:commentReference w:id="14"/>
      </w:r>
      <w:commentRangeEnd w:id="15"/>
      <w:r w:rsidR="00601B08">
        <w:rPr>
          <w:rStyle w:val="CommentReference"/>
        </w:rPr>
        <w:commentReference w:id="1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4BFB76C6"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{"citationID":"Ac8vNC6L","properties":{"formattedCitation":"[25]","plainCitation":"[25]","noteIndex":0},"citationItems":[{"id":380,"uris":["http://zotero.org/users/13606484/items/TARBP5PZ"],"itemData":{"id":380,"type":"paper-conference","container-title":"Proc.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16"/>
      <w:commentRangeStart w:id="17"/>
      <w:r w:rsidR="00E763D1" w:rsidRPr="00E763D1">
        <w:rPr>
          <w:rFonts w:ascii="Verdana" w:eastAsia="Verdana" w:hAnsi="Verdana" w:cs="Verdana"/>
        </w:rPr>
        <w:t xml:space="preserve">80 equidistant points </w:t>
      </w:r>
      <w:commentRangeEnd w:id="16"/>
      <w:r w:rsidR="00F704F5">
        <w:rPr>
          <w:rStyle w:val="CommentReference"/>
        </w:rPr>
        <w:commentReference w:id="16"/>
      </w:r>
      <w:commentRangeEnd w:id="17"/>
      <w:r w:rsidR="00601B08">
        <w:rPr>
          <w:rStyle w:val="CommentReference"/>
        </w:rPr>
        <w:commentReference w:id="1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736AA6">
        <w:rPr>
          <w:rFonts w:ascii="Verdana" w:eastAsia="Verdana" w:hAnsi="Verdana" w:cs="Verdana"/>
        </w:rPr>
        <w:instrText xml:space="preserve"> ADDIN ZOTERO_ITEM CSL_CITATION {"citationID":"mnRsz9gi","properties":{"formattedCitation":"[26]","plainCitation":"[26]","noteIndex":0},"citationItems":[{"id":351,"uris":["http://zotero.org/users/13606484/items/JPMV4STU"],"itemData":{"id":351,"type":"book","collection-title":"Applied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D86A65" w:rsidRPr="00D86A65">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77777777"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commentRangeStart w:id="18"/>
      <w:r w:rsidR="33B09C27" w:rsidRPr="5FE521F8">
        <w:rPr>
          <w:rFonts w:ascii="Verdana" w:eastAsia="Verdana" w:hAnsi="Verdana" w:cs="Verdana"/>
        </w:rPr>
        <w:t xml:space="preserve">Transformation Computation: </w:t>
      </w:r>
      <w:commentRangeEnd w:id="18"/>
      <w:r w:rsidR="00B91489">
        <w:rPr>
          <w:rStyle w:val="CommentReference"/>
        </w:rPr>
        <w:commentReference w:id="18"/>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 xml:space="preserve">This process assumed rigid body motion, </w:t>
      </w:r>
      <w:commentRangeStart w:id="19"/>
      <w:r w:rsidR="33B09C27" w:rsidRPr="5FE521F8">
        <w:rPr>
          <w:rFonts w:ascii="Verdana" w:eastAsia="Verdana" w:hAnsi="Verdana" w:cs="Verdana"/>
        </w:rPr>
        <w:t>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w:t>
      </w:r>
      <w:commentRangeEnd w:id="19"/>
      <w:r w:rsidR="00B91489">
        <w:rPr>
          <w:rStyle w:val="CommentReference"/>
        </w:rPr>
        <w:commentReference w:id="19"/>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41E07486"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the target frame and transformed frame, with a</w:t>
      </w:r>
      <w:r w:rsidR="00C554DB">
        <w:rPr>
          <w:rFonts w:ascii="Verdana" w:eastAsia="Verdana" w:hAnsi="Verdana" w:cs="Verdana"/>
        </w:rPr>
        <w:t xml:space="preserve"> perfect </w:t>
      </w:r>
      <w:r w:rsidR="00C554DB">
        <w:rPr>
          <w:rFonts w:ascii="Verdana" w:eastAsia="Verdana" w:hAnsi="Verdana" w:cs="Verdana"/>
        </w:rPr>
        <w:t>alignment</w:t>
      </w:r>
      <w:r w:rsidR="00C554DB">
        <w:rPr>
          <w:rFonts w:ascii="Verdana" w:eastAsia="Verdana" w:hAnsi="Verdana" w:cs="Verdana"/>
        </w:rPr>
        <w:t xml:space="preserve"> </w:t>
      </w:r>
      <w:r w:rsidR="00C554DB">
        <w:rPr>
          <w:rFonts w:ascii="Verdana" w:eastAsia="Verdana" w:hAnsi="Verdana" w:cs="Verdana"/>
        </w:rPr>
        <w:t>resulting in</w:t>
      </w:r>
      <w:r w:rsidR="00C554DB">
        <w:rPr>
          <w:rFonts w:ascii="Verdana" w:eastAsia="Verdana" w:hAnsi="Verdana" w:cs="Verdana"/>
        </w:rPr>
        <w:t xml:space="preserve"> an output of 0. </w:t>
      </w:r>
      <w:r w:rsidR="00C554DB">
        <w:rPr>
          <w:rFonts w:ascii="Verdana" w:eastAsia="Verdana" w:hAnsi="Verdana" w:cs="Verdana"/>
        </w:rPr>
        <w:t xml:space="preserve">The goal was to find the combination of transformation parameters that minimizes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56D3ED0B"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Pr>
          <w:rFonts w:ascii="Verdana" w:eastAsia="Verdana" w:hAnsi="Verdana" w:cs="Verdana"/>
        </w:rPr>
        <w:instrText xml:space="preserve"> ADDIN ZOTERO_ITEM CSL_CITATION {"citationID":"4O5myLmp","properties":{"formattedCitation":"[27]","plainCitation":"[27]","noteIndex":0},"citationItems":[{"id":121,"uris":["http://zotero.org/users/13606484/items/DQU2LQ4M"],"itemData":{"id":121,"type":"article-journal","container-title":"The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Pr="00736AA6">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4A68B3A0"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084F0EC8"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0871B1D"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736AA6">
        <w:rPr>
          <w:rFonts w:ascii="Verdana" w:hAnsi="Verdana"/>
        </w:rPr>
        <w:instrText xml:space="preserve"> ADDIN ZOTERO_ITEM CSL_CITATION {"citationID":"Jl6dS0ok","properties":{"formattedCitation":"[28]","plainCitation":"[28]","noteIndex":0},"citationItems":[{"id":379,"uris":["http://zotero.org/users/13606484/items/P24V6AWL"],"itemData":{"id":379,"type":"software","abstract":"napari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736AA6" w:rsidRPr="00736AA6">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1442A132"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Princip</w:t>
      </w:r>
      <w:r w:rsidR="003F22ED">
        <w:rPr>
          <w:rFonts w:ascii="Verdana" w:hAnsi="Verdana"/>
        </w:rPr>
        <w:t>al</w:t>
      </w:r>
      <w:r>
        <w:rPr>
          <w:rFonts w:ascii="Verdana" w:hAnsi="Verdana"/>
        </w:rPr>
        <w:t xml:space="preserve"> component analysis </w:t>
      </w:r>
      <w:r w:rsidR="00EB22AC">
        <w:rPr>
          <w:rFonts w:ascii="Verdana" w:hAnsi="Verdana"/>
        </w:rPr>
        <w:fldChar w:fldCharType="begin"/>
      </w:r>
      <w:r w:rsidR="00736AA6">
        <w:rPr>
          <w:rFonts w:ascii="Verdana" w:hAnsi="Verdana"/>
        </w:rPr>
        <w:instrText xml:space="preserve"> ADDIN ZOTERO_ITEM CSL_CITATION {"citationID":"KdDl6rgf","properties":{"formattedCitation":"[29]","plainCitation":"[29]","noteIndex":0},"citationItems":[{"id":196,"uris":["http://zotero.org/users/13606484/items/FC2RN7LG"],"itemData":{"id":196,"type":"book","collection-title":"Springer series in statistics","edition":"2. ed., [Nachdr.]","event-place":"New York Berlin Heidelberg","ISBN":"978-0-387-95442-4","language":"eng","number-of-pages":"487","publisher":"Springer","publisher-place":"New York Berlin Heidelberg","source":"K10plus ISBN","title":"Principal component analysis","author":[{"family":"Jolliffe","given":"Ian T."}],"issued":{"date-parts":[["2004"]]}}}],"schema":"https://github.com/citation-style-language/schema/raw/master/csl-citation.json"} </w:instrText>
      </w:r>
      <w:r w:rsidR="00EB22AC">
        <w:rPr>
          <w:rFonts w:ascii="Verdana" w:hAnsi="Verdana"/>
        </w:rPr>
        <w:fldChar w:fldCharType="separate"/>
      </w:r>
      <w:r w:rsidR="00736AA6" w:rsidRPr="00736AA6">
        <w:rPr>
          <w:rFonts w:ascii="Verdana" w:hAnsi="Verdana"/>
        </w:rPr>
        <w:t>[29]</w:t>
      </w:r>
      <w:r w:rsidR="00EB22AC">
        <w:rPr>
          <w:rFonts w:ascii="Verdana" w:hAnsi="Verdana"/>
        </w:rPr>
        <w:fldChar w:fldCharType="end"/>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 xml:space="preserve">Because the number of frames reconstructed for each dataset varied between subjects due to differences in the achievable </w:t>
      </w:r>
      <w:r w:rsidR="00D312C2">
        <w:rPr>
          <w:rFonts w:ascii="Verdana" w:hAnsi="Verdana"/>
        </w:rPr>
        <w:t xml:space="preserve">knee </w:t>
      </w:r>
      <w:r w:rsidR="000423D6">
        <w:rPr>
          <w:rFonts w:ascii="Verdana" w:hAnsi="Verdana"/>
        </w:rPr>
        <w:t xml:space="preserve">range of motion, the flexion angle was </w:t>
      </w:r>
      <w:r w:rsidR="00D312C2">
        <w:rPr>
          <w:rFonts w:ascii="Verdana" w:hAnsi="Verdana"/>
        </w:rPr>
        <w:t xml:space="preserve">normalized to </w:t>
      </w:r>
      <w:r w:rsidR="000423D6">
        <w:rPr>
          <w:rFonts w:ascii="Verdana" w:hAnsi="Verdana"/>
        </w:rPr>
        <w:t xml:space="preserve">the ‘flexion percentage’, where </w:t>
      </w:r>
      <w:r w:rsidR="000423D6" w:rsidRPr="00124E1B">
        <w:rPr>
          <w:rFonts w:ascii="Verdana" w:hAnsi="Verdana"/>
        </w:rPr>
        <w:t xml:space="preserve">-100% represents the point of maximum flexion, 0% corresponds to </w:t>
      </w:r>
      <w:r w:rsidR="005C38D2">
        <w:rPr>
          <w:rFonts w:ascii="Verdana" w:hAnsi="Verdana"/>
        </w:rPr>
        <w:t>maximum</w:t>
      </w:r>
      <w:r w:rsidR="005C38D2" w:rsidRPr="00124E1B">
        <w:rPr>
          <w:rFonts w:ascii="Verdana" w:hAnsi="Verdana"/>
        </w:rPr>
        <w:t xml:space="preserve"> </w:t>
      </w:r>
      <w:r w:rsidR="000423D6" w:rsidRPr="00124E1B">
        <w:rPr>
          <w:rFonts w:ascii="Verdana" w:hAnsi="Verdana"/>
        </w:rPr>
        <w:t>extension, and +100% marks the return to maxim</w:t>
      </w:r>
      <w:r w:rsidR="005C38D2">
        <w:rPr>
          <w:rFonts w:ascii="Verdana" w:hAnsi="Verdana"/>
        </w:rPr>
        <w:t>um</w:t>
      </w:r>
      <w:r w:rsidR="000423D6" w:rsidRPr="00124E1B">
        <w:rPr>
          <w:rFonts w:ascii="Verdana" w:hAnsi="Verdana"/>
        </w:rPr>
        <w:t xml:space="preserve"> flexion.</w:t>
      </w:r>
      <w:r w:rsidR="000423D6">
        <w:rPr>
          <w:rFonts w:ascii="Verdana" w:hAnsi="Verdana"/>
        </w:rPr>
        <w:t xml:space="preserve"> </w:t>
      </w:r>
    </w:p>
    <w:p w14:paraId="6D323E7F" w14:textId="585BAD8A" w:rsidR="00F02CF7" w:rsidRDefault="00F02CF7" w:rsidP="000423D6">
      <w:pPr>
        <w:spacing w:line="360" w:lineRule="auto"/>
        <w:jc w:val="both"/>
        <w:rPr>
          <w:rFonts w:ascii="Verdana" w:hAnsi="Verdana"/>
        </w:rPr>
      </w:pPr>
      <w:r w:rsidRPr="00F02CF7">
        <w:rPr>
          <w:rFonts w:ascii="Verdana" w:hAnsi="Verdana"/>
        </w:rPr>
        <w:t xml:space="preserve">To quantitatively assess the consistency of both the semi-automated and manual segmentation methods, the </w:t>
      </w:r>
      <w:r w:rsidR="008D0E4A">
        <w:rPr>
          <w:rFonts w:ascii="Verdana" w:hAnsi="Verdana"/>
        </w:rPr>
        <w:t>c</w:t>
      </w:r>
      <w:r w:rsidRPr="00F02CF7">
        <w:rPr>
          <w:rFonts w:ascii="Verdana" w:hAnsi="Verdana"/>
        </w:rPr>
        <w:t xml:space="preserve">oefficient of </w:t>
      </w:r>
      <w:r w:rsidR="008D0E4A">
        <w:rPr>
          <w:rFonts w:ascii="Verdana" w:hAnsi="Verdana"/>
        </w:rPr>
        <w:t>v</w:t>
      </w:r>
      <w:r w:rsidRPr="00F02CF7">
        <w:rPr>
          <w:rFonts w:ascii="Verdana" w:hAnsi="Verdana"/>
        </w:rPr>
        <w:t xml:space="preserve">ariation (CV) for the frame-to-frame angle </w:t>
      </w:r>
      <w:commentRangeStart w:id="20"/>
      <w:r w:rsidRPr="00F02CF7">
        <w:rPr>
          <w:rFonts w:ascii="Verdana" w:hAnsi="Verdana"/>
        </w:rPr>
        <w:t>changes</w:t>
      </w:r>
      <w:r w:rsidR="00BD05A8">
        <w:rPr>
          <w:rFonts w:ascii="Verdana" w:hAnsi="Verdana"/>
        </w:rPr>
        <w:t xml:space="preserve"> </w:t>
      </w:r>
      <w:commentRangeEnd w:id="20"/>
      <w:r w:rsidR="008D0E4A">
        <w:rPr>
          <w:rStyle w:val="CommentReference"/>
        </w:rPr>
        <w:commentReference w:id="20"/>
      </w:r>
      <w:r w:rsidR="00BD05A8">
        <w:rPr>
          <w:rFonts w:ascii="Verdana" w:hAnsi="Verdana"/>
        </w:rPr>
        <w:t>was calculated</w:t>
      </w:r>
      <w:r w:rsidRPr="00F02CF7">
        <w:rPr>
          <w:rFonts w:ascii="Verdana" w:hAnsi="Verdana"/>
        </w:rPr>
        <w:t>. The CV was computed for each dataset and method by dividing the standard deviation of the frame-to-frame angle changes by their mean. Lower CV</w:t>
      </w:r>
      <w:r w:rsidR="008D0E4A">
        <w:rPr>
          <w:rFonts w:ascii="Verdana" w:hAnsi="Verdana"/>
        </w:rPr>
        <w:t>s</w:t>
      </w:r>
      <w:r w:rsidRPr="00F02CF7">
        <w:rPr>
          <w:rFonts w:ascii="Verdana" w:hAnsi="Verdana"/>
        </w:rPr>
        <w:t xml:space="preserve"> indicate more consistent tracking of knee motion.</w:t>
      </w:r>
    </w:p>
    <w:p w14:paraId="211F7E26" w14:textId="420BA056" w:rsidR="00E328D8" w:rsidRPr="00F84533" w:rsidRDefault="006B6966" w:rsidP="00727147">
      <w:pPr>
        <w:spacing w:line="360" w:lineRule="auto"/>
        <w:rPr>
          <w:rFonts w:ascii="Verdana" w:hAnsi="Verdana"/>
          <w:highlight w:val="yellow"/>
          <w:u w:val="single"/>
        </w:rPr>
      </w:pPr>
      <w:commentRangeStart w:id="21"/>
      <w:r w:rsidRPr="00F84533">
        <w:rPr>
          <w:rFonts w:ascii="Verdana" w:hAnsi="Verdana"/>
          <w:highlight w:val="yellow"/>
          <w:u w:val="single"/>
        </w:rPr>
        <w:t xml:space="preserve">3. </w:t>
      </w:r>
      <w:r w:rsidR="00E328D8" w:rsidRPr="00F84533">
        <w:rPr>
          <w:rFonts w:ascii="Verdana" w:hAnsi="Verdana"/>
          <w:highlight w:val="yellow"/>
          <w:u w:val="single"/>
        </w:rPr>
        <w:t>Results</w:t>
      </w:r>
      <w:commentRangeEnd w:id="21"/>
      <w:r w:rsidR="008D0E4A" w:rsidRPr="00F84533">
        <w:rPr>
          <w:rStyle w:val="CommentReference"/>
          <w:highlight w:val="yellow"/>
        </w:rPr>
        <w:commentReference w:id="21"/>
      </w:r>
    </w:p>
    <w:p w14:paraId="00A669C2" w14:textId="4E6B567C" w:rsidR="00E92B4C" w:rsidRPr="00F84533" w:rsidRDefault="00E92B4C" w:rsidP="0094156E">
      <w:pPr>
        <w:spacing w:line="360" w:lineRule="auto"/>
        <w:jc w:val="both"/>
        <w:rPr>
          <w:rFonts w:ascii="Verdana" w:hAnsi="Verdana"/>
          <w:highlight w:val="yellow"/>
        </w:rPr>
      </w:pPr>
      <w:r w:rsidRPr="00F84533">
        <w:rPr>
          <w:rFonts w:ascii="Verdana" w:hAnsi="Verdana"/>
          <w:b/>
          <w:bCs/>
          <w:highlight w:val="yellow"/>
        </w:rPr>
        <w:t>Figure 3</w:t>
      </w:r>
      <w:r w:rsidRPr="00F84533">
        <w:rPr>
          <w:rFonts w:ascii="Verdana" w:hAnsi="Verdana"/>
          <w:highlight w:val="yellow"/>
        </w:rPr>
        <w:t xml:space="preserve"> illustrates the result of applying the semi-automated segmentation algorithm to a</w:t>
      </w:r>
      <w:r w:rsidR="00910C8F" w:rsidRPr="00F84533">
        <w:rPr>
          <w:rFonts w:ascii="Verdana" w:hAnsi="Verdana"/>
          <w:highlight w:val="yellow"/>
        </w:rPr>
        <w:t xml:space="preserve">n example </w:t>
      </w:r>
      <w:r w:rsidRPr="00F84533">
        <w:rPr>
          <w:rFonts w:ascii="Verdana" w:hAnsi="Verdana"/>
          <w:highlight w:val="yellow"/>
        </w:rPr>
        <w:t xml:space="preserve">dynamic MRI </w:t>
      </w:r>
      <w:r w:rsidR="008D0E4A" w:rsidRPr="00F84533">
        <w:rPr>
          <w:rFonts w:ascii="Verdana" w:hAnsi="Verdana"/>
          <w:highlight w:val="yellow"/>
        </w:rPr>
        <w:t>dataset</w:t>
      </w:r>
      <w:r w:rsidRPr="00F84533">
        <w:rPr>
          <w:rFonts w:ascii="Verdana" w:hAnsi="Verdana"/>
          <w:highlight w:val="yellow"/>
        </w:rPr>
        <w:t xml:space="preserve">. The </w:t>
      </w:r>
      <w:proofErr w:type="gramStart"/>
      <w:r w:rsidRPr="00F84533">
        <w:rPr>
          <w:rFonts w:ascii="Verdana" w:hAnsi="Verdana"/>
          <w:highlight w:val="yellow"/>
        </w:rPr>
        <w:t>tibia  and</w:t>
      </w:r>
      <w:proofErr w:type="gramEnd"/>
      <w:r w:rsidRPr="00F84533">
        <w:rPr>
          <w:rFonts w:ascii="Verdana" w:hAnsi="Verdana"/>
          <w:highlight w:val="yellow"/>
        </w:rPr>
        <w:t xml:space="preserve"> femur masks are overlaid on the original MRI image, showing how the algorithm identifies and outlines the bone boundaries. This segmentation provides the basis for tracking </w:t>
      </w:r>
      <w:r w:rsidRPr="00F84533">
        <w:rPr>
          <w:rFonts w:ascii="Verdana" w:hAnsi="Verdana"/>
          <w:highlight w:val="yellow"/>
        </w:rPr>
        <w:lastRenderedPageBreak/>
        <w:t>bone movement and calculating kinematic parameters throughout the flexion-extension cycle</w:t>
      </w:r>
    </w:p>
    <w:p w14:paraId="011AB70E" w14:textId="27C661E6" w:rsidR="0094156E" w:rsidRPr="00F84533" w:rsidRDefault="0094156E" w:rsidP="0094156E">
      <w:pPr>
        <w:spacing w:line="360" w:lineRule="auto"/>
        <w:jc w:val="both"/>
        <w:rPr>
          <w:rFonts w:ascii="Verdana" w:hAnsi="Verdana"/>
          <w:highlight w:val="yellow"/>
        </w:rPr>
      </w:pPr>
      <w:r w:rsidRPr="00F84533">
        <w:rPr>
          <w:rFonts w:ascii="Verdana" w:hAnsi="Verdana"/>
          <w:b/>
          <w:bCs/>
          <w:highlight w:val="yellow"/>
        </w:rPr>
        <w:t xml:space="preserve">Figure </w:t>
      </w:r>
      <w:r w:rsidR="00FF3080" w:rsidRPr="00F84533">
        <w:rPr>
          <w:rFonts w:ascii="Verdana" w:hAnsi="Verdana"/>
          <w:b/>
          <w:bCs/>
          <w:highlight w:val="yellow"/>
        </w:rPr>
        <w:t>4</w:t>
      </w:r>
      <w:r w:rsidRPr="00F84533">
        <w:rPr>
          <w:rFonts w:ascii="Verdana" w:hAnsi="Verdana"/>
          <w:highlight w:val="yellow"/>
        </w:rPr>
        <w:t xml:space="preserve"> presents a comparison of kinematic parameters derived from manual and semi-automated segmentation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+100%). Notably, the semi-automated method (blue) demonstrates a smoother trajectory compared to the manual method (orange).</w:t>
      </w:r>
    </w:p>
    <w:p w14:paraId="3E54B51F" w14:textId="1732C10B" w:rsidR="00335E26" w:rsidRPr="00F84533" w:rsidRDefault="0094156E" w:rsidP="0094156E">
      <w:pPr>
        <w:spacing w:line="360" w:lineRule="auto"/>
        <w:jc w:val="both"/>
        <w:rPr>
          <w:rFonts w:ascii="Verdana" w:hAnsi="Verdana"/>
          <w:highlight w:val="yellow"/>
        </w:rPr>
      </w:pPr>
      <w:commentRangeStart w:id="22"/>
      <w:r w:rsidRPr="00F84533">
        <w:rPr>
          <w:rFonts w:ascii="Verdana" w:hAnsi="Verdana"/>
          <w:highlight w:val="yellow"/>
        </w:rPr>
        <w:t xml:space="preserve">The right panel of Figure </w:t>
      </w:r>
      <w:r w:rsidR="00FF3080" w:rsidRPr="00F84533">
        <w:rPr>
          <w:rFonts w:ascii="Verdana" w:hAnsi="Verdana"/>
          <w:highlight w:val="yellow"/>
        </w:rPr>
        <w:t>4</w:t>
      </w:r>
      <w:r w:rsidRPr="00F84533">
        <w:rPr>
          <w:rFonts w:ascii="Verdana" w:hAnsi="Verdana"/>
          <w:highlight w:val="yellow"/>
        </w:rPr>
        <w:t xml:space="preserve">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commentRangeEnd w:id="22"/>
      <w:r w:rsidR="00913676">
        <w:rPr>
          <w:rStyle w:val="CommentReference"/>
        </w:rPr>
        <w:commentReference w:id="22"/>
      </w:r>
    </w:p>
    <w:p w14:paraId="6EFB5576" w14:textId="05520083" w:rsidR="008F5564" w:rsidRPr="00F84533" w:rsidRDefault="003F1EB5" w:rsidP="00727147">
      <w:pPr>
        <w:spacing w:line="360" w:lineRule="auto"/>
        <w:rPr>
          <w:rFonts w:ascii="Verdana" w:hAnsi="Verdana"/>
          <w:b/>
          <w:bCs/>
          <w:highlight w:val="yellow"/>
        </w:rPr>
      </w:pPr>
      <w:r w:rsidRPr="00F84533">
        <w:rPr>
          <w:rFonts w:ascii="Verdana" w:hAnsi="Verdana"/>
          <w:b/>
          <w:bCs/>
          <w:highlight w:val="yellow"/>
        </w:rPr>
        <w:t>Figure 5</w:t>
      </w:r>
      <w:r w:rsidRPr="00F84533">
        <w:rPr>
          <w:rFonts w:ascii="Verdana" w:hAnsi="Verdana"/>
          <w:highlight w:val="yellow"/>
        </w:rPr>
        <w:t xml:space="preserve"> presents a comparison of kinematic analysis results between the automatic and manual segmentation methods. The left panel shows the rate of change of the tibiofemoral angle throughout the knee flexion-extension cycle, aggregated across all datasets. The x-axis represents the flexion percentage, where -100% indicates maximum flexion, 0% represents full extension, and +100% indicates return to maximum flexion. Shaded areas represent one standard deviation from the mean. Consistent with the single dataset analysis shown in Figure 4, the automatic method (blue) demonstrates less variability compared to the manual method (orange). </w:t>
      </w:r>
    </w:p>
    <w:p w14:paraId="78A06C6C" w14:textId="4429E697" w:rsidR="003F1EB5" w:rsidRPr="008F5564" w:rsidRDefault="003F1EB5" w:rsidP="00727147">
      <w:pPr>
        <w:spacing w:line="360" w:lineRule="auto"/>
        <w:rPr>
          <w:rFonts w:ascii="Verdana" w:hAnsi="Verdana"/>
        </w:rPr>
      </w:pPr>
      <w:r w:rsidRPr="00F84533">
        <w:rPr>
          <w:rFonts w:ascii="Verdana" w:hAnsi="Verdana"/>
          <w:highlight w:val="yellow"/>
        </w:rPr>
        <w:t xml:space="preserve">The right panel of Figure 5 provides a quantitative comparison of the consistency in frame-to-frame angle changes between the automatic and manual methods. The </w:t>
      </w:r>
      <w:r w:rsidR="00D55EC6">
        <w:rPr>
          <w:rFonts w:ascii="Verdana" w:hAnsi="Verdana"/>
          <w:highlight w:val="yellow"/>
        </w:rPr>
        <w:t>c</w:t>
      </w:r>
      <w:r w:rsidRPr="00F84533">
        <w:rPr>
          <w:rFonts w:ascii="Verdana" w:hAnsi="Verdana"/>
          <w:highlight w:val="yellow"/>
        </w:rPr>
        <w:t xml:space="preserve">oefficient of </w:t>
      </w:r>
      <w:r w:rsidR="00D55EC6">
        <w:rPr>
          <w:rFonts w:ascii="Verdana" w:hAnsi="Verdana"/>
          <w:highlight w:val="yellow"/>
        </w:rPr>
        <w:t>v</w:t>
      </w:r>
      <w:r w:rsidRPr="00F84533">
        <w:rPr>
          <w:rFonts w:ascii="Verdana" w:hAnsi="Verdana"/>
          <w:highlight w:val="yellow"/>
        </w:rPr>
        <w:t xml:space="preserve">ariation (CV) was calculated for each dataset and method, with lower values indicating more consistent tracking. </w:t>
      </w:r>
      <w:commentRangeStart w:id="23"/>
      <w:r w:rsidRPr="00F84533">
        <w:rPr>
          <w:rFonts w:ascii="Verdana" w:hAnsi="Verdana"/>
          <w:highlight w:val="yellow"/>
        </w:rPr>
        <w:t>The mean CV for the automatic method was 34.0%, lower than the manual method, which had a mean CV of 59.5%. Each point in the plot represents the CV for one dataset</w:t>
      </w:r>
      <w:commentRangeEnd w:id="23"/>
      <w:r w:rsidR="00D55EC6">
        <w:rPr>
          <w:rStyle w:val="CommentReference"/>
        </w:rPr>
        <w:commentReference w:id="23"/>
      </w:r>
      <w:r w:rsidRPr="00F84533">
        <w:rPr>
          <w:rFonts w:ascii="Verdana" w:hAnsi="Verdana"/>
          <w:highlight w:val="yellow"/>
        </w:rPr>
        <w:t>.</w:t>
      </w:r>
    </w:p>
    <w:p w14:paraId="3925DAF0" w14:textId="145A805E" w:rsidR="006D745B" w:rsidRPr="007C5774" w:rsidRDefault="006B6966" w:rsidP="00727147">
      <w:pPr>
        <w:spacing w:line="360" w:lineRule="auto"/>
        <w:rPr>
          <w:rFonts w:ascii="Verdana" w:hAnsi="Verdana"/>
        </w:rPr>
      </w:pPr>
      <w:r w:rsidRPr="5FE521F8">
        <w:rPr>
          <w:rFonts w:ascii="Verdana" w:hAnsi="Verdana"/>
          <w:u w:val="single"/>
        </w:rPr>
        <w:t xml:space="preserve">4. </w:t>
      </w:r>
      <w:commentRangeStart w:id="24"/>
      <w:r w:rsidR="00E328D8" w:rsidRPr="5FE521F8">
        <w:rPr>
          <w:rFonts w:ascii="Verdana" w:hAnsi="Verdana"/>
          <w:u w:val="single"/>
        </w:rPr>
        <w:t>Discussion</w:t>
      </w:r>
      <w:commentRangeEnd w:id="24"/>
      <w:r w:rsidR="002C46C1">
        <w:rPr>
          <w:rStyle w:val="CommentReference"/>
        </w:rPr>
        <w:commentReference w:id="24"/>
      </w:r>
    </w:p>
    <w:p w14:paraId="09DE8276" w14:textId="7B53F576" w:rsidR="007C5774" w:rsidRPr="007C5774" w:rsidRDefault="003F6389" w:rsidP="00BD05A8">
      <w:pPr>
        <w:spacing w:line="360" w:lineRule="auto"/>
        <w:jc w:val="both"/>
        <w:rPr>
          <w:rFonts w:ascii="Verdana" w:hAnsi="Verdana"/>
        </w:rPr>
      </w:pPr>
      <w:r>
        <w:rPr>
          <w:rFonts w:ascii="Verdana" w:hAnsi="Verdana"/>
        </w:rPr>
        <w:lastRenderedPageBreak/>
        <w:t>This</w:t>
      </w:r>
      <w:r w:rsidR="007C5774" w:rsidRPr="007C5774">
        <w:rPr>
          <w:rFonts w:ascii="Verdana" w:hAnsi="Verdana"/>
        </w:rPr>
        <w:t xml:space="preserve"> study introduces a semi-automated segmentation pipeline for analyzing tibiofemoral kinematics using dynamic MRI. </w:t>
      </w:r>
      <w:commentRangeStart w:id="25"/>
      <w:r w:rsidR="007C5774" w:rsidRPr="007C5774">
        <w:rPr>
          <w:rFonts w:ascii="Verdana" w:hAnsi="Verdana"/>
        </w:rPr>
        <w:t xml:space="preserve">The results demonstrate that </w:t>
      </w:r>
      <w:r w:rsidR="00A26A76">
        <w:rPr>
          <w:rFonts w:ascii="Verdana" w:hAnsi="Verdana"/>
        </w:rPr>
        <w:t>the presented approach</w:t>
      </w:r>
      <w:r w:rsidR="00A26A76" w:rsidRPr="007C5774">
        <w:rPr>
          <w:rFonts w:ascii="Verdana" w:hAnsi="Verdana"/>
        </w:rPr>
        <w:t xml:space="preserve"> </w:t>
      </w:r>
      <w:r w:rsidR="007C5774" w:rsidRPr="007C5774">
        <w:rPr>
          <w:rFonts w:ascii="Verdana" w:hAnsi="Verdana"/>
        </w:rPr>
        <w:t xml:space="preserve">offers significant advantages over </w:t>
      </w:r>
      <w:r w:rsidR="003B3851" w:rsidRPr="003B3851">
        <w:rPr>
          <w:rFonts w:ascii="Verdana" w:hAnsi="Verdana"/>
        </w:rPr>
        <w:t>manual segmentation</w:t>
      </w:r>
      <w:r w:rsidR="007C5774" w:rsidRPr="007C5774">
        <w:rPr>
          <w:rFonts w:ascii="Verdana" w:hAnsi="Verdana"/>
        </w:rPr>
        <w:t xml:space="preserve"> in terms of efficiency and consistency in tracking knee joint </w:t>
      </w:r>
      <w:r w:rsidR="00D12FB4">
        <w:rPr>
          <w:rFonts w:ascii="Verdana" w:hAnsi="Verdana"/>
        </w:rPr>
        <w:t>flexion and extension</w:t>
      </w:r>
      <w:commentRangeEnd w:id="25"/>
      <w:r w:rsidR="00D12FB4">
        <w:rPr>
          <w:rStyle w:val="CommentReference"/>
        </w:rPr>
        <w:commentReference w:id="25"/>
      </w:r>
      <w:r w:rsidR="007C5774" w:rsidRPr="007C5774">
        <w:rPr>
          <w:rFonts w:ascii="Verdana" w:hAnsi="Verdana"/>
        </w:rPr>
        <w:t>.</w:t>
      </w:r>
    </w:p>
    <w:p w14:paraId="7838A8FD" w14:textId="5703DA62" w:rsidR="003501DD" w:rsidRDefault="007C5774" w:rsidP="00BD05A8">
      <w:pPr>
        <w:spacing w:line="360" w:lineRule="auto"/>
        <w:jc w:val="both"/>
        <w:rPr>
          <w:rFonts w:ascii="Verdana" w:hAnsi="Verdana"/>
        </w:rPr>
      </w:pPr>
      <w:r w:rsidRPr="007C5774">
        <w:rPr>
          <w:rFonts w:ascii="Verdana" w:hAnsi="Verdana"/>
        </w:rPr>
        <w:t xml:space="preserve">In the context of current literature on dynamic MRI of the knee, </w:t>
      </w:r>
      <w:r w:rsidR="00D12FB4">
        <w:rPr>
          <w:rFonts w:ascii="Verdana" w:hAnsi="Verdana"/>
        </w:rPr>
        <w:t>the proposed</w:t>
      </w:r>
      <w:r w:rsidR="00D12FB4" w:rsidRPr="007C5774">
        <w:rPr>
          <w:rFonts w:ascii="Verdana" w:hAnsi="Verdana"/>
        </w:rPr>
        <w:t xml:space="preserve"> </w:t>
      </w:r>
      <w:r w:rsidRPr="007C5774">
        <w:rPr>
          <w:rFonts w:ascii="Verdana" w:hAnsi="Verdana"/>
        </w:rPr>
        <w:t xml:space="preserve">approach offers a unique balance between </w:t>
      </w:r>
      <w:commentRangeStart w:id="26"/>
      <w:r w:rsidRPr="007C5774">
        <w:rPr>
          <w:rFonts w:ascii="Verdana" w:hAnsi="Verdana"/>
        </w:rPr>
        <w:t xml:space="preserve">efficiency and accuracy. </w:t>
      </w:r>
      <w:commentRangeEnd w:id="26"/>
      <w:r w:rsidR="00D12FB4">
        <w:rPr>
          <w:rStyle w:val="CommentReference"/>
        </w:rPr>
        <w:commentReference w:id="26"/>
      </w:r>
      <w:commentRangeStart w:id="27"/>
      <w:r w:rsidRPr="007C5774">
        <w:rPr>
          <w:rFonts w:ascii="Verdana" w:hAnsi="Verdana"/>
        </w:rPr>
        <w:t>Unlike methods that rely on registering dynamic frames to high-resolution 3D static scans</w:t>
      </w:r>
      <w:r w:rsidR="00073536">
        <w:rPr>
          <w:rFonts w:ascii="Verdana" w:hAnsi="Verdana"/>
        </w:rPr>
        <w:t xml:space="preserve"> </w:t>
      </w:r>
      <w:r w:rsidR="00A026B2">
        <w:rPr>
          <w:rFonts w:ascii="Verdana" w:hAnsi="Verdana"/>
        </w:rPr>
        <w:fldChar w:fldCharType="begin"/>
      </w:r>
      <w:r w:rsidR="00736AA6">
        <w:rPr>
          <w:rFonts w:ascii="Verdana" w:hAnsi="Verdana"/>
        </w:rPr>
        <w:instrText xml:space="preserve"> ADDIN ZOTERO_ITEM CSL_CITATION {"citationID":"aHdwVD2N","properties":{"formattedCitation":"[10,16]","plainCitation":"[10,16]","noteIndex":0},"citationItems":[{"id":165,"uris":["http://zotero.org/users/13606484/items/DNEQ2FLV"],"itemData":{"id":165,"type":"article-journal","abstract":"The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736AA6">
        <w:rPr>
          <w:rFonts w:ascii="Cambria Math" w:hAnsi="Cambria Math" w:cs="Cambria Math"/>
        </w:rPr>
        <w:instrText>‐</w:instrText>
      </w:r>
      <w:r w:rsidR="00736AA6">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736AA6">
        <w:rPr>
          <w:rFonts w:ascii="Cambria Math" w:hAnsi="Cambria Math" w:cs="Cambria Math"/>
        </w:rPr>
        <w:instrText>‐</w:instrText>
      </w:r>
      <w:r w:rsidR="00736AA6">
        <w:rPr>
          <w:rFonts w:ascii="Verdana" w:hAnsi="Verdana"/>
        </w:rPr>
        <w:instrText>echo sequence in conjunction with vastly under</w:instrText>
      </w:r>
      <w:r w:rsidR="00736AA6">
        <w:rPr>
          <w:rFonts w:ascii="Cambria Math" w:hAnsi="Cambria Math" w:cs="Cambria Math"/>
        </w:rPr>
        <w:instrText>‐</w:instrText>
      </w:r>
      <w:r w:rsidR="00736AA6">
        <w:rPr>
          <w:rFonts w:ascii="Verdana" w:hAnsi="Verdana"/>
        </w:rPr>
        <w:instrText>sampled isotropic projection reconstruction. Knee angle was simultaneously monitored and used retrospectively to sort images into 60 frames over the motion cycle. High</w:instrText>
      </w:r>
      <w:r w:rsidR="00736AA6">
        <w:rPr>
          <w:rFonts w:ascii="Cambria Math" w:hAnsi="Cambria Math" w:cs="Cambria Math"/>
        </w:rPr>
        <w:instrText>‐</w:instrText>
      </w:r>
      <w:r w:rsidR="00736AA6">
        <w:rPr>
          <w:rFonts w:ascii="Verdana" w:hAnsi="Verdana"/>
        </w:rPr>
        <w:instrText>resolution static knee images were acquired and segmented to create subject</w:instrText>
      </w:r>
      <w:r w:rsidR="00736AA6">
        <w:rPr>
          <w:rFonts w:ascii="Cambria Math" w:hAnsi="Cambria Math" w:cs="Cambria Math"/>
        </w:rPr>
        <w:instrText>‐</w:instrText>
      </w:r>
      <w:r w:rsidR="00736AA6">
        <w:rPr>
          <w:rFonts w:ascii="Verdana" w:hAnsi="Verdana"/>
        </w:rPr>
        <w:instrText>specific models of the femur and tibia. At each time frame, bone positions and orientations were determined by automatically registering the skeletal models to the dynamic images. Three</w:instrText>
      </w:r>
      <w:r w:rsidR="00736AA6">
        <w:rPr>
          <w:rFonts w:ascii="Cambria Math" w:hAnsi="Cambria Math" w:cs="Cambria Math"/>
        </w:rPr>
        <w:instrText>‐</w:instrText>
      </w:r>
      <w:r w:rsidR="00736AA6">
        <w:rPr>
          <w:rFonts w:ascii="Verdana" w:hAnsi="Verdana"/>
        </w:rPr>
        <w:instrText>dimensional tibiofemoral translations and rotations were consistent across healthy subjects. Internal tibia rotations of 7.8 ± 3.5° were present with 35.8 ± 3.8° of knee flexion, a pattern consistent with knee kinematic measures during walking. We conclude that vastly under</w:instrText>
      </w:r>
      <w:r w:rsidR="00736AA6">
        <w:rPr>
          <w:rFonts w:ascii="Cambria Math" w:hAnsi="Cambria Math" w:cs="Cambria Math"/>
        </w:rPr>
        <w:instrText>‐</w:instrText>
      </w:r>
      <w:r w:rsidR="00736AA6">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A026B2">
        <w:rPr>
          <w:rFonts w:ascii="Verdana" w:hAnsi="Verdana"/>
        </w:rPr>
        <w:fldChar w:fldCharType="separate"/>
      </w:r>
      <w:r w:rsidR="00D86A65" w:rsidRPr="00D86A65">
        <w:rPr>
          <w:rFonts w:ascii="Verdana" w:hAnsi="Verdana"/>
        </w:rPr>
        <w:t>[10,16]</w:t>
      </w:r>
      <w:r w:rsidR="00A026B2">
        <w:rPr>
          <w:rFonts w:ascii="Verdana" w:hAnsi="Verdana"/>
        </w:rPr>
        <w:fldChar w:fldCharType="end"/>
      </w:r>
      <w:r w:rsidR="003F6389">
        <w:rPr>
          <w:rFonts w:ascii="Verdana" w:hAnsi="Verdana"/>
        </w:rPr>
        <w:t>, this</w:t>
      </w:r>
      <w:r w:rsidRPr="007C5774">
        <w:rPr>
          <w:rFonts w:ascii="Verdana" w:hAnsi="Verdana"/>
        </w:rPr>
        <w:t xml:space="preserve"> technique directly utilizes the dynamic frames without the need for additional static imaging. This not only reduces total scan time but also eliminates potential errors that could arise from registering images acquired in different joint positions.</w:t>
      </w:r>
      <w:commentRangeEnd w:id="27"/>
      <w:r w:rsidR="00D12FB4">
        <w:rPr>
          <w:rStyle w:val="CommentReference"/>
        </w:rPr>
        <w:commentReference w:id="27"/>
      </w:r>
      <w:r w:rsidR="00E73E80">
        <w:rPr>
          <w:rFonts w:ascii="Verdana" w:hAnsi="Verdana"/>
        </w:rPr>
        <w:t xml:space="preserve"> Furthermore, the presented</w:t>
      </w:r>
      <w:r w:rsidR="00E73E80" w:rsidRPr="003501DD">
        <w:rPr>
          <w:rFonts w:ascii="Verdana" w:hAnsi="Verdana"/>
        </w:rPr>
        <w:t xml:space="preserve"> </w:t>
      </w:r>
      <w:r w:rsidR="003501DD" w:rsidRPr="003501DD">
        <w:rPr>
          <w:rFonts w:ascii="Verdana" w:hAnsi="Verdana"/>
        </w:rPr>
        <w:t>method utilizes the full contours of the bones rather than relying on specific anatomical landmarks</w:t>
      </w:r>
      <w:r w:rsidR="00A026B2">
        <w:rPr>
          <w:rFonts w:ascii="Verdana" w:hAnsi="Verdana"/>
        </w:rPr>
        <w:t xml:space="preserve"> </w:t>
      </w:r>
      <w:r w:rsidR="00A026B2">
        <w:rPr>
          <w:rFonts w:ascii="Verdana" w:hAnsi="Verdana"/>
        </w:rPr>
        <w:fldChar w:fldCharType="begin"/>
      </w:r>
      <w:r w:rsidR="00736AA6">
        <w:rPr>
          <w:rFonts w:ascii="Verdana" w:hAnsi="Verdana"/>
        </w:rPr>
        <w:instrText xml:space="preserve"> ADDIN ZOTERO_ITEM CSL_CITATION {"citationID":"7idTLV0Z","properties":{"formattedCitation":"[11,30]","plainCitation":"[11,30]","noteIndex":0},"citationItems":[{"id":337,"uris":["http://zotero.org/users/13606484/items/H2KK6ALT"],"itemData":{"id":337,"type":"article-journal","abstract":"Abnormal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L."}],"issued":{"date-parts":[["2009",5]]}}},{"id":362,"uris":["http://zotero.org/users/13606484/items/NDHXMRFT"],"itemData":{"id":362,"type":"article-journal","container-title":"Journal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A026B2">
        <w:rPr>
          <w:rFonts w:ascii="Verdana" w:hAnsi="Verdana"/>
        </w:rPr>
        <w:fldChar w:fldCharType="separate"/>
      </w:r>
      <w:r w:rsidR="00736AA6" w:rsidRPr="00736AA6">
        <w:rPr>
          <w:rFonts w:ascii="Verdana" w:hAnsi="Verdana"/>
        </w:rPr>
        <w:t>[11,30]</w:t>
      </w:r>
      <w:r w:rsidR="00A026B2">
        <w:rPr>
          <w:rFonts w:ascii="Verdana" w:hAnsi="Verdana"/>
        </w:rPr>
        <w:fldChar w:fldCharType="end"/>
      </w:r>
      <w:r w:rsidR="003501DD" w:rsidRPr="003501DD">
        <w:rPr>
          <w:rFonts w:ascii="Verdana" w:hAnsi="Verdana"/>
        </w:rPr>
        <w:t xml:space="preserve">. </w:t>
      </w:r>
      <w:commentRangeStart w:id="28"/>
      <w:r w:rsidR="003501DD" w:rsidRPr="003501DD">
        <w:rPr>
          <w:rFonts w:ascii="Verdana" w:hAnsi="Verdana"/>
        </w:rPr>
        <w:t>By tracking entire bone edges instead of discrete points, it may offer improved robustness against errors that can arise from landmark misidentification or local image artifacts.</w:t>
      </w:r>
      <w:r w:rsidR="003501DD" w:rsidRPr="003F6389">
        <w:rPr>
          <w:rFonts w:ascii="Verdana" w:hAnsi="Verdana"/>
        </w:rPr>
        <w:t xml:space="preserve"> </w:t>
      </w:r>
      <w:commentRangeEnd w:id="28"/>
      <w:r w:rsidR="00E73E80">
        <w:rPr>
          <w:rStyle w:val="CommentReference"/>
        </w:rPr>
        <w:commentReference w:id="28"/>
      </w:r>
    </w:p>
    <w:p w14:paraId="50A68205" w14:textId="59CA1889" w:rsidR="003F6389" w:rsidRDefault="003501DD" w:rsidP="00BD05A8">
      <w:pPr>
        <w:spacing w:line="360" w:lineRule="auto"/>
        <w:jc w:val="both"/>
        <w:rPr>
          <w:rFonts w:ascii="Verdana" w:hAnsi="Verdana"/>
        </w:rPr>
      </w:pPr>
      <w:r w:rsidRPr="003F6389">
        <w:rPr>
          <w:rFonts w:ascii="Verdana" w:hAnsi="Verdana"/>
        </w:rPr>
        <w:t>A</w:t>
      </w:r>
      <w:r w:rsidR="003F6389" w:rsidRPr="003F6389">
        <w:rPr>
          <w:rFonts w:ascii="Verdana" w:hAnsi="Verdana"/>
        </w:rPr>
        <w:t xml:space="preserve"> key strength of </w:t>
      </w:r>
      <w:r w:rsidR="00926C3D">
        <w:rPr>
          <w:rFonts w:ascii="Verdana" w:hAnsi="Verdana"/>
        </w:rPr>
        <w:t>the described</w:t>
      </w:r>
      <w:r w:rsidR="00926C3D" w:rsidRPr="003F6389">
        <w:rPr>
          <w:rFonts w:ascii="Verdana" w:hAnsi="Verdana"/>
        </w:rPr>
        <w:t xml:space="preserve"> </w:t>
      </w:r>
      <w:r w:rsidR="003F6389" w:rsidRPr="003F6389">
        <w:rPr>
          <w:rFonts w:ascii="Verdana" w:hAnsi="Verdana"/>
        </w:rPr>
        <w:t xml:space="preserve">method is its </w:t>
      </w:r>
      <w:commentRangeStart w:id="29"/>
      <w:r w:rsidR="003F6389" w:rsidRPr="003F6389">
        <w:rPr>
          <w:rFonts w:ascii="Verdana" w:hAnsi="Verdana"/>
        </w:rPr>
        <w:t>efficiency</w:t>
      </w:r>
      <w:commentRangeEnd w:id="29"/>
      <w:r w:rsidR="00926C3D">
        <w:rPr>
          <w:rStyle w:val="CommentReference"/>
        </w:rPr>
        <w:commentReference w:id="29"/>
      </w:r>
      <w:r w:rsidR="003F6389" w:rsidRPr="003F6389">
        <w:rPr>
          <w:rFonts w:ascii="Verdana" w:hAnsi="Verdana"/>
        </w:rPr>
        <w:t xml:space="preserve">. By requiring manual segmentation of only a single frame, with minimal user intervention thereafter, this approach significantly reduces processing time compared to full manual segmentation of all frames. </w:t>
      </w:r>
      <w:commentRangeStart w:id="30"/>
      <w:r w:rsidR="00C65919" w:rsidRPr="00C65919">
        <w:rPr>
          <w:rFonts w:ascii="Verdana" w:hAnsi="Verdana"/>
        </w:rPr>
        <w:t xml:space="preserve">The significantly lower </w:t>
      </w:r>
      <w:r w:rsidR="003F1EB5">
        <w:rPr>
          <w:rFonts w:ascii="Verdana" w:hAnsi="Verdana"/>
        </w:rPr>
        <w:t>CV</w:t>
      </w:r>
      <w:r w:rsidR="00926C3D">
        <w:rPr>
          <w:rFonts w:ascii="Verdana" w:hAnsi="Verdana"/>
        </w:rPr>
        <w:t>s</w:t>
      </w:r>
      <w:r w:rsidR="00C65919" w:rsidRPr="00C65919">
        <w:rPr>
          <w:rFonts w:ascii="Verdana" w:hAnsi="Verdana"/>
        </w:rPr>
        <w:t xml:space="preserve"> observed for the automatic method across all datasets </w:t>
      </w:r>
      <w:r w:rsidR="008C630C">
        <w:rPr>
          <w:rFonts w:ascii="Verdana" w:hAnsi="Verdana"/>
        </w:rPr>
        <w:t>shows higher</w:t>
      </w:r>
      <w:r w:rsidR="00C65919" w:rsidRPr="00C65919">
        <w:rPr>
          <w:rFonts w:ascii="Verdana" w:hAnsi="Verdana"/>
        </w:rPr>
        <w:t xml:space="preserve"> consistency in tracking knee motion compared to manual segmentation.</w:t>
      </w:r>
      <w:r w:rsidR="00C65919">
        <w:rPr>
          <w:rFonts w:ascii="Verdana" w:hAnsi="Verdana"/>
        </w:rPr>
        <w:t xml:space="preserve"> </w:t>
      </w:r>
      <w:commentRangeEnd w:id="30"/>
      <w:r w:rsidR="005467F0">
        <w:rPr>
          <w:rStyle w:val="CommentReference"/>
        </w:rPr>
        <w:commentReference w:id="30"/>
      </w:r>
      <w:r w:rsidR="00C65919">
        <w:rPr>
          <w:rFonts w:ascii="Verdana" w:hAnsi="Verdana"/>
        </w:rPr>
        <w:t xml:space="preserve">This </w:t>
      </w:r>
      <w:r w:rsidR="00C65919" w:rsidRPr="00C65919">
        <w:rPr>
          <w:rFonts w:ascii="Verdana" w:hAnsi="Verdana"/>
        </w:rPr>
        <w:t>improved consistency suggests that the automatic method may be better suited for detecting subtle changes in knee kinematics</w:t>
      </w:r>
      <w:r w:rsidR="00926C3D">
        <w:rPr>
          <w:rFonts w:ascii="Verdana" w:hAnsi="Verdana"/>
        </w:rPr>
        <w:t>.</w:t>
      </w:r>
    </w:p>
    <w:p w14:paraId="18DA81F5" w14:textId="7609E28D" w:rsidR="003F6389" w:rsidRPr="003F6389" w:rsidRDefault="003F6389" w:rsidP="00BD05A8">
      <w:pPr>
        <w:spacing w:line="360" w:lineRule="auto"/>
        <w:jc w:val="both"/>
        <w:rPr>
          <w:rFonts w:ascii="Verdana" w:hAnsi="Verdana"/>
        </w:rPr>
      </w:pPr>
      <w:r w:rsidRPr="003F6389">
        <w:rPr>
          <w:rFonts w:ascii="Verdana" w:hAnsi="Verdana"/>
        </w:rPr>
        <w:t xml:space="preserve">However, the </w:t>
      </w:r>
      <w:r w:rsidR="008C630C">
        <w:rPr>
          <w:rFonts w:ascii="Verdana" w:hAnsi="Verdana"/>
        </w:rPr>
        <w:t>presented tracking algorithm</w:t>
      </w:r>
      <w:r w:rsidR="008C630C" w:rsidRPr="003F6389">
        <w:rPr>
          <w:rFonts w:ascii="Verdana" w:hAnsi="Verdana"/>
        </w:rPr>
        <w:t xml:space="preserve"> </w:t>
      </w:r>
      <w:r w:rsidRPr="003F6389">
        <w:rPr>
          <w:rFonts w:ascii="Verdana" w:hAnsi="Verdana"/>
        </w:rPr>
        <w:t xml:space="preserve">has limitations. The current implementation is restricted to 2D sagittal plane analysis, </w:t>
      </w:r>
      <w:commentRangeStart w:id="31"/>
      <w:r w:rsidRPr="003F6389">
        <w:rPr>
          <w:rFonts w:ascii="Verdana" w:hAnsi="Verdana"/>
        </w:rPr>
        <w:t xml:space="preserve">capturing primarily flexion-extension and anterior-posterior translation. </w:t>
      </w:r>
      <w:commentRangeEnd w:id="31"/>
      <w:r w:rsidR="005467F0">
        <w:rPr>
          <w:rStyle w:val="CommentReference"/>
        </w:rPr>
        <w:commentReference w:id="31"/>
      </w:r>
      <w:commentRangeStart w:id="32"/>
      <w:r w:rsidRPr="003F6389">
        <w:rPr>
          <w:rFonts w:ascii="Verdana" w:hAnsi="Verdana"/>
        </w:rPr>
        <w:t xml:space="preserve">This limits the ability to quantify out-of-plane motions such as internal-external rotation or abduction-adduction, which are important components of full 3D knee kinematics. </w:t>
      </w:r>
      <w:commentRangeEnd w:id="32"/>
      <w:r w:rsidR="00ED61ED">
        <w:rPr>
          <w:rStyle w:val="CommentReference"/>
        </w:rPr>
        <w:commentReference w:id="32"/>
      </w:r>
      <w:commentRangeStart w:id="33"/>
      <w:r w:rsidRPr="003F6389">
        <w:rPr>
          <w:rFonts w:ascii="Verdana" w:hAnsi="Verdana"/>
        </w:rPr>
        <w:t>Additionally, the accuracy of the method relies on movement being confined to a single plane, which can be challenging to achieve perfectly in vivo.</w:t>
      </w:r>
      <w:commentRangeEnd w:id="33"/>
      <w:r w:rsidR="00ED61ED">
        <w:rPr>
          <w:rStyle w:val="CommentReference"/>
        </w:rPr>
        <w:commentReference w:id="33"/>
      </w:r>
    </w:p>
    <w:p w14:paraId="11B84443" w14:textId="17BF998C" w:rsidR="003F6389" w:rsidRPr="003F6389" w:rsidRDefault="003F6389" w:rsidP="00BD05A8">
      <w:pPr>
        <w:spacing w:line="360" w:lineRule="auto"/>
        <w:jc w:val="both"/>
        <w:rPr>
          <w:rFonts w:ascii="Verdana" w:hAnsi="Verdana"/>
        </w:rPr>
      </w:pPr>
      <w:r w:rsidRPr="003F6389">
        <w:rPr>
          <w:rFonts w:ascii="Verdana" w:hAnsi="Verdana"/>
        </w:rPr>
        <w:t xml:space="preserve">Despite these limitations, the method shows promise for </w:t>
      </w:r>
      <w:r w:rsidR="00C5084E" w:rsidRPr="00BD05A8">
        <w:rPr>
          <w:rFonts w:ascii="Verdana" w:hAnsi="Verdana"/>
        </w:rPr>
        <w:t>ap</w:t>
      </w:r>
      <w:r w:rsidR="00C5084E">
        <w:rPr>
          <w:rFonts w:ascii="Verdana" w:hAnsi="Verdana"/>
        </w:rPr>
        <w:t xml:space="preserve">plication in </w:t>
      </w:r>
      <w:r w:rsidRPr="003F6389">
        <w:rPr>
          <w:rFonts w:ascii="Verdana" w:hAnsi="Verdana"/>
        </w:rPr>
        <w:t xml:space="preserve">clinical </w:t>
      </w:r>
      <w:r w:rsidR="00C5084E" w:rsidRPr="00BD05A8">
        <w:rPr>
          <w:rFonts w:ascii="Verdana" w:hAnsi="Verdana"/>
        </w:rPr>
        <w:t>st</w:t>
      </w:r>
      <w:r w:rsidR="00C5084E">
        <w:rPr>
          <w:rFonts w:ascii="Verdana" w:hAnsi="Verdana"/>
        </w:rPr>
        <w:t>udies</w:t>
      </w:r>
      <w:r w:rsidRPr="003F6389">
        <w:rPr>
          <w:rFonts w:ascii="Verdana" w:hAnsi="Verdana"/>
        </w:rPr>
        <w:t xml:space="preserve">. The ability to quickly and consistently quantify tibiofemoral kinematics could be valuable for assessing knee function in </w:t>
      </w:r>
      <w:r w:rsidR="00A84D82">
        <w:rPr>
          <w:rFonts w:ascii="Verdana" w:hAnsi="Verdana"/>
        </w:rPr>
        <w:t xml:space="preserve">the context of various knee injuries and mechanically driven musculoskeletal conditions </w:t>
      </w:r>
      <w:r w:rsidR="00FC327B">
        <w:rPr>
          <w:rFonts w:ascii="Verdana" w:hAnsi="Verdana"/>
        </w:rPr>
        <w:fldChar w:fldCharType="begin"/>
      </w:r>
      <w:r w:rsidR="00736AA6">
        <w:rPr>
          <w:rFonts w:ascii="Verdana" w:hAnsi="Verdana"/>
        </w:rPr>
        <w:instrText xml:space="preserve"> ADDIN ZOTERO_ITEM CSL_CITATION {"citationID":"8vh5YQV3","properties":{"formattedCitation":"[6]","plainCitation":"[6]","noteIndex":0},"citationItems":[{"id":342,"uris":["http://zotero.org/users/13606484/items/EQCHRRUB"],"itemData":{"id":342,"type":"article-journal","abstract":"Kinematics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C327B">
        <w:rPr>
          <w:rFonts w:ascii="Verdana" w:hAnsi="Verdana"/>
        </w:rPr>
        <w:fldChar w:fldCharType="separate"/>
      </w:r>
      <w:r w:rsidR="00FC327B" w:rsidRPr="00FC327B">
        <w:rPr>
          <w:rFonts w:ascii="Verdana" w:hAnsi="Verdana"/>
        </w:rPr>
        <w:t>[6]</w:t>
      </w:r>
      <w:r w:rsidR="00FC327B">
        <w:rPr>
          <w:rFonts w:ascii="Verdana" w:hAnsi="Verdana"/>
        </w:rPr>
        <w:fldChar w:fldCharType="end"/>
      </w:r>
      <w:commentRangeStart w:id="34"/>
      <w:r w:rsidRPr="003F6389">
        <w:rPr>
          <w:rFonts w:ascii="Verdana" w:hAnsi="Verdana"/>
        </w:rPr>
        <w:t xml:space="preserve">. </w:t>
      </w:r>
      <w:commentRangeEnd w:id="34"/>
      <w:r w:rsidR="00A84D82">
        <w:rPr>
          <w:rStyle w:val="CommentReference"/>
        </w:rPr>
        <w:commentReference w:id="34"/>
      </w:r>
      <w:r w:rsidR="009C51BE" w:rsidRPr="009C51BE">
        <w:rPr>
          <w:rFonts w:ascii="Verdana" w:hAnsi="Verdana"/>
        </w:rPr>
        <w:t xml:space="preserve">The method could </w:t>
      </w:r>
      <w:r w:rsidR="009C51BE" w:rsidRPr="009C51BE">
        <w:rPr>
          <w:rFonts w:ascii="Verdana" w:hAnsi="Verdana"/>
        </w:rPr>
        <w:lastRenderedPageBreak/>
        <w:t xml:space="preserve">also be extended to </w:t>
      </w:r>
      <w:r w:rsidR="00060FB2">
        <w:rPr>
          <w:rFonts w:ascii="Verdana" w:hAnsi="Verdana"/>
        </w:rPr>
        <w:t>the</w:t>
      </w:r>
      <w:r w:rsidR="00060FB2" w:rsidRPr="009C51BE">
        <w:rPr>
          <w:rFonts w:ascii="Verdana" w:hAnsi="Verdana"/>
        </w:rPr>
        <w:t xml:space="preserve"> </w:t>
      </w:r>
      <w:r w:rsidR="009C51BE" w:rsidRPr="009C51BE">
        <w:rPr>
          <w:rFonts w:ascii="Verdana" w:hAnsi="Verdana"/>
        </w:rPr>
        <w:t xml:space="preserve">patellofemoral </w:t>
      </w:r>
      <w:r w:rsidR="00060FB2">
        <w:rPr>
          <w:rFonts w:ascii="Verdana" w:hAnsi="Verdana"/>
        </w:rPr>
        <w:t xml:space="preserve">joint, enabling </w:t>
      </w:r>
      <w:r w:rsidR="009C51BE" w:rsidRPr="009C51BE">
        <w:rPr>
          <w:rFonts w:ascii="Verdana" w:hAnsi="Verdana"/>
        </w:rPr>
        <w:t>kinematic</w:t>
      </w:r>
      <w:r w:rsidR="00060FB2">
        <w:rPr>
          <w:rFonts w:ascii="Verdana" w:hAnsi="Verdana"/>
        </w:rPr>
        <w:t xml:space="preserve"> analysis</w:t>
      </w:r>
      <w:r w:rsidR="00FC327B">
        <w:rPr>
          <w:rFonts w:ascii="Verdana" w:hAnsi="Verdana"/>
        </w:rPr>
        <w:t xml:space="preserve"> </w:t>
      </w:r>
      <w:r w:rsidR="00FC327B">
        <w:rPr>
          <w:rFonts w:ascii="Verdana" w:hAnsi="Verdana"/>
        </w:rPr>
        <w:fldChar w:fldCharType="begin"/>
      </w:r>
      <w:r w:rsidR="00736AA6">
        <w:rPr>
          <w:rFonts w:ascii="Verdana" w:hAnsi="Verdana"/>
        </w:rPr>
        <w:instrText xml:space="preserve"> ADDIN ZOTERO_ITEM CSL_CITATION {"citationID":"WtZdOoct","properties":{"formattedCitation":"[30]","plainCitation":"[30]","noteIndex":0},"citationItems":[{"id":362,"uris":["http://zotero.org/users/13606484/items/NDHXMRFT"],"itemData":{"id":362,"type":"article-journal","container-title":"Journal of Biomechanics","DOI":"10.1016/j.jbiomech.2004.07.021","ISSN":"00219290","issue":"8","journalAbbreviation":"Journal of Biomechanics","language":"en","license":"https://www.elsevier.com/tdm/userlicense/1.0/","page":"1643-1652","source":"DOI.org (Crossref)","title":"Magnetic resonance imaging for in vivo assessment of three-dimensional patellar tracking","volume":"38","author":[{"family":"Fellows","given":"R.A."},{"family":"Hill","given":"N.A."},{"family":"Gill","given":"H.S."},{"family":"MacIntyre","given":"N.J."},{"family":"Harrison","given":"M.M."},{"family":"Ellis","given":"R.E."},{"family":"Wilson","given":"D.R."}],"issued":{"date-parts":[["2005",8]]}}}],"schema":"https://github.com/citation-style-language/schema/raw/master/csl-citation.json"} </w:instrText>
      </w:r>
      <w:r w:rsidR="00FC327B">
        <w:rPr>
          <w:rFonts w:ascii="Verdana" w:hAnsi="Verdana"/>
        </w:rPr>
        <w:fldChar w:fldCharType="separate"/>
      </w:r>
      <w:r w:rsidR="00736AA6" w:rsidRPr="00736AA6">
        <w:rPr>
          <w:rFonts w:ascii="Verdana" w:hAnsi="Verdana"/>
        </w:rPr>
        <w:t>[30]</w:t>
      </w:r>
      <w:r w:rsidR="00FC327B">
        <w:rPr>
          <w:rFonts w:ascii="Verdana" w:hAnsi="Verdana"/>
        </w:rPr>
        <w:fldChar w:fldCharType="end"/>
      </w:r>
      <w:r w:rsidR="00060FB2">
        <w:rPr>
          <w:rFonts w:ascii="Verdana" w:hAnsi="Verdana"/>
        </w:rPr>
        <w:t xml:space="preserve"> to support clinical decision making for conditions such as patellofemoral</w:t>
      </w:r>
      <w:r w:rsidR="009C51BE">
        <w:rPr>
          <w:rFonts w:ascii="Verdana" w:hAnsi="Verdana"/>
        </w:rPr>
        <w:t xml:space="preserve"> instability </w:t>
      </w:r>
      <w:r w:rsidR="00060FB2">
        <w:rPr>
          <w:rFonts w:ascii="Verdana" w:hAnsi="Verdana"/>
        </w:rPr>
        <w:t>and patellofemoral pain syndrome</w:t>
      </w:r>
      <w:r w:rsidR="009C51BE" w:rsidRPr="009C51BE">
        <w:rPr>
          <w:rFonts w:ascii="Verdana" w:hAnsi="Verdana"/>
        </w:rPr>
        <w:t xml:space="preserve"> </w:t>
      </w:r>
      <w:r w:rsidR="00FC327B">
        <w:rPr>
          <w:rFonts w:ascii="Verdana" w:hAnsi="Verdana"/>
        </w:rPr>
        <w:fldChar w:fldCharType="begin"/>
      </w:r>
      <w:r w:rsidR="00736AA6">
        <w:rPr>
          <w:rFonts w:ascii="Verdana" w:hAnsi="Verdana"/>
        </w:rPr>
        <w:instrText xml:space="preserve"> ADDIN ZOTERO_ITEM CSL_CITATION {"citationID":"sQOAfsjy","properties":{"formattedCitation":"[31]","plainCitation":"[31]","noteIndex":0},"citationItems":[{"id":364,"uris":["http://zotero.org/users/13606484/items/9WGK2776"],"itemData":{"id":364,"type":"article-journal","abstract":"Recurrent patellar instability can result from osseous abnormalities, such as patella alta, a distance of &gt;20 mm between the tibial tubercle and the trochlear groove, and trochlear dysplasia, or it can result from soft-tissue abnormalities, such as a torn medial patellofemoral ligament or a weakened vastus medialis obliquus. Nonoperative treatment includes physical therapy, focusing on strengthening of the gluteal muscles and the vastus medialis obliquus, and patellar taping or bracing. Acute medial-sided repair may be indicated when there is an osteochondral fracture fragment or a retinacular injury. The recent literature does not support the use of an isolated lateral release for the treatment of patellar instability. A patient with recurrent instability, with or without trochlear dysplasia, who has a normal tibial tubercle-trochlear groove distance and a normal patellar height may be a candidate for a reconstruction of the medial patellofemoral ligament with autograft or allograft. Distal realignment procedures are used in patients who have an increased tibial tubercle-trochlear groove distance or patella alta. The degree of anteriorization, distalization, and/or medialization depends on associated arthrosis of the lateral patellar facet and the presence of patella alta. Associated medial or proximal patellar chondrosis is a contraindication to distal realignment because of the potential to overload tissues that have already undergone degeneration.","container-title":"The Journal of Bone and Joint Surgery. American Volume","DOI":"10.2106/JBJS.H.00211","ISSN":"1535-1386","issue":"12","journalAbbreviation":"J Bone Joint Surg Am","language":"eng","note":"PMID: 19047722","page":"2751-2762","source":"PubMed","title":"Patellar instability","volume":"90","author":[{"family":"Colvin","given":"Alexis Chiang"},{"family":"West","given":"Robin V."}],"issued":{"date-parts":[["2008",12]]}}}],"schema":"https://github.com/citation-style-language/schema/raw/master/csl-citation.json"} </w:instrText>
      </w:r>
      <w:r w:rsidR="00FC327B">
        <w:rPr>
          <w:rFonts w:ascii="Verdana" w:hAnsi="Verdana"/>
        </w:rPr>
        <w:fldChar w:fldCharType="separate"/>
      </w:r>
      <w:r w:rsidR="00736AA6" w:rsidRPr="00736AA6">
        <w:rPr>
          <w:rFonts w:ascii="Verdana" w:hAnsi="Verdana"/>
        </w:rPr>
        <w:t>[31]</w:t>
      </w:r>
      <w:r w:rsidR="00FC327B">
        <w:rPr>
          <w:rFonts w:ascii="Verdana" w:hAnsi="Verdana"/>
        </w:rPr>
        <w:fldChar w:fldCharType="end"/>
      </w:r>
      <w:r w:rsidR="00FC327B">
        <w:rPr>
          <w:rFonts w:ascii="Verdana" w:hAnsi="Verdana"/>
        </w:rPr>
        <w:t>.</w:t>
      </w:r>
    </w:p>
    <w:p w14:paraId="286C3547" w14:textId="4DD9E41F" w:rsidR="001F53E5" w:rsidRPr="003F6389" w:rsidRDefault="003F6389" w:rsidP="00BD05A8">
      <w:pPr>
        <w:spacing w:line="360" w:lineRule="auto"/>
        <w:jc w:val="both"/>
        <w:rPr>
          <w:rFonts w:ascii="Verdana" w:hAnsi="Verdana"/>
        </w:rPr>
      </w:pPr>
      <w:r w:rsidRPr="003F6389">
        <w:rPr>
          <w:rFonts w:ascii="Verdana" w:hAnsi="Verdana"/>
        </w:rPr>
        <w:t xml:space="preserve">Future work should focus on extending this method to 3D analysis, which would allow for a more comprehensive assessment of knee joint kinematics. </w:t>
      </w:r>
      <w:commentRangeStart w:id="35"/>
      <w:r w:rsidRPr="003F6389">
        <w:rPr>
          <w:rFonts w:ascii="Verdana" w:hAnsi="Verdana"/>
        </w:rPr>
        <w:t xml:space="preserve">This could involve adapting the segmentation algorithm to work with multi-planar dynamic MRI acquisitions </w:t>
      </w:r>
      <w:commentRangeEnd w:id="35"/>
      <w:r w:rsidR="00060FB2">
        <w:rPr>
          <w:rStyle w:val="CommentReference"/>
        </w:rPr>
        <w:commentReference w:id="35"/>
      </w:r>
      <w:r w:rsidRPr="003F6389">
        <w:rPr>
          <w:rFonts w:ascii="Verdana" w:hAnsi="Verdana"/>
        </w:rPr>
        <w:t xml:space="preserve">or exploring ways to infer 3D motion from 2D projections. </w:t>
      </w:r>
      <w:commentRangeStart w:id="36"/>
      <w:r w:rsidRPr="00884416">
        <w:rPr>
          <w:rFonts w:ascii="Verdana" w:hAnsi="Verdana"/>
          <w:strike/>
        </w:rPr>
        <w:t>Improvements in subject positioning and fixation within the knee loading device could help minimize unintended out-of-plane motions, particularly tibial internal-external rotation.</w:t>
      </w:r>
      <w:commentRangeEnd w:id="36"/>
      <w:r w:rsidR="00060FB2" w:rsidRPr="00884416">
        <w:rPr>
          <w:rStyle w:val="CommentReference"/>
          <w:strike/>
        </w:rPr>
        <w:commentReference w:id="36"/>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6EB68695" w:rsidR="001F53E5" w:rsidRPr="001F53E5" w:rsidRDefault="001F53E5" w:rsidP="008959C4">
      <w:pPr>
        <w:spacing w:line="360" w:lineRule="auto"/>
        <w:jc w:val="both"/>
        <w:rPr>
          <w:rFonts w:ascii="Verdana" w:hAnsi="Verdana"/>
        </w:rPr>
      </w:pPr>
      <w:r w:rsidRPr="001F53E5">
        <w:rPr>
          <w:rFonts w:ascii="Verdana" w:hAnsi="Verdana"/>
        </w:rPr>
        <w:t xml:space="preserve">This study presents a novel semi-automated approach for analyzing tibiofemoral kinematics using dynamic MRI, offering a balance of efficiency and accuracy in </w:t>
      </w:r>
      <w:commentRangeStart w:id="37"/>
      <w:r w:rsidRPr="001F53E5">
        <w:rPr>
          <w:rFonts w:ascii="Verdana" w:hAnsi="Verdana"/>
        </w:rPr>
        <w:t xml:space="preserve">knee motion </w:t>
      </w:r>
      <w:commentRangeEnd w:id="37"/>
      <w:r w:rsidR="002C46C1">
        <w:rPr>
          <w:rStyle w:val="CommentReference"/>
        </w:rPr>
        <w:commentReference w:id="37"/>
      </w:r>
      <w:r w:rsidRPr="001F53E5">
        <w:rPr>
          <w:rFonts w:ascii="Verdana" w:hAnsi="Verdana"/>
        </w:rPr>
        <w:t xml:space="preserve">analysis. By leveraging direct analysis of dynamic frames and full contour tracking, </w:t>
      </w:r>
      <w:r w:rsidR="007B04BD">
        <w:rPr>
          <w:rFonts w:ascii="Verdana" w:hAnsi="Verdana"/>
        </w:rPr>
        <w:t>the proposed</w:t>
      </w:r>
      <w:r w:rsidR="007B04BD" w:rsidRPr="001F53E5">
        <w:rPr>
          <w:rFonts w:ascii="Verdana" w:hAnsi="Verdana"/>
        </w:rPr>
        <w:t xml:space="preserve"> </w:t>
      </w:r>
      <w:r w:rsidRPr="001F53E5">
        <w:rPr>
          <w:rFonts w:ascii="Verdana" w:hAnsi="Verdana"/>
        </w:rPr>
        <w:t xml:space="preserve">method provides </w:t>
      </w:r>
      <w:commentRangeStart w:id="38"/>
      <w:r w:rsidRPr="001F53E5">
        <w:rPr>
          <w:rFonts w:ascii="Verdana" w:hAnsi="Verdana"/>
        </w:rPr>
        <w:t xml:space="preserve">consistent and smooth kinematic measurements </w:t>
      </w:r>
      <w:commentRangeEnd w:id="38"/>
      <w:r w:rsidR="002C46C1">
        <w:rPr>
          <w:rStyle w:val="CommentReference"/>
        </w:rPr>
        <w:commentReference w:id="38"/>
      </w:r>
      <w:r w:rsidRPr="001F53E5">
        <w:rPr>
          <w:rFonts w:ascii="Verdana" w:hAnsi="Verdana"/>
        </w:rPr>
        <w:t>with minimal user intervention.</w:t>
      </w:r>
    </w:p>
    <w:p w14:paraId="18151B8C" w14:textId="555BF025" w:rsidR="001F53E5" w:rsidRPr="001F53E5" w:rsidRDefault="002C46C1" w:rsidP="008959C4">
      <w:pPr>
        <w:spacing w:line="360" w:lineRule="auto"/>
        <w:jc w:val="both"/>
        <w:rPr>
          <w:rFonts w:ascii="Verdana" w:hAnsi="Verdana"/>
        </w:rPr>
      </w:pPr>
      <w:commentRangeStart w:id="39"/>
      <w:commentRangeEnd w:id="39"/>
      <w:r>
        <w:rPr>
          <w:rStyle w:val="CommentReference"/>
        </w:rPr>
        <w:commentReference w:id="39"/>
      </w:r>
      <w:r>
        <w:rPr>
          <w:rFonts w:ascii="Verdana" w:hAnsi="Verdana"/>
        </w:rPr>
        <w:t>The</w:t>
      </w:r>
      <w:r w:rsidR="001F53E5" w:rsidRPr="001F53E5">
        <w:rPr>
          <w:rFonts w:ascii="Verdana" w:hAnsi="Verdana"/>
        </w:rPr>
        <w:t xml:space="preserve"> proposed approach shows significant promise for both research and clinical applications in knee biomechanics</w:t>
      </w:r>
      <w:commentRangeStart w:id="40"/>
      <w:r w:rsidR="001F53E5" w:rsidRPr="001F53E5">
        <w:rPr>
          <w:rFonts w:ascii="Verdana" w:hAnsi="Verdana"/>
        </w:rPr>
        <w:t>. The integration with a custom MRI-compatible knee loading device further enhances its potential for studying load-dependent changes in knee kinematics.</w:t>
      </w:r>
      <w:commentRangeEnd w:id="40"/>
      <w:r>
        <w:rPr>
          <w:rStyle w:val="CommentReference"/>
        </w:rPr>
        <w:commentReference w:id="40"/>
      </w:r>
    </w:p>
    <w:p w14:paraId="41973D2C" w14:textId="77777777" w:rsidR="002C71E5" w:rsidRDefault="002C71E5" w:rsidP="5FE521F8">
      <w:pPr>
        <w:spacing w:line="360" w:lineRule="auto"/>
        <w:rPr>
          <w:rFonts w:ascii="Verdana" w:hAnsi="Verdana"/>
        </w:rPr>
      </w:pPr>
    </w:p>
    <w:p w14:paraId="3F01326B" w14:textId="77777777" w:rsidR="00D731F5" w:rsidRDefault="00D731F5" w:rsidP="5FE521F8">
      <w:pPr>
        <w:spacing w:line="360" w:lineRule="auto"/>
        <w:rPr>
          <w:rFonts w:ascii="Verdana" w:hAnsi="Verdana"/>
        </w:rPr>
      </w:pPr>
    </w:p>
    <w:p w14:paraId="335375F1" w14:textId="77777777" w:rsidR="00736AA6" w:rsidRPr="00736AA6" w:rsidRDefault="00D731F5" w:rsidP="00736AA6">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736AA6" w:rsidRPr="00736AA6">
        <w:t xml:space="preserve">1. </w:t>
      </w:r>
      <w:r w:rsidR="00736AA6" w:rsidRPr="00736AA6">
        <w:tab/>
      </w:r>
      <w:proofErr w:type="spellStart"/>
      <w:r w:rsidR="00736AA6" w:rsidRPr="00736AA6">
        <w:t>Postolka</w:t>
      </w:r>
      <w:proofErr w:type="spellEnd"/>
      <w:r w:rsidR="00736AA6" w:rsidRPr="00736AA6">
        <w:t xml:space="preserve"> B, Taylor WR, </w:t>
      </w:r>
      <w:proofErr w:type="spellStart"/>
      <w:r w:rsidR="00736AA6" w:rsidRPr="00736AA6">
        <w:t>Dätwyler</w:t>
      </w:r>
      <w:proofErr w:type="spellEnd"/>
      <w:r w:rsidR="00736AA6" w:rsidRPr="00736AA6">
        <w:t xml:space="preserve"> K, Heller MO, List R, Schütz P. Interpretation of natural </w:t>
      </w:r>
      <w:proofErr w:type="spellStart"/>
      <w:r w:rsidR="00736AA6" w:rsidRPr="00736AA6">
        <w:t>tibio</w:t>
      </w:r>
      <w:proofErr w:type="spellEnd"/>
      <w:r w:rsidR="00736AA6" w:rsidRPr="00736AA6">
        <w:t>-femoral kinematics critically depends upon the kinematic analysis approach: A survey and comparison of methodologies. Journal of Biomechanics 2022; 144 :111306. https://doi.org/10.1016/j.jbiomech.2022.111306</w:t>
      </w:r>
    </w:p>
    <w:p w14:paraId="23E07638" w14:textId="77777777" w:rsidR="00736AA6" w:rsidRPr="00736AA6" w:rsidRDefault="00736AA6" w:rsidP="00736AA6">
      <w:pPr>
        <w:pStyle w:val="Bibliography"/>
      </w:pPr>
      <w:r w:rsidRPr="00736AA6">
        <w:t xml:space="preserve">2. </w:t>
      </w:r>
      <w:r w:rsidRPr="00736AA6">
        <w:tab/>
        <w:t xml:space="preserve">Kaufman KR, Hughes C, Morrey BF, Morrey M, An </w:t>
      </w:r>
      <w:proofErr w:type="gramStart"/>
      <w:r w:rsidRPr="00736AA6">
        <w:t>KN. Gait characteristics of patients</w:t>
      </w:r>
      <w:proofErr w:type="gramEnd"/>
      <w:r w:rsidRPr="00736AA6">
        <w:t xml:space="preserve"> with knee osteoarthritis. Journal of Biomechanics 2001; 34 :907–15. https://doi.org/10.1016/S0021-9290(01)00036-7</w:t>
      </w:r>
    </w:p>
    <w:p w14:paraId="752409BF" w14:textId="77777777" w:rsidR="00736AA6" w:rsidRPr="00736AA6" w:rsidRDefault="00736AA6" w:rsidP="00736AA6">
      <w:pPr>
        <w:pStyle w:val="Bibliography"/>
      </w:pPr>
      <w:r w:rsidRPr="00736AA6">
        <w:t xml:space="preserve">3. </w:t>
      </w:r>
      <w:r w:rsidRPr="00736AA6">
        <w:tab/>
      </w:r>
      <w:proofErr w:type="spellStart"/>
      <w:r w:rsidRPr="00736AA6">
        <w:t>Astephen</w:t>
      </w:r>
      <w:proofErr w:type="spellEnd"/>
      <w:r w:rsidRPr="00736AA6">
        <w:t xml:space="preserve"> JL, Deluzio KJ, Caldwell GE, Dunbar MJ. Biomechanical changes at the hip, knee, and ankle joints during gait are associated with knee osteoarthritis severity. Journal </w:t>
      </w:r>
      <w:proofErr w:type="spellStart"/>
      <w:r w:rsidRPr="00736AA6">
        <w:t>Orthopaedic</w:t>
      </w:r>
      <w:proofErr w:type="spellEnd"/>
      <w:r w:rsidRPr="00736AA6">
        <w:t xml:space="preserve"> Research 2008; 26 :332–41. https://doi.org/10.1002/jor.20496</w:t>
      </w:r>
    </w:p>
    <w:p w14:paraId="0296E890" w14:textId="77777777" w:rsidR="00736AA6" w:rsidRPr="00736AA6" w:rsidRDefault="00736AA6" w:rsidP="00736AA6">
      <w:pPr>
        <w:pStyle w:val="Bibliography"/>
      </w:pPr>
      <w:r w:rsidRPr="00736AA6">
        <w:lastRenderedPageBreak/>
        <w:t xml:space="preserve">4. </w:t>
      </w:r>
      <w:r w:rsidRPr="00736AA6">
        <w:tab/>
        <w:t>Tashman S, Kopf S, Fu FH. The Kinematic Basis of Anterior Cruciate Ligament Reconstruction. Operative Techniques in Sports Medicine 2008; 16 :116–8. https://doi.org/10.1053/j.otsm.2008.10.005</w:t>
      </w:r>
    </w:p>
    <w:p w14:paraId="72649FAC" w14:textId="77777777" w:rsidR="00736AA6" w:rsidRPr="00736AA6" w:rsidRDefault="00736AA6" w:rsidP="00736AA6">
      <w:pPr>
        <w:pStyle w:val="Bibliography"/>
      </w:pPr>
      <w:r w:rsidRPr="00736AA6">
        <w:t xml:space="preserve">5. </w:t>
      </w:r>
      <w:r w:rsidRPr="00736AA6">
        <w:tab/>
        <w:t xml:space="preserve">Georgoulis AD, </w:t>
      </w:r>
      <w:proofErr w:type="spellStart"/>
      <w:r w:rsidRPr="00736AA6">
        <w:t>Papadonikolakis</w:t>
      </w:r>
      <w:proofErr w:type="spellEnd"/>
      <w:r w:rsidRPr="00736AA6">
        <w:t xml:space="preserve"> A, Papageorgiou CD, Mitsou A, Stergiou N. Three-Dimensional Tibiofemoral Kinematics of the Anterior Cruciate Ligament-Deficient and Reconstructed Knee during Walking. Am J Sports Med 2003; 31 :75–9. https://doi.org/10.1177/03635465030310012401</w:t>
      </w:r>
    </w:p>
    <w:p w14:paraId="194E6EA5" w14:textId="77777777" w:rsidR="00736AA6" w:rsidRPr="00736AA6" w:rsidRDefault="00736AA6" w:rsidP="00736AA6">
      <w:pPr>
        <w:pStyle w:val="Bibliography"/>
      </w:pPr>
      <w:r w:rsidRPr="00736AA6">
        <w:t xml:space="preserve">6. </w:t>
      </w:r>
      <w:r w:rsidRPr="00736AA6">
        <w:tab/>
      </w:r>
      <w:proofErr w:type="spellStart"/>
      <w:r w:rsidRPr="00736AA6">
        <w:t>Barrance</w:t>
      </w:r>
      <w:proofErr w:type="spellEnd"/>
      <w:r w:rsidRPr="00736AA6">
        <w:t xml:space="preserve"> PJ, Williams GN, Snyder-Mackler L, Buchanan TS. Altered knee kinematics in ACL-deficient non-copers: a comparison using dynamic MRI. J </w:t>
      </w:r>
      <w:proofErr w:type="spellStart"/>
      <w:r w:rsidRPr="00736AA6">
        <w:t>Orthop</w:t>
      </w:r>
      <w:proofErr w:type="spellEnd"/>
      <w:r w:rsidRPr="00736AA6">
        <w:t xml:space="preserve"> Res 2006; 24 :132–40. https://doi.org/10.1002/jor.20016</w:t>
      </w:r>
    </w:p>
    <w:p w14:paraId="70F75C5F" w14:textId="77777777" w:rsidR="00736AA6" w:rsidRPr="00736AA6" w:rsidRDefault="00736AA6" w:rsidP="00736AA6">
      <w:pPr>
        <w:pStyle w:val="Bibliography"/>
      </w:pPr>
      <w:r w:rsidRPr="00736AA6">
        <w:t xml:space="preserve">7. </w:t>
      </w:r>
      <w:r w:rsidRPr="00736AA6">
        <w:tab/>
        <w:t xml:space="preserve">Markolf KL, Burchfield DM, Shapiro MM, Shepard MF, </w:t>
      </w:r>
      <w:proofErr w:type="spellStart"/>
      <w:r w:rsidRPr="00736AA6">
        <w:t>Finerman</w:t>
      </w:r>
      <w:proofErr w:type="spellEnd"/>
      <w:r w:rsidRPr="00736AA6">
        <w:t xml:space="preserve"> GAM, </w:t>
      </w:r>
      <w:proofErr w:type="spellStart"/>
      <w:r w:rsidRPr="00736AA6">
        <w:t>Slauterbeck</w:t>
      </w:r>
      <w:proofErr w:type="spellEnd"/>
      <w:r w:rsidRPr="00736AA6">
        <w:t xml:space="preserve"> JL. Combined knee loading states that generate high anterior cruciate ligament forces. Journal </w:t>
      </w:r>
      <w:proofErr w:type="spellStart"/>
      <w:r w:rsidRPr="00736AA6">
        <w:t>Orthopaedic</w:t>
      </w:r>
      <w:proofErr w:type="spellEnd"/>
      <w:r w:rsidRPr="00736AA6">
        <w:t xml:space="preserve"> Research 1995; 13 :930–5. https://doi.org/10.1002/jor.1100130618</w:t>
      </w:r>
    </w:p>
    <w:p w14:paraId="5C9F9DB3" w14:textId="77777777" w:rsidR="00736AA6" w:rsidRPr="00736AA6" w:rsidRDefault="00736AA6" w:rsidP="00736AA6">
      <w:pPr>
        <w:pStyle w:val="Bibliography"/>
      </w:pPr>
      <w:r w:rsidRPr="00736AA6">
        <w:t xml:space="preserve">8. </w:t>
      </w:r>
      <w:r w:rsidRPr="00736AA6">
        <w:tab/>
        <w:t>Chaudhari AMW, Briant PL, Bevill SL, Koo S, Andriacchi TP. Knee Kinematics, Cartilage Morphology, and Osteoarthritis after ACL Injury. Medicine &amp; Science in Sports &amp; Exercise 2008; 40 :215–22. https://doi.org/10.1249/mss.0b013e31815cbb0e</w:t>
      </w:r>
    </w:p>
    <w:p w14:paraId="7271B929" w14:textId="77777777" w:rsidR="00736AA6" w:rsidRPr="00736AA6" w:rsidRDefault="00736AA6" w:rsidP="00736AA6">
      <w:pPr>
        <w:pStyle w:val="Bibliography"/>
      </w:pPr>
      <w:r w:rsidRPr="00736AA6">
        <w:t xml:space="preserve">9. </w:t>
      </w:r>
      <w:r w:rsidRPr="00736AA6">
        <w:tab/>
        <w:t xml:space="preserve">Andriacchi TP, </w:t>
      </w:r>
      <w:proofErr w:type="spellStart"/>
      <w:r w:rsidRPr="00736AA6">
        <w:t>Mündermann</w:t>
      </w:r>
      <w:proofErr w:type="spellEnd"/>
      <w:r w:rsidRPr="00736AA6">
        <w:t xml:space="preserve"> A. The role of ambulatory mechanics in the initiation and progression of knee osteoarthritis. Curr </w:t>
      </w:r>
      <w:proofErr w:type="spellStart"/>
      <w:r w:rsidRPr="00736AA6">
        <w:t>Opin</w:t>
      </w:r>
      <w:proofErr w:type="spellEnd"/>
      <w:r w:rsidRPr="00736AA6">
        <w:t xml:space="preserve"> </w:t>
      </w:r>
      <w:proofErr w:type="spellStart"/>
      <w:r w:rsidRPr="00736AA6">
        <w:t>Rheumatol</w:t>
      </w:r>
      <w:proofErr w:type="spellEnd"/>
      <w:r w:rsidRPr="00736AA6">
        <w:t xml:space="preserve"> 2006; 18 :514–8. https://doi.org/10.1097/01.bor.0000240365.16842.4e</w:t>
      </w:r>
    </w:p>
    <w:p w14:paraId="0FD951A2" w14:textId="77777777" w:rsidR="00736AA6" w:rsidRPr="00736AA6" w:rsidRDefault="00736AA6" w:rsidP="00736AA6">
      <w:pPr>
        <w:pStyle w:val="Bibliography"/>
      </w:pPr>
      <w:r w:rsidRPr="00736AA6">
        <w:t xml:space="preserve">10. </w:t>
      </w:r>
      <w:r w:rsidRPr="00736AA6">
        <w:tab/>
        <w:t xml:space="preserve">Conconi M, De Carli F, Berni M, </w:t>
      </w:r>
      <w:proofErr w:type="spellStart"/>
      <w:r w:rsidRPr="00736AA6">
        <w:t>Sancisi</w:t>
      </w:r>
      <w:proofErr w:type="spellEnd"/>
      <w:r w:rsidRPr="00736AA6">
        <w:t xml:space="preserve"> N, Parenti-Castelli V, Monetti G. In-Vivo Quantification of Knee Deep-Flexion in Physiological Loading Condition </w:t>
      </w:r>
      <w:proofErr w:type="gramStart"/>
      <w:r w:rsidRPr="00736AA6">
        <w:t>trough</w:t>
      </w:r>
      <w:proofErr w:type="gramEnd"/>
      <w:r w:rsidRPr="00736AA6">
        <w:t xml:space="preserve"> Dynamic MRI. Applied Sciences 2023; 13 :629. https://doi.org/10.3390/app13010629</w:t>
      </w:r>
    </w:p>
    <w:p w14:paraId="1F1D7185" w14:textId="77777777" w:rsidR="00736AA6" w:rsidRPr="00736AA6" w:rsidRDefault="00736AA6" w:rsidP="00736AA6">
      <w:pPr>
        <w:pStyle w:val="Bibliography"/>
      </w:pPr>
      <w:r w:rsidRPr="00736AA6">
        <w:t xml:space="preserve">11. </w:t>
      </w:r>
      <w:r w:rsidRPr="00736AA6">
        <w:tab/>
        <w:t xml:space="preserve">Draper CE, </w:t>
      </w:r>
      <w:proofErr w:type="spellStart"/>
      <w:r w:rsidRPr="00736AA6">
        <w:t>Besier</w:t>
      </w:r>
      <w:proofErr w:type="spellEnd"/>
      <w:r w:rsidRPr="00736AA6">
        <w:t xml:space="preserve"> TF, Santos JM, Jennings F, </w:t>
      </w:r>
      <w:proofErr w:type="spellStart"/>
      <w:r w:rsidRPr="00736AA6">
        <w:t>Fredericson</w:t>
      </w:r>
      <w:proofErr w:type="spellEnd"/>
      <w:r w:rsidRPr="00736AA6">
        <w:t xml:space="preserve"> M, Gold GE, et al. Using real-time MRI to quantify altered joint kinematics in subjects with patellofemoral pain and to evaluate the effects of a patellar brace or sleeve on joint motion. J </w:t>
      </w:r>
      <w:proofErr w:type="spellStart"/>
      <w:r w:rsidRPr="00736AA6">
        <w:t>Orthop</w:t>
      </w:r>
      <w:proofErr w:type="spellEnd"/>
      <w:r w:rsidRPr="00736AA6">
        <w:t xml:space="preserve"> Res 2009; 27 :571–7. https://doi.org/10.1002/jor.20790</w:t>
      </w:r>
    </w:p>
    <w:p w14:paraId="4798C199" w14:textId="77777777" w:rsidR="00736AA6" w:rsidRPr="00736AA6" w:rsidRDefault="00736AA6" w:rsidP="00736AA6">
      <w:pPr>
        <w:pStyle w:val="Bibliography"/>
        <w:rPr>
          <w:lang w:val="de-DE"/>
        </w:rPr>
      </w:pPr>
      <w:r w:rsidRPr="00736AA6">
        <w:t xml:space="preserve">12. </w:t>
      </w:r>
      <w:r w:rsidRPr="00736AA6">
        <w:tab/>
        <w:t xml:space="preserve">Kaiser JM, </w:t>
      </w:r>
      <w:proofErr w:type="spellStart"/>
      <w:r w:rsidRPr="00736AA6">
        <w:t>Vignos</w:t>
      </w:r>
      <w:proofErr w:type="spellEnd"/>
      <w:r w:rsidRPr="00736AA6">
        <w:t xml:space="preserve"> MF, Kijowski R, Baer G, Thelen DG. Effect of Loading on In Vivo Tibiofemoral and Patellofemoral Kinematics of Healthy and ACL-Reconstructed Knees. </w:t>
      </w:r>
      <w:r w:rsidRPr="00736AA6">
        <w:rPr>
          <w:lang w:val="de-DE"/>
        </w:rPr>
        <w:t>Am J Sports Med 2017; 45 :3272–9. https://doi.org/10.1177/0363546517724417</w:t>
      </w:r>
    </w:p>
    <w:p w14:paraId="4A47F2F5" w14:textId="77777777" w:rsidR="00736AA6" w:rsidRPr="00736AA6" w:rsidRDefault="00736AA6" w:rsidP="00736AA6">
      <w:pPr>
        <w:pStyle w:val="Bibliography"/>
      </w:pPr>
      <w:r w:rsidRPr="00736AA6">
        <w:rPr>
          <w:lang w:val="de-DE"/>
        </w:rPr>
        <w:t xml:space="preserve">13. </w:t>
      </w:r>
      <w:r w:rsidRPr="00736AA6">
        <w:rPr>
          <w:lang w:val="de-DE"/>
        </w:rPr>
        <w:tab/>
        <w:t xml:space="preserve">Brossmann J, Muhle C, Schröder C, Melchert UH, Büll CC, Spielmann RP, et al. </w:t>
      </w:r>
      <w:r w:rsidRPr="00736AA6">
        <w:t>Patellar tracking patterns during active and passive knee extension: evaluation with motion-triggered cine MR imaging. Radiology 1993; 187 :205–12. https://doi.org/10.1148/radiology.187.1.8451415</w:t>
      </w:r>
    </w:p>
    <w:p w14:paraId="45407BD1" w14:textId="77777777" w:rsidR="00736AA6" w:rsidRPr="00736AA6" w:rsidRDefault="00736AA6" w:rsidP="00736AA6">
      <w:pPr>
        <w:pStyle w:val="Bibliography"/>
      </w:pPr>
      <w:r w:rsidRPr="00736AA6">
        <w:t xml:space="preserve">14. </w:t>
      </w:r>
      <w:r w:rsidRPr="00736AA6">
        <w:tab/>
        <w:t>Seisler AR, Sheehan FT. Normative three-dimensional patellofemoral and tibiofemoral kinematics: a dynamic, in vivo study. IEEE Trans Biomed Eng 2007; 54 :1333–41. https://doi.org/10.1109/TBME.2007.890735</w:t>
      </w:r>
    </w:p>
    <w:p w14:paraId="55DAE075" w14:textId="77777777" w:rsidR="00736AA6" w:rsidRPr="00736AA6" w:rsidRDefault="00736AA6" w:rsidP="00736AA6">
      <w:pPr>
        <w:pStyle w:val="Bibliography"/>
        <w:rPr>
          <w:lang w:val="de-DE"/>
        </w:rPr>
      </w:pPr>
      <w:r w:rsidRPr="00736AA6">
        <w:t xml:space="preserve">15. </w:t>
      </w:r>
      <w:r w:rsidRPr="00736AA6">
        <w:tab/>
        <w:t xml:space="preserve">Behnam AJ, Herzka DA, Sheehan FT. Assessing the accuracy and precision of musculoskeletal motion tracking using cine-PC MRI on a 3.0T platform. </w:t>
      </w:r>
      <w:r w:rsidRPr="00736AA6">
        <w:rPr>
          <w:lang w:val="de-DE"/>
        </w:rPr>
        <w:t>J Biomech 2011; 44 :193–7. https://doi.org/10.1016/j.jbiomech.2010.08.029</w:t>
      </w:r>
    </w:p>
    <w:p w14:paraId="48E1D90C" w14:textId="77777777" w:rsidR="00736AA6" w:rsidRPr="00736AA6" w:rsidRDefault="00736AA6" w:rsidP="00736AA6">
      <w:pPr>
        <w:pStyle w:val="Bibliography"/>
      </w:pPr>
      <w:r w:rsidRPr="00736AA6">
        <w:rPr>
          <w:lang w:val="de-DE"/>
        </w:rPr>
        <w:lastRenderedPageBreak/>
        <w:t xml:space="preserve">16. </w:t>
      </w:r>
      <w:r w:rsidRPr="00736AA6">
        <w:rPr>
          <w:lang w:val="de-DE"/>
        </w:rPr>
        <w:tab/>
        <w:t xml:space="preserve">Kaiser J, Bradford R, Johnson K, Wieben O, Thelen DG. </w:t>
      </w:r>
      <w:r w:rsidRPr="00736AA6">
        <w:t>Measurement of tibiofemoral kinematics using highly accelerated 3D radial sampling. Magnetic Resonance in Med 2013; 69 :1310–6. https://doi.org/10.1002/mrm.24362</w:t>
      </w:r>
    </w:p>
    <w:p w14:paraId="1B507475" w14:textId="77777777" w:rsidR="00736AA6" w:rsidRPr="00736AA6" w:rsidRDefault="00736AA6" w:rsidP="00736AA6">
      <w:pPr>
        <w:pStyle w:val="Bibliography"/>
      </w:pPr>
      <w:r w:rsidRPr="00736AA6">
        <w:t xml:space="preserve">17. </w:t>
      </w:r>
      <w:r w:rsidRPr="00736AA6">
        <w:tab/>
        <w:t>Westphal CJ, Schmitz A, Reeder SB, Thelen DG. Load-dependent variations in knee kinematics measured with dynamic MRI. Journal of Biomechanics 2013; 46 :2045–52. https://doi.org/10.1016/j.jbiomech.2013.05.027</w:t>
      </w:r>
    </w:p>
    <w:p w14:paraId="789070D6" w14:textId="77777777" w:rsidR="00736AA6" w:rsidRPr="00736AA6" w:rsidRDefault="00736AA6" w:rsidP="00736AA6">
      <w:pPr>
        <w:pStyle w:val="Bibliography"/>
      </w:pPr>
      <w:r w:rsidRPr="00736AA6">
        <w:t xml:space="preserve">18. </w:t>
      </w:r>
      <w:r w:rsidRPr="00736AA6">
        <w:tab/>
        <w:t xml:space="preserve">Brisson NM, Krämer M, Krahl LAN, Schill A, Duda GN, Reichenbach JR. A novel multipurpose device for guided knee motion and loading during dynamic magnetic resonance imaging. Zeitschrift für </w:t>
      </w:r>
      <w:proofErr w:type="spellStart"/>
      <w:r w:rsidRPr="00736AA6">
        <w:t>Medizinische</w:t>
      </w:r>
      <w:proofErr w:type="spellEnd"/>
      <w:r w:rsidRPr="00736AA6">
        <w:t xml:space="preserve"> Physik 2022; 32 :500–13. https://doi.org/10.1016/j.zemedi.2021.12.002</w:t>
      </w:r>
    </w:p>
    <w:p w14:paraId="5845B4C2" w14:textId="77777777" w:rsidR="00736AA6" w:rsidRPr="00736AA6" w:rsidRDefault="00736AA6" w:rsidP="00736AA6">
      <w:pPr>
        <w:pStyle w:val="Bibliography"/>
        <w:rPr>
          <w:lang w:val="de-DE"/>
        </w:rPr>
      </w:pPr>
      <w:r w:rsidRPr="00736AA6">
        <w:t xml:space="preserve">19. </w:t>
      </w:r>
      <w:r w:rsidRPr="00736AA6">
        <w:tab/>
        <w:t xml:space="preserve">Winkelmann S, </w:t>
      </w:r>
      <w:proofErr w:type="spellStart"/>
      <w:r w:rsidRPr="00736AA6">
        <w:t>Schaeffter</w:t>
      </w:r>
      <w:proofErr w:type="spellEnd"/>
      <w:r w:rsidRPr="00736AA6">
        <w:t xml:space="preserve"> T, Koehler T, Eggers H, </w:t>
      </w:r>
      <w:proofErr w:type="spellStart"/>
      <w:r w:rsidRPr="00736AA6">
        <w:t>Doessel</w:t>
      </w:r>
      <w:proofErr w:type="spellEnd"/>
      <w:r w:rsidRPr="00736AA6">
        <w:t xml:space="preserve"> O. An Optimal Radial Profile Order Based on the Golden Ratio for Time-Resolved MRI. </w:t>
      </w:r>
      <w:r w:rsidRPr="00736AA6">
        <w:rPr>
          <w:lang w:val="de-DE"/>
        </w:rPr>
        <w:t>IEEE Trans Med Imaging 2007; 26 :68–76. https://doi.org/10.1109/TMI.2006.885337</w:t>
      </w:r>
    </w:p>
    <w:p w14:paraId="0534496D" w14:textId="77777777" w:rsidR="00736AA6" w:rsidRPr="00736AA6" w:rsidRDefault="00736AA6" w:rsidP="00736AA6">
      <w:pPr>
        <w:pStyle w:val="Bibliography"/>
      </w:pPr>
      <w:r w:rsidRPr="00736AA6">
        <w:rPr>
          <w:lang w:val="de-DE"/>
        </w:rPr>
        <w:t xml:space="preserve">20. </w:t>
      </w:r>
      <w:r w:rsidRPr="00736AA6">
        <w:rPr>
          <w:lang w:val="de-DE"/>
        </w:rPr>
        <w:tab/>
        <w:t xml:space="preserve">Krämer M, Herrmann K, Biermann J, Reichenbach JR. </w:t>
      </w:r>
      <w:r w:rsidRPr="00736AA6">
        <w:t>Retrospective reconstruction of cardiac cine images from golden</w:t>
      </w:r>
      <w:r w:rsidRPr="00736AA6">
        <w:rPr>
          <w:rFonts w:ascii="Cambria Math" w:hAnsi="Cambria Math" w:cs="Cambria Math"/>
        </w:rPr>
        <w:t>‐</w:t>
      </w:r>
      <w:r w:rsidRPr="00736AA6">
        <w:t>ratio radial MRI using one</w:t>
      </w:r>
      <w:r w:rsidRPr="00736AA6">
        <w:rPr>
          <w:rFonts w:ascii="Cambria Math" w:hAnsi="Cambria Math" w:cs="Cambria Math"/>
        </w:rPr>
        <w:t>‐</w:t>
      </w:r>
      <w:r w:rsidRPr="00736AA6">
        <w:t>dimensional navigators. Magnetic Resonance Imaging 2014; 40 :413</w:t>
      </w:r>
      <w:r w:rsidRPr="00736AA6">
        <w:rPr>
          <w:rFonts w:ascii="Aptos" w:hAnsi="Aptos" w:cs="Aptos"/>
        </w:rPr>
        <w:t>–</w:t>
      </w:r>
      <w:r w:rsidRPr="00736AA6">
        <w:t>22. https://doi.org/10.1002/jmri.24364</w:t>
      </w:r>
    </w:p>
    <w:p w14:paraId="41F190FF" w14:textId="77777777" w:rsidR="00736AA6" w:rsidRPr="00736AA6" w:rsidRDefault="00736AA6" w:rsidP="00736AA6">
      <w:pPr>
        <w:pStyle w:val="Bibliography"/>
      </w:pPr>
      <w:r w:rsidRPr="00736AA6">
        <w:t xml:space="preserve">21. </w:t>
      </w:r>
      <w:r w:rsidRPr="00736AA6">
        <w:tab/>
      </w:r>
      <w:proofErr w:type="spellStart"/>
      <w:r w:rsidRPr="00736AA6">
        <w:t>Aleksiev</w:t>
      </w:r>
      <w:proofErr w:type="spellEnd"/>
      <w:r w:rsidRPr="00736AA6">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6B545B87" w14:textId="77777777" w:rsidR="00736AA6" w:rsidRPr="00736AA6" w:rsidRDefault="00736AA6" w:rsidP="00736AA6">
      <w:pPr>
        <w:pStyle w:val="Bibliography"/>
      </w:pPr>
      <w:r w:rsidRPr="00736AA6">
        <w:t xml:space="preserve">22. </w:t>
      </w:r>
      <w:r w:rsidRPr="00736AA6">
        <w:tab/>
        <w:t>Wood T, Ljungberg E, Wiesinger F. Radial Interstices Enable Speedy Low-volume Imaging. JOSS 2021; 6 :3500. https://doi.org/10.21105/joss.03500</w:t>
      </w:r>
    </w:p>
    <w:p w14:paraId="1E484288" w14:textId="77777777" w:rsidR="00736AA6" w:rsidRPr="00736AA6" w:rsidRDefault="00736AA6" w:rsidP="00736AA6">
      <w:pPr>
        <w:pStyle w:val="Bibliography"/>
      </w:pPr>
      <w:r w:rsidRPr="00736AA6">
        <w:t xml:space="preserve">23. </w:t>
      </w:r>
      <w:r w:rsidRPr="00736AA6">
        <w:tab/>
        <w:t xml:space="preserve">Canny J. A Computational Approach to Edge Detection. IEEE Trans Pattern Anal Mach </w:t>
      </w:r>
      <w:proofErr w:type="spellStart"/>
      <w:r w:rsidRPr="00736AA6">
        <w:t>Intell</w:t>
      </w:r>
      <w:proofErr w:type="spellEnd"/>
      <w:r w:rsidRPr="00736AA6">
        <w:t xml:space="preserve"> 1986; PAMI-8 :679–98. https://doi.org/10.1109/TPAMI.1986.4767851</w:t>
      </w:r>
    </w:p>
    <w:p w14:paraId="552D11E1" w14:textId="77777777" w:rsidR="00736AA6" w:rsidRPr="00736AA6" w:rsidRDefault="00736AA6" w:rsidP="00736AA6">
      <w:pPr>
        <w:pStyle w:val="Bibliography"/>
        <w:rPr>
          <w:lang w:val="de-DE"/>
        </w:rPr>
      </w:pPr>
      <w:r w:rsidRPr="00736AA6">
        <w:t xml:space="preserve">24. </w:t>
      </w:r>
      <w:r w:rsidRPr="00736AA6">
        <w:tab/>
      </w:r>
      <w:proofErr w:type="spellStart"/>
      <w:r w:rsidRPr="00736AA6">
        <w:t>Dillencourt</w:t>
      </w:r>
      <w:proofErr w:type="spellEnd"/>
      <w:r w:rsidRPr="00736AA6">
        <w:t xml:space="preserve"> MB, Samet H, Tamminen M. A general approach to connected-component labeling for arbitrary image representations. </w:t>
      </w:r>
      <w:r w:rsidRPr="00736AA6">
        <w:rPr>
          <w:lang w:val="de-DE"/>
        </w:rPr>
        <w:t>J ACM 1992; 39 :253–80. https://doi.org/10.1145/128749.128750</w:t>
      </w:r>
    </w:p>
    <w:p w14:paraId="3D13C09A" w14:textId="77777777" w:rsidR="00736AA6" w:rsidRPr="00736AA6" w:rsidRDefault="00736AA6" w:rsidP="00736AA6">
      <w:pPr>
        <w:pStyle w:val="Bibliography"/>
      </w:pPr>
      <w:r w:rsidRPr="00736AA6">
        <w:rPr>
          <w:lang w:val="de-DE"/>
        </w:rPr>
        <w:t xml:space="preserve">25. </w:t>
      </w:r>
      <w:r w:rsidRPr="00736AA6">
        <w:rPr>
          <w:lang w:val="de-DE"/>
        </w:rPr>
        <w:tab/>
        <w:t xml:space="preserve">Hinneburg A, Aggarwal CC, Keim DA. </w:t>
      </w:r>
      <w:r w:rsidRPr="00736AA6">
        <w:t xml:space="preserve">What is the nearest neighbor in high dimensional spaces? Proc of the 26th </w:t>
      </w:r>
      <w:proofErr w:type="spellStart"/>
      <w:r w:rsidRPr="00736AA6">
        <w:t>Internat</w:t>
      </w:r>
      <w:proofErr w:type="spellEnd"/>
      <w:r w:rsidRPr="00736AA6">
        <w:t xml:space="preserve"> Conference on Very Large Databases, Cairo, Egypt, 2000 2000; :506–15</w:t>
      </w:r>
    </w:p>
    <w:p w14:paraId="39D0A1F2" w14:textId="77777777" w:rsidR="00736AA6" w:rsidRPr="00736AA6" w:rsidRDefault="00736AA6" w:rsidP="00736AA6">
      <w:pPr>
        <w:pStyle w:val="Bibliography"/>
      </w:pPr>
      <w:r w:rsidRPr="00736AA6">
        <w:t xml:space="preserve">26. </w:t>
      </w:r>
      <w:r w:rsidRPr="00736AA6">
        <w:tab/>
        <w:t xml:space="preserve">De Boor C. </w:t>
      </w:r>
      <w:proofErr w:type="gramStart"/>
      <w:r w:rsidRPr="00736AA6">
        <w:t>A</w:t>
      </w:r>
      <w:proofErr w:type="gramEnd"/>
      <w:r w:rsidRPr="00736AA6">
        <w:t xml:space="preserve"> Practical Guide to Splines. 1978; 27. https://doi.org/10.1007/978-1-4612-6333-3</w:t>
      </w:r>
    </w:p>
    <w:p w14:paraId="13E19E21" w14:textId="77777777" w:rsidR="00736AA6" w:rsidRPr="00736AA6" w:rsidRDefault="00736AA6" w:rsidP="00736AA6">
      <w:pPr>
        <w:pStyle w:val="Bibliography"/>
      </w:pPr>
      <w:r w:rsidRPr="00736AA6">
        <w:t xml:space="preserve">27. </w:t>
      </w:r>
      <w:r w:rsidRPr="00736AA6">
        <w:tab/>
        <w:t>Nelder JA, Mead R. A Simplex Method for Function Minimization. The Computer Journal 1965; 7 :308–13. https://doi.org/10.1093/comjnl/7.4.308</w:t>
      </w:r>
    </w:p>
    <w:p w14:paraId="517C09F7" w14:textId="77777777" w:rsidR="00736AA6" w:rsidRPr="00736AA6" w:rsidRDefault="00736AA6" w:rsidP="00736AA6">
      <w:pPr>
        <w:pStyle w:val="Bibliography"/>
      </w:pPr>
      <w:r w:rsidRPr="00736AA6">
        <w:t xml:space="preserve">28. </w:t>
      </w:r>
      <w:r w:rsidRPr="00736AA6">
        <w:tab/>
      </w:r>
      <w:proofErr w:type="spellStart"/>
      <w:r w:rsidRPr="00736AA6">
        <w:t>Sofroniew</w:t>
      </w:r>
      <w:proofErr w:type="spellEnd"/>
      <w:r w:rsidRPr="00736AA6">
        <w:t xml:space="preserve"> N, Lambert T, Evans K, Nunez-Iglesias J, </w:t>
      </w:r>
      <w:proofErr w:type="spellStart"/>
      <w:r w:rsidRPr="00736AA6">
        <w:t>Bokota</w:t>
      </w:r>
      <w:proofErr w:type="spellEnd"/>
      <w:r w:rsidRPr="00736AA6">
        <w:t xml:space="preserve"> G, Winston P, et al. </w:t>
      </w:r>
      <w:proofErr w:type="spellStart"/>
      <w:r w:rsidRPr="00736AA6">
        <w:t>napari</w:t>
      </w:r>
      <w:proofErr w:type="spellEnd"/>
      <w:r w:rsidRPr="00736AA6">
        <w:t>: a multi-dimensional image viewer for Python. 2022; https://doi.org/10.5281/ZENODO.6598542</w:t>
      </w:r>
    </w:p>
    <w:p w14:paraId="1E97287E" w14:textId="77777777" w:rsidR="00736AA6" w:rsidRPr="00736AA6" w:rsidRDefault="00736AA6" w:rsidP="00736AA6">
      <w:pPr>
        <w:pStyle w:val="Bibliography"/>
      </w:pPr>
      <w:r w:rsidRPr="00736AA6">
        <w:t xml:space="preserve">29. </w:t>
      </w:r>
      <w:r w:rsidRPr="00736AA6">
        <w:tab/>
        <w:t>Jolliffe IT. Principal component analysis. 2. ed., [</w:t>
      </w:r>
      <w:proofErr w:type="spellStart"/>
      <w:r w:rsidRPr="00736AA6">
        <w:t>Nachdr</w:t>
      </w:r>
      <w:proofErr w:type="spellEnd"/>
      <w:r w:rsidRPr="00736AA6">
        <w:t xml:space="preserve">.]. </w:t>
      </w:r>
      <w:proofErr w:type="gramStart"/>
      <w:r w:rsidRPr="00736AA6">
        <w:t>2004;</w:t>
      </w:r>
      <w:proofErr w:type="gramEnd"/>
    </w:p>
    <w:p w14:paraId="27F9227F" w14:textId="77777777" w:rsidR="00736AA6" w:rsidRPr="00736AA6" w:rsidRDefault="00736AA6" w:rsidP="00736AA6">
      <w:pPr>
        <w:pStyle w:val="Bibliography"/>
      </w:pPr>
      <w:r w:rsidRPr="00736AA6">
        <w:lastRenderedPageBreak/>
        <w:t xml:space="preserve">30. </w:t>
      </w:r>
      <w:r w:rsidRPr="00736AA6">
        <w:tab/>
        <w:t xml:space="preserve">Fellows RA, Hill NA, Gill HS, </w:t>
      </w:r>
      <w:proofErr w:type="spellStart"/>
      <w:r w:rsidRPr="00736AA6">
        <w:t>MacIntyre</w:t>
      </w:r>
      <w:proofErr w:type="spellEnd"/>
      <w:r w:rsidRPr="00736AA6">
        <w:t xml:space="preserve"> NJ, Harrison MM, Ellis RE, et al. Magnetic resonance imaging for in vivo assessment of three-dimensional patellar tracking. Journal of Biomechanics 2005; 38 :1643–52. https://doi.org/10.1016/j.jbiomech.2004.07.021</w:t>
      </w:r>
    </w:p>
    <w:p w14:paraId="1BAD28DF" w14:textId="77777777" w:rsidR="00736AA6" w:rsidRPr="00736AA6" w:rsidRDefault="00736AA6" w:rsidP="00736AA6">
      <w:pPr>
        <w:pStyle w:val="Bibliography"/>
      </w:pPr>
      <w:r w:rsidRPr="00736AA6">
        <w:t xml:space="preserve">31. </w:t>
      </w:r>
      <w:r w:rsidRPr="00736AA6">
        <w:tab/>
        <w:t>Colvin AC, West RV. Patellar instability. J Bone Joint Surg Am 2008; 90 :2751–62. https://doi.org/10.2106/JBJS.H.00211</w:t>
      </w:r>
    </w:p>
    <w:p w14:paraId="66AD6C8B" w14:textId="1574D3C8" w:rsidR="00D731F5" w:rsidRPr="007C5774" w:rsidRDefault="00D731F5"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4:41:00Z" w:initials="BN">
    <w:p w14:paraId="64ED827D" w14:textId="6B76AD2E" w:rsidR="004244E9" w:rsidRDefault="004244E9">
      <w:pPr>
        <w:pStyle w:val="CommentText"/>
      </w:pPr>
      <w:r>
        <w:rPr>
          <w:rStyle w:val="CommentReference"/>
        </w:rPr>
        <w:annotationRef/>
      </w:r>
      <w:r>
        <w:t>Woah – those are HUGE COVs…</w:t>
      </w:r>
    </w:p>
  </w:comment>
  <w:comment w:id="2" w:author="Brisson, Nicholas" w:date="2024-10-02T14:45:00Z" w:initials="BN">
    <w:p w14:paraId="398909EE" w14:textId="2C47AB2B" w:rsidR="004244E9" w:rsidRDefault="004244E9">
      <w:pPr>
        <w:pStyle w:val="CommentText"/>
      </w:pPr>
      <w:r>
        <w:rPr>
          <w:rStyle w:val="CommentReference"/>
        </w:rPr>
        <w:annotationRef/>
      </w:r>
      <w:r>
        <w:t>How does it show promise for 3D data? How do you know this without actually trying this?</w:t>
      </w:r>
    </w:p>
  </w:comment>
  <w:comment w:id="3" w:author="Aayush Nepal" w:date="2024-10-05T18:26:00Z" w:initials="AN">
    <w:p w14:paraId="108E779B" w14:textId="77777777" w:rsidR="00A74318" w:rsidRDefault="00A74318" w:rsidP="00A74318">
      <w:pPr>
        <w:pStyle w:val="CommentText"/>
      </w:pPr>
      <w:r>
        <w:rPr>
          <w:rStyle w:val="CommentReference"/>
        </w:rPr>
        <w:annotationRef/>
      </w:r>
      <w:r>
        <w:t xml:space="preserve">Omitted </w:t>
      </w:r>
    </w:p>
  </w:comment>
  <w:comment w:id="5" w:author="Aayush Nepal [2]" w:date="2024-10-06T16:13:00Z" w:initials="AN">
    <w:p w14:paraId="102238BC" w14:textId="77777777" w:rsidR="00D86A65" w:rsidRDefault="00D86A65" w:rsidP="00D86A65">
      <w:pPr>
        <w:pStyle w:val="CommentText"/>
      </w:pPr>
      <w:r>
        <w:rPr>
          <w:rStyle w:val="CommentReference"/>
        </w:rPr>
        <w:annotationRef/>
      </w:r>
      <w:r>
        <w:t>added</w:t>
      </w:r>
    </w:p>
  </w:comment>
  <w:comment w:id="6" w:author="Brisson, Nicholas" w:date="2024-10-03T14:20:00Z" w:initials="BN">
    <w:p w14:paraId="34A62A82" w14:textId="282B7434" w:rsidR="00724400" w:rsidRDefault="00724400">
      <w:pPr>
        <w:pStyle w:val="CommentText"/>
      </w:pPr>
      <w:r>
        <w:rPr>
          <w:rStyle w:val="CommentReference"/>
        </w:rPr>
        <w:annotationRef/>
      </w:r>
      <w:r>
        <w:t>Same comment as above – what are the specific changes?</w:t>
      </w:r>
    </w:p>
  </w:comment>
  <w:comment w:id="7" w:author="Aayush Nepal [2]" w:date="2024-10-06T16:14:00Z" w:initials="AN">
    <w:p w14:paraId="0314EFB4" w14:textId="77777777" w:rsidR="00D86A65" w:rsidRDefault="00D86A65" w:rsidP="00D86A65">
      <w:pPr>
        <w:pStyle w:val="CommentText"/>
      </w:pPr>
      <w:r>
        <w:rPr>
          <w:rStyle w:val="CommentReference"/>
        </w:rPr>
        <w:annotationRef/>
      </w:r>
      <w:r>
        <w:t>added</w:t>
      </w:r>
    </w:p>
  </w:comment>
  <w:comment w:id="8" w:author="Brisson, Nicholas" w:date="2024-10-02T14:56:00Z" w:initials="BN">
    <w:p w14:paraId="33649A47" w14:textId="01416B3C" w:rsidR="004244E9" w:rsidRDefault="004244E9">
      <w:pPr>
        <w:pStyle w:val="CommentText"/>
      </w:pPr>
      <w:r>
        <w:rPr>
          <w:rStyle w:val="CommentReference"/>
        </w:rPr>
        <w:annotationRef/>
      </w:r>
      <w:r>
        <w:t xml:space="preserve">Reference for this? </w:t>
      </w:r>
    </w:p>
    <w:p w14:paraId="73EA9708" w14:textId="77777777" w:rsidR="004244E9" w:rsidRDefault="004244E9">
      <w:pPr>
        <w:pStyle w:val="CommentText"/>
      </w:pPr>
    </w:p>
    <w:p w14:paraId="78E25A94" w14:textId="46316F08" w:rsidR="004244E9" w:rsidRDefault="004244E9">
      <w:pPr>
        <w:pStyle w:val="CommentText"/>
      </w:pPr>
      <w:r>
        <w:t>I think this is an overstatement – saying that it has “proven to be valuable” sort of suggests that it is a well established and widely used approach, which is completely untrue. I suggest highlighting that while valuable info has been obtained using dynamic MRI, that this is definitely not the standard, and such studies are scarce.</w:t>
      </w:r>
    </w:p>
  </w:comment>
  <w:comment w:id="9" w:author="Aayush Nepal [2]" w:date="2024-10-06T16:15:00Z" w:initials="AN">
    <w:p w14:paraId="10D429C4" w14:textId="77777777" w:rsidR="00D86A65" w:rsidRDefault="00D86A65" w:rsidP="00D86A65">
      <w:pPr>
        <w:pStyle w:val="CommentText"/>
      </w:pPr>
      <w:r>
        <w:rPr>
          <w:rStyle w:val="CommentReference"/>
        </w:rPr>
        <w:annotationRef/>
      </w:r>
      <w:r>
        <w:t>reworded</w:t>
      </w:r>
    </w:p>
  </w:comment>
  <w:comment w:id="1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1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1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1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1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1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1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 w:id="18" w:author="Brisson, Nicholas" w:date="2024-10-02T16:19:00Z" w:initials="BN">
    <w:p w14:paraId="1542D0B5" w14:textId="2E038A36" w:rsidR="00B91489" w:rsidRDefault="00B91489">
      <w:pPr>
        <w:pStyle w:val="CommentText"/>
      </w:pPr>
      <w:r>
        <w:rPr>
          <w:rStyle w:val="CommentReference"/>
        </w:rPr>
        <w:annotationRef/>
      </w:r>
      <w:r>
        <w:t>There are no references for the computations presented in the whole paragraph…</w:t>
      </w:r>
    </w:p>
  </w:comment>
  <w:comment w:id="19" w:author="Brisson, Nicholas" w:date="2024-10-02T16:10:00Z" w:initials="BN">
    <w:p w14:paraId="77DEF632" w14:textId="4759675F" w:rsidR="00B91489" w:rsidRDefault="00B91489">
      <w:pPr>
        <w:pStyle w:val="CommentText"/>
      </w:pPr>
      <w:r>
        <w:rPr>
          <w:rStyle w:val="CommentReference"/>
        </w:rPr>
        <w:annotationRef/>
      </w:r>
      <w:r>
        <w:t>Is this a limitation of this approach? Biomechanically/anatomically/physiologically, the tibiofemoral joint is not a pure hinge joint, so wouldn’t this assumption lead to errors?</w:t>
      </w:r>
    </w:p>
  </w:comment>
  <w:comment w:id="20" w:author="Brisson, Nicholas" w:date="2024-10-02T16:45:00Z" w:initials="BN">
    <w:p w14:paraId="213485FF" w14:textId="500E7BCA" w:rsidR="008D0E4A" w:rsidRDefault="008D0E4A">
      <w:pPr>
        <w:pStyle w:val="CommentText"/>
      </w:pPr>
      <w:r>
        <w:rPr>
          <w:rStyle w:val="CommentReference"/>
        </w:rPr>
        <w:annotationRef/>
      </w:r>
      <w:r>
        <w:t>Word - differences?</w:t>
      </w:r>
    </w:p>
  </w:comment>
  <w:comment w:id="21" w:author="Brisson, Nicholas" w:date="2024-10-02T16:50:00Z" w:initials="BN">
    <w:p w14:paraId="2E4669F3" w14:textId="77777777" w:rsidR="008D0E4A" w:rsidRDefault="008D0E4A">
      <w:pPr>
        <w:pStyle w:val="CommentText"/>
      </w:pPr>
      <w:r>
        <w:rPr>
          <w:rStyle w:val="CommentReference"/>
        </w:rPr>
        <w:annotationRef/>
      </w:r>
      <w:r>
        <w:t xml:space="preserve">I find the whole Results section a bit odd. It’s essentially a copy-paste of the Figure Captions. I don’t think that should be the case. Instead, the main Results text should describe the main findings and not directly explain/makes reference to different aspects of the figures (that’s what the captions are for…) </w:t>
      </w:r>
    </w:p>
    <w:p w14:paraId="7477AE95" w14:textId="77777777" w:rsidR="008D0E4A" w:rsidRDefault="008D0E4A">
      <w:pPr>
        <w:pStyle w:val="CommentText"/>
      </w:pPr>
    </w:p>
    <w:p w14:paraId="1BECAA64" w14:textId="77777777" w:rsidR="008D0E4A" w:rsidRDefault="008D0E4A">
      <w:pPr>
        <w:pStyle w:val="CommentText"/>
      </w:pPr>
      <w:r>
        <w:t xml:space="preserve">Currently, the main text reads as figure captions rather than main text. Suggest re-writing to provide the main results of the algorithm, which is then complemented by the figure. </w:t>
      </w:r>
    </w:p>
    <w:p w14:paraId="108CCF36" w14:textId="77777777" w:rsidR="00081067" w:rsidRDefault="00081067">
      <w:pPr>
        <w:pStyle w:val="CommentText"/>
      </w:pPr>
    </w:p>
    <w:p w14:paraId="0D9C9188" w14:textId="7A853017" w:rsidR="00081067" w:rsidRDefault="00081067">
      <w:pPr>
        <w:pStyle w:val="CommentText"/>
      </w:pPr>
      <w:r>
        <w:t>I’ll have a closer look at the next version :)</w:t>
      </w:r>
    </w:p>
  </w:comment>
  <w:comment w:id="22" w:author="Brisson, Nicholas" w:date="2024-10-03T15:04:00Z" w:initials="BN">
    <w:p w14:paraId="5C05EEDC" w14:textId="76419F06" w:rsidR="00913676" w:rsidRDefault="00913676">
      <w:pPr>
        <w:pStyle w:val="CommentText"/>
      </w:pPr>
      <w:r>
        <w:rPr>
          <w:rStyle w:val="CommentReference"/>
        </w:rPr>
        <w:annotationRef/>
      </w:r>
      <w:r>
        <w:t>I don’t understand this results. What does the rate of change of angle actually tell us about the semiauto vs manual segmentation outcomes??</w:t>
      </w:r>
    </w:p>
  </w:comment>
  <w:comment w:id="23" w:author="Brisson, Nicholas" w:date="2024-10-03T15:08:00Z" w:initials="BN">
    <w:p w14:paraId="413F1E57" w14:textId="248E1C41" w:rsidR="00D55EC6" w:rsidRDefault="00D55EC6">
      <w:pPr>
        <w:pStyle w:val="CommentText"/>
      </w:pPr>
      <w:r>
        <w:rPr>
          <w:rStyle w:val="CommentReference"/>
        </w:rPr>
        <w:annotationRef/>
      </w:r>
      <w:r>
        <w:t>These CVs are HUGE!! I get that 34% &lt; 59%, but both these values suck.. Maybe I don’t understand exactly how these value are obtained. Perhaps we can chat about how these are calculated, and what they really mean.</w:t>
      </w:r>
    </w:p>
  </w:comment>
  <w:comment w:id="24" w:author="Brisson, Nicholas" w:date="2024-10-03T15:43:00Z" w:initials="BN">
    <w:p w14:paraId="29F02F94" w14:textId="13A63DEF" w:rsidR="002C46C1" w:rsidRDefault="002C46C1">
      <w:pPr>
        <w:pStyle w:val="CommentText"/>
      </w:pPr>
      <w:r>
        <w:rPr>
          <w:rStyle w:val="CommentReference"/>
        </w:rPr>
        <w:annotationRef/>
      </w:r>
      <w:r>
        <w:t>General comment – what is missing to me in the discussion is a discussion/comparison of previous studies that analyzed knee kinematics from MRI data. How do your results compare?</w:t>
      </w:r>
    </w:p>
  </w:comment>
  <w:comment w:id="25" w:author="Brisson, Nicholas" w:date="2024-10-03T14:42:00Z" w:initials="BN">
    <w:p w14:paraId="5FD1B334" w14:textId="17B4D150" w:rsidR="00D12FB4" w:rsidRDefault="00D12FB4">
      <w:pPr>
        <w:pStyle w:val="CommentText"/>
      </w:pPr>
      <w:r>
        <w:rPr>
          <w:rStyle w:val="CommentReference"/>
        </w:rPr>
        <w:annotationRef/>
      </w:r>
      <w:r>
        <w:t>Is that really what the results show? Based on what?</w:t>
      </w:r>
    </w:p>
    <w:p w14:paraId="1D65243E" w14:textId="77777777" w:rsidR="00D12FB4" w:rsidRDefault="00D12FB4">
      <w:pPr>
        <w:pStyle w:val="CommentText"/>
      </w:pPr>
    </w:p>
    <w:p w14:paraId="2838DE89" w14:textId="17806E37" w:rsidR="00D12FB4" w:rsidRDefault="00D12FB4">
      <w:pPr>
        <w:pStyle w:val="CommentText"/>
      </w:pPr>
      <w:r>
        <w:t xml:space="preserve">How do you define “significant advantages?” </w:t>
      </w:r>
    </w:p>
  </w:comment>
  <w:comment w:id="26" w:author="Brisson, Nicholas" w:date="2024-10-03T14:43:00Z" w:initials="BN">
    <w:p w14:paraId="77DFB9D3" w14:textId="2524436C" w:rsidR="00D12FB4" w:rsidRDefault="00D12FB4">
      <w:pPr>
        <w:pStyle w:val="CommentText"/>
      </w:pPr>
      <w:r>
        <w:rPr>
          <w:rStyle w:val="CommentReference"/>
        </w:rPr>
        <w:annotationRef/>
      </w:r>
      <w:r>
        <w:t>OF WHAT?</w:t>
      </w:r>
    </w:p>
  </w:comment>
  <w:comment w:id="27" w:author="Brisson, Nicholas" w:date="2024-10-03T14:46:00Z" w:initials="BN">
    <w:p w14:paraId="7401F8A0" w14:textId="6008BD7F" w:rsidR="00D12FB4" w:rsidRDefault="00D12FB4">
      <w:pPr>
        <w:pStyle w:val="CommentText"/>
      </w:pPr>
      <w:r>
        <w:rPr>
          <w:rStyle w:val="CommentReference"/>
        </w:rPr>
        <w:annotationRef/>
      </w:r>
      <w:r>
        <w:t xml:space="preserve">OK, fine. But doesn’t our method potentially introduce errors due to </w:t>
      </w:r>
      <w:r w:rsidR="00E73E80">
        <w:t>segmenting and tracking images of lower resolution compared to high res. Static images?</w:t>
      </w:r>
    </w:p>
  </w:comment>
  <w:comment w:id="28" w:author="Brisson, Nicholas" w:date="2024-10-03T14:48:00Z" w:initials="BN">
    <w:p w14:paraId="3B5DBE10" w14:textId="77777777" w:rsidR="00E73E80" w:rsidRDefault="00E73E80">
      <w:pPr>
        <w:pStyle w:val="CommentText"/>
      </w:pPr>
      <w:r>
        <w:rPr>
          <w:rStyle w:val="CommentReference"/>
        </w:rPr>
        <w:annotationRef/>
      </w:r>
      <w:r>
        <w:t xml:space="preserve">Nice – I agree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BUT, how would you envision that this algorithm can be extended to 3D data? Would you still track the entire 3D bone edges, or does that become much more complicated? </w:t>
      </w:r>
    </w:p>
    <w:p w14:paraId="46D5CA3F" w14:textId="77777777" w:rsidR="00E73E80" w:rsidRDefault="00E73E80">
      <w:pPr>
        <w:pStyle w:val="CommentText"/>
      </w:pPr>
    </w:p>
    <w:p w14:paraId="3A1E09B7" w14:textId="32F639BC" w:rsidR="00E73E80" w:rsidRDefault="00E73E80">
      <w:pPr>
        <w:pStyle w:val="CommentText"/>
      </w:pPr>
      <w:r>
        <w:t xml:space="preserve">Also, do you have a reference to support this statement / did you ty looking at that too? (ie. did you at some point try to track the bones using only landmarks instead of whole contours?) </w:t>
      </w:r>
    </w:p>
  </w:comment>
  <w:comment w:id="29" w:author="Brisson, Nicholas" w:date="2024-10-03T14:50:00Z" w:initials="BN">
    <w:p w14:paraId="554A4F1B" w14:textId="1BEA32FD" w:rsidR="00926C3D" w:rsidRDefault="00926C3D">
      <w:pPr>
        <w:pStyle w:val="CommentText"/>
      </w:pPr>
      <w:r>
        <w:rPr>
          <w:rStyle w:val="CommentReference"/>
        </w:rPr>
        <w:annotationRef/>
      </w:r>
      <w:r>
        <w:t>WHAT efficiency? Processing time? Acquisition time? Analysis time? Other type of efficiency?</w:t>
      </w:r>
    </w:p>
  </w:comment>
  <w:comment w:id="30" w:author="Brisson, Nicholas" w:date="2024-10-03T15:11:00Z" w:initials="BN">
    <w:p w14:paraId="05C6DCAA" w14:textId="77777777" w:rsidR="005467F0" w:rsidRDefault="005467F0">
      <w:pPr>
        <w:pStyle w:val="CommentText"/>
      </w:pPr>
      <w:r>
        <w:rPr>
          <w:rStyle w:val="CommentReference"/>
        </w:rPr>
        <w:annotationRef/>
      </w:r>
      <w:r>
        <w:t>Ok sure, but as previously commented: the semi-auto CVs are also very high.. why is that? This needs to be discussed</w:t>
      </w:r>
    </w:p>
    <w:p w14:paraId="2102BB08" w14:textId="77777777" w:rsidR="005467F0" w:rsidRDefault="005467F0">
      <w:pPr>
        <w:pStyle w:val="CommentText"/>
      </w:pPr>
    </w:p>
    <w:p w14:paraId="2E5B76AF" w14:textId="05C7AE74" w:rsidR="005467F0" w:rsidRDefault="005467F0">
      <w:pPr>
        <w:pStyle w:val="CommentText"/>
      </w:pPr>
      <w:r>
        <w:t>Also, how do the 34% and 59% values compare to other tracking methods found in the literature??</w:t>
      </w:r>
    </w:p>
  </w:comment>
  <w:comment w:id="31" w:author="Brisson, Nicholas" w:date="2024-10-03T15:12:00Z" w:initials="BN">
    <w:p w14:paraId="47F190E4" w14:textId="77777777" w:rsidR="005467F0" w:rsidRDefault="005467F0">
      <w:pPr>
        <w:pStyle w:val="CommentText"/>
      </w:pPr>
      <w:r>
        <w:rPr>
          <w:rStyle w:val="CommentReference"/>
        </w:rPr>
        <w:annotationRef/>
      </w:r>
      <w:r>
        <w:t xml:space="preserve">This is a good point. This is the first time you mention anterior-posterior translation. </w:t>
      </w:r>
    </w:p>
    <w:p w14:paraId="3C08FC0F" w14:textId="77777777" w:rsidR="005467F0" w:rsidRDefault="005467F0">
      <w:pPr>
        <w:pStyle w:val="CommentText"/>
      </w:pPr>
    </w:p>
    <w:p w14:paraId="57745B6C" w14:textId="77777777" w:rsidR="005467F0" w:rsidRDefault="005467F0">
      <w:pPr>
        <w:pStyle w:val="CommentText"/>
      </w:pPr>
      <w:r>
        <w:t>How can that motion affect the accuracy of the segmentations and kinematic quantification? In terms of using CINE to bin 2° windows based on flex-extension ONLY (and assuming no translation)..?</w:t>
      </w:r>
    </w:p>
    <w:p w14:paraId="3C428E24" w14:textId="77777777" w:rsidR="005467F0" w:rsidRDefault="005467F0">
      <w:pPr>
        <w:pStyle w:val="CommentText"/>
      </w:pPr>
    </w:p>
    <w:p w14:paraId="587C568E" w14:textId="5C856B5F" w:rsidR="005467F0" w:rsidRDefault="005467F0">
      <w:pPr>
        <w:pStyle w:val="CommentText"/>
      </w:pPr>
      <w:r>
        <w:t>Also, i</w:t>
      </w:r>
      <w:r w:rsidR="00676061">
        <w:t>s</w:t>
      </w:r>
      <w:r>
        <w:t xml:space="preserve"> the anterior-posterior motion the main culprit for the high CVs? What are its effects on the CV and on the rate of change of angle?</w:t>
      </w:r>
    </w:p>
  </w:comment>
  <w:comment w:id="32" w:author="Brisson, Nicholas" w:date="2024-10-03T15:19:00Z" w:initials="BN">
    <w:p w14:paraId="0DA801CC" w14:textId="15685629" w:rsidR="00ED61ED" w:rsidRDefault="00ED61ED">
      <w:pPr>
        <w:pStyle w:val="CommentText"/>
      </w:pPr>
      <w:r>
        <w:rPr>
          <w:rStyle w:val="CommentReference"/>
        </w:rPr>
        <w:annotationRef/>
      </w:r>
      <w:r>
        <w:t>Good point too. As above, what is the effect of binning the data based purely on flexion-extension (one plane), when we know that the knee also exhibits some internal-exernal rotation and abd/adduction during the flex-ext cycles?? We are assuming purely 2D motion, so how will that impact the CVs, etc.?</w:t>
      </w:r>
    </w:p>
  </w:comment>
  <w:comment w:id="33" w:author="Brisson, Nicholas" w:date="2024-10-03T15:21:00Z" w:initials="BN">
    <w:p w14:paraId="5EBE30D2" w14:textId="708B14B4" w:rsidR="00ED61ED" w:rsidRDefault="00ED61ED">
      <w:pPr>
        <w:pStyle w:val="CommentText"/>
      </w:pPr>
      <w:r>
        <w:rPr>
          <w:rStyle w:val="CommentReference"/>
        </w:rPr>
        <w:annotationRef/>
      </w:r>
      <w:r>
        <w:t>WHY does the accuracy of the method rely on movement confined to 2D plane? Why can’t the method be applied to analyze 3D movement? What chanllenges would need to be overcome to do so?</w:t>
      </w:r>
    </w:p>
  </w:comment>
  <w:comment w:id="34" w:author="Brisson, Nicholas" w:date="2024-10-03T15:29:00Z" w:initials="BN">
    <w:p w14:paraId="732B4345" w14:textId="77777777" w:rsidR="00A84D82" w:rsidRDefault="00A84D82">
      <w:pPr>
        <w:pStyle w:val="CommentText"/>
      </w:pPr>
      <w:r>
        <w:rPr>
          <w:rStyle w:val="CommentReference"/>
        </w:rPr>
        <w:annotationRef/>
      </w:r>
      <w:r>
        <w:t>You can cite several papers here on different knee injuries and mechanically driven problems:</w:t>
      </w:r>
    </w:p>
    <w:p w14:paraId="43732B39" w14:textId="77777777" w:rsidR="00A84D82" w:rsidRDefault="00A84D82">
      <w:pPr>
        <w:pStyle w:val="CommentText"/>
      </w:pPr>
    </w:p>
    <w:p w14:paraId="16C88D83" w14:textId="7777053F" w:rsidR="00A84D82" w:rsidRDefault="00A84D82">
      <w:pPr>
        <w:pStyle w:val="CommentText"/>
      </w:pPr>
      <w:r>
        <w:t>ACL injury</w:t>
      </w:r>
      <w:r w:rsidR="00060FB2">
        <w:t xml:space="preserve"> + instability</w:t>
      </w:r>
    </w:p>
    <w:p w14:paraId="7A35745C" w14:textId="1BBCBE12" w:rsidR="00A84D82" w:rsidRDefault="00A84D82">
      <w:pPr>
        <w:pStyle w:val="CommentText"/>
      </w:pPr>
      <w:r>
        <w:t>PCL injury</w:t>
      </w:r>
      <w:r w:rsidR="00060FB2">
        <w:t xml:space="preserve"> + instability</w:t>
      </w:r>
    </w:p>
    <w:p w14:paraId="32D46D84" w14:textId="15F187F1" w:rsidR="00060FB2" w:rsidRDefault="00060FB2">
      <w:pPr>
        <w:pStyle w:val="CommentText"/>
      </w:pPr>
      <w:r>
        <w:t>MCL/LCL</w:t>
      </w:r>
    </w:p>
    <w:p w14:paraId="49E80E77" w14:textId="6A758174" w:rsidR="00060FB2" w:rsidRDefault="00060FB2">
      <w:pPr>
        <w:pStyle w:val="CommentText"/>
      </w:pPr>
      <w:r>
        <w:t>Knee OA</w:t>
      </w:r>
    </w:p>
    <w:p w14:paraId="4FAF8F4E" w14:textId="41CECE47" w:rsidR="00060FB2" w:rsidRDefault="00060FB2">
      <w:pPr>
        <w:pStyle w:val="CommentText"/>
      </w:pPr>
    </w:p>
  </w:comment>
  <w:comment w:id="35" w:author="Brisson, Nicholas" w:date="2024-10-03T15:39:00Z" w:initials="BN">
    <w:p w14:paraId="1C969363" w14:textId="1FEF3B5D" w:rsidR="00060FB2" w:rsidRDefault="00060FB2">
      <w:pPr>
        <w:pStyle w:val="CommentText"/>
      </w:pPr>
      <w:r>
        <w:rPr>
          <w:rStyle w:val="CommentReference"/>
        </w:rPr>
        <w:annotationRef/>
      </w:r>
      <w:r>
        <w:t>And HOW could you do that?</w:t>
      </w:r>
    </w:p>
  </w:comment>
  <w:comment w:id="36" w:author="Brisson, Nicholas" w:date="2024-10-03T15:39:00Z" w:initials="BN">
    <w:p w14:paraId="4BEF1BE8" w14:textId="77777777" w:rsidR="00060FB2" w:rsidRDefault="00060FB2">
      <w:pPr>
        <w:pStyle w:val="CommentText"/>
      </w:pPr>
      <w:r>
        <w:rPr>
          <w:rStyle w:val="CommentReference"/>
        </w:rPr>
        <w:annotationRef/>
      </w:r>
      <w:r>
        <w:t>This is out of place and without context. Also, for the 1000</w:t>
      </w:r>
      <w:r w:rsidRPr="00060FB2">
        <w:rPr>
          <w:vertAlign w:val="superscript"/>
        </w:rPr>
        <w:t>th</w:t>
      </w:r>
      <w:r>
        <w:t xml:space="preserve"> time (Martin!), tibial internal-external rotation is a physiologically normal motion. IT WILL ALWAYS OCCUR WITH KNEE EXTENSION! So </w:t>
      </w:r>
      <w:r w:rsidR="002C46C1">
        <w:t>fixating the leg even more will NOT fix this problem!</w:t>
      </w:r>
    </w:p>
    <w:p w14:paraId="56BF5878" w14:textId="77777777" w:rsidR="002C46C1" w:rsidRDefault="002C46C1">
      <w:pPr>
        <w:pStyle w:val="CommentText"/>
      </w:pPr>
    </w:p>
    <w:p w14:paraId="37C525BE" w14:textId="59125CC7" w:rsidR="002C46C1" w:rsidRDefault="002C46C1">
      <w:pPr>
        <w:pStyle w:val="CommentText"/>
      </w:pPr>
      <w:r>
        <w:t>We should also stop writing in our papers that “more improvements to the device” could help improve outcomes… We already wrote this in the 2 prior manuscripts. Those changes should have been made by now instead of us just repeating it.</w:t>
      </w:r>
    </w:p>
  </w:comment>
  <w:comment w:id="37" w:author="Brisson, Nicholas" w:date="2024-10-03T15:42:00Z" w:initials="BN">
    <w:p w14:paraId="307E164C" w14:textId="287BA185" w:rsidR="002C46C1" w:rsidRDefault="002C46C1">
      <w:pPr>
        <w:pStyle w:val="CommentText"/>
      </w:pPr>
      <w:r>
        <w:rPr>
          <w:rStyle w:val="CommentReference"/>
        </w:rPr>
        <w:annotationRef/>
      </w:r>
      <w:r>
        <w:t>Maybe use “osteokinematic” analysis? Technically, this was only applied to track bones. Referring to the “knee joint” would also imply soft tissue analysis, which was not the case…</w:t>
      </w:r>
    </w:p>
  </w:comment>
  <w:comment w:id="38" w:author="Brisson, Nicholas" w:date="2024-10-03T15:45:00Z" w:initials="BN">
    <w:p w14:paraId="6BA2C307" w14:textId="30404086" w:rsidR="002C46C1" w:rsidRDefault="002C46C1">
      <w:pPr>
        <w:pStyle w:val="CommentText"/>
      </w:pPr>
      <w:r>
        <w:rPr>
          <w:rStyle w:val="CommentReference"/>
        </w:rPr>
        <w:annotationRef/>
      </w:r>
      <w:r>
        <w:t>What is this statement based on? The CVs of &gt;30%?</w:t>
      </w:r>
    </w:p>
  </w:comment>
  <w:comment w:id="39" w:author="Brisson, Nicholas" w:date="2024-10-03T15:46:00Z" w:initials="BN">
    <w:p w14:paraId="74A8F8E5" w14:textId="5122A9A4" w:rsidR="002C46C1" w:rsidRDefault="002C46C1">
      <w:pPr>
        <w:pStyle w:val="CommentText"/>
      </w:pPr>
      <w:r>
        <w:rPr>
          <w:rStyle w:val="CommentReference"/>
        </w:rPr>
        <w:annotationRef/>
      </w:r>
      <w:r>
        <w:t>Don’t need to point out limitations again in the conclusion sentence</w:t>
      </w:r>
    </w:p>
  </w:comment>
  <w:comment w:id="40" w:author="Brisson, Nicholas" w:date="2024-10-03T15:46:00Z" w:initials="BN">
    <w:p w14:paraId="39D2E573" w14:textId="122C5DF1" w:rsidR="002C46C1" w:rsidRDefault="002C46C1">
      <w:pPr>
        <w:pStyle w:val="CommentText"/>
      </w:pPr>
      <w:r>
        <w:rPr>
          <w:rStyle w:val="CommentReference"/>
        </w:rPr>
        <w:annotationRef/>
      </w:r>
      <w:r>
        <w:t>How do you know this without having compared your results to previous literature..?! You did not evaluate the data with and without the device, so this statement is unfounded.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D827D" w15:done="0"/>
  <w15:commentEx w15:paraId="398909EE" w15:done="0"/>
  <w15:commentEx w15:paraId="108E779B" w15:paraIdParent="398909EE" w15:done="0"/>
  <w15:commentEx w15:paraId="102238BC" w15:done="0"/>
  <w15:commentEx w15:paraId="34A62A82" w15:done="0"/>
  <w15:commentEx w15:paraId="0314EFB4" w15:paraIdParent="34A62A82" w15:done="0"/>
  <w15:commentEx w15:paraId="78E25A94" w15:done="0"/>
  <w15:commentEx w15:paraId="10D429C4" w15:paraIdParent="78E25A94" w15:done="0"/>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Ex w15:paraId="1542D0B5" w15:done="0"/>
  <w15:commentEx w15:paraId="77DEF632" w15:done="0"/>
  <w15:commentEx w15:paraId="213485FF" w15:done="0"/>
  <w15:commentEx w15:paraId="0D9C9188" w15:done="0"/>
  <w15:commentEx w15:paraId="5C05EEDC" w15:done="0"/>
  <w15:commentEx w15:paraId="413F1E57" w15:done="0"/>
  <w15:commentEx w15:paraId="29F02F94" w15:done="0"/>
  <w15:commentEx w15:paraId="2838DE89" w15:done="0"/>
  <w15:commentEx w15:paraId="77DFB9D3" w15:done="0"/>
  <w15:commentEx w15:paraId="7401F8A0" w15:done="0"/>
  <w15:commentEx w15:paraId="3A1E09B7" w15:done="0"/>
  <w15:commentEx w15:paraId="554A4F1B" w15:done="0"/>
  <w15:commentEx w15:paraId="2E5B76AF" w15:done="0"/>
  <w15:commentEx w15:paraId="587C568E" w15:done="0"/>
  <w15:commentEx w15:paraId="0DA801CC" w15:done="0"/>
  <w15:commentEx w15:paraId="5EBE30D2" w15:done="0"/>
  <w15:commentEx w15:paraId="4FAF8F4E" w15:done="0"/>
  <w15:commentEx w15:paraId="1C969363" w15:done="0"/>
  <w15:commentEx w15:paraId="37C525BE" w15:done="0"/>
  <w15:commentEx w15:paraId="307E164C" w15:done="0"/>
  <w15:commentEx w15:paraId="6BA2C307" w15:done="0"/>
  <w15:commentEx w15:paraId="74A8F8E5" w15:done="0"/>
  <w15:commentEx w15:paraId="39D2E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520841" w16cex:dateUtc="2024-10-05T16:26:00Z"/>
  <w16cex:commentExtensible w16cex:durableId="225198B8" w16cex:dateUtc="2024-10-06T14:13:00Z"/>
  <w16cex:commentExtensible w16cex:durableId="72D9F2D2" w16cex:dateUtc="2024-10-06T14:14:00Z"/>
  <w16cex:commentExtensible w16cex:durableId="3819DEB8" w16cex:dateUtc="2024-10-06T14:15:00Z"/>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D827D" w16cid:durableId="2AA7DA15"/>
  <w16cid:commentId w16cid:paraId="398909EE" w16cid:durableId="2AA7DAFD"/>
  <w16cid:commentId w16cid:paraId="108E779B" w16cid:durableId="03520841"/>
  <w16cid:commentId w16cid:paraId="102238BC" w16cid:durableId="225198B8"/>
  <w16cid:commentId w16cid:paraId="34A62A82" w16cid:durableId="2AA92695"/>
  <w16cid:commentId w16cid:paraId="0314EFB4" w16cid:durableId="72D9F2D2"/>
  <w16cid:commentId w16cid:paraId="78E25A94" w16cid:durableId="2AA7DD88"/>
  <w16cid:commentId w16cid:paraId="10D429C4" w16cid:durableId="3819DEB8"/>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Id w16cid:paraId="1542D0B5" w16cid:durableId="2AA7F0FB"/>
  <w16cid:commentId w16cid:paraId="77DEF632" w16cid:durableId="2AA7EF09"/>
  <w16cid:commentId w16cid:paraId="213485FF" w16cid:durableId="2AA7F732"/>
  <w16cid:commentId w16cid:paraId="0D9C9188" w16cid:durableId="2AA7F86F"/>
  <w16cid:commentId w16cid:paraId="5C05EEDC" w16cid:durableId="2AA9311B"/>
  <w16cid:commentId w16cid:paraId="413F1E57" w16cid:durableId="2AA9320A"/>
  <w16cid:commentId w16cid:paraId="29F02F94" w16cid:durableId="2AA93A3E"/>
  <w16cid:commentId w16cid:paraId="2838DE89" w16cid:durableId="2AA92BEA"/>
  <w16cid:commentId w16cid:paraId="77DFB9D3" w16cid:durableId="2AA92C2F"/>
  <w16cid:commentId w16cid:paraId="7401F8A0" w16cid:durableId="2AA92CAC"/>
  <w16cid:commentId w16cid:paraId="3A1E09B7" w16cid:durableId="2AA92D20"/>
  <w16cid:commentId w16cid:paraId="554A4F1B" w16cid:durableId="2AA92DB8"/>
  <w16cid:commentId w16cid:paraId="2E5B76AF" w16cid:durableId="2AA9329A"/>
  <w16cid:commentId w16cid:paraId="587C568E" w16cid:durableId="2AA932ED"/>
  <w16cid:commentId w16cid:paraId="0DA801CC" w16cid:durableId="2AA9349A"/>
  <w16cid:commentId w16cid:paraId="5EBE30D2" w16cid:durableId="2AA93511"/>
  <w16cid:commentId w16cid:paraId="4FAF8F4E" w16cid:durableId="2AA936E6"/>
  <w16cid:commentId w16cid:paraId="1C969363" w16cid:durableId="2AA93914"/>
  <w16cid:commentId w16cid:paraId="37C525BE" w16cid:durableId="2AA93928"/>
  <w16cid:commentId w16cid:paraId="307E164C" w16cid:durableId="2AA939F2"/>
  <w16cid:commentId w16cid:paraId="6BA2C307" w16cid:durableId="2AA93A9C"/>
  <w16cid:commentId w16cid:paraId="74A8F8E5" w16cid:durableId="2AA93AB9"/>
  <w16cid:commentId w16cid:paraId="39D2E573" w16cid:durableId="2AA93A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236600" w14:textId="77777777" w:rsidR="008A0F27" w:rsidRDefault="008A0F27" w:rsidP="00FC327B">
      <w:pPr>
        <w:spacing w:after="0" w:line="240" w:lineRule="auto"/>
      </w:pPr>
      <w:r>
        <w:separator/>
      </w:r>
    </w:p>
  </w:endnote>
  <w:endnote w:type="continuationSeparator" w:id="0">
    <w:p w14:paraId="6F196EF9" w14:textId="77777777" w:rsidR="008A0F27" w:rsidRDefault="008A0F27"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F37B0" w14:textId="77777777" w:rsidR="008A0F27" w:rsidRDefault="008A0F27" w:rsidP="00FC327B">
      <w:pPr>
        <w:spacing w:after="0" w:line="240" w:lineRule="auto"/>
      </w:pPr>
      <w:r>
        <w:separator/>
      </w:r>
    </w:p>
  </w:footnote>
  <w:footnote w:type="continuationSeparator" w:id="0">
    <w:p w14:paraId="1E928F6A" w14:textId="77777777" w:rsidR="008A0F27" w:rsidRDefault="008A0F27"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20270"/>
    <w:rsid w:val="00121BD7"/>
    <w:rsid w:val="00124E1B"/>
    <w:rsid w:val="001257EE"/>
    <w:rsid w:val="001259D7"/>
    <w:rsid w:val="00133B72"/>
    <w:rsid w:val="00143F97"/>
    <w:rsid w:val="00160333"/>
    <w:rsid w:val="00160D58"/>
    <w:rsid w:val="001623AC"/>
    <w:rsid w:val="001631E6"/>
    <w:rsid w:val="00165BD7"/>
    <w:rsid w:val="0017506E"/>
    <w:rsid w:val="00177245"/>
    <w:rsid w:val="00177796"/>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D89"/>
    <w:rsid w:val="00240C7B"/>
    <w:rsid w:val="00245404"/>
    <w:rsid w:val="00245C48"/>
    <w:rsid w:val="0024664C"/>
    <w:rsid w:val="00247C02"/>
    <w:rsid w:val="0025310A"/>
    <w:rsid w:val="00256CE7"/>
    <w:rsid w:val="0027133D"/>
    <w:rsid w:val="002769E8"/>
    <w:rsid w:val="00280F52"/>
    <w:rsid w:val="00284E38"/>
    <w:rsid w:val="00285A5A"/>
    <w:rsid w:val="002862A0"/>
    <w:rsid w:val="00287640"/>
    <w:rsid w:val="00292A10"/>
    <w:rsid w:val="002953B2"/>
    <w:rsid w:val="0029579B"/>
    <w:rsid w:val="002A04B3"/>
    <w:rsid w:val="002A19D9"/>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80407"/>
    <w:rsid w:val="003810E4"/>
    <w:rsid w:val="00383F94"/>
    <w:rsid w:val="00387B81"/>
    <w:rsid w:val="003922B3"/>
    <w:rsid w:val="00393058"/>
    <w:rsid w:val="00396333"/>
    <w:rsid w:val="00396DDE"/>
    <w:rsid w:val="003A1F2F"/>
    <w:rsid w:val="003A48A4"/>
    <w:rsid w:val="003B3851"/>
    <w:rsid w:val="003B5C59"/>
    <w:rsid w:val="003C0AC9"/>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63FA5"/>
    <w:rsid w:val="0047266F"/>
    <w:rsid w:val="004736C9"/>
    <w:rsid w:val="00474196"/>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B3832"/>
    <w:rsid w:val="005C1B41"/>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5AD2"/>
    <w:rsid w:val="00736AA6"/>
    <w:rsid w:val="00747160"/>
    <w:rsid w:val="00747AC0"/>
    <w:rsid w:val="007513F0"/>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A0F27"/>
    <w:rsid w:val="008B7268"/>
    <w:rsid w:val="008B7A6A"/>
    <w:rsid w:val="008C2055"/>
    <w:rsid w:val="008C630C"/>
    <w:rsid w:val="008D0E4A"/>
    <w:rsid w:val="008D18D7"/>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72D3"/>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B0269"/>
    <w:rsid w:val="00EB22AC"/>
    <w:rsid w:val="00EB3EA8"/>
    <w:rsid w:val="00ED240F"/>
    <w:rsid w:val="00ED290A"/>
    <w:rsid w:val="00ED2A07"/>
    <w:rsid w:val="00ED54BA"/>
    <w:rsid w:val="00ED61ED"/>
    <w:rsid w:val="00ED6B9A"/>
    <w:rsid w:val="00ED6D8F"/>
    <w:rsid w:val="00EE18C8"/>
    <w:rsid w:val="00EE38B0"/>
    <w:rsid w:val="00EE6915"/>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13</Pages>
  <Words>18578</Words>
  <Characters>105895</Characters>
  <Application>Microsoft Office Word</Application>
  <DocSecurity>0</DocSecurity>
  <Lines>882</Lines>
  <Paragraphs>248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69</cp:revision>
  <dcterms:created xsi:type="dcterms:W3CDTF">2024-09-26T09:55:00Z</dcterms:created>
  <dcterms:modified xsi:type="dcterms:W3CDTF">2024-10-08T16:52:00Z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id="GiZf5f39"/&gt;&lt;style id="http://www.zotero.org/styles/zmp-journal" locale="en-US" hasBibliography="1" bibliographyStyleHasBeenSet="1"/&gt;&lt;prefs&gt;&lt;pref name="fieldType" value="Field"/&gt;&lt;/prefs&gt;&lt;/data&gt;</vt:lpwstr>
  </property>
</Properties>
</file>