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D56A61" w14:textId="3ACC1584" w:rsidR="00727147" w:rsidRDefault="00E328D8" w:rsidP="00727147">
      <w:pPr>
        <w:spacing w:line="360" w:lineRule="auto"/>
        <w:rPr>
          <w:rFonts w:ascii="Verdana" w:hAnsi="Verdana"/>
          <w:u w:val="single"/>
        </w:rPr>
      </w:pPr>
      <w:r w:rsidRPr="00E328D8">
        <w:rPr>
          <w:rFonts w:ascii="Verdana" w:hAnsi="Verdana"/>
          <w:u w:val="single"/>
        </w:rPr>
        <w:t xml:space="preserve">Manuscript </w:t>
      </w:r>
      <w:r w:rsidR="0047266F">
        <w:rPr>
          <w:rFonts w:ascii="Verdana" w:hAnsi="Verdana"/>
          <w:u w:val="single"/>
        </w:rPr>
        <w:t>B</w:t>
      </w:r>
      <w:r w:rsidRPr="00E328D8">
        <w:rPr>
          <w:rFonts w:ascii="Verdana" w:hAnsi="Verdana"/>
          <w:u w:val="single"/>
        </w:rPr>
        <w:t>ody</w:t>
      </w:r>
    </w:p>
    <w:p w14:paraId="6031ABE9" w14:textId="5CB0BEC7" w:rsidR="00E331E2" w:rsidRPr="00E331E2" w:rsidRDefault="006122A0" w:rsidP="00D5126D">
      <w:pPr>
        <w:spacing w:line="360" w:lineRule="auto"/>
        <w:rPr>
          <w:rFonts w:ascii="Verdana" w:hAnsi="Verdana"/>
          <w:u w:val="single"/>
        </w:rPr>
      </w:pPr>
      <w:r>
        <w:rPr>
          <w:rFonts w:ascii="Verdana" w:hAnsi="Verdana"/>
          <w:u w:val="single"/>
        </w:rPr>
        <w:t xml:space="preserve">1 </w:t>
      </w:r>
      <w:r w:rsidR="00E331E2" w:rsidRPr="00E331E2">
        <w:rPr>
          <w:rFonts w:ascii="Verdana" w:hAnsi="Verdana"/>
          <w:u w:val="single"/>
        </w:rPr>
        <w:t>Introduction</w:t>
      </w:r>
    </w:p>
    <w:p w14:paraId="296CB924" w14:textId="6019DC4B" w:rsidR="00AD09F2" w:rsidRDefault="00747AC0" w:rsidP="00662A7A">
      <w:pPr>
        <w:spacing w:line="360" w:lineRule="auto"/>
        <w:jc w:val="both"/>
        <w:rPr>
          <w:rFonts w:ascii="Verdana" w:hAnsi="Verdana"/>
        </w:rPr>
      </w:pPr>
      <w:r>
        <w:rPr>
          <w:rFonts w:ascii="Verdana" w:hAnsi="Verdana"/>
        </w:rPr>
        <w:t xml:space="preserve">The study of </w:t>
      </w:r>
      <w:r w:rsidR="00662A91">
        <w:rPr>
          <w:rFonts w:ascii="Verdana" w:hAnsi="Verdana"/>
        </w:rPr>
        <w:t>relative motion between the femur and tibia during knee joint movement</w:t>
      </w:r>
      <w:r>
        <w:rPr>
          <w:rFonts w:ascii="Verdana" w:hAnsi="Verdana"/>
        </w:rPr>
        <w:t xml:space="preserve"> is crucial for understanding normal knee function and identifying pathological conditions</w:t>
      </w:r>
      <w:r w:rsidR="00285EAC">
        <w:rPr>
          <w:rFonts w:ascii="Verdana" w:hAnsi="Verdana"/>
        </w:rPr>
        <w:t xml:space="preserve"> </w:t>
      </w:r>
      <w:r w:rsidR="00285EAC">
        <w:rPr>
          <w:rFonts w:ascii="Verdana" w:hAnsi="Verdana"/>
        </w:rPr>
        <w:fldChar w:fldCharType="begin"/>
      </w:r>
      <w:r w:rsidR="00C12374">
        <w:rPr>
          <w:rFonts w:ascii="Verdana" w:hAnsi="Verdana"/>
        </w:rPr>
        <w:instrText xml:space="preserve"> ADDIN ZOTERO_ITEM CSL_CITATION {"citationID":"J44LBD7M","properties":{"formattedCitation":"[1]","plainCitation":"[1]","noteIndex":0},"citationItems":[{"id":397,"uris":["http://zotero.org/users/13606484/items/AMMR7DX5"],"itemData":{"id":397,"type":"article-journal","container-title":"Journal of Biomechanics","DOI":"10.1016/j.jbiomech.2022.111306","ISSN":"00219290","journalAbbreviation":"Journal of Biomechanics","language":"en","page":"111306","source":"DOI.org (Crossref)","title":"Interpretation of natural tibio-femoral kinematics critically depends upon the kinematic analysis approach: A survey and comparison of methodologies","title-short":"Interpretation of natural tibio-femoral kinematics critically depends upon the kinematic analysis approach","volume":"144","author":[{"family":"Postolka","given":"Barbara"},{"family":"Taylor","given":"William R."},{"family":"Dätwyler","given":"Katrin"},{"family":"Heller","given":"Markus O."},{"family":"List","given":"Renate"},{"family":"Schütz","given":"Pascal"}],"issued":{"date-parts":[["2022",11]]}}}],"schema":"https://github.com/citation-style-language/schema/raw/master/csl-citation.json"} </w:instrText>
      </w:r>
      <w:r w:rsidR="00285EAC">
        <w:rPr>
          <w:rFonts w:ascii="Verdana" w:hAnsi="Verdana"/>
        </w:rPr>
        <w:fldChar w:fldCharType="separate"/>
      </w:r>
      <w:r w:rsidR="00285EAC" w:rsidRPr="00285EAC">
        <w:rPr>
          <w:rFonts w:ascii="Verdana" w:hAnsi="Verdana"/>
        </w:rPr>
        <w:t>[1]</w:t>
      </w:r>
      <w:r w:rsidR="00285EAC">
        <w:rPr>
          <w:rFonts w:ascii="Verdana" w:hAnsi="Verdana"/>
        </w:rPr>
        <w:fldChar w:fldCharType="end"/>
      </w:r>
      <w:r w:rsidR="00662A91">
        <w:rPr>
          <w:rFonts w:ascii="Verdana" w:hAnsi="Verdana"/>
        </w:rPr>
        <w:t>.</w:t>
      </w:r>
      <w:r>
        <w:rPr>
          <w:rFonts w:ascii="Verdana" w:hAnsi="Verdana"/>
        </w:rPr>
        <w:t xml:space="preserve"> Accurate assessment of </w:t>
      </w:r>
      <w:r w:rsidR="0080495F">
        <w:rPr>
          <w:rFonts w:ascii="Verdana" w:hAnsi="Verdana"/>
        </w:rPr>
        <w:t xml:space="preserve">knee </w:t>
      </w:r>
      <w:r>
        <w:rPr>
          <w:rFonts w:ascii="Verdana" w:hAnsi="Verdana"/>
        </w:rPr>
        <w:t xml:space="preserve">movement patterns can provide valuable insights </w:t>
      </w:r>
      <w:r w:rsidR="0080495F">
        <w:rPr>
          <w:rFonts w:ascii="Verdana" w:hAnsi="Verdana"/>
        </w:rPr>
        <w:t>for</w:t>
      </w:r>
      <w:r>
        <w:rPr>
          <w:rFonts w:ascii="Verdana" w:hAnsi="Verdana"/>
        </w:rPr>
        <w:t xml:space="preserve"> the diagnosis and treatment of various knee disorders, including ligament injuries</w:t>
      </w:r>
      <w:r w:rsidR="0080495F">
        <w:rPr>
          <w:rFonts w:ascii="Verdana" w:hAnsi="Verdana"/>
        </w:rPr>
        <w:t xml:space="preserve"> and osteoarthritis</w:t>
      </w:r>
      <w:r w:rsidR="00FB3112">
        <w:rPr>
          <w:rFonts w:ascii="Verdana" w:hAnsi="Verdana"/>
        </w:rPr>
        <w:t xml:space="preserve"> </w:t>
      </w:r>
      <w:r w:rsidR="00FB3112">
        <w:rPr>
          <w:rFonts w:ascii="Verdana" w:hAnsi="Verdana"/>
        </w:rPr>
        <w:fldChar w:fldCharType="begin"/>
      </w:r>
      <w:r w:rsidR="00C12374">
        <w:rPr>
          <w:rFonts w:ascii="Verdana" w:hAnsi="Verdana"/>
        </w:rPr>
        <w:instrText xml:space="preserve"> ADDIN ZOTERO_ITEM CSL_CITATION {"citationID":"uOQdMhmj","properties":{"formattedCitation":"[2\\uc0\\u8211{}4]","plainCitation":"[2–4]","noteIndex":0},"citationItems":[{"id":356,"uris":["http://zotero.org/users/13606484/items/UD6EBCPV"],"itemData":{"id":356,"type":"article-journal","container-title":"Journal of Biomechanics","DOI":"10.1016/S0021-9290(01)00036-7","ISSN":"00219290","issue":"7","journalAbbreviation":"Journal of Biomechanics","language":"en","license":"https://www.elsevier.com/tdm/userlicense/1.0/","page":"907-915","source":"DOI.org (Crossref)","title":"Gait characteristics of patients with knee osteoarthritis","volume":"34","author":[{"family":"Kaufman","given":"Kenton R"},{"family":"Hughes","given":"Christine"},{"family":"Morrey","given":"Bernard F"},{"family":"Morrey","given":"Michael"},{"family":"An","given":"Kai-Nan"}],"issued":{"date-parts":[["2001",7]]}}},{"id":355,"uris":["http://zotero.org/users/13606484/items/WCMJD8AZ"],"itemData":{"id":355,"type":"article-journal","abstract":"Abstract\n            Mechanical factors have been implicated in the progression of knee osteoarthritis (OA). Understanding how these factors change as the condition progresses would elucidate their role and help in developing interventions that could delay the progress of knee OA. In this cross</w:instrText>
      </w:r>
      <w:r w:rsidR="00C12374">
        <w:rPr>
          <w:rFonts w:ascii="Cambria Math" w:hAnsi="Cambria Math" w:cs="Cambria Math"/>
        </w:rPr>
        <w:instrText>‐</w:instrText>
      </w:r>
      <w:r w:rsidR="00C12374">
        <w:rPr>
          <w:rFonts w:ascii="Verdana" w:hAnsi="Verdana"/>
        </w:rPr>
        <w:instrText>sectional study, we identified kinematic and kinetic variables at the hip, knee, and ankle joints that change between three clinically distinct levels of knee OA disease severity: asymptomatic, moderate OA, and severe OA. The severity level was based on a combined radiographic/symptomatic clinical decision for treatment with (severe) or without (moderate) total knee replacement surgery. Gait variables that changed between groups were categorized as: those that differed between the asymptomatic group and both OA groups, those that differed between the asymptomatic group and the severe OA group only, or those that changed progressively, that is, the asymptomatic differed from the moderate OA, and the moderate OA differed from the severe OA group. Changes seen in both OA subject groups compared to asymptomatic included increased mid</w:instrText>
      </w:r>
      <w:r w:rsidR="00C12374">
        <w:rPr>
          <w:rFonts w:ascii="Cambria Math" w:hAnsi="Cambria Math" w:cs="Cambria Math"/>
        </w:rPr>
        <w:instrText>‐</w:instrText>
      </w:r>
      <w:r w:rsidR="00C12374">
        <w:rPr>
          <w:rFonts w:ascii="Verdana" w:hAnsi="Verdana"/>
        </w:rPr>
        <w:instrText xml:space="preserve">stance knee adduction moments, decreased peak knee flexion moments, decreased peak hip adduction moments, and decreased peak hip extension moments. Changes found only in the severe knee OA group included multiple kinematic and kinetic differences at the hip, knee, and ankle joints. Gait differences that progressed with OA severity included decreased stance phase knee flexion angles, decreased early stance knee extension moments, decreased peak stance phase hip internal rotation moments, and decreased peak ankle dorsiflexion moments. © 2007 Orthopaedic Research Society. Published by Wiley Periodicals, Inc. J Orthop Res 26:332–341, 2008","container-title":"Journal of Orthopaedic Research","DOI":"10.1002/jor.20496","ISSN":"0736-0266, 1554-527X","issue":"3","journalAbbreviation":"Journal Orthopaedic Research","language":"en","page":"332-341","source":"DOI.org (Crossref)","title":"Biomechanical changes at the hip, knee, and ankle joints during gait are associated with knee osteoarthritis severity","volume":"26","author":[{"family":"Astephen","given":"Janie L."},{"family":"Deluzio","given":"Kevin J."},{"family":"Caldwell","given":"Graham E."},{"family":"Dunbar","given":"Michael J."}],"issued":{"date-parts":[["2008",3]]}}},{"id":327,"uris":["http://zotero.org/users/13606484/items/H3RBHS6B"],"itemData":{"id":327,"type":"article-journal","container-title":"Operative Techniques in Sports Medicine","DOI":"10.1053/j.otsm.2008.10.005","ISSN":"10601872","issue":"3","journalAbbreviation":"Operative Techniques in Sports Medicine","language":"en","license":"https://www.elsevier.com/tdm/userlicense/1.0/","page":"116-118","source":"DOI.org (Crossref)","title":"The Kinematic Basis of Anterior Cruciate Ligament Reconstruction","volume":"16","author":[{"family":"Tashman","given":"Scott"},{"family":"Kopf","given":"Sebastian"},{"family":"Fu","given":"Freddie H."}],"issued":{"date-parts":[["2008",7]]}}}],"schema":"https://github.com/citation-style-language/schema/raw/master/csl-citation.json"} </w:instrText>
      </w:r>
      <w:r w:rsidR="00FB3112">
        <w:rPr>
          <w:rFonts w:ascii="Verdana" w:hAnsi="Verdana"/>
        </w:rPr>
        <w:fldChar w:fldCharType="separate"/>
      </w:r>
      <w:r w:rsidR="00285EAC" w:rsidRPr="00285EAC">
        <w:rPr>
          <w:rFonts w:ascii="Verdana" w:hAnsi="Verdana" w:cs="Times New Roman"/>
          <w:kern w:val="0"/>
        </w:rPr>
        <w:t>[2–4]</w:t>
      </w:r>
      <w:r w:rsidR="00FB3112">
        <w:rPr>
          <w:rFonts w:ascii="Verdana" w:hAnsi="Verdana"/>
        </w:rPr>
        <w:fldChar w:fldCharType="end"/>
      </w:r>
      <w:r>
        <w:rPr>
          <w:rFonts w:ascii="Verdana" w:hAnsi="Verdana"/>
        </w:rPr>
        <w:t>.</w:t>
      </w:r>
      <w:r w:rsidR="00D424DC">
        <w:rPr>
          <w:rFonts w:ascii="Verdana" w:hAnsi="Verdana"/>
        </w:rPr>
        <w:t xml:space="preserve"> </w:t>
      </w:r>
      <w:r w:rsidR="00D424DC" w:rsidRPr="00D424DC">
        <w:rPr>
          <w:rFonts w:ascii="Verdana" w:hAnsi="Verdana"/>
        </w:rPr>
        <w:t>For instance, studies have shown that the kinematics of anterior cruciate ligament-deficient knees are altered under various conditions. During walking, ACL-deficient knees demonstrated changes in tibial rotation patterns</w:t>
      </w:r>
      <w:r w:rsidR="00FB3112">
        <w:rPr>
          <w:rFonts w:ascii="Verdana" w:hAnsi="Verdana"/>
        </w:rPr>
        <w:t xml:space="preserve"> </w:t>
      </w:r>
      <w:r w:rsidR="00FB3112">
        <w:rPr>
          <w:rFonts w:ascii="Verdana" w:hAnsi="Verdana"/>
        </w:rPr>
        <w:fldChar w:fldCharType="begin"/>
      </w:r>
      <w:r w:rsidR="00C12374">
        <w:rPr>
          <w:rFonts w:ascii="Verdana" w:hAnsi="Verdana"/>
        </w:rPr>
        <w:instrText xml:space="preserve"> ADDIN ZOTERO_ITEM CSL_CITATION {"citationID":"dmB3LTRH","properties":{"formattedCitation":"[5]","plainCitation":"[5]","noteIndex":0},"citationItems":[{"id":354,"uris":["http://zotero.org/users/13606484/items/UKP6CFJA"],"itemData":{"id":354,"type":"article-journal","abstract":"Background\n              It is possible that gait abnormalities may play a role in the pathogenesis of meniscal or chondral injury as well as osteoarthritis of the knee in patients with anterior cruciate ligament deficiency.\n            \n            \n              Hypothesis\n              The three-dimensional kinematics of anterior cruciate ligament-deficient knees are changed even during low-stress activities, such as walking, but can be restored by reconstruction.\n            \n            \n              Study Design\n              Case control study.\n            \n            \n              Methods\n              Using a three-dimensional optoelectronic gait analysis system, we examined 13 patients with anterior cruciate ligament-deficient knees, 21 patients with anterior cruciate ligament-reconstructed knees, and 10 control subjects with uninjured knees during walking.\n            \n            \n              Results\n              Normal patterns of knee flexion-extension, abduction-adduction, and internal-external rotation during the gait cycle were maintained by all subjects. A significant difference in tibial rotation angle during the initial swing phase was found in anterior cruciate ligament-deficient knees compared with reconstructed and control knees. The patients with anterior cruciate ligament-deficient knees rotated the tibia internally during the initial swing phase, whereas the others rotated externally.\n            \n            \n              Conclusions\n              Patients with anterior cruciate ligament-deficient knees experienced repeated episodes of rotational instability during walking, whereas patients with reconstruction experienced tibial rotation that is closer to normal.\n            \n            \n              Clinical Relevance\n              Repeated episodes of knee rotational instability may play a role in the development of pathologic knee conditions.","container-title":"The American Journal of Sports Medicine","DOI":"10.1177/03635465030310012401","ISSN":"0363-5465, 1552-3365","issue":"1","journalAbbreviation":"Am J Sports Med","language":"en","license":"http://journals.sagepub.com/page/policies/text-and-data-mining-license","page":"75-79","source":"DOI.org (Crossref)","title":"Three-Dimensional Tibiofemoral Kinematics of the Anterior Cruciate Ligament-Deficient and Reconstructed Knee during Walking","volume":"31","author":[{"family":"Georgoulis","given":"Anastasios D."},{"family":"Papadonikolakis","given":"Anastasios"},{"family":"Papageorgiou","given":"Christos D."},{"family":"Mitsou","given":"Argyris"},{"family":"Stergiou","given":"Nicholas"}],"issued":{"date-parts":[["2003",1]]}}}],"schema":"https://github.com/citation-style-language/schema/raw/master/csl-citation.json"} </w:instrText>
      </w:r>
      <w:r w:rsidR="00FB3112">
        <w:rPr>
          <w:rFonts w:ascii="Verdana" w:hAnsi="Verdana"/>
        </w:rPr>
        <w:fldChar w:fldCharType="separate"/>
      </w:r>
      <w:r w:rsidR="00285EAC" w:rsidRPr="00285EAC">
        <w:rPr>
          <w:rFonts w:ascii="Verdana" w:hAnsi="Verdana"/>
        </w:rPr>
        <w:t>[5]</w:t>
      </w:r>
      <w:r w:rsidR="00FB3112">
        <w:rPr>
          <w:rFonts w:ascii="Verdana" w:hAnsi="Verdana"/>
        </w:rPr>
        <w:fldChar w:fldCharType="end"/>
      </w:r>
      <w:r w:rsidR="00D424DC" w:rsidRPr="00D424DC">
        <w:rPr>
          <w:rFonts w:ascii="Verdana" w:hAnsi="Verdana"/>
        </w:rPr>
        <w:t>. In a controlled knee extension exercise, these knees exhibited increased anterior tibial translation compared to healthy knees</w:t>
      </w:r>
      <w:r w:rsidR="00FB3112">
        <w:rPr>
          <w:rFonts w:ascii="Verdana" w:hAnsi="Verdana"/>
        </w:rPr>
        <w:t xml:space="preserve"> </w:t>
      </w:r>
      <w:r w:rsidR="00FB3112">
        <w:rPr>
          <w:rFonts w:ascii="Verdana" w:hAnsi="Verdana"/>
        </w:rPr>
        <w:fldChar w:fldCharType="begin"/>
      </w:r>
      <w:r w:rsidR="00C12374">
        <w:rPr>
          <w:rFonts w:ascii="Verdana" w:hAnsi="Verdana"/>
        </w:rPr>
        <w:instrText xml:space="preserve"> ADDIN ZOTERO_ITEM CSL_CITATION {"citationID":"IFUH5Wpt","properties":{"formattedCitation":"[6]","plainCitation":"[6]","noteIndex":0},"citationItems":[{"id":342,"uris":["http://zotero.org/users/13606484/items/EQCHRRUB"],"itemData":{"id":342,"type":"article-journal","abstract":"Kinematics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 </w:instrText>
      </w:r>
      <w:r w:rsidR="00FB3112">
        <w:rPr>
          <w:rFonts w:ascii="Verdana" w:hAnsi="Verdana"/>
        </w:rPr>
        <w:fldChar w:fldCharType="separate"/>
      </w:r>
      <w:r w:rsidR="00285EAC" w:rsidRPr="00285EAC">
        <w:rPr>
          <w:rFonts w:ascii="Verdana" w:hAnsi="Verdana"/>
        </w:rPr>
        <w:t>[6]</w:t>
      </w:r>
      <w:r w:rsidR="00FB3112">
        <w:rPr>
          <w:rFonts w:ascii="Verdana" w:hAnsi="Verdana"/>
        </w:rPr>
        <w:fldChar w:fldCharType="end"/>
      </w:r>
      <w:r w:rsidR="00514353">
        <w:rPr>
          <w:rFonts w:ascii="Verdana" w:hAnsi="Verdana"/>
        </w:rPr>
        <w:t>.</w:t>
      </w:r>
      <w:r w:rsidR="00D74FC0">
        <w:rPr>
          <w:rFonts w:ascii="Verdana" w:hAnsi="Verdana"/>
        </w:rPr>
        <w:t xml:space="preserve"> </w:t>
      </w:r>
      <w:r w:rsidR="00514353">
        <w:rPr>
          <w:rFonts w:ascii="Verdana" w:hAnsi="Verdana"/>
        </w:rPr>
        <w:t xml:space="preserve"> </w:t>
      </w:r>
    </w:p>
    <w:p w14:paraId="274D99D2" w14:textId="5BCA70B8" w:rsidR="00E331E2" w:rsidRDefault="00AD09F2" w:rsidP="00662A7A">
      <w:pPr>
        <w:spacing w:line="360" w:lineRule="auto"/>
        <w:jc w:val="both"/>
        <w:rPr>
          <w:rFonts w:ascii="Verdana" w:hAnsi="Verdana"/>
        </w:rPr>
      </w:pPr>
      <w:r w:rsidRPr="00AD09F2">
        <w:rPr>
          <w:rFonts w:ascii="Verdana" w:hAnsi="Verdana"/>
        </w:rPr>
        <w:t xml:space="preserve">These alterations in knee </w:t>
      </w:r>
      <w:r w:rsidR="005C2114">
        <w:rPr>
          <w:rFonts w:ascii="Verdana" w:hAnsi="Verdana"/>
        </w:rPr>
        <w:t>motion</w:t>
      </w:r>
      <w:r w:rsidRPr="00AD09F2">
        <w:rPr>
          <w:rFonts w:ascii="Verdana" w:hAnsi="Verdana"/>
        </w:rPr>
        <w:t xml:space="preserve"> observed in ACL-deficient knees exemplify how ligament injuries can lead to increased joint laxity and instability</w:t>
      </w:r>
      <w:r w:rsidR="003D7CE9">
        <w:rPr>
          <w:rFonts w:ascii="Verdana" w:hAnsi="Verdana"/>
        </w:rPr>
        <w:t xml:space="preserve"> </w:t>
      </w:r>
      <w:r w:rsidR="003D7CE9">
        <w:rPr>
          <w:rFonts w:ascii="Verdana" w:hAnsi="Verdana"/>
        </w:rPr>
        <w:fldChar w:fldCharType="begin"/>
      </w:r>
      <w:r w:rsidR="00C12374">
        <w:rPr>
          <w:rFonts w:ascii="Verdana" w:hAnsi="Verdana"/>
        </w:rPr>
        <w:instrText xml:space="preserve"> ADDIN ZOTERO_ITEM CSL_CITATION {"citationID":"a989hTEI","properties":{"formattedCitation":"[7]","plainCitation":"[7]","noteIndex":0},"citationItems":[{"id":373,"uris":["http://zotero.org/users/13606484/items/KNQ4XDU5"],"itemData":{"id":373,"type":"article-journal","abstract":"Abstract\n            \n              Injuries to the anterior cruciate ligament frequently occur under combined mechanisms of loading. This\n              in vitro\n              study was designed to measure levels of ligament force under dual combinations of individual loading states and to determine which combinations generated high force. Resultant force was recorded as the knee was extended passively from 90° of flexion to 5° of hyperextension under constant tibial loadings. The individual loading states were 100 N of anterior tibial force, 10 Nm of varus and valgus moment, and 10 Nm of internal and external tibial torque. Straight anterior tibial force was the most direct loading, mechanism; the mean ligament force was approximately equal to applied anterior tibial force near 30° of flexion and to 150% of applied tibial force at full extension. The addition of internal tibial torque to a knee loaded by anterior tibial force produced dramatic increases of force at full extension and hyperextension. This loading combination produced the highest ligament forces recorded in the study and is the most dangerous in terms of potential injury to the ligament. In direct contrast, the addition of external tibial torque to a knee loaded by anterior tibial force decreased the force dramatically for flexed positions of the knee; at close to 90° of flexion, the anterior cruciate ligament became completely unloaded. The addition of varus moment to a knee loaded by anterior tibial force increased the force in extension and hyperextension, whereas the addition of valgus moment increased the force at flexed positions. These states of combined loading also could present an increased risk for injury. Internal tibial torque is an important loading mechanism of the anterior cruciate ligament for an extended knee. The overall risk of injury to the ligament from varus or valgus moment applied in combination with internal tibial torque is similar to the risk from internal tibial torque alone. External tibial torque was a relatively unimportant mechanism for generating anterior cruciate ligament force.","container-title":"Journal of Orthopaedic Research","DOI":"10.1002/jor.1100130618","ISSN":"0736-0266, 1554-527X","issue":"6","journalAbbreviation":"Journal Orthopaedic Research","language":"en","page":"930-935","source":"DOI.org (Crossref)","title":"Combined knee loading states that generate high anterior cruciate ligament forces","volume":"13","author":[{"family":"Markolf","given":"Keith L."},{"family":"Burchfield","given":"Daniel M."},{"family":"Shapiro","given":"Matthew M."},{"family":"Shepard","given":"Michael F."},{"family":"Finerman","given":"Gerald A. M."},{"family":"Slauterbeck","given":"James L."}],"issued":{"date-parts":[["1995",11]]}}}],"schema":"https://github.com/citation-style-language/schema/raw/master/csl-citation.json"} </w:instrText>
      </w:r>
      <w:r w:rsidR="003D7CE9">
        <w:rPr>
          <w:rFonts w:ascii="Verdana" w:hAnsi="Verdana"/>
        </w:rPr>
        <w:fldChar w:fldCharType="separate"/>
      </w:r>
      <w:r w:rsidR="00285EAC" w:rsidRPr="00285EAC">
        <w:rPr>
          <w:rFonts w:ascii="Verdana" w:hAnsi="Verdana"/>
        </w:rPr>
        <w:t>[7]</w:t>
      </w:r>
      <w:r w:rsidR="003D7CE9">
        <w:rPr>
          <w:rFonts w:ascii="Verdana" w:hAnsi="Verdana"/>
        </w:rPr>
        <w:fldChar w:fldCharType="end"/>
      </w:r>
      <w:r w:rsidR="00D86A65">
        <w:rPr>
          <w:rFonts w:ascii="Verdana" w:hAnsi="Verdana"/>
        </w:rPr>
        <w:t xml:space="preserve">.  </w:t>
      </w:r>
      <w:r w:rsidR="00D86A65" w:rsidRPr="00D86A65">
        <w:rPr>
          <w:rFonts w:ascii="Verdana" w:hAnsi="Verdana"/>
        </w:rPr>
        <w:t>Such instability can result in higher tissue strains and abnormal loading patterns throughout the joint</w:t>
      </w:r>
      <w:r w:rsidR="00D86A65">
        <w:rPr>
          <w:rFonts w:ascii="Verdana" w:hAnsi="Verdana"/>
        </w:rPr>
        <w:t xml:space="preserve"> </w:t>
      </w:r>
      <w:r w:rsidR="00D86A65">
        <w:rPr>
          <w:rFonts w:ascii="Verdana" w:hAnsi="Verdana"/>
        </w:rPr>
        <w:fldChar w:fldCharType="begin"/>
      </w:r>
      <w:r w:rsidR="00C12374">
        <w:rPr>
          <w:rFonts w:ascii="Verdana" w:hAnsi="Verdana"/>
        </w:rPr>
        <w:instrText xml:space="preserve"> ADDIN ZOTERO_ITEM CSL_CITATION {"citationID":"aTvgtUAw","properties":{"formattedCitation":"[8]","plainCitation":"[8]","noteIndex":0},"citationItems":[{"id":378,"uris":["http://zotero.org/users/13606484/items/33C9YFS3"],"itemData":{"id":378,"type":"article-journal","container-title":"Medicine &amp; Science in Sports &amp; Exercise","DOI":"10.1249/mss.0b013e31815cbb0e","ISSN":"0195-9131","issue":"2","language":"en","page":"215-222","source":"DOI.org (Crossref)","title":"Knee Kinematics, Cartilage Morphology, and Osteoarthritis after ACL Injury","volume":"40","author":[{"family":"Chaudhari","given":"Ajit M. W."},{"family":"Briant","given":"Paul L."},{"family":"Bevill","given":"Scott L."},{"family":"Koo","given":"Seungbum"},{"family":"Andriacchi","given":"Thomas P."}],"issued":{"date-parts":[["2008",2]]}}}],"schema":"https://github.com/citation-style-language/schema/raw/master/csl-citation.json"} </w:instrText>
      </w:r>
      <w:r w:rsidR="00D86A65">
        <w:rPr>
          <w:rFonts w:ascii="Verdana" w:hAnsi="Verdana"/>
        </w:rPr>
        <w:fldChar w:fldCharType="separate"/>
      </w:r>
      <w:r w:rsidR="00285EAC" w:rsidRPr="00285EAC">
        <w:rPr>
          <w:rFonts w:ascii="Verdana" w:hAnsi="Verdana"/>
        </w:rPr>
        <w:t>[8]</w:t>
      </w:r>
      <w:r w:rsidR="00D86A65">
        <w:rPr>
          <w:rFonts w:ascii="Verdana" w:hAnsi="Verdana"/>
        </w:rPr>
        <w:fldChar w:fldCharType="end"/>
      </w:r>
      <w:r w:rsidR="00D86A65">
        <w:rPr>
          <w:rFonts w:ascii="Verdana" w:hAnsi="Verdana"/>
        </w:rPr>
        <w:t xml:space="preserve">. </w:t>
      </w:r>
      <w:r w:rsidR="00D86A65" w:rsidRPr="00D86A65">
        <w:rPr>
          <w:rFonts w:ascii="Verdana" w:hAnsi="Verdana"/>
        </w:rPr>
        <w:t>Over time, these biomechanical changes may contribute to the development and progression of osteoarthritis</w:t>
      </w:r>
      <w:r w:rsidR="00747AC0">
        <w:rPr>
          <w:rFonts w:ascii="Verdana" w:hAnsi="Verdana"/>
        </w:rPr>
        <w:t xml:space="preserve">, one of the most common joint disorders affecting a significant portion of the global population </w:t>
      </w:r>
      <w:r w:rsidR="00FB3112">
        <w:rPr>
          <w:rFonts w:ascii="Verdana" w:hAnsi="Verdana"/>
        </w:rPr>
        <w:fldChar w:fldCharType="begin"/>
      </w:r>
      <w:r w:rsidR="00C12374">
        <w:rPr>
          <w:rFonts w:ascii="Verdana" w:hAnsi="Verdana"/>
        </w:rPr>
        <w:instrText xml:space="preserve"> ADDIN ZOTERO_ITEM CSL_CITATION {"citationID":"8sKiETHB","properties":{"formattedCitation":"[9]","plainCitation":"[9]","noteIndex":0},"citationItems":[{"id":325,"uris":["http://zotero.org/users/13606484/items/44NUWRNI"],"itemData":{"id":325,"type":"article-journal","abstract":"PURPOSE OF REVIEW: This review examines recent in-vivo studies of ambulation and discusses the fundamental role of mechanics of ambulation in the initiation and progression of osteoarthritis at the knee.\nRECENT FINDINGS: Recent studies have supported earlier findings that a high adduction moment at the knee during ambulation was most frequently reported to influence the progression of medial compartment osteoarthritis. In contrast to previous findings in patients with osteoarthritis, recent work on healthy subjects reports that cartilage thickness increases with high ambulatory loads. Kinematic changes were associated with the initiation of osteoarthritis. Recent studies of subjects with high risk factors for knee osteoarthritis (obesity and anterior cruciate ligament injury) reported a relationship between kinematic changes during ambulation and the initiation of osteoarthritis at the knee. This review also contrasts the relative influence on osteoarthritis of knee mechanics measured during ambulatory and nonambulatory activities.\nSUMMARY: The initiation of osteoarthritis occurs when healthy cartilage experiences some condition (traumatic or chronic) that causes kinematic changes during ambulation at the knee to shift the load-bearing contact location of the joint to a region not conditioned to the new loading. The rate of progression of osteoarthritis is associated with increased load during ambulation.","container-title":"Current Opinion in Rheumatology","DOI":"10.1097/01.bor.0000240365.16842.4e","ISSN":"1040-8711","issue":"5","journalAbbreviation":"Curr Opin Rheumatol","language":"eng","note":"PMID: 16896293","page":"514-518","source":"PubMed","title":"The role of ambulatory mechanics in the initiation and progression of knee osteoarthritis","volume":"18","author":[{"family":"Andriacchi","given":"Thomas P."},{"family":"Mündermann","given":"Annegret"}],"issued":{"date-parts":[["2006",9]]}}}],"schema":"https://github.com/citation-style-language/schema/raw/master/csl-citation.json"} </w:instrText>
      </w:r>
      <w:r w:rsidR="00FB3112">
        <w:rPr>
          <w:rFonts w:ascii="Verdana" w:hAnsi="Verdana"/>
        </w:rPr>
        <w:fldChar w:fldCharType="separate"/>
      </w:r>
      <w:r w:rsidR="00285EAC" w:rsidRPr="00285EAC">
        <w:rPr>
          <w:rFonts w:ascii="Verdana" w:hAnsi="Verdana"/>
        </w:rPr>
        <w:t>[9]</w:t>
      </w:r>
      <w:r w:rsidR="00FB3112">
        <w:rPr>
          <w:rFonts w:ascii="Verdana" w:hAnsi="Verdana"/>
        </w:rPr>
        <w:fldChar w:fldCharType="end"/>
      </w:r>
      <w:r w:rsidR="00747AC0">
        <w:rPr>
          <w:rFonts w:ascii="Verdana" w:hAnsi="Verdana"/>
        </w:rPr>
        <w:t>.</w:t>
      </w:r>
      <w:r w:rsidR="00B768BA">
        <w:rPr>
          <w:rFonts w:ascii="Verdana" w:hAnsi="Verdana"/>
        </w:rPr>
        <w:t xml:space="preserve"> </w:t>
      </w:r>
      <w:r w:rsidR="00463FA5">
        <w:rPr>
          <w:rFonts w:ascii="Verdana" w:hAnsi="Verdana"/>
        </w:rPr>
        <w:t xml:space="preserve"> </w:t>
      </w:r>
    </w:p>
    <w:p w14:paraId="13B5CB5C" w14:textId="5B2025FE" w:rsidR="00A24B3E" w:rsidRDefault="00A24B3E" w:rsidP="00662A7A">
      <w:pPr>
        <w:spacing w:line="360" w:lineRule="auto"/>
        <w:jc w:val="both"/>
        <w:rPr>
          <w:rFonts w:ascii="Verdana" w:hAnsi="Verdana"/>
        </w:rPr>
      </w:pPr>
      <w:r w:rsidRPr="00A24B3E">
        <w:rPr>
          <w:rFonts w:ascii="Verdana" w:hAnsi="Verdana"/>
        </w:rPr>
        <w:t xml:space="preserve">Dynamic MRI has </w:t>
      </w:r>
      <w:r w:rsidR="006D58D1">
        <w:rPr>
          <w:rFonts w:ascii="Verdana" w:hAnsi="Verdana"/>
        </w:rPr>
        <w:t xml:space="preserve">emerged as a promising </w:t>
      </w:r>
      <w:r w:rsidRPr="00A24B3E">
        <w:rPr>
          <w:rFonts w:ascii="Verdana" w:hAnsi="Verdana"/>
        </w:rPr>
        <w:t>tool for</w:t>
      </w:r>
      <w:r w:rsidR="00182D07">
        <w:rPr>
          <w:rFonts w:ascii="Verdana" w:hAnsi="Verdana"/>
        </w:rPr>
        <w:t xml:space="preserve"> studying</w:t>
      </w:r>
      <w:r w:rsidRPr="00A24B3E">
        <w:rPr>
          <w:rFonts w:ascii="Verdana" w:hAnsi="Verdana"/>
        </w:rPr>
        <w:t xml:space="preserve"> in vivo</w:t>
      </w:r>
      <w:r w:rsidR="00182D07">
        <w:rPr>
          <w:rFonts w:ascii="Verdana" w:hAnsi="Verdana"/>
        </w:rPr>
        <w:t xml:space="preserve"> knee motion</w:t>
      </w:r>
      <w:r w:rsidRPr="00A24B3E">
        <w:rPr>
          <w:rFonts w:ascii="Verdana" w:hAnsi="Verdana"/>
        </w:rPr>
        <w:t xml:space="preserve">, offering insights into both normal and pathological knee function. </w:t>
      </w:r>
      <w:r w:rsidR="006D58D1" w:rsidRPr="006D58D1">
        <w:rPr>
          <w:rFonts w:ascii="Verdana" w:hAnsi="Verdana"/>
        </w:rPr>
        <w:t xml:space="preserve">While not yet widely adopted as a standard approach, several studies have demonstrated its utility in capturing knee </w:t>
      </w:r>
      <w:r w:rsidR="00182D07">
        <w:rPr>
          <w:rFonts w:ascii="Verdana" w:hAnsi="Verdana"/>
        </w:rPr>
        <w:t>movement</w:t>
      </w:r>
      <w:r w:rsidR="006D58D1" w:rsidRPr="006D58D1">
        <w:rPr>
          <w:rFonts w:ascii="Verdana" w:hAnsi="Verdana"/>
        </w:rPr>
        <w:t>.</w:t>
      </w:r>
      <w:r w:rsidR="006D58D1">
        <w:rPr>
          <w:rFonts w:ascii="Verdana" w:hAnsi="Verdana"/>
        </w:rPr>
        <w:t xml:space="preserve"> These studies have employed</w:t>
      </w:r>
      <w:r w:rsidRPr="00A24B3E">
        <w:rPr>
          <w:rFonts w:ascii="Verdana" w:hAnsi="Verdana"/>
        </w:rPr>
        <w:t xml:space="preserve"> various</w:t>
      </w:r>
      <w:r w:rsidR="00346553">
        <w:rPr>
          <w:rFonts w:ascii="Verdana" w:hAnsi="Verdana"/>
        </w:rPr>
        <w:t xml:space="preserve"> dynamic imaging</w:t>
      </w:r>
      <w:r w:rsidRPr="00A24B3E">
        <w:rPr>
          <w:rFonts w:ascii="Verdana" w:hAnsi="Verdana"/>
        </w:rPr>
        <w:t xml:space="preserve"> techniques, including real-time MRI </w:t>
      </w:r>
      <w:r w:rsidR="00FB3112">
        <w:rPr>
          <w:rFonts w:ascii="Verdana" w:hAnsi="Verdana"/>
        </w:rPr>
        <w:fldChar w:fldCharType="begin"/>
      </w:r>
      <w:r w:rsidR="00C12374">
        <w:rPr>
          <w:rFonts w:ascii="Verdana" w:hAnsi="Verdana"/>
        </w:rPr>
        <w:instrText xml:space="preserve"> ADDIN ZOTERO_ITEM CSL_CITATION {"citationID":"jxWikQVR","properties":{"formattedCitation":"[10,11]","plainCitation":"[10,11]","noteIndex":0},"citationItems":[{"id":165,"uris":["http://zotero.org/users/13606484/items/DNEQ2FLV"],"itemData":{"id":165,"type":"article-journal","abstract":"The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sidR="00FB3112">
        <w:rPr>
          <w:rFonts w:ascii="Verdana" w:hAnsi="Verdana"/>
        </w:rPr>
        <w:fldChar w:fldCharType="separate"/>
      </w:r>
      <w:r w:rsidR="00285EAC" w:rsidRPr="00285EAC">
        <w:rPr>
          <w:rFonts w:ascii="Verdana" w:hAnsi="Verdana"/>
        </w:rPr>
        <w:t>[10,11]</w:t>
      </w:r>
      <w:r w:rsidR="00FB3112">
        <w:rPr>
          <w:rFonts w:ascii="Verdana" w:hAnsi="Verdana"/>
        </w:rPr>
        <w:fldChar w:fldCharType="end"/>
      </w:r>
      <w:r w:rsidRPr="00A24B3E">
        <w:rPr>
          <w:rFonts w:ascii="Verdana" w:hAnsi="Verdana"/>
        </w:rPr>
        <w:t>, CINE MRI</w:t>
      </w:r>
      <w:r w:rsidR="00FB3112">
        <w:rPr>
          <w:rFonts w:ascii="Verdana" w:hAnsi="Verdana"/>
        </w:rPr>
        <w:t xml:space="preserve"> </w:t>
      </w:r>
      <w:r w:rsidR="00FB3112">
        <w:rPr>
          <w:rFonts w:ascii="Verdana" w:hAnsi="Verdana"/>
        </w:rPr>
        <w:fldChar w:fldCharType="begin"/>
      </w:r>
      <w:r w:rsidR="00C12374">
        <w:rPr>
          <w:rFonts w:ascii="Verdana" w:hAnsi="Verdana"/>
        </w:rPr>
        <w:instrText xml:space="preserve"> ADDIN ZOTERO_ITEM CSL_CITATION {"citationID":"p712ZOIX","properties":{"formattedCitation":"[12,13]","plainCitation":"[12,13]","noteIndex":0},"citationItems":[{"id":239,"uris":["http://zotero.org/users/13606484/items/IHEW8LPD"],"itemData":{"id":239,"type":"article-journal","abstract":"Background:\n              Although knees that have undergone anterior cruciate ligament reconstruction (ACLR) often exhibit normal laxity on clinical examination, abnormal kinematic patterns have been observed when the joint is dynamically loaded during whole body activity. This study investigated whether abnormal knee kinematics arise with loading under isolated dynamic movements.\n            \n            \n              Hypothesis:\n              Tibiofemoral and patellofemoral kinematics of ACLR knees will be similar to those of the contralateral uninjured control knee during passive flexion-extension, with bilateral differences emerging when an inertial load is applied.\n            \n            \n              Study Design:\n              Controlled laboratory study.\n            \n            \n              Methods:\n              The bilateral knees of 18 subjects who had undergone unilateral ACLR within the past 4 years were imaged by use of magnetic resonance imaging (MRI). Their knees were cyclically (0.5 Hz) flexed passively. Subjects then actively flexed and extended their knees against an inertial load that induced stretch-shortening quadriceps contractions, as seen during the load acceptance phase of gait. A dynamic, volumetric, MRI sequence was used to track tibiofemoral and patellofemoral kinematics through 6 degrees of freedom. A repeated-measures analysis of variance was used to compare secondary tibiofemoral and patellofemoral kinematics between ACLR and healthy contralateral knees during the passive and active extension phases of the cyclic motion.\n            \n            \n              Results:\n              Relative to the passive motion, inertial loading induced significant shifts in anterior and superior tibial translation, internal tibial rotation, and all patellofemoral degrees of freedom. As hypothesized, tibiofemoral and patellofemoral kinematics were bilaterally symmetric during the passive condition. However, inertial loading induced bilateral differences, with the ACLR knees exhibiting a significant shift toward external tibial rotation. A trend toward greater medial and anterior tibial translation was seen in the ACLR knees.\n            \n            \n              Conclusion:\n              This study demonstrates that abnormal knee kinematic patterns in ACLR knees emerge during a simple, active knee flexion-extension task that can be performed in an MRI scanner.\n            \n            \n              Clinical Relevance:\n              It is hypothesized that abnormal knee kinematics may alter cartilage loading patterns and thereby contribute to increased risk for osteoarthritis. Recent advances in quantitative MRI can be used to detect early cartilage degeneration in ACLR knees. This study demonstrates the feasibility of identifying abnormal ACLR kinematics by use of dynamic MRI, supporting the combined use of dynamic and quantitative MRI to investigate the proposed link between knee motion, cartilage contact, and early biomarkers of cartilage degeneration.","container-title":"The American Journal of Sports Medicine","DOI":"10.1177/0363546517724417","ISSN":"0363-5465, 1552-3365","issue":"14","journalAbbreviation":"Am J Sports Med","language":"en","page":"3272-3279","source":"DOI.org (Crossref)","title":"Effect of Loading on In Vivo Tibiofemoral and Patellofemoral Kinematics of Healthy and ACL-Reconstructed Knees","volume":"45","author":[{"family":"Kaiser","given":"Jarred M."},{"family":"Vignos","given":"Michael F."},{"family":"Kijowski","given":"Richard"},{"family":"Baer","given":"Geoffrey"},{"family":"Thelen","given":"Darryl G."}],"issued":{"date-parts":[["2017",12]]}}},{"id":340,"uris":["http://zotero.org/users/13606484/items/B2T5L9UC"],"itemData":{"id":340,"type":"article-journal","abstract":"To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 </w:instrText>
      </w:r>
      <w:r w:rsidR="00FB3112">
        <w:rPr>
          <w:rFonts w:ascii="Verdana" w:hAnsi="Verdana"/>
        </w:rPr>
        <w:fldChar w:fldCharType="separate"/>
      </w:r>
      <w:r w:rsidR="00285EAC" w:rsidRPr="00285EAC">
        <w:rPr>
          <w:rFonts w:ascii="Verdana" w:hAnsi="Verdana"/>
        </w:rPr>
        <w:t>[12,13]</w:t>
      </w:r>
      <w:r w:rsidR="00FB3112">
        <w:rPr>
          <w:rFonts w:ascii="Verdana" w:hAnsi="Verdana"/>
        </w:rPr>
        <w:fldChar w:fldCharType="end"/>
      </w:r>
      <w:r w:rsidRPr="00A24B3E">
        <w:rPr>
          <w:rFonts w:ascii="Verdana" w:hAnsi="Verdana"/>
        </w:rPr>
        <w:t>, and cine phase contrast MRI</w:t>
      </w:r>
      <w:r w:rsidR="00FB3112">
        <w:rPr>
          <w:rFonts w:ascii="Verdana" w:hAnsi="Verdana"/>
        </w:rPr>
        <w:t xml:space="preserve"> </w:t>
      </w:r>
      <w:r w:rsidR="00FB3112">
        <w:rPr>
          <w:rFonts w:ascii="Verdana" w:hAnsi="Verdana"/>
        </w:rPr>
        <w:fldChar w:fldCharType="begin"/>
      </w:r>
      <w:r w:rsidR="00C12374">
        <w:rPr>
          <w:rFonts w:ascii="Verdana" w:hAnsi="Verdana"/>
        </w:rPr>
        <w:instrText xml:space="preserve"> ADDIN ZOTERO_ITEM CSL_CITATION {"citationID":"qDHRPlJs","properties":{"formattedCitation":"[14,15]","plainCitation":"[14,15]","noteIndex":0},"citationItems":[{"id":346,"uris":["http://zotero.org/users/13606484/items/8RI8DC6D"],"itemData":{"id":346,"type":"article-journal","abstract":"In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T."}],"issued":{"date-parts":[["2007",7]]}}},{"id":347,"uris":["http://zotero.org/users/13606484/items/FD6API8V"],"itemData":{"id":347,"type":"article-journal","abstract":"The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00C12374">
        <w:rPr>
          <w:rFonts w:ascii="Cambria Math" w:hAnsi="Cambria Math" w:cs="Cambria Math"/>
        </w:rPr>
        <w:instrText>∼</w:instrText>
      </w:r>
      <w:r w:rsidR="00C12374">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T."}],"issued":{"date-parts":[["2011",1,4]]}}}],"schema":"https://github.com/citation-style-language/schema/raw/master/csl-citation.json"} </w:instrText>
      </w:r>
      <w:r w:rsidR="00FB3112">
        <w:rPr>
          <w:rFonts w:ascii="Verdana" w:hAnsi="Verdana"/>
        </w:rPr>
        <w:fldChar w:fldCharType="separate"/>
      </w:r>
      <w:r w:rsidR="00285EAC" w:rsidRPr="00285EAC">
        <w:rPr>
          <w:rFonts w:ascii="Verdana" w:hAnsi="Verdana"/>
        </w:rPr>
        <w:t>[14,15]</w:t>
      </w:r>
      <w:r w:rsidR="00FB3112">
        <w:rPr>
          <w:rFonts w:ascii="Verdana" w:hAnsi="Verdana"/>
        </w:rPr>
        <w:fldChar w:fldCharType="end"/>
      </w:r>
      <w:r w:rsidRPr="00A24B3E">
        <w:rPr>
          <w:rFonts w:ascii="Verdana" w:hAnsi="Verdana"/>
        </w:rPr>
        <w:t>,</w:t>
      </w:r>
      <w:r w:rsidR="008446F6">
        <w:rPr>
          <w:rFonts w:ascii="Verdana" w:hAnsi="Verdana"/>
        </w:rPr>
        <w:t xml:space="preserve"> and </w:t>
      </w:r>
      <w:r w:rsidR="008446F6" w:rsidRPr="008446F6">
        <w:rPr>
          <w:rFonts w:ascii="Verdana" w:hAnsi="Verdana"/>
        </w:rPr>
        <w:t>methods incorporating specialized devices for controlled loading conditions</w:t>
      </w:r>
      <w:r w:rsidR="00FB3112">
        <w:rPr>
          <w:rFonts w:ascii="Verdana" w:hAnsi="Verdana"/>
        </w:rPr>
        <w:t xml:space="preserve"> </w:t>
      </w:r>
      <w:r w:rsidR="00962616">
        <w:rPr>
          <w:rFonts w:ascii="Verdana" w:hAnsi="Verdana"/>
        </w:rPr>
        <w:t xml:space="preserve"> </w:t>
      </w:r>
      <w:r w:rsidR="00962616">
        <w:rPr>
          <w:rFonts w:ascii="Verdana" w:hAnsi="Verdana"/>
        </w:rPr>
        <w:fldChar w:fldCharType="begin"/>
      </w:r>
      <w:r w:rsidR="00C12374">
        <w:rPr>
          <w:rFonts w:ascii="Verdana" w:hAnsi="Verdana"/>
        </w:rPr>
        <w:instrText xml:space="preserve"> ADDIN ZOTERO_ITEM CSL_CITATION {"citationID":"tMVHFeMv","properties":{"formattedCitation":"[16,17]","plainCitation":"[16,17]","noteIndex":0},"citationItems":[{"id":209,"uris":["http://zotero.org/users/13606484/items/J7EDB27W"],"itemData":{"id":209,"type":"article-journal","abstract":"Abstract\n            This study investigated the use of dynamic, volumetric MRI to measure 3D skeletal motion. Ten healthy subjects were positioned on a MR</w:instrText>
      </w:r>
      <w:r w:rsidR="00C12374">
        <w:rPr>
          <w:rFonts w:ascii="Cambria Math" w:hAnsi="Cambria Math" w:cs="Cambria Math"/>
        </w:rPr>
        <w:instrText>‐</w:instrText>
      </w:r>
      <w:r w:rsidR="00C12374">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C12374">
        <w:rPr>
          <w:rFonts w:ascii="Cambria Math" w:hAnsi="Cambria Math" w:cs="Cambria Math"/>
        </w:rPr>
        <w:instrText>‐</w:instrText>
      </w:r>
      <w:r w:rsidR="00C12374">
        <w:rPr>
          <w:rFonts w:ascii="Verdana" w:hAnsi="Verdana"/>
        </w:rPr>
        <w:instrText>echo sequence in conjunction with vastly under</w:instrText>
      </w:r>
      <w:r w:rsidR="00C12374">
        <w:rPr>
          <w:rFonts w:ascii="Cambria Math" w:hAnsi="Cambria Math" w:cs="Cambria Math"/>
        </w:rPr>
        <w:instrText>‐</w:instrText>
      </w:r>
      <w:r w:rsidR="00C12374">
        <w:rPr>
          <w:rFonts w:ascii="Verdana" w:hAnsi="Verdana"/>
        </w:rPr>
        <w:instrText>sampled isotropic projection reconstruction. Knee angle was simultaneously monitored and used retrospectively to sort images into 60 frames over the motion cycle. High</w:instrText>
      </w:r>
      <w:r w:rsidR="00C12374">
        <w:rPr>
          <w:rFonts w:ascii="Cambria Math" w:hAnsi="Cambria Math" w:cs="Cambria Math"/>
        </w:rPr>
        <w:instrText>‐</w:instrText>
      </w:r>
      <w:r w:rsidR="00C12374">
        <w:rPr>
          <w:rFonts w:ascii="Verdana" w:hAnsi="Verdana"/>
        </w:rPr>
        <w:instrText>resolution static knee images were acquired and segmented to create subject</w:instrText>
      </w:r>
      <w:r w:rsidR="00C12374">
        <w:rPr>
          <w:rFonts w:ascii="Cambria Math" w:hAnsi="Cambria Math" w:cs="Cambria Math"/>
        </w:rPr>
        <w:instrText>‐</w:instrText>
      </w:r>
      <w:r w:rsidR="00C12374">
        <w:rPr>
          <w:rFonts w:ascii="Verdana" w:hAnsi="Verdana"/>
        </w:rPr>
        <w:instrText>specific models of the femur and tibia. At each time frame, bone positions and orientations were determined by automatically registering the skeletal models to the dynamic images. Three</w:instrText>
      </w:r>
      <w:r w:rsidR="00C12374">
        <w:rPr>
          <w:rFonts w:ascii="Cambria Math" w:hAnsi="Cambria Math" w:cs="Cambria Math"/>
        </w:rPr>
        <w:instrText>‐</w:instrText>
      </w:r>
      <w:r w:rsidR="00C12374">
        <w:rPr>
          <w:rFonts w:ascii="Verdana" w:hAnsi="Verdana"/>
        </w:rPr>
        <w:instrText xml:space="preserve">dimensional tibiofemoral translations and rotations were consistent across healthy subjects. Internal tibia rotations of 7.8 </w:instrText>
      </w:r>
      <w:r w:rsidR="00C12374">
        <w:rPr>
          <w:rFonts w:ascii="Verdana" w:hAnsi="Verdana" w:cs="Verdana"/>
        </w:rPr>
        <w:instrText>±</w:instrText>
      </w:r>
      <w:r w:rsidR="00C12374">
        <w:rPr>
          <w:rFonts w:ascii="Verdana" w:hAnsi="Verdana"/>
        </w:rPr>
        <w:instrText xml:space="preserve"> 3.5</w:instrText>
      </w:r>
      <w:r w:rsidR="00C12374">
        <w:rPr>
          <w:rFonts w:ascii="Verdana" w:hAnsi="Verdana" w:cs="Verdana"/>
        </w:rPr>
        <w:instrText>°</w:instrText>
      </w:r>
      <w:r w:rsidR="00C12374">
        <w:rPr>
          <w:rFonts w:ascii="Verdana" w:hAnsi="Verdana"/>
        </w:rPr>
        <w:instrText xml:space="preserve"> were present with 35.8 </w:instrText>
      </w:r>
      <w:r w:rsidR="00C12374">
        <w:rPr>
          <w:rFonts w:ascii="Verdana" w:hAnsi="Verdana" w:cs="Verdana"/>
        </w:rPr>
        <w:instrText>±</w:instrText>
      </w:r>
      <w:r w:rsidR="00C12374">
        <w:rPr>
          <w:rFonts w:ascii="Verdana" w:hAnsi="Verdana"/>
        </w:rPr>
        <w:instrText xml:space="preserve"> 3.8</w:instrText>
      </w:r>
      <w:r w:rsidR="00C12374">
        <w:rPr>
          <w:rFonts w:ascii="Verdana" w:hAnsi="Verdana" w:cs="Verdana"/>
        </w:rPr>
        <w:instrText>°</w:instrText>
      </w:r>
      <w:r w:rsidR="00C12374">
        <w:rPr>
          <w:rFonts w:ascii="Verdana" w:hAnsi="Verdana"/>
        </w:rPr>
        <w:instrText xml:space="preserve"> of knee flexion, a pattern consistent with knee kinematic measures during walking. We conclude that vastly under</w:instrText>
      </w:r>
      <w:r w:rsidR="00C12374">
        <w:rPr>
          <w:rFonts w:ascii="Cambria Math" w:hAnsi="Cambria Math" w:cs="Cambria Math"/>
        </w:rPr>
        <w:instrText>‐</w:instrText>
      </w:r>
      <w:r w:rsidR="00C12374">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G."}],"issued":{"date-parts":[["2013",5]]}}},{"id":114,"uris":["http://zotero.org/users/13606484/items/BZ8MX7PI"],"itemData":{"id":114,"type":"article-journal","abstract":"Subtle changes in knee kinematics may substantially alter cartilage contact patterns and moment generating capacities of soft tissues. The objective of this study was to use dynamic magnetic resonance imaging (MRI) to measure the inﬂuence of the timing of quadriceps loading on in vivo tibiofemoral and patellofemoral kinematics. We tested the hypothesis that load-dependent changes in knee kinematics would alter both the ﬁnite helical axis of the tibiofemoral joint and the moment arm of the patellar tendon. Eight healthy young adults were positioned supine in a MRI-compatible device that could impose either elastic or inertial loads on the lower leg in response to cyclic knee ﬂexion–extension. The elastic loading condition induced concentric quadriceps contractions with knee extension, while an inertial loading condition induced eccentric quadriceps contractions with knee ﬂexion. Peak internal knee extension moments ranged from 23 to 33 N m, which is comparable to loadings seen in normal walking. We found that anterior tibia translation, superior patella glide, and anterior patella translation were reduced by an average of 5.1, 5.7 and 2.9 mm when quadriceps loading coincided with knee ﬂexion rather than knee extension. These kinematic variations induced a distal shift in the ﬁnite helical axis of the tibiofemoral joint and a reduction in the patellar tendon moment arm. We conclude that it may be important to consider such load-dependent changes in knee kinematics when using models to ascertain soft tissue and cartilage loading during functional tasks such as gait.","container-title":"Journal of Biomechanics","DOI":"10.1016/j.jbiomech.2013.05.027","ISSN":"00219290","issue":"12","journalAbbreviation":"Journal of Biomechanics","language":"en","page":"2045-2052","source":"DOI.org (Crossref)","title":"Load-dependent variations in knee kinematics measured with dynamic MRI","volume":"46","author":[{"family":"Westphal","given":"Christopher J."},{"family":"Schmitz","given":"Anne"},{"family":"Reeder","given":"Scott B."},{"family":"Thelen","given":"Darryl G."}],"issued":{"date-parts":[["2013",8]]}}}],"schema":"https://github.com/citation-style-language/schema/raw/master/csl-citation.json"} </w:instrText>
      </w:r>
      <w:r w:rsidR="00962616">
        <w:rPr>
          <w:rFonts w:ascii="Verdana" w:hAnsi="Verdana"/>
        </w:rPr>
        <w:fldChar w:fldCharType="separate"/>
      </w:r>
      <w:r w:rsidR="00285EAC" w:rsidRPr="00285EAC">
        <w:rPr>
          <w:rFonts w:ascii="Verdana" w:hAnsi="Verdana"/>
        </w:rPr>
        <w:t>[16,17]</w:t>
      </w:r>
      <w:r w:rsidR="00962616">
        <w:rPr>
          <w:rFonts w:ascii="Verdana" w:hAnsi="Verdana"/>
        </w:rPr>
        <w:fldChar w:fldCharType="end"/>
      </w:r>
      <w:r w:rsidRPr="00A24B3E">
        <w:rPr>
          <w:rFonts w:ascii="Verdana" w:hAnsi="Verdana"/>
        </w:rPr>
        <w:t xml:space="preserve"> each offering unique capabilities for capturing </w:t>
      </w:r>
      <w:r w:rsidR="00346553">
        <w:rPr>
          <w:rFonts w:ascii="Verdana" w:hAnsi="Verdana"/>
        </w:rPr>
        <w:t xml:space="preserve">in vivo </w:t>
      </w:r>
      <w:r w:rsidRPr="00A24B3E">
        <w:rPr>
          <w:rFonts w:ascii="Verdana" w:hAnsi="Verdana"/>
        </w:rPr>
        <w:t xml:space="preserve">knee motion. </w:t>
      </w:r>
    </w:p>
    <w:p w14:paraId="46F2BBA1" w14:textId="6A64AC03" w:rsidR="00A747A8" w:rsidRPr="00A747A8" w:rsidRDefault="00A747A8" w:rsidP="00A747A8">
      <w:pPr>
        <w:spacing w:line="360" w:lineRule="auto"/>
        <w:jc w:val="both"/>
        <w:rPr>
          <w:rFonts w:ascii="Verdana" w:hAnsi="Verdana"/>
        </w:rPr>
      </w:pPr>
      <w:commentRangeStart w:id="0"/>
      <w:commentRangeStart w:id="1"/>
      <w:r w:rsidRPr="00A747A8">
        <w:rPr>
          <w:rFonts w:ascii="Verdana" w:hAnsi="Verdana"/>
        </w:rPr>
        <w:t xml:space="preserve">In these dynamic MRI studies of knee </w:t>
      </w:r>
      <w:r w:rsidR="000742DB">
        <w:rPr>
          <w:rFonts w:ascii="Verdana" w:hAnsi="Verdana"/>
        </w:rPr>
        <w:t>motion</w:t>
      </w:r>
      <w:r w:rsidRPr="00A747A8">
        <w:rPr>
          <w:rFonts w:ascii="Verdana" w:hAnsi="Verdana"/>
        </w:rPr>
        <w:t>, researchers have employed various methods to extract kinematic parameters. Some studies use</w:t>
      </w:r>
      <w:r w:rsidR="000742DB">
        <w:rPr>
          <w:rFonts w:ascii="Verdana" w:hAnsi="Verdana"/>
        </w:rPr>
        <w:t>d</w:t>
      </w:r>
      <w:r w:rsidRPr="00A747A8">
        <w:rPr>
          <w:rFonts w:ascii="Verdana" w:hAnsi="Verdana"/>
        </w:rPr>
        <w:t xml:space="preserve"> high-resolution static MRI scans to create detailed 3D models of the bones, which </w:t>
      </w:r>
      <w:r w:rsidR="000742DB">
        <w:rPr>
          <w:rFonts w:ascii="Verdana" w:hAnsi="Verdana"/>
        </w:rPr>
        <w:t>were</w:t>
      </w:r>
      <w:r w:rsidR="000742DB" w:rsidRPr="00A747A8">
        <w:rPr>
          <w:rFonts w:ascii="Verdana" w:hAnsi="Verdana"/>
        </w:rPr>
        <w:t xml:space="preserve"> </w:t>
      </w:r>
      <w:r w:rsidRPr="00A747A8">
        <w:rPr>
          <w:rFonts w:ascii="Verdana" w:hAnsi="Verdana"/>
        </w:rPr>
        <w:t>then registered to lower-resolution dynamic MRI frames</w:t>
      </w:r>
      <w:r w:rsidR="00020062">
        <w:rPr>
          <w:rFonts w:ascii="Verdana" w:hAnsi="Verdana"/>
        </w:rPr>
        <w:t xml:space="preserve"> </w:t>
      </w:r>
      <w:r w:rsidR="00020062">
        <w:rPr>
          <w:rFonts w:ascii="Verdana" w:hAnsi="Verdana"/>
        </w:rPr>
        <w:fldChar w:fldCharType="begin"/>
      </w:r>
      <w:r w:rsidR="00C12374">
        <w:rPr>
          <w:rFonts w:ascii="Verdana" w:hAnsi="Verdana"/>
        </w:rPr>
        <w:instrText xml:space="preserve"> ADDIN ZOTERO_ITEM CSL_CITATION {"citationID":"emYlb5HY","properties":{"formattedCitation":"[10,16]","plainCitation":"[10,16]","noteIndex":0},"citationItems":[{"id":165,"uris":["http://zotero.org/users/13606484/items/DNEQ2FLV"],"itemData":{"id":165,"type":"article-journal","abstract":"The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209,"uris":["http://zotero.org/users/13606484/items/J7EDB27W"],"itemData":{"id":209,"type":"article-journal","abstract":"Abstract\n            This study investigated the use of dynamic, volumetric MRI to measure 3D skeletal motion. Ten healthy subjects were positioned on a MR</w:instrText>
      </w:r>
      <w:r w:rsidR="00C12374">
        <w:rPr>
          <w:rFonts w:ascii="Cambria Math" w:hAnsi="Cambria Math" w:cs="Cambria Math"/>
        </w:rPr>
        <w:instrText>‐</w:instrText>
      </w:r>
      <w:r w:rsidR="00C12374">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C12374">
        <w:rPr>
          <w:rFonts w:ascii="Cambria Math" w:hAnsi="Cambria Math" w:cs="Cambria Math"/>
        </w:rPr>
        <w:instrText>‐</w:instrText>
      </w:r>
      <w:r w:rsidR="00C12374">
        <w:rPr>
          <w:rFonts w:ascii="Verdana" w:hAnsi="Verdana"/>
        </w:rPr>
        <w:instrText>echo sequence in conjunction with vastly under</w:instrText>
      </w:r>
      <w:r w:rsidR="00C12374">
        <w:rPr>
          <w:rFonts w:ascii="Cambria Math" w:hAnsi="Cambria Math" w:cs="Cambria Math"/>
        </w:rPr>
        <w:instrText>‐</w:instrText>
      </w:r>
      <w:r w:rsidR="00C12374">
        <w:rPr>
          <w:rFonts w:ascii="Verdana" w:hAnsi="Verdana"/>
        </w:rPr>
        <w:instrText>sampled isotropic projection reconstruction. Knee angle was simultaneously monitored and used retrospectively to sort images into 60 frames over the motion cycle. High</w:instrText>
      </w:r>
      <w:r w:rsidR="00C12374">
        <w:rPr>
          <w:rFonts w:ascii="Cambria Math" w:hAnsi="Cambria Math" w:cs="Cambria Math"/>
        </w:rPr>
        <w:instrText>‐</w:instrText>
      </w:r>
      <w:r w:rsidR="00C12374">
        <w:rPr>
          <w:rFonts w:ascii="Verdana" w:hAnsi="Verdana"/>
        </w:rPr>
        <w:instrText>resolution static knee images were acquired and segmented to create subject</w:instrText>
      </w:r>
      <w:r w:rsidR="00C12374">
        <w:rPr>
          <w:rFonts w:ascii="Cambria Math" w:hAnsi="Cambria Math" w:cs="Cambria Math"/>
        </w:rPr>
        <w:instrText>‐</w:instrText>
      </w:r>
      <w:r w:rsidR="00C12374">
        <w:rPr>
          <w:rFonts w:ascii="Verdana" w:hAnsi="Verdana"/>
        </w:rPr>
        <w:instrText>specific models of the femur and tibia. At each time frame, bone positions and orientations were determined by automatically registering the skeletal models to the dynamic images. Three</w:instrText>
      </w:r>
      <w:r w:rsidR="00C12374">
        <w:rPr>
          <w:rFonts w:ascii="Cambria Math" w:hAnsi="Cambria Math" w:cs="Cambria Math"/>
        </w:rPr>
        <w:instrText>‐</w:instrText>
      </w:r>
      <w:r w:rsidR="00C12374">
        <w:rPr>
          <w:rFonts w:ascii="Verdana" w:hAnsi="Verdana"/>
        </w:rPr>
        <w:instrText xml:space="preserve">dimensional tibiofemoral translations and rotations were consistent across healthy subjects. Internal tibia rotations of 7.8 </w:instrText>
      </w:r>
      <w:r w:rsidR="00C12374">
        <w:rPr>
          <w:rFonts w:ascii="Verdana" w:hAnsi="Verdana" w:cs="Verdana"/>
        </w:rPr>
        <w:instrText>±</w:instrText>
      </w:r>
      <w:r w:rsidR="00C12374">
        <w:rPr>
          <w:rFonts w:ascii="Verdana" w:hAnsi="Verdana"/>
        </w:rPr>
        <w:instrText xml:space="preserve"> 3.5</w:instrText>
      </w:r>
      <w:r w:rsidR="00C12374">
        <w:rPr>
          <w:rFonts w:ascii="Verdana" w:hAnsi="Verdana" w:cs="Verdana"/>
        </w:rPr>
        <w:instrText>°</w:instrText>
      </w:r>
      <w:r w:rsidR="00C12374">
        <w:rPr>
          <w:rFonts w:ascii="Verdana" w:hAnsi="Verdana"/>
        </w:rPr>
        <w:instrText xml:space="preserve"> were present with 35.8 </w:instrText>
      </w:r>
      <w:r w:rsidR="00C12374">
        <w:rPr>
          <w:rFonts w:ascii="Verdana" w:hAnsi="Verdana" w:cs="Verdana"/>
        </w:rPr>
        <w:instrText>±</w:instrText>
      </w:r>
      <w:r w:rsidR="00C12374">
        <w:rPr>
          <w:rFonts w:ascii="Verdana" w:hAnsi="Verdana"/>
        </w:rPr>
        <w:instrText xml:space="preserve"> 3.8</w:instrText>
      </w:r>
      <w:r w:rsidR="00C12374">
        <w:rPr>
          <w:rFonts w:ascii="Verdana" w:hAnsi="Verdana" w:cs="Verdana"/>
        </w:rPr>
        <w:instrText>°</w:instrText>
      </w:r>
      <w:r w:rsidR="00C12374">
        <w:rPr>
          <w:rFonts w:ascii="Verdana" w:hAnsi="Verdana"/>
        </w:rPr>
        <w:instrText xml:space="preserve"> of knee flexion, a pattern consistent with knee kinematic measures during walking. We conclude that vastly under</w:instrText>
      </w:r>
      <w:r w:rsidR="00C12374">
        <w:rPr>
          <w:rFonts w:ascii="Cambria Math" w:hAnsi="Cambria Math" w:cs="Cambria Math"/>
        </w:rPr>
        <w:instrText>‐</w:instrText>
      </w:r>
      <w:r w:rsidR="00C12374">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G."}],"issued":{"date-parts":[["2013",5]]}}}],"schema":"https://github.com/citation-style-language/schema/raw/master/csl-citation.json"} </w:instrText>
      </w:r>
      <w:r w:rsidR="00020062">
        <w:rPr>
          <w:rFonts w:ascii="Verdana" w:hAnsi="Verdana"/>
        </w:rPr>
        <w:fldChar w:fldCharType="separate"/>
      </w:r>
      <w:r w:rsidR="00285EAC" w:rsidRPr="00285EAC">
        <w:rPr>
          <w:rFonts w:ascii="Verdana" w:hAnsi="Verdana"/>
        </w:rPr>
        <w:t>[10,16]</w:t>
      </w:r>
      <w:r w:rsidR="00020062">
        <w:rPr>
          <w:rFonts w:ascii="Verdana" w:hAnsi="Verdana"/>
        </w:rPr>
        <w:fldChar w:fldCharType="end"/>
      </w:r>
      <w:r w:rsidRPr="00A747A8">
        <w:rPr>
          <w:rFonts w:ascii="Verdana" w:hAnsi="Verdana"/>
        </w:rPr>
        <w:t xml:space="preserve">. </w:t>
      </w:r>
      <w:r w:rsidR="004B3816" w:rsidRPr="004B3816">
        <w:rPr>
          <w:rFonts w:ascii="Verdana" w:hAnsi="Verdana"/>
        </w:rPr>
        <w:t xml:space="preserve">Alternatively, some studies have employed landmark-based tracking methods, such as using a semi-automatic tracking algorithm where bony landmarks are manually identified in the first dynamic frame and then tracked across subsequent frames using normalized </w:t>
      </w:r>
      <w:r w:rsidR="004B3816" w:rsidRPr="004B3816">
        <w:rPr>
          <w:rFonts w:ascii="Verdana" w:hAnsi="Verdana"/>
        </w:rPr>
        <w:lastRenderedPageBreak/>
        <w:t xml:space="preserve">cross-correlation </w:t>
      </w:r>
      <w:r w:rsidR="004B3816">
        <w:rPr>
          <w:rFonts w:ascii="Verdana" w:hAnsi="Verdana"/>
        </w:rPr>
        <w:fldChar w:fldCharType="begin"/>
      </w:r>
      <w:r w:rsidR="00C12374">
        <w:rPr>
          <w:rFonts w:ascii="Verdana" w:hAnsi="Verdana"/>
        </w:rPr>
        <w:instrText xml:space="preserve"> ADDIN ZOTERO_ITEM CSL_CITATION {"citationID":"LWSEeqkf","properties":{"formattedCitation":"[11]","plainCitation":"[11]","noteIndex":0},"citationItems":[{"id":337,"uris":["http://zotero.org/users/13606484/items/H2KK6ALT"],"itemData":{"id":337,"type":"article-journal","abstract":"Abnormal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sidR="004B3816">
        <w:rPr>
          <w:rFonts w:ascii="Verdana" w:hAnsi="Verdana"/>
        </w:rPr>
        <w:fldChar w:fldCharType="separate"/>
      </w:r>
      <w:r w:rsidR="00285EAC" w:rsidRPr="00285EAC">
        <w:rPr>
          <w:rFonts w:ascii="Verdana" w:hAnsi="Verdana"/>
        </w:rPr>
        <w:t>[11]</w:t>
      </w:r>
      <w:r w:rsidR="004B3816">
        <w:rPr>
          <w:rFonts w:ascii="Verdana" w:hAnsi="Verdana"/>
        </w:rPr>
        <w:fldChar w:fldCharType="end"/>
      </w:r>
      <w:r w:rsidR="00117673">
        <w:rPr>
          <w:rFonts w:ascii="Verdana" w:hAnsi="Verdana"/>
        </w:rPr>
        <w:t>.</w:t>
      </w:r>
      <w:r w:rsidR="00117673" w:rsidRPr="00117673">
        <w:t xml:space="preserve"> </w:t>
      </w:r>
      <w:r w:rsidR="00117673" w:rsidRPr="00117673">
        <w:rPr>
          <w:rFonts w:ascii="Verdana" w:hAnsi="Verdana"/>
        </w:rPr>
        <w:t>Others have used motion-triggered imaging to compare bone position measurements between static and dynamic conditions</w:t>
      </w:r>
      <w:r w:rsidR="00117673">
        <w:rPr>
          <w:rFonts w:ascii="Verdana" w:hAnsi="Verdana"/>
        </w:rPr>
        <w:t xml:space="preserve"> </w:t>
      </w:r>
      <w:r w:rsidR="004B3816">
        <w:rPr>
          <w:rFonts w:ascii="Verdana" w:hAnsi="Verdana"/>
        </w:rPr>
        <w:fldChar w:fldCharType="begin"/>
      </w:r>
      <w:r w:rsidR="00C12374">
        <w:rPr>
          <w:rFonts w:ascii="Verdana" w:hAnsi="Verdana"/>
        </w:rPr>
        <w:instrText xml:space="preserve"> ADDIN ZOTERO_ITEM CSL_CITATION {"citationID":"XhgAKimN","properties":{"formattedCitation":"[13]","plainCitation":"[13]","noteIndex":0},"citationItems":[{"id":340,"uris":["http://zotero.org/users/13606484/items/B2T5L9UC"],"itemData":{"id":340,"type":"article-journal","abstract":"To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 </w:instrText>
      </w:r>
      <w:r w:rsidR="004B3816">
        <w:rPr>
          <w:rFonts w:ascii="Verdana" w:hAnsi="Verdana"/>
        </w:rPr>
        <w:fldChar w:fldCharType="separate"/>
      </w:r>
      <w:r w:rsidR="00285EAC" w:rsidRPr="00285EAC">
        <w:rPr>
          <w:rFonts w:ascii="Verdana" w:hAnsi="Verdana"/>
        </w:rPr>
        <w:t>[13]</w:t>
      </w:r>
      <w:r w:rsidR="004B3816">
        <w:rPr>
          <w:rFonts w:ascii="Verdana" w:hAnsi="Verdana"/>
        </w:rPr>
        <w:fldChar w:fldCharType="end"/>
      </w:r>
      <w:r w:rsidR="004B3816" w:rsidRPr="004B3816">
        <w:rPr>
          <w:rFonts w:ascii="Verdana" w:hAnsi="Verdana"/>
        </w:rPr>
        <w:t>.</w:t>
      </w:r>
      <w:commentRangeEnd w:id="0"/>
      <w:r w:rsidR="002853D9">
        <w:rPr>
          <w:rStyle w:val="CommentReference"/>
        </w:rPr>
        <w:commentReference w:id="0"/>
      </w:r>
      <w:commentRangeEnd w:id="1"/>
      <w:r w:rsidR="00080E55">
        <w:rPr>
          <w:rStyle w:val="CommentReference"/>
        </w:rPr>
        <w:commentReference w:id="1"/>
      </w:r>
    </w:p>
    <w:p w14:paraId="08A66BCB" w14:textId="79BE6F5B" w:rsidR="00117673" w:rsidRDefault="00117673" w:rsidP="00194022">
      <w:pPr>
        <w:spacing w:line="360" w:lineRule="auto"/>
        <w:jc w:val="both"/>
        <w:rPr>
          <w:rFonts w:ascii="Verdana" w:hAnsi="Verdana"/>
        </w:rPr>
      </w:pPr>
      <w:r w:rsidRPr="00117673">
        <w:rPr>
          <w:rFonts w:ascii="Verdana" w:hAnsi="Verdana"/>
        </w:rPr>
        <w:t xml:space="preserve">In this work, we present a semi-automated method for tracking bone motion in 2D sagittal CINE MRI sequences acquired during controlled knee flexion-extension using a custom MRI-compatible loading device. Our approach uses edge detection followed by frame-to-frame transformation optimization to automatically propagate initial bone segmentations throughout the motion cycle. </w:t>
      </w:r>
      <w:commentRangeStart w:id="2"/>
      <w:commentRangeStart w:id="3"/>
      <w:r w:rsidRPr="00117673">
        <w:rPr>
          <w:rFonts w:ascii="Verdana" w:hAnsi="Verdana"/>
        </w:rPr>
        <w:t>Unlike previous approaches</w:t>
      </w:r>
      <w:commentRangeEnd w:id="2"/>
      <w:r w:rsidR="00B43E8E">
        <w:rPr>
          <w:rStyle w:val="CommentReference"/>
        </w:rPr>
        <w:commentReference w:id="2"/>
      </w:r>
      <w:commentRangeEnd w:id="3"/>
      <w:r w:rsidR="00194022">
        <w:rPr>
          <w:rStyle w:val="CommentReference"/>
        </w:rPr>
        <w:commentReference w:id="3"/>
      </w:r>
      <w:ins w:id="4" w:author="Aayush Nepal" w:date="2024-11-26T19:15:00Z" w16du:dateUtc="2024-11-26T18:15:00Z">
        <w:r w:rsidR="00194022">
          <w:rPr>
            <w:rFonts w:ascii="Verdana" w:hAnsi="Verdana"/>
          </w:rPr>
          <w:t xml:space="preserve"> Unlike methods requiring 3D bone models</w:t>
        </w:r>
      </w:ins>
      <w:r w:rsidRPr="00117673">
        <w:rPr>
          <w:rFonts w:ascii="Verdana" w:hAnsi="Verdana"/>
        </w:rPr>
        <w:t xml:space="preserve">, our technique operates directly on </w:t>
      </w:r>
      <w:r w:rsidR="009D435A" w:rsidRPr="00117673">
        <w:rPr>
          <w:rFonts w:ascii="Verdana" w:hAnsi="Verdana"/>
        </w:rPr>
        <w:t>dynamic</w:t>
      </w:r>
      <w:r w:rsidRPr="00117673">
        <w:rPr>
          <w:rFonts w:ascii="Verdana" w:hAnsi="Verdana"/>
        </w:rPr>
        <w:t xml:space="preserve"> frames without requiring additional static scans, potentially streamlining the overall analysis process.</w:t>
      </w:r>
      <w:del w:id="5" w:author="Aayush Nepal" w:date="2024-11-26T20:06:00Z" w16du:dateUtc="2024-11-26T19:06:00Z">
        <w:r w:rsidRPr="00117673" w:rsidDel="00B365EC">
          <w:rPr>
            <w:rFonts w:ascii="Verdana" w:hAnsi="Verdana"/>
          </w:rPr>
          <w:delText xml:space="preserve"> </w:delText>
        </w:r>
        <w:commentRangeStart w:id="6"/>
        <w:commentRangeStart w:id="7"/>
        <w:r w:rsidRPr="00117673" w:rsidDel="00B365EC">
          <w:rPr>
            <w:rFonts w:ascii="Verdana" w:hAnsi="Verdana"/>
          </w:rPr>
          <w:delText xml:space="preserve">The primary objective was to develop </w:delText>
        </w:r>
        <w:r w:rsidR="00B43E8E" w:rsidDel="00B365EC">
          <w:rPr>
            <w:rFonts w:ascii="Verdana" w:hAnsi="Verdana"/>
          </w:rPr>
          <w:delText>a</w:delText>
        </w:r>
        <w:r w:rsidR="00B43E8E" w:rsidRPr="00117673" w:rsidDel="00B365EC">
          <w:rPr>
            <w:rFonts w:ascii="Verdana" w:hAnsi="Verdana"/>
          </w:rPr>
          <w:delText xml:space="preserve"> </w:delText>
        </w:r>
        <w:r w:rsidRPr="00117673" w:rsidDel="00B365EC">
          <w:rPr>
            <w:rFonts w:ascii="Verdana" w:hAnsi="Verdana"/>
          </w:rPr>
          <w:delText xml:space="preserve">bone tracking method with minimal manual </w:delText>
        </w:r>
        <w:r w:rsidR="00B43E8E" w:rsidDel="00B365EC">
          <w:rPr>
            <w:rFonts w:ascii="Verdana" w:hAnsi="Verdana"/>
          </w:rPr>
          <w:delText>interaction</w:delText>
        </w:r>
        <w:r w:rsidR="00B43E8E" w:rsidRPr="00117673" w:rsidDel="00B365EC">
          <w:rPr>
            <w:rFonts w:ascii="Verdana" w:hAnsi="Verdana"/>
          </w:rPr>
          <w:delText xml:space="preserve"> </w:delText>
        </w:r>
        <w:r w:rsidRPr="00117673" w:rsidDel="00B365EC">
          <w:rPr>
            <w:rFonts w:ascii="Verdana" w:hAnsi="Verdana"/>
          </w:rPr>
          <w:delText>requirement</w:delText>
        </w:r>
        <w:commentRangeEnd w:id="6"/>
        <w:r w:rsidR="00B43E8E" w:rsidDel="00B365EC">
          <w:rPr>
            <w:rStyle w:val="CommentReference"/>
          </w:rPr>
          <w:commentReference w:id="6"/>
        </w:r>
      </w:del>
      <w:commentRangeEnd w:id="7"/>
      <w:r w:rsidR="00B365EC">
        <w:rPr>
          <w:rStyle w:val="CommentReference"/>
        </w:rPr>
        <w:commentReference w:id="7"/>
      </w:r>
      <w:r w:rsidRPr="00117673">
        <w:rPr>
          <w:rFonts w:ascii="Verdana" w:hAnsi="Verdana"/>
        </w:rPr>
        <w:t>.</w:t>
      </w:r>
      <w:ins w:id="8" w:author="Aayush Nepal" w:date="2024-11-26T20:07:00Z" w16du:dateUtc="2024-11-26T19:07:00Z">
        <w:r w:rsidR="00B365EC">
          <w:rPr>
            <w:rFonts w:ascii="Verdana" w:hAnsi="Verdana"/>
          </w:rPr>
          <w:t xml:space="preserve"> </w:t>
        </w:r>
      </w:ins>
      <w:ins w:id="9" w:author="Aayush Nepal" w:date="2024-11-26T20:07:00Z">
        <w:r w:rsidR="00B365EC" w:rsidRPr="00B365EC">
          <w:rPr>
            <w:rFonts w:ascii="Verdana" w:hAnsi="Verdana"/>
          </w:rPr>
          <w:t>The primary objective was to develop and validate a bone tracking method that can reliably extract bone motion parameters directly from dynamic MRI sequences</w:t>
        </w:r>
      </w:ins>
      <w:ins w:id="10" w:author="Aayush Nepal" w:date="2024-11-26T20:07:00Z" w16du:dateUtc="2024-11-26T19:07:00Z">
        <w:r w:rsidR="00B365EC">
          <w:rPr>
            <w:rFonts w:ascii="Verdana" w:hAnsi="Verdana"/>
          </w:rPr>
          <w:t xml:space="preserve">. </w:t>
        </w:r>
      </w:ins>
      <w:r w:rsidRPr="00117673">
        <w:rPr>
          <w:rFonts w:ascii="Verdana" w:hAnsi="Verdana"/>
        </w:rPr>
        <w:t xml:space="preserve"> </w:t>
      </w:r>
      <w:r w:rsidR="00B365EC" w:rsidRPr="00B365EC">
        <w:rPr>
          <w:rFonts w:ascii="Verdana" w:hAnsi="Verdana"/>
        </w:rPr>
        <w:t>To validate our approach, we compared centroid-based distance measurements between manual and semi-automated segmentation across all frames throughout the motion cycle, demonstrating that the developed semi-automated method achieves improved measurement precision while significantly reducing processing time compared to manual approaches</w:t>
      </w:r>
    </w:p>
    <w:p w14:paraId="031B08CC" w14:textId="5C6ACF7A" w:rsidR="00662A91" w:rsidRDefault="00662A91" w:rsidP="00727147">
      <w:pPr>
        <w:spacing w:line="360" w:lineRule="auto"/>
        <w:rPr>
          <w:rFonts w:ascii="Verdana" w:hAnsi="Verdana"/>
          <w:u w:val="single"/>
        </w:rPr>
      </w:pPr>
      <w:r>
        <w:rPr>
          <w:rFonts w:ascii="Verdana" w:hAnsi="Verdana"/>
          <w:u w:val="single"/>
        </w:rPr>
        <w:t>2. Material and Methods</w:t>
      </w:r>
    </w:p>
    <w:p w14:paraId="4AE89D5E" w14:textId="48DA0A13" w:rsidR="00E328D8" w:rsidRDefault="003E1409" w:rsidP="00727147">
      <w:pPr>
        <w:spacing w:line="360" w:lineRule="auto"/>
        <w:rPr>
          <w:rFonts w:ascii="Verdana" w:hAnsi="Verdana"/>
          <w:u w:val="single"/>
        </w:rPr>
      </w:pPr>
      <w:r w:rsidRPr="5FE521F8">
        <w:rPr>
          <w:rFonts w:ascii="Verdana" w:hAnsi="Verdana"/>
          <w:u w:val="single"/>
        </w:rPr>
        <w:t>2.</w:t>
      </w:r>
      <w:r w:rsidR="447A5B3E" w:rsidRPr="5FE521F8">
        <w:rPr>
          <w:rFonts w:ascii="Verdana" w:hAnsi="Verdana"/>
          <w:u w:val="single"/>
        </w:rPr>
        <w:t>1</w:t>
      </w:r>
      <w:r w:rsidRPr="5FE521F8">
        <w:rPr>
          <w:rFonts w:ascii="Verdana" w:hAnsi="Verdana"/>
          <w:u w:val="single"/>
        </w:rPr>
        <w:t xml:space="preserve"> </w:t>
      </w:r>
      <w:r w:rsidR="53ADC6AB" w:rsidRPr="5FE521F8">
        <w:rPr>
          <w:rFonts w:ascii="Verdana" w:hAnsi="Verdana"/>
          <w:u w:val="single"/>
        </w:rPr>
        <w:t xml:space="preserve">Image </w:t>
      </w:r>
      <w:r w:rsidR="0047266F">
        <w:rPr>
          <w:rFonts w:ascii="Verdana" w:hAnsi="Verdana"/>
          <w:u w:val="single"/>
        </w:rPr>
        <w:t>A</w:t>
      </w:r>
      <w:r w:rsidR="53ADC6AB" w:rsidRPr="5FE521F8">
        <w:rPr>
          <w:rFonts w:ascii="Verdana" w:hAnsi="Verdana"/>
          <w:u w:val="single"/>
        </w:rPr>
        <w:t xml:space="preserve">cquisition and </w:t>
      </w:r>
      <w:r w:rsidR="0047266F">
        <w:rPr>
          <w:rFonts w:ascii="Verdana" w:hAnsi="Verdana"/>
          <w:u w:val="single"/>
        </w:rPr>
        <w:t>R</w:t>
      </w:r>
      <w:r w:rsidR="53ADC6AB" w:rsidRPr="5FE521F8">
        <w:rPr>
          <w:rFonts w:ascii="Verdana" w:hAnsi="Verdana"/>
          <w:u w:val="single"/>
        </w:rPr>
        <w:t>econstruction</w:t>
      </w:r>
    </w:p>
    <w:p w14:paraId="5C4A94D4" w14:textId="423A8D69" w:rsidR="005702C6" w:rsidRDefault="007C6C76" w:rsidP="00662A7A">
      <w:pPr>
        <w:spacing w:line="360" w:lineRule="auto"/>
        <w:jc w:val="both"/>
        <w:rPr>
          <w:rFonts w:ascii="Verdana" w:hAnsi="Verdana"/>
        </w:rPr>
      </w:pPr>
      <w:r w:rsidRPr="007C6C76">
        <w:rPr>
          <w:rFonts w:ascii="Verdana" w:hAnsi="Verdana"/>
        </w:rPr>
        <w:t>Five healthy volunteers (</w:t>
      </w:r>
      <w:r w:rsidR="00ED6D8F">
        <w:rPr>
          <w:rFonts w:ascii="Verdana" w:hAnsi="Verdana"/>
        </w:rPr>
        <w:t xml:space="preserve">three males and two females, </w:t>
      </w:r>
      <w:r w:rsidRPr="007C6C76">
        <w:rPr>
          <w:rFonts w:ascii="Verdana" w:hAnsi="Verdana"/>
        </w:rPr>
        <w:t>age 2</w:t>
      </w:r>
      <w:r w:rsidR="00495849">
        <w:rPr>
          <w:rFonts w:ascii="Verdana" w:hAnsi="Verdana"/>
        </w:rPr>
        <w:t>4</w:t>
      </w:r>
      <w:r w:rsidRPr="007C6C76">
        <w:rPr>
          <w:rFonts w:ascii="Verdana" w:hAnsi="Verdana"/>
        </w:rPr>
        <w:t>-39</w:t>
      </w:r>
      <w:r w:rsidR="0047266F">
        <w:rPr>
          <w:rFonts w:ascii="Verdana" w:hAnsi="Verdana"/>
        </w:rPr>
        <w:t xml:space="preserve"> years</w:t>
      </w:r>
      <w:r w:rsidR="00495849">
        <w:rPr>
          <w:rFonts w:ascii="Verdana" w:hAnsi="Verdana"/>
        </w:rPr>
        <w:t xml:space="preserve">, </w:t>
      </w:r>
      <w:r w:rsidR="00E31065">
        <w:rPr>
          <w:rFonts w:ascii="Verdana" w:hAnsi="Verdana"/>
        </w:rPr>
        <w:t xml:space="preserve">body </w:t>
      </w:r>
      <w:r w:rsidR="0047266F">
        <w:rPr>
          <w:rFonts w:ascii="Verdana" w:hAnsi="Verdana"/>
        </w:rPr>
        <w:t>mass</w:t>
      </w:r>
      <w:r w:rsidR="00495849">
        <w:rPr>
          <w:rFonts w:ascii="Verdana" w:hAnsi="Verdana"/>
        </w:rPr>
        <w:t xml:space="preserve"> 55-90 kg</w:t>
      </w:r>
      <w:r w:rsidRPr="007C6C76">
        <w:rPr>
          <w:rFonts w:ascii="Verdana" w:hAnsi="Verdana"/>
        </w:rPr>
        <w:t xml:space="preserve">) participated in this study. Dynamic MRI scans were </w:t>
      </w:r>
      <w:r w:rsidR="0047266F">
        <w:rPr>
          <w:rFonts w:ascii="Verdana" w:hAnsi="Verdana"/>
        </w:rPr>
        <w:t>acquired for</w:t>
      </w:r>
      <w:r w:rsidRPr="007C6C76">
        <w:rPr>
          <w:rFonts w:ascii="Verdana" w:hAnsi="Verdana"/>
        </w:rPr>
        <w:t xml:space="preserve"> the left leg of each participant using a 3</w:t>
      </w:r>
      <w:r w:rsidR="00E31065">
        <w:rPr>
          <w:rFonts w:ascii="Verdana" w:hAnsi="Verdana"/>
        </w:rPr>
        <w:t xml:space="preserve"> </w:t>
      </w:r>
      <w:r w:rsidRPr="007C6C76">
        <w:rPr>
          <w:rFonts w:ascii="Verdana" w:hAnsi="Verdana"/>
        </w:rPr>
        <w:t>T</w:t>
      </w:r>
      <w:r w:rsidR="00E31065">
        <w:rPr>
          <w:rFonts w:ascii="Verdana" w:hAnsi="Verdana"/>
        </w:rPr>
        <w:t xml:space="preserve"> </w:t>
      </w:r>
      <w:r w:rsidR="00662A7A">
        <w:rPr>
          <w:rFonts w:ascii="Verdana" w:hAnsi="Verdana"/>
        </w:rPr>
        <w:t xml:space="preserve">clinical </w:t>
      </w:r>
      <w:r w:rsidR="00662A7A" w:rsidRPr="007C6C76">
        <w:rPr>
          <w:rFonts w:ascii="Verdana" w:hAnsi="Verdana"/>
        </w:rPr>
        <w:t>whole</w:t>
      </w:r>
      <w:r w:rsidR="00E31065">
        <w:rPr>
          <w:rFonts w:ascii="Verdana" w:hAnsi="Verdana"/>
        </w:rPr>
        <w:t>-body</w:t>
      </w:r>
      <w:r w:rsidR="00E31065" w:rsidRPr="007C6C76">
        <w:rPr>
          <w:rFonts w:ascii="Verdana" w:hAnsi="Verdana"/>
        </w:rPr>
        <w:t xml:space="preserve"> </w:t>
      </w:r>
      <w:r w:rsidR="00E31065">
        <w:rPr>
          <w:rFonts w:ascii="Verdana" w:hAnsi="Verdana"/>
        </w:rPr>
        <w:t xml:space="preserve">MRI </w:t>
      </w:r>
      <w:r w:rsidRPr="007C6C76">
        <w:rPr>
          <w:rFonts w:ascii="Verdana" w:hAnsi="Verdana"/>
        </w:rPr>
        <w:t>scanner</w:t>
      </w:r>
      <w:r w:rsidR="00495849">
        <w:rPr>
          <w:rFonts w:ascii="Verdana" w:hAnsi="Verdana"/>
        </w:rPr>
        <w:t xml:space="preserve"> (</w:t>
      </w:r>
      <w:r w:rsidR="00E31065">
        <w:rPr>
          <w:rFonts w:ascii="Verdana" w:hAnsi="Verdana"/>
        </w:rPr>
        <w:t xml:space="preserve">MAGNETOM Prisma, </w:t>
      </w:r>
      <w:r w:rsidR="00495849">
        <w:rPr>
          <w:rFonts w:ascii="Verdana" w:hAnsi="Verdana"/>
        </w:rPr>
        <w:t xml:space="preserve">Siemens </w:t>
      </w:r>
      <w:proofErr w:type="spellStart"/>
      <w:r w:rsidR="00495849">
        <w:rPr>
          <w:rFonts w:ascii="Verdana" w:hAnsi="Verdana"/>
        </w:rPr>
        <w:t>Healthineers</w:t>
      </w:r>
      <w:proofErr w:type="spellEnd"/>
      <w:r w:rsidR="00495849">
        <w:rPr>
          <w:rFonts w:ascii="Verdana" w:hAnsi="Verdana"/>
        </w:rPr>
        <w:t>)</w:t>
      </w:r>
      <w:r w:rsidRPr="007C6C76">
        <w:rPr>
          <w:rFonts w:ascii="Verdana" w:hAnsi="Verdana"/>
        </w:rPr>
        <w:t>.</w:t>
      </w:r>
    </w:p>
    <w:p w14:paraId="184AF8F7" w14:textId="116ABAED" w:rsidR="005702C6" w:rsidRPr="005702C6" w:rsidRDefault="005702C6" w:rsidP="00662A7A">
      <w:pPr>
        <w:spacing w:line="360" w:lineRule="auto"/>
        <w:jc w:val="both"/>
        <w:rPr>
          <w:rFonts w:ascii="Verdana" w:hAnsi="Verdana"/>
        </w:rPr>
      </w:pPr>
      <w:r w:rsidRPr="005702C6">
        <w:rPr>
          <w:rFonts w:ascii="Verdana" w:hAnsi="Verdana"/>
        </w:rPr>
        <w:t xml:space="preserve">A custom MRI-safe </w:t>
      </w:r>
      <w:r w:rsidR="00E14B31">
        <w:rPr>
          <w:rFonts w:ascii="Verdana" w:hAnsi="Verdana"/>
        </w:rPr>
        <w:t xml:space="preserve">knee motion and loading </w:t>
      </w:r>
      <w:r w:rsidRPr="005702C6">
        <w:rPr>
          <w:rFonts w:ascii="Verdana" w:hAnsi="Verdana"/>
        </w:rPr>
        <w:t xml:space="preserve">device </w:t>
      </w:r>
      <w:r w:rsidR="00F163CC">
        <w:rPr>
          <w:rFonts w:ascii="Verdana" w:hAnsi="Verdana"/>
        </w:rPr>
        <w:fldChar w:fldCharType="begin"/>
      </w:r>
      <w:r w:rsidR="00C12374">
        <w:rPr>
          <w:rFonts w:ascii="Verdana" w:hAnsi="Verdana"/>
        </w:rPr>
        <w:instrText xml:space="preserve"> ADDIN ZOTERO_ITEM CSL_CITATION {"citationID":"R43nCaHI","properties":{"formattedCitation":"[18]","plainCitation":"[18]","noteIndex":0},"citationItems":[{"id":2,"uris":["http://zotero.org/users/13606484/items/3GHZ4QKR"],"itemData":{"id":2,"type":"article-journal","abstract":"Introduction: This work aimed to develop a novel multipurpose device for guided knee ﬂexion-extension, both passively using a motorized pneumatic system and actively (muscle-driven) with the joint unloaded or loaded during dynamic MRI. Secondary objectives were to characterize the participant experience during device use, and present preliminary dynamic MRI data to demonstrate the different device capabilities. Material and methods: Self-reported outcomes were used to characterize the pain, physical exertion and discomfort levels experienced by 10 healthy male participants during four different active knee motion and loading protocols using the novel device. Knee angular data were recorded during the protocols to determine the maximum knee range of motion achievable. Dynamic MRI was acquired for three healthy volunteers during passive, unloaded knee motion using 2D Cartesian TSE, 2D radial GRE and 3D UTE sequences; and during active, unloaded and loaded knee motion using 2D radial GRE imaging. Because of the different MRI sequences used, spatial resolution was inherently lower for active knee motion than for passive motion acquisitions.\nResults: Depending on the protocol, some participants reported slight pain, mild discomfort and varying levels of physical exertion. On average, participants achieved </w:instrText>
      </w:r>
      <w:r w:rsidR="00C12374">
        <w:rPr>
          <w:rFonts w:ascii="Cambria Math" w:hAnsi="Cambria Math" w:cs="Cambria Math"/>
        </w:rPr>
        <w:instrText>∼</w:instrText>
      </w:r>
      <w:r w:rsidR="00C12374">
        <w:rPr>
          <w:rFonts w:ascii="Verdana" w:hAnsi="Verdana"/>
        </w:rPr>
        <w:instrText>40</w:instrText>
      </w:r>
      <w:r w:rsidR="00C12374">
        <w:rPr>
          <w:rFonts w:ascii="Verdana" w:hAnsi="Verdana" w:cs="Verdana"/>
        </w:rPr>
        <w:instrText>◦</w:instrText>
      </w:r>
      <w:r w:rsidR="00C12374">
        <w:rPr>
          <w:rFonts w:ascii="Verdana" w:hAnsi="Verdana"/>
        </w:rPr>
        <w:instrText xml:space="preserve"> of knee </w:instrText>
      </w:r>
      <w:r w:rsidR="00C12374">
        <w:rPr>
          <w:rFonts w:ascii="Verdana" w:hAnsi="Verdana" w:cs="Verdana"/>
        </w:rPr>
        <w:instrText>ﬂ</w:instrText>
      </w:r>
      <w:r w:rsidR="00C12374">
        <w:rPr>
          <w:rFonts w:ascii="Verdana" w:hAnsi="Verdana"/>
        </w:rPr>
        <w:instrText xml:space="preserve">exion; loaded conditions can create knee moments up to 27 Nm. High quality imaging data were obtained during different motion and loading conditions. Dynamic 3D data allowed to retrospectively extract arbitrarily oriented slices.\nConclusion: A novel multipurpose device for guided, physiologically relevant knee motion and loading during dynamic MRI was developed. Device use was well tolerated and suitable for acquiring high quality images during different motion and loading conditions. Different bone positions between loaded and unloaded conditions were likely due to out-of-plane motion, particularly because image registration was not performed. Ultimately, this device could be used to advance our understanding of physiological and pathological joint mechanics.","container-title":"Zeitschrift für Medizinische Physik","DOI":"10.1016/j.zemedi.2021.12.002","ISSN":"09393889","issue":"4","journalAbbreviation":"Zeitschrift für Medizinische Physik","language":"en","page":"500-513","source":"DOI.org (Crossref)","title":"A novel multipurpose device for guided knee motion and loading during dynamic magnetic resonance imaging","volume":"32","author":[{"family":"Brisson","given":"Nicholas M."},{"family":"Krämer","given":"Martin"},{"family":"Krahl","given":"Leonie A.N."},{"family":"Schill","given":"Alexander"},{"family":"Duda","given":"Georg N."},{"family":"Reichenbach","given":"Jürgen R."}],"issued":{"date-parts":[["2022",11]]}}}],"schema":"https://github.com/citation-style-language/schema/raw/master/csl-citation.json"} </w:instrText>
      </w:r>
      <w:r w:rsidR="00F163CC">
        <w:rPr>
          <w:rFonts w:ascii="Verdana" w:hAnsi="Verdana"/>
        </w:rPr>
        <w:fldChar w:fldCharType="separate"/>
      </w:r>
      <w:r w:rsidR="00285EAC" w:rsidRPr="00285EAC">
        <w:rPr>
          <w:rFonts w:ascii="Verdana" w:hAnsi="Verdana"/>
        </w:rPr>
        <w:t>[18]</w:t>
      </w:r>
      <w:r w:rsidR="00F163CC">
        <w:rPr>
          <w:rFonts w:ascii="Verdana" w:hAnsi="Verdana"/>
        </w:rPr>
        <w:fldChar w:fldCharType="end"/>
      </w:r>
      <w:r w:rsidRPr="005702C6">
        <w:rPr>
          <w:rFonts w:ascii="Verdana" w:hAnsi="Verdana"/>
        </w:rPr>
        <w:t xml:space="preserve"> was used to guide knee motion and ensure consistent, planar movement during flexion-extension cycles. Participants were positioned supine in the scanner with their thigh secured on a wedge positioner using a strap. </w:t>
      </w:r>
      <w:r w:rsidR="00FE7140" w:rsidRPr="00FE7140">
        <w:rPr>
          <w:rFonts w:ascii="Verdana" w:hAnsi="Verdana"/>
        </w:rPr>
        <w:t xml:space="preserve">The lower leg was secured to an ankle support positioned just </w:t>
      </w:r>
      <w:proofErr w:type="gramStart"/>
      <w:r w:rsidR="00FE7140" w:rsidRPr="00FE7140">
        <w:rPr>
          <w:rFonts w:ascii="Verdana" w:hAnsi="Verdana"/>
        </w:rPr>
        <w:t>proximal</w:t>
      </w:r>
      <w:proofErr w:type="gramEnd"/>
      <w:r w:rsidR="00FE7140" w:rsidRPr="00FE7140">
        <w:rPr>
          <w:rFonts w:ascii="Verdana" w:hAnsi="Verdana"/>
        </w:rPr>
        <w:t xml:space="preserve"> to the malleolus using Velcro straps to attach the leg to the device arm. Additional straps were applied around the thigh to minimize unwanted lateral movement. The knee joint center was carefully aligned with the device's axis of rotation, allowing only flexion and extension movements in the sagittal plane.</w:t>
      </w:r>
      <w:r w:rsidR="00FE7140">
        <w:rPr>
          <w:rFonts w:ascii="Verdana" w:hAnsi="Verdana"/>
        </w:rPr>
        <w:t xml:space="preserve"> </w:t>
      </w:r>
      <w:r w:rsidR="00822FFE" w:rsidRPr="5FE521F8">
        <w:rPr>
          <w:rFonts w:ascii="Verdana" w:hAnsi="Verdana"/>
        </w:rPr>
        <w:t>Two</w:t>
      </w:r>
      <w:r w:rsidRPr="5FE521F8">
        <w:rPr>
          <w:rFonts w:ascii="Verdana" w:hAnsi="Verdana"/>
        </w:rPr>
        <w:t xml:space="preserve"> flexible 16-channel multifunctional coils (Variety, Noras MRI </w:t>
      </w:r>
      <w:r w:rsidRPr="5FE521F8">
        <w:rPr>
          <w:rFonts w:ascii="Verdana" w:hAnsi="Verdana"/>
        </w:rPr>
        <w:lastRenderedPageBreak/>
        <w:t xml:space="preserve">products GmbH) were </w:t>
      </w:r>
      <w:r w:rsidR="00900AA1">
        <w:rPr>
          <w:rFonts w:ascii="Verdana" w:hAnsi="Verdana"/>
        </w:rPr>
        <w:t>used</w:t>
      </w:r>
      <w:r w:rsidR="003A48A4">
        <w:rPr>
          <w:rFonts w:ascii="Verdana" w:hAnsi="Verdana"/>
        </w:rPr>
        <w:t xml:space="preserve"> to ensure comprehensive coverage of the knee region. </w:t>
      </w:r>
      <w:r w:rsidR="003A48A4" w:rsidRPr="003A48A4">
        <w:rPr>
          <w:rFonts w:ascii="Verdana" w:hAnsi="Verdana"/>
        </w:rPr>
        <w:t xml:space="preserve">One coil was positioned beneath the knee, with the posterior </w:t>
      </w:r>
      <w:r w:rsidR="00392983">
        <w:rPr>
          <w:rFonts w:ascii="Verdana" w:hAnsi="Verdana"/>
        </w:rPr>
        <w:t>surface</w:t>
      </w:r>
      <w:r w:rsidR="00392983" w:rsidRPr="003A48A4">
        <w:rPr>
          <w:rFonts w:ascii="Verdana" w:hAnsi="Verdana"/>
        </w:rPr>
        <w:t xml:space="preserve"> </w:t>
      </w:r>
      <w:r w:rsidR="003A48A4" w:rsidRPr="003A48A4">
        <w:rPr>
          <w:rFonts w:ascii="Verdana" w:hAnsi="Verdana"/>
        </w:rPr>
        <w:t>of the knee resting directly on it</w:t>
      </w:r>
      <w:r w:rsidR="003A48A4">
        <w:rPr>
          <w:rFonts w:ascii="Verdana" w:hAnsi="Verdana"/>
        </w:rPr>
        <w:t xml:space="preserve">. </w:t>
      </w:r>
      <w:r w:rsidR="003A48A4" w:rsidRPr="003A48A4">
        <w:rPr>
          <w:rFonts w:ascii="Verdana" w:hAnsi="Verdana"/>
        </w:rPr>
        <w:t xml:space="preserve">The second coil was wrapped around the anterior </w:t>
      </w:r>
      <w:r w:rsidR="00392983">
        <w:rPr>
          <w:rFonts w:ascii="Verdana" w:hAnsi="Verdana"/>
        </w:rPr>
        <w:t>surface</w:t>
      </w:r>
      <w:r w:rsidR="00392983" w:rsidRPr="003A48A4">
        <w:rPr>
          <w:rFonts w:ascii="Verdana" w:hAnsi="Verdana"/>
        </w:rPr>
        <w:t xml:space="preserve"> </w:t>
      </w:r>
      <w:r w:rsidR="003A48A4" w:rsidRPr="003A48A4">
        <w:rPr>
          <w:rFonts w:ascii="Verdana" w:hAnsi="Verdana"/>
        </w:rPr>
        <w:t xml:space="preserve">of the knee, covering the proximal tibia. </w:t>
      </w:r>
      <w:r w:rsidR="00900AA1">
        <w:rPr>
          <w:rFonts w:ascii="Verdana" w:hAnsi="Verdana"/>
        </w:rPr>
        <w:t xml:space="preserve"> </w:t>
      </w:r>
    </w:p>
    <w:p w14:paraId="6DA2F97E" w14:textId="0DFBEA9B" w:rsidR="003E1409" w:rsidRPr="001623AC" w:rsidRDefault="2FD728FF" w:rsidP="00662A7A">
      <w:pPr>
        <w:spacing w:line="360" w:lineRule="auto"/>
        <w:jc w:val="both"/>
        <w:rPr>
          <w:rFonts w:ascii="Verdana" w:eastAsia="Verdana" w:hAnsi="Verdana" w:cs="Verdana"/>
        </w:rPr>
      </w:pPr>
      <w:r w:rsidRPr="5FE521F8">
        <w:rPr>
          <w:rFonts w:ascii="Verdana" w:eastAsia="Verdana" w:hAnsi="Verdana" w:cs="Verdana"/>
        </w:rPr>
        <w:t>During the scan, participants performed controlled extension</w:t>
      </w:r>
      <w:r w:rsidR="00ED240F">
        <w:rPr>
          <w:rFonts w:ascii="Verdana" w:eastAsia="Verdana" w:hAnsi="Verdana" w:cs="Verdana"/>
        </w:rPr>
        <w:t>-flexion</w:t>
      </w:r>
      <w:r w:rsidRPr="5FE521F8">
        <w:rPr>
          <w:rFonts w:ascii="Verdana" w:eastAsia="Verdana" w:hAnsi="Verdana" w:cs="Verdana"/>
        </w:rPr>
        <w:t xml:space="preserve"> cycles of the knee joint </w:t>
      </w:r>
      <w:r w:rsidR="00F20C69">
        <w:rPr>
          <w:rFonts w:ascii="Verdana" w:eastAsia="Verdana" w:hAnsi="Verdana" w:cs="Verdana"/>
        </w:rPr>
        <w:t xml:space="preserve">to the beat of a </w:t>
      </w:r>
      <w:r w:rsidRPr="5FE521F8">
        <w:rPr>
          <w:rFonts w:ascii="Verdana" w:eastAsia="Verdana" w:hAnsi="Verdana" w:cs="Verdana"/>
        </w:rPr>
        <w:t>metronome</w:t>
      </w:r>
      <w:r w:rsidR="00A15404">
        <w:rPr>
          <w:rFonts w:ascii="Verdana" w:eastAsia="Verdana" w:hAnsi="Verdana" w:cs="Verdana"/>
        </w:rPr>
        <w:t xml:space="preserve"> (60 beats per minute)</w:t>
      </w:r>
      <w:r w:rsidRPr="5FE521F8">
        <w:rPr>
          <w:rFonts w:ascii="Verdana" w:eastAsia="Verdana" w:hAnsi="Verdana" w:cs="Verdana"/>
        </w:rPr>
        <w:t xml:space="preserve">. Each </w:t>
      </w:r>
      <w:r w:rsidR="006A1DA7">
        <w:rPr>
          <w:rFonts w:ascii="Verdana" w:eastAsia="Verdana" w:hAnsi="Verdana" w:cs="Verdana"/>
        </w:rPr>
        <w:t xml:space="preserve">knee </w:t>
      </w:r>
      <w:r w:rsidR="00ED240F">
        <w:rPr>
          <w:rFonts w:ascii="Verdana" w:eastAsia="Verdana" w:hAnsi="Verdana" w:cs="Verdana"/>
        </w:rPr>
        <w:t>extension-flexion</w:t>
      </w:r>
      <w:r w:rsidR="006A1DA7" w:rsidRPr="5FE521F8">
        <w:rPr>
          <w:rFonts w:ascii="Verdana" w:eastAsia="Verdana" w:hAnsi="Verdana" w:cs="Verdana"/>
        </w:rPr>
        <w:t xml:space="preserve"> </w:t>
      </w:r>
      <w:r w:rsidR="00A15404">
        <w:rPr>
          <w:rFonts w:ascii="Verdana" w:eastAsia="Verdana" w:hAnsi="Verdana" w:cs="Verdana"/>
        </w:rPr>
        <w:t xml:space="preserve">movement </w:t>
      </w:r>
      <w:r w:rsidRPr="5FE521F8">
        <w:rPr>
          <w:rFonts w:ascii="Verdana" w:eastAsia="Verdana" w:hAnsi="Verdana" w:cs="Verdana"/>
        </w:rPr>
        <w:t xml:space="preserve">cycle </w:t>
      </w:r>
      <w:r w:rsidR="006A1DA7">
        <w:rPr>
          <w:rFonts w:ascii="Verdana" w:eastAsia="Verdana" w:hAnsi="Verdana" w:cs="Verdana"/>
        </w:rPr>
        <w:t>was guided by eight metronome beats,</w:t>
      </w:r>
      <w:r w:rsidR="001623AC">
        <w:rPr>
          <w:rFonts w:ascii="Verdana" w:eastAsia="Verdana" w:hAnsi="Verdana" w:cs="Verdana"/>
        </w:rPr>
        <w:t xml:space="preserve"> </w:t>
      </w:r>
      <w:r w:rsidRPr="5FE521F8">
        <w:rPr>
          <w:rFonts w:ascii="Verdana" w:eastAsia="Verdana" w:hAnsi="Verdana" w:cs="Verdana"/>
        </w:rPr>
        <w:t xml:space="preserve">with the </w:t>
      </w:r>
      <w:r w:rsidR="006A1DA7">
        <w:rPr>
          <w:rFonts w:ascii="Verdana" w:eastAsia="Verdana" w:hAnsi="Verdana" w:cs="Verdana"/>
        </w:rPr>
        <w:t xml:space="preserve">knee fully </w:t>
      </w:r>
      <w:r w:rsidRPr="5FE521F8">
        <w:rPr>
          <w:rFonts w:ascii="Verdana" w:eastAsia="Verdana" w:hAnsi="Verdana" w:cs="Verdana"/>
        </w:rPr>
        <w:t>flexed at the first beat</w:t>
      </w:r>
      <w:r w:rsidR="006A1DA7">
        <w:rPr>
          <w:rFonts w:ascii="Verdana" w:eastAsia="Verdana" w:hAnsi="Verdana" w:cs="Verdana"/>
        </w:rPr>
        <w:t xml:space="preserve">, </w:t>
      </w:r>
      <w:r w:rsidRPr="5FE521F8">
        <w:rPr>
          <w:rFonts w:ascii="Verdana" w:eastAsia="Verdana" w:hAnsi="Verdana" w:cs="Verdana"/>
        </w:rPr>
        <w:t>fully extended by the fourth</w:t>
      </w:r>
      <w:r w:rsidR="006A1DA7">
        <w:rPr>
          <w:rFonts w:ascii="Verdana" w:eastAsia="Verdana" w:hAnsi="Verdana" w:cs="Verdana"/>
        </w:rPr>
        <w:t xml:space="preserve"> beat and fully flexed again by the eighth beat</w:t>
      </w:r>
      <w:r w:rsidRPr="5FE521F8">
        <w:rPr>
          <w:rFonts w:ascii="Verdana" w:eastAsia="Verdana" w:hAnsi="Verdana" w:cs="Verdana"/>
        </w:rPr>
        <w:t xml:space="preserve">, resulting in 7.5 cycles per minute. </w:t>
      </w:r>
      <w:r w:rsidR="006A1DA7" w:rsidRPr="5FE521F8">
        <w:rPr>
          <w:rFonts w:ascii="Verdana" w:eastAsia="Verdana" w:hAnsi="Verdana" w:cs="Verdana"/>
        </w:rPr>
        <w:t xml:space="preserve">The </w:t>
      </w:r>
      <w:r w:rsidR="006A1DA7">
        <w:rPr>
          <w:rFonts w:ascii="Verdana" w:eastAsia="Verdana" w:hAnsi="Verdana" w:cs="Verdana"/>
        </w:rPr>
        <w:t xml:space="preserve">knee </w:t>
      </w:r>
      <w:r w:rsidR="006A1DA7" w:rsidRPr="5FE521F8">
        <w:rPr>
          <w:rFonts w:ascii="Verdana" w:eastAsia="Verdana" w:hAnsi="Verdana" w:cs="Verdana"/>
        </w:rPr>
        <w:t xml:space="preserve">range of motion </w:t>
      </w:r>
      <w:r w:rsidR="006A1DA7">
        <w:rPr>
          <w:rFonts w:ascii="Verdana" w:eastAsia="Verdana" w:hAnsi="Verdana" w:cs="Verdana"/>
        </w:rPr>
        <w:t>achieved by the participants varied between 30 and 46 degrees</w:t>
      </w:r>
      <w:r w:rsidR="006A1DA7" w:rsidRPr="5FE521F8">
        <w:rPr>
          <w:rFonts w:ascii="Verdana" w:eastAsia="Verdana" w:hAnsi="Verdana" w:cs="Verdana"/>
        </w:rPr>
        <w:t xml:space="preserve">. </w:t>
      </w:r>
      <w:r w:rsidRPr="5FE521F8">
        <w:rPr>
          <w:rFonts w:ascii="Verdana" w:eastAsia="Verdana" w:hAnsi="Verdana" w:cs="Verdana"/>
        </w:rPr>
        <w:t xml:space="preserve">The total scan duration was 160 seconds, allowing for </w:t>
      </w:r>
      <w:r w:rsidR="00A15404">
        <w:rPr>
          <w:rFonts w:ascii="Verdana" w:eastAsia="Verdana" w:hAnsi="Verdana" w:cs="Verdana"/>
        </w:rPr>
        <w:t xml:space="preserve">the acquisition of </w:t>
      </w:r>
      <w:r w:rsidRPr="5FE521F8">
        <w:rPr>
          <w:rFonts w:ascii="Verdana" w:eastAsia="Verdana" w:hAnsi="Verdana" w:cs="Verdana"/>
        </w:rPr>
        <w:t xml:space="preserve">approximately 20 full </w:t>
      </w:r>
      <w:r w:rsidR="00A15404">
        <w:rPr>
          <w:rFonts w:ascii="Verdana" w:eastAsia="Verdana" w:hAnsi="Verdana" w:cs="Verdana"/>
        </w:rPr>
        <w:t xml:space="preserve">knee </w:t>
      </w:r>
      <w:r w:rsidRPr="5FE521F8">
        <w:rPr>
          <w:rFonts w:ascii="Verdana" w:eastAsia="Verdana" w:hAnsi="Verdana" w:cs="Verdana"/>
        </w:rPr>
        <w:t>extension-flexion cycles.</w:t>
      </w:r>
      <w:r w:rsidR="007C6C76" w:rsidRPr="5FE521F8">
        <w:rPr>
          <w:rFonts w:ascii="Verdana" w:hAnsi="Verdana"/>
        </w:rPr>
        <w:t xml:space="preserve"> </w:t>
      </w:r>
    </w:p>
    <w:p w14:paraId="04165CD1" w14:textId="68E0FDD2" w:rsidR="0E058264" w:rsidRDefault="0E058264" w:rsidP="00662A7A">
      <w:pPr>
        <w:spacing w:line="360" w:lineRule="auto"/>
        <w:jc w:val="both"/>
        <w:rPr>
          <w:rFonts w:ascii="Verdana" w:eastAsia="Verdana" w:hAnsi="Verdana" w:cs="Verdana"/>
        </w:rPr>
      </w:pPr>
      <w:r w:rsidRPr="5FE521F8">
        <w:rPr>
          <w:rFonts w:ascii="Verdana" w:eastAsia="Verdana" w:hAnsi="Verdana" w:cs="Verdana"/>
        </w:rPr>
        <w:t xml:space="preserve">MRI data </w:t>
      </w:r>
      <w:r w:rsidR="00A15404">
        <w:rPr>
          <w:rFonts w:ascii="Verdana" w:eastAsia="Verdana" w:hAnsi="Verdana" w:cs="Verdana"/>
        </w:rPr>
        <w:t>were</w:t>
      </w:r>
      <w:r w:rsidRPr="5FE521F8">
        <w:rPr>
          <w:rFonts w:ascii="Verdana" w:eastAsia="Verdana" w:hAnsi="Verdana" w:cs="Verdana"/>
        </w:rPr>
        <w:t xml:space="preserve"> acquired using a 2D radial golden-angle gradient echo FLASH sequence</w:t>
      </w:r>
      <w:r w:rsidR="00F163CC">
        <w:rPr>
          <w:rFonts w:ascii="Verdana" w:eastAsia="Verdana" w:hAnsi="Verdana" w:cs="Verdana"/>
        </w:rPr>
        <w:t xml:space="preserve"> </w:t>
      </w:r>
      <w:r w:rsidR="00F163CC">
        <w:rPr>
          <w:rFonts w:ascii="Verdana" w:eastAsia="Verdana" w:hAnsi="Verdana" w:cs="Verdana"/>
        </w:rPr>
        <w:fldChar w:fldCharType="begin"/>
      </w:r>
      <w:r w:rsidR="00C12374">
        <w:rPr>
          <w:rFonts w:ascii="Verdana" w:eastAsia="Verdana" w:hAnsi="Verdana" w:cs="Verdana"/>
        </w:rPr>
        <w:instrText xml:space="preserve"> ADDIN ZOTERO_ITEM CSL_CITATION {"citationID":"rmLVeIiE","properties":{"formattedCitation":"[19,20]","plainCitation":"[19,20]","noteIndex":0},"citationItems":[{"id":85,"uris":["http://zotero.org/users/13606484/items/LFU7F3I4"],"itemData":{"id":85,"type":"article-journal","abstract":"In dynamic magnetic resonance imaging (MRI) studies, the motion kinetics or the contrast variability are often hard to predict, hampering an appropriate choice of the image update rate or the temporal resolution. A constant azimuthal proﬁle spacing (111.246 ), based on the Golden Ratio, is investigated as optimal for image reconstruction from an arbitrary number of proﬁles in radial MRI. The proﬁle order is evaluated and compared with a uniform proﬁle distribution in terms of signal-to-noise ratio (SNR) and artifact level. The favorable characteristics of such a proﬁle order are exempliﬁed in two applications on healthy volunteers. First, an advanced sliding window reconstruction scheme is applied to dynamic cardiac imaging, with a reconstruction window that can be ﬂexibly adjusted according to the extent of cardiac motion that is acceptable. Second, a contrast-enhancing -space ﬁlter is presented that permits reconstructing an arbitrary number of images at arbitrary time points from one raw data set. The ﬁlter was utilized to depict the T1-relaxation in the brain after a single inversion prepulse. While a uniform proﬁle distribution with a constant angle increment is optimal for a ﬁxed and predetermined number of proﬁles, a proﬁle distribution based on the Golden Ratio proved to be an appropriate solution for an arbitrary number of proﬁles.","container-title":"IEEE Transactions on Medical Imaging","DOI":"10.1109/TMI.2006.885337","ISSN":"0278-0062","issue":"1","journalAbbreviation":"IEEE Trans. Med. Imaging","language":"en","license":"https://ieeexplore.ieee.org/Xplorehelp/downloads/license-information/IEEE.html","page":"68-76","source":"DOI.org (Crossref)","title":"An Optimal Radial Profile Order Based on the Golden Ratio for Time-Resolved MRI","volume":"26","author":[{"family":"Winkelmann","given":"Stefanie"},{"family":"Schaeffter","given":"Tobias"},{"family":"Koehler","given":"Thomas"},{"family":"Eggers","given":"Holger"},{"family":"Doessel","given":"Olaf"}],"issued":{"date-parts":[["2007",1]]}}},{"id":352,"uris":["http://zotero.org/users/13606484/items/YGA8JG7E"],"itemData":{"id":352,"type":"article-journal","abstract":"Purpose\n              To demonstrate radial golden</w:instrText>
      </w:r>
      <w:r w:rsidR="00C12374">
        <w:rPr>
          <w:rFonts w:ascii="Cambria Math" w:eastAsia="Verdana" w:hAnsi="Cambria Math" w:cs="Cambria Math"/>
        </w:rPr>
        <w:instrText>‐</w:instrText>
      </w:r>
      <w:r w:rsidR="00C12374">
        <w:rPr>
          <w:rFonts w:ascii="Verdana" w:eastAsia="Verdana" w:hAnsi="Verdana" w:cs="Verdana"/>
        </w:rPr>
        <w:instrText>ratio–based cardiac cine imaging by using interspersed one</w:instrText>
      </w:r>
      <w:r w:rsidR="00C12374">
        <w:rPr>
          <w:rFonts w:ascii="Cambria Math" w:eastAsia="Verdana" w:hAnsi="Cambria Math" w:cs="Cambria Math"/>
        </w:rPr>
        <w:instrText>‐</w:instrText>
      </w:r>
      <w:r w:rsidR="00C12374">
        <w:rPr>
          <w:rFonts w:ascii="Verdana" w:eastAsia="Verdana" w:hAnsi="Verdana" w:cs="Verdana"/>
        </w:rPr>
        <w:instrText>dimensional (1D) navigators.\n            \n            \n              Materials and Methods\n              The 1D navigators were interspersed into the acquisition of radial spokes which were continuously rotated by an angle increment based on the golden</w:instrText>
      </w:r>
      <w:r w:rsidR="00C12374">
        <w:rPr>
          <w:rFonts w:ascii="Cambria Math" w:eastAsia="Verdana" w:hAnsi="Cambria Math" w:cs="Cambria Math"/>
        </w:rPr>
        <w:instrText>‐</w:instrText>
      </w:r>
      <w:r w:rsidR="00C12374">
        <w:rPr>
          <w:rFonts w:ascii="Verdana" w:eastAsia="Verdana" w:hAnsi="Verdana" w:cs="Verdana"/>
        </w:rPr>
        <w:instrText>ratio. Performing correlation analysis between the 1D navigator projections, time points corresponding to the same cardiac motion phases were automatically identified and used to combine retrospectively golden</w:instrText>
      </w:r>
      <w:r w:rsidR="00C12374">
        <w:rPr>
          <w:rFonts w:ascii="Cambria Math" w:eastAsia="Verdana" w:hAnsi="Cambria Math" w:cs="Cambria Math"/>
        </w:rPr>
        <w:instrText>‐</w:instrText>
      </w:r>
      <w:r w:rsidR="00C12374">
        <w:rPr>
          <w:rFonts w:ascii="Verdana" w:eastAsia="Verdana" w:hAnsi="Verdana" w:cs="Verdana"/>
        </w:rPr>
        <w:instrText>ratio rotated radial spokes from multiple data windows. Data windows were shifted consecutively for dynamic reconstruction of different cardiac motion frames. Experiments were performed during a single breathhold. By artificially reducing the amount of input data, signal</w:instrText>
      </w:r>
      <w:r w:rsidR="00C12374">
        <w:rPr>
          <w:rFonts w:ascii="Cambria Math" w:eastAsia="Verdana" w:hAnsi="Cambria Math" w:cs="Cambria Math"/>
        </w:rPr>
        <w:instrText>‐</w:instrText>
      </w:r>
      <w:r w:rsidR="00C12374">
        <w:rPr>
          <w:rFonts w:ascii="Verdana" w:eastAsia="Verdana" w:hAnsi="Verdana" w:cs="Verdana"/>
        </w:rPr>
        <w:instrText>to</w:instrText>
      </w:r>
      <w:r w:rsidR="00C12374">
        <w:rPr>
          <w:rFonts w:ascii="Cambria Math" w:eastAsia="Verdana" w:hAnsi="Cambria Math" w:cs="Cambria Math"/>
        </w:rPr>
        <w:instrText>‐</w:instrText>
      </w:r>
      <w:r w:rsidR="00C12374">
        <w:rPr>
          <w:rFonts w:ascii="Verdana" w:eastAsia="Verdana" w:hAnsi="Verdana" w:cs="Verdana"/>
        </w:rPr>
        <w:instrText>noise ratio (SNR) and contrast</w:instrText>
      </w:r>
      <w:r w:rsidR="00C12374">
        <w:rPr>
          <w:rFonts w:ascii="Cambria Math" w:eastAsia="Verdana" w:hAnsi="Cambria Math" w:cs="Cambria Math"/>
        </w:rPr>
        <w:instrText>‐</w:instrText>
      </w:r>
      <w:r w:rsidR="00C12374">
        <w:rPr>
          <w:rFonts w:ascii="Verdana" w:eastAsia="Verdana" w:hAnsi="Verdana" w:cs="Verdana"/>
        </w:rPr>
        <w:instrText>to</w:instrText>
      </w:r>
      <w:r w:rsidR="00C12374">
        <w:rPr>
          <w:rFonts w:ascii="Cambria Math" w:eastAsia="Verdana" w:hAnsi="Cambria Math" w:cs="Cambria Math"/>
        </w:rPr>
        <w:instrText>‐</w:instrText>
      </w:r>
      <w:r w:rsidR="00C12374">
        <w:rPr>
          <w:rFonts w:ascii="Verdana" w:eastAsia="Verdana" w:hAnsi="Verdana" w:cs="Verdana"/>
        </w:rPr>
        <w:instrText>noise ratio (CNR) as well as artifact level was evaluated for different breathhold durations.\n            \n            \n              Results\n              Analysis of the 1D navigator data provided a detailed correlation function revealing cardiac motion over time. Imaging results were comparable to images reconstructed based on a timely synchronized ECG. Cardiac cine images with a low artifact level and good image quality in terms of SNR and CNR were reconstructed from volunteer data achieving a CNR between the myocardium and the left ventricular cavity of 50 for the longest breathhold duration of 26 s. CNR maintained a value higher than 30 for acquisition times as low as 10 s.\n            \n            \n              Conclusion\n              \n                Combining radial golden</w:instrText>
      </w:r>
      <w:r w:rsidR="00C12374">
        <w:rPr>
          <w:rFonts w:ascii="Cambria Math" w:eastAsia="Verdana" w:hAnsi="Cambria Math" w:cs="Cambria Math"/>
        </w:rPr>
        <w:instrText>‐</w:instrText>
      </w:r>
      <w:r w:rsidR="00C12374">
        <w:rPr>
          <w:rFonts w:ascii="Verdana" w:eastAsia="Verdana" w:hAnsi="Verdana" w:cs="Verdana"/>
        </w:rPr>
        <w:instrText>ratio–based imaging with an intrinsic navigator is a promising and robust method for performing high quality cardiac cine imaging.\n                J. Magn. Reson. Imaging 2014;40:413–422\n                . ©\n                2013 Wiley Periodicals, Inc\n                .","container-title":"Journal of Magnetic Resonance Imaging","DOI":"10.1002/jmri.24364","ISSN":"1053-1807, 1522-2586","issue":"2","journalAbbreviation":"Magnetic Resonance Imaging","language":"en","license":"http://onlinelibrary.wiley.com/termsAndConditions#vor","page":"413-422","source":"DOI.org (Crossref)","title":"Retrospective reconstruction of cardiac cine images from golden</w:instrText>
      </w:r>
      <w:r w:rsidR="00C12374">
        <w:rPr>
          <w:rFonts w:ascii="Cambria Math" w:eastAsia="Verdana" w:hAnsi="Cambria Math" w:cs="Cambria Math"/>
        </w:rPr>
        <w:instrText>‐</w:instrText>
      </w:r>
      <w:r w:rsidR="00C12374">
        <w:rPr>
          <w:rFonts w:ascii="Verdana" w:eastAsia="Verdana" w:hAnsi="Verdana" w:cs="Verdana"/>
        </w:rPr>
        <w:instrText>ratio radial MRI using one</w:instrText>
      </w:r>
      <w:r w:rsidR="00C12374">
        <w:rPr>
          <w:rFonts w:ascii="Cambria Math" w:eastAsia="Verdana" w:hAnsi="Cambria Math" w:cs="Cambria Math"/>
        </w:rPr>
        <w:instrText>‐</w:instrText>
      </w:r>
      <w:r w:rsidR="00C12374">
        <w:rPr>
          <w:rFonts w:ascii="Verdana" w:eastAsia="Verdana" w:hAnsi="Verdana" w:cs="Verdana"/>
        </w:rPr>
        <w:instrText>dimensional navigators","volume":"40","author":[{"family":"Krämer","given":"Martin"},{"family":"Herrmann","given":"Karl</w:instrText>
      </w:r>
      <w:r w:rsidR="00C12374">
        <w:rPr>
          <w:rFonts w:ascii="Cambria Math" w:eastAsia="Verdana" w:hAnsi="Cambria Math" w:cs="Cambria Math"/>
        </w:rPr>
        <w:instrText>‐</w:instrText>
      </w:r>
      <w:r w:rsidR="00C12374">
        <w:rPr>
          <w:rFonts w:ascii="Verdana" w:eastAsia="Verdana" w:hAnsi="Verdana" w:cs="Verdana"/>
        </w:rPr>
        <w:instrText xml:space="preserve">Heinz"},{"family":"Biermann","given":"Judith"},{"family":"Reichenbach","given":"Jurgen R."}],"issued":{"date-parts":[["2014",8]]}}}],"schema":"https://github.com/citation-style-language/schema/raw/master/csl-citation.json"} </w:instrText>
      </w:r>
      <w:r w:rsidR="00F163CC">
        <w:rPr>
          <w:rFonts w:ascii="Verdana" w:eastAsia="Verdana" w:hAnsi="Verdana" w:cs="Verdana"/>
        </w:rPr>
        <w:fldChar w:fldCharType="separate"/>
      </w:r>
      <w:r w:rsidR="00285EAC" w:rsidRPr="00285EAC">
        <w:rPr>
          <w:rFonts w:ascii="Verdana" w:hAnsi="Verdana"/>
        </w:rPr>
        <w:t>[19,20]</w:t>
      </w:r>
      <w:r w:rsidR="00F163CC">
        <w:rPr>
          <w:rFonts w:ascii="Verdana" w:eastAsia="Verdana" w:hAnsi="Verdana" w:cs="Verdana"/>
        </w:rPr>
        <w:fldChar w:fldCharType="end"/>
      </w:r>
      <w:r w:rsidRPr="5FE521F8">
        <w:rPr>
          <w:rFonts w:ascii="Verdana" w:eastAsia="Verdana" w:hAnsi="Verdana" w:cs="Verdana"/>
        </w:rPr>
        <w:t xml:space="preserve"> with the following parameters: echo time of 2.51 ms, flip angle of 8 degrees,</w:t>
      </w:r>
      <w:r w:rsidR="006E6E76">
        <w:rPr>
          <w:rFonts w:ascii="Verdana" w:eastAsia="Verdana" w:hAnsi="Verdana" w:cs="Verdana"/>
        </w:rPr>
        <w:t xml:space="preserve"> </w:t>
      </w:r>
      <w:r w:rsidR="00A15404">
        <w:rPr>
          <w:rFonts w:ascii="Verdana" w:eastAsia="Verdana" w:hAnsi="Verdana" w:cs="Verdana"/>
        </w:rPr>
        <w:t>field of view</w:t>
      </w:r>
      <w:r w:rsidR="006E6E76">
        <w:rPr>
          <w:rFonts w:ascii="Verdana" w:eastAsia="Verdana" w:hAnsi="Verdana" w:cs="Verdana"/>
        </w:rPr>
        <w:t xml:space="preserve"> of [192×192×3] mm, matrix size of [176×176×1], voxel size of [1.09×1.09×1] mm</w:t>
      </w:r>
      <w:r w:rsidR="00A15404">
        <w:rPr>
          <w:rFonts w:ascii="Verdana" w:eastAsia="Verdana" w:hAnsi="Verdana" w:cs="Verdana"/>
        </w:rPr>
        <w:t>,</w:t>
      </w:r>
      <w:r w:rsidRPr="5FE521F8">
        <w:rPr>
          <w:rFonts w:ascii="Verdana" w:eastAsia="Verdana" w:hAnsi="Verdana" w:cs="Verdana"/>
        </w:rPr>
        <w:t xml:space="preserve"> and repetition time </w:t>
      </w:r>
      <w:r w:rsidR="004C4A30">
        <w:rPr>
          <w:rFonts w:ascii="Verdana" w:eastAsia="Verdana" w:hAnsi="Verdana" w:cs="Verdana"/>
        </w:rPr>
        <w:t>o</w:t>
      </w:r>
      <w:r w:rsidRPr="5FE521F8">
        <w:rPr>
          <w:rFonts w:ascii="Verdana" w:eastAsia="Verdana" w:hAnsi="Verdana" w:cs="Verdana"/>
        </w:rPr>
        <w:t xml:space="preserve">f 5.8 ms. </w:t>
      </w:r>
      <w:r w:rsidR="00900AA1">
        <w:rPr>
          <w:rFonts w:ascii="Verdana" w:eastAsia="Verdana" w:hAnsi="Verdana" w:cs="Verdana"/>
        </w:rPr>
        <w:t>During reach repetition</w:t>
      </w:r>
      <w:r w:rsidRPr="5FE521F8">
        <w:rPr>
          <w:rFonts w:ascii="Verdana" w:eastAsia="Verdana" w:hAnsi="Verdana" w:cs="Verdana"/>
        </w:rPr>
        <w:t>, 276 spokes were acquired, with each spoke consisting of 352 data points. A total of 100 k-space repetitions were acquired during the scan session.</w:t>
      </w:r>
    </w:p>
    <w:p w14:paraId="6833ABC7" w14:textId="6C602AC0" w:rsidR="00165BD7" w:rsidRDefault="00165BD7" w:rsidP="00662A7A">
      <w:pPr>
        <w:spacing w:line="360" w:lineRule="auto"/>
        <w:jc w:val="both"/>
      </w:pPr>
      <w:r>
        <w:rPr>
          <w:rFonts w:ascii="Verdana" w:eastAsia="Verdana" w:hAnsi="Verdana" w:cs="Verdana"/>
        </w:rPr>
        <w:t xml:space="preserve">This acquisition method </w:t>
      </w:r>
      <w:r w:rsidR="002F61E4">
        <w:rPr>
          <w:rFonts w:ascii="Verdana" w:eastAsia="Verdana" w:hAnsi="Verdana" w:cs="Verdana"/>
        </w:rPr>
        <w:t xml:space="preserve">enabled </w:t>
      </w:r>
      <w:r>
        <w:rPr>
          <w:rFonts w:ascii="Verdana" w:eastAsia="Verdana" w:hAnsi="Verdana" w:cs="Verdana"/>
        </w:rPr>
        <w:t xml:space="preserve">CINE MRI, which continuously </w:t>
      </w:r>
      <w:r w:rsidR="002F61E4">
        <w:rPr>
          <w:rFonts w:ascii="Verdana" w:eastAsia="Verdana" w:hAnsi="Verdana" w:cs="Verdana"/>
        </w:rPr>
        <w:t xml:space="preserve">acquired </w:t>
      </w:r>
      <w:r>
        <w:rPr>
          <w:rFonts w:ascii="Verdana" w:eastAsia="Verdana" w:hAnsi="Verdana" w:cs="Verdana"/>
        </w:rPr>
        <w:t xml:space="preserve">k-space data throughout the knee motion cycle. By retrospectively sorting the k-space data into discrete knee angle intervals, a series of images or frames representing the knee at different flexion-extension positions </w:t>
      </w:r>
      <w:r w:rsidR="002F61E4">
        <w:rPr>
          <w:rFonts w:ascii="Verdana" w:eastAsia="Verdana" w:hAnsi="Verdana" w:cs="Verdana"/>
        </w:rPr>
        <w:t>was</w:t>
      </w:r>
      <w:r>
        <w:rPr>
          <w:rFonts w:ascii="Verdana" w:eastAsia="Verdana" w:hAnsi="Verdana" w:cs="Verdana"/>
        </w:rPr>
        <w:t xml:space="preserve"> created, effectively </w:t>
      </w:r>
      <w:r w:rsidR="00234D89">
        <w:rPr>
          <w:rFonts w:ascii="Verdana" w:eastAsia="Verdana" w:hAnsi="Verdana" w:cs="Verdana"/>
        </w:rPr>
        <w:t>producing</w:t>
      </w:r>
      <w:r>
        <w:rPr>
          <w:rFonts w:ascii="Verdana" w:eastAsia="Verdana" w:hAnsi="Verdana" w:cs="Verdana"/>
        </w:rPr>
        <w:t xml:space="preserve"> a ‘cinema’ of the joint motion. </w:t>
      </w:r>
    </w:p>
    <w:p w14:paraId="0DCCA75D" w14:textId="59516D6C" w:rsidR="6F01215C" w:rsidRDefault="0BEBCD39" w:rsidP="00662A7A">
      <w:pPr>
        <w:spacing w:line="360" w:lineRule="auto"/>
        <w:jc w:val="both"/>
        <w:rPr>
          <w:rFonts w:ascii="Verdana" w:eastAsia="Verdana" w:hAnsi="Verdana" w:cs="Verdana"/>
        </w:rPr>
      </w:pPr>
      <w:r w:rsidRPr="5FE521F8">
        <w:rPr>
          <w:rFonts w:ascii="Verdana" w:hAnsi="Verdana"/>
        </w:rPr>
        <w:t xml:space="preserve">Image reconstruction was </w:t>
      </w:r>
      <w:r w:rsidR="002F61E4">
        <w:rPr>
          <w:rFonts w:ascii="Verdana" w:hAnsi="Verdana"/>
        </w:rPr>
        <w:t>based on</w:t>
      </w:r>
      <w:r w:rsidRPr="5FE521F8">
        <w:rPr>
          <w:rFonts w:ascii="Verdana" w:hAnsi="Verdana"/>
        </w:rPr>
        <w:t xml:space="preserve"> </w:t>
      </w:r>
      <w:r w:rsidRPr="5FE521F8">
        <w:rPr>
          <w:rFonts w:ascii="Verdana" w:eastAsia="Verdana" w:hAnsi="Verdana" w:cs="Verdana"/>
        </w:rPr>
        <w:t xml:space="preserve">an optical fiber position sensor (MR338-Y10C10, </w:t>
      </w:r>
      <w:proofErr w:type="spellStart"/>
      <w:r w:rsidRPr="5FE521F8">
        <w:rPr>
          <w:rFonts w:ascii="Verdana" w:eastAsia="Verdana" w:hAnsi="Verdana" w:cs="Verdana"/>
        </w:rPr>
        <w:t>Micronor</w:t>
      </w:r>
      <w:proofErr w:type="spellEnd"/>
      <w:r w:rsidRPr="5FE521F8">
        <w:rPr>
          <w:rFonts w:ascii="Verdana" w:eastAsia="Verdana" w:hAnsi="Verdana" w:cs="Verdana"/>
        </w:rPr>
        <w:t xml:space="preserve">, Camarillo, CA, USA) integrated into the knee device. This </w:t>
      </w:r>
      <w:r w:rsidR="00900AA1">
        <w:rPr>
          <w:rFonts w:ascii="Verdana" w:eastAsia="Verdana" w:hAnsi="Verdana" w:cs="Verdana"/>
        </w:rPr>
        <w:t xml:space="preserve">optical </w:t>
      </w:r>
      <w:r w:rsidRPr="5FE521F8">
        <w:rPr>
          <w:rFonts w:ascii="Verdana" w:eastAsia="Verdana" w:hAnsi="Verdana" w:cs="Verdana"/>
        </w:rPr>
        <w:t>sensor measured the knee rotation angle</w:t>
      </w:r>
      <w:r w:rsidR="00EE38B0">
        <w:rPr>
          <w:rFonts w:ascii="Verdana" w:eastAsia="Verdana" w:hAnsi="Verdana" w:cs="Verdana"/>
        </w:rPr>
        <w:t xml:space="preserve"> with a precision of </w:t>
      </w:r>
      <w:r w:rsidR="00F12C14">
        <w:rPr>
          <w:rFonts w:ascii="Verdana" w:eastAsia="Verdana" w:hAnsi="Verdana" w:cs="Verdana"/>
        </w:rPr>
        <w:t>0. 025°.The</w:t>
      </w:r>
      <w:r w:rsidR="00EE38B0">
        <w:rPr>
          <w:rFonts w:ascii="Verdana" w:eastAsia="Verdana" w:hAnsi="Verdana" w:cs="Verdana"/>
        </w:rPr>
        <w:t xml:space="preserve"> optical signals were first converted to electrical signals by a controller</w:t>
      </w:r>
      <w:r w:rsidR="002F61E4">
        <w:rPr>
          <w:rFonts w:ascii="Verdana" w:eastAsia="Verdana" w:hAnsi="Verdana" w:cs="Verdana"/>
        </w:rPr>
        <w:t xml:space="preserve"> unit</w:t>
      </w:r>
      <w:r w:rsidR="00EE38B0">
        <w:rPr>
          <w:rFonts w:ascii="Verdana" w:eastAsia="Verdana" w:hAnsi="Verdana" w:cs="Verdana"/>
        </w:rPr>
        <w:t xml:space="preserve"> (MR330, </w:t>
      </w:r>
      <w:proofErr w:type="spellStart"/>
      <w:r w:rsidR="00EE38B0">
        <w:rPr>
          <w:rFonts w:ascii="Verdana" w:eastAsia="Verdana" w:hAnsi="Verdana" w:cs="Verdana"/>
        </w:rPr>
        <w:t>Micronor</w:t>
      </w:r>
      <w:proofErr w:type="spellEnd"/>
      <w:r w:rsidR="00EE38B0">
        <w:rPr>
          <w:rFonts w:ascii="Verdana" w:eastAsia="Verdana" w:hAnsi="Verdana" w:cs="Verdana"/>
        </w:rPr>
        <w:t>), which were then</w:t>
      </w:r>
      <w:r w:rsidR="008829A9">
        <w:rPr>
          <w:rFonts w:ascii="Verdana" w:eastAsia="Verdana" w:hAnsi="Verdana" w:cs="Verdana"/>
        </w:rPr>
        <w:t xml:space="preserve"> sampled </w:t>
      </w:r>
      <w:r w:rsidR="008829A9" w:rsidRPr="5FE521F8">
        <w:rPr>
          <w:rFonts w:ascii="Verdana" w:eastAsia="Verdana" w:hAnsi="Verdana" w:cs="Verdana"/>
        </w:rPr>
        <w:t>simultaneously</w:t>
      </w:r>
      <w:r w:rsidR="008829A9">
        <w:rPr>
          <w:rFonts w:ascii="Verdana" w:eastAsia="Verdana" w:hAnsi="Verdana" w:cs="Verdana"/>
        </w:rPr>
        <w:t xml:space="preserve"> with the </w:t>
      </w:r>
      <w:r w:rsidR="002F61E4">
        <w:rPr>
          <w:rFonts w:ascii="Verdana" w:eastAsia="Verdana" w:hAnsi="Verdana" w:cs="Verdana"/>
        </w:rPr>
        <w:t xml:space="preserve">electrical </w:t>
      </w:r>
      <w:r w:rsidR="008829A9" w:rsidRPr="5FE521F8">
        <w:rPr>
          <w:rFonts w:ascii="Verdana" w:eastAsia="Verdana" w:hAnsi="Verdana" w:cs="Verdana"/>
        </w:rPr>
        <w:t xml:space="preserve">MRI scanner's </w:t>
      </w:r>
      <w:r w:rsidR="002F61E4">
        <w:rPr>
          <w:rFonts w:ascii="Verdana" w:eastAsia="Verdana" w:hAnsi="Verdana" w:cs="Verdana"/>
        </w:rPr>
        <w:t xml:space="preserve">sequence </w:t>
      </w:r>
      <w:r w:rsidR="008829A9" w:rsidRPr="5FE521F8">
        <w:rPr>
          <w:rFonts w:ascii="Verdana" w:eastAsia="Verdana" w:hAnsi="Verdana" w:cs="Verdana"/>
        </w:rPr>
        <w:t>trigger signal</w:t>
      </w:r>
      <w:r w:rsidR="008829A9">
        <w:rPr>
          <w:rFonts w:ascii="Verdana" w:eastAsia="Verdana" w:hAnsi="Verdana" w:cs="Verdana"/>
        </w:rPr>
        <w:t xml:space="preserve"> using a </w:t>
      </w:r>
      <w:r w:rsidR="6F01215C" w:rsidRPr="5FE521F8">
        <w:rPr>
          <w:rFonts w:ascii="Verdana" w:eastAsia="Verdana" w:hAnsi="Verdana" w:cs="Verdana"/>
        </w:rPr>
        <w:t>USB-based data acquisition module (</w:t>
      </w:r>
      <w:proofErr w:type="spellStart"/>
      <w:r w:rsidR="00A15404" w:rsidRPr="5FE521F8">
        <w:rPr>
          <w:rFonts w:ascii="Verdana" w:eastAsia="Verdana" w:hAnsi="Verdana" w:cs="Verdana"/>
        </w:rPr>
        <w:t>RedLab</w:t>
      </w:r>
      <w:proofErr w:type="spellEnd"/>
      <w:r w:rsidR="00A15404" w:rsidRPr="5FE521F8">
        <w:rPr>
          <w:rFonts w:ascii="Verdana" w:eastAsia="Verdana" w:hAnsi="Verdana" w:cs="Verdana"/>
        </w:rPr>
        <w:t xml:space="preserve"> 1208</w:t>
      </w:r>
      <w:r w:rsidR="00F06488">
        <w:rPr>
          <w:rFonts w:ascii="Verdana" w:eastAsia="Verdana" w:hAnsi="Verdana" w:cs="Verdana"/>
        </w:rPr>
        <w:t>FS</w:t>
      </w:r>
      <w:r w:rsidR="00A15404" w:rsidRPr="5FE521F8">
        <w:rPr>
          <w:rFonts w:ascii="Verdana" w:eastAsia="Verdana" w:hAnsi="Verdana" w:cs="Verdana"/>
        </w:rPr>
        <w:t xml:space="preserve"> </w:t>
      </w:r>
      <w:proofErr w:type="spellStart"/>
      <w:r w:rsidR="6F01215C" w:rsidRPr="5FE521F8">
        <w:rPr>
          <w:rFonts w:ascii="Verdana" w:eastAsia="Verdana" w:hAnsi="Verdana" w:cs="Verdana"/>
        </w:rPr>
        <w:t>Meihaus</w:t>
      </w:r>
      <w:proofErr w:type="spellEnd"/>
      <w:r w:rsidR="6F01215C" w:rsidRPr="5FE521F8">
        <w:rPr>
          <w:rFonts w:ascii="Verdana" w:eastAsia="Verdana" w:hAnsi="Verdana" w:cs="Verdana"/>
        </w:rPr>
        <w:t xml:space="preserve"> Electronic GmbH).</w:t>
      </w:r>
      <w:r w:rsidR="008829A9">
        <w:rPr>
          <w:rFonts w:ascii="Verdana" w:eastAsia="Verdana" w:hAnsi="Verdana" w:cs="Verdana"/>
        </w:rPr>
        <w:t xml:space="preserve"> By synchronizing the knee rotation angles with t</w:t>
      </w:r>
      <w:r w:rsidR="6F01215C" w:rsidRPr="5FE521F8">
        <w:rPr>
          <w:rFonts w:ascii="Verdana" w:eastAsia="Verdana" w:hAnsi="Verdana" w:cs="Verdana"/>
        </w:rPr>
        <w:t>he start of each k-space repetition</w:t>
      </w:r>
      <w:r w:rsidR="00A15404">
        <w:rPr>
          <w:rFonts w:ascii="Verdana" w:eastAsia="Verdana" w:hAnsi="Verdana" w:cs="Verdana"/>
        </w:rPr>
        <w:t>,</w:t>
      </w:r>
      <w:r w:rsidR="6F01215C" w:rsidRPr="5FE521F8">
        <w:rPr>
          <w:rFonts w:ascii="Verdana" w:eastAsia="Verdana" w:hAnsi="Verdana" w:cs="Verdana"/>
        </w:rPr>
        <w:t xml:space="preserve"> </w:t>
      </w:r>
      <w:r w:rsidR="008829A9">
        <w:rPr>
          <w:rFonts w:ascii="Verdana" w:eastAsia="Verdana" w:hAnsi="Verdana" w:cs="Verdana"/>
        </w:rPr>
        <w:t>t</w:t>
      </w:r>
      <w:r w:rsidR="6F01215C" w:rsidRPr="5FE521F8">
        <w:rPr>
          <w:rFonts w:ascii="Verdana" w:eastAsia="Verdana" w:hAnsi="Verdana" w:cs="Verdana"/>
        </w:rPr>
        <w:t>he</w:t>
      </w:r>
      <w:r w:rsidR="008829A9">
        <w:rPr>
          <w:rFonts w:ascii="Verdana" w:eastAsia="Verdana" w:hAnsi="Verdana" w:cs="Verdana"/>
        </w:rPr>
        <w:t xml:space="preserve"> radial golden-angle</w:t>
      </w:r>
      <w:r w:rsidR="6F01215C" w:rsidRPr="5FE521F8">
        <w:rPr>
          <w:rFonts w:ascii="Verdana" w:eastAsia="Verdana" w:hAnsi="Verdana" w:cs="Verdana"/>
        </w:rPr>
        <w:t xml:space="preserve"> k-space data </w:t>
      </w:r>
      <w:r w:rsidR="00A15404">
        <w:rPr>
          <w:rFonts w:ascii="Verdana" w:eastAsia="Verdana" w:hAnsi="Verdana" w:cs="Verdana"/>
        </w:rPr>
        <w:t>were</w:t>
      </w:r>
      <w:r w:rsidR="6F01215C" w:rsidRPr="5FE521F8">
        <w:rPr>
          <w:rFonts w:ascii="Verdana" w:eastAsia="Verdana" w:hAnsi="Verdana" w:cs="Verdana"/>
        </w:rPr>
        <w:t xml:space="preserve"> then sorted into </w:t>
      </w:r>
      <w:commentRangeStart w:id="11"/>
      <w:commentRangeStart w:id="12"/>
      <w:r w:rsidR="00A15404">
        <w:rPr>
          <w:rFonts w:ascii="Verdana" w:eastAsia="Verdana" w:hAnsi="Verdana" w:cs="Verdana"/>
        </w:rPr>
        <w:t xml:space="preserve">two </w:t>
      </w:r>
      <w:r w:rsidR="6F01215C" w:rsidRPr="5FE521F8">
        <w:rPr>
          <w:rFonts w:ascii="Verdana" w:eastAsia="Verdana" w:hAnsi="Verdana" w:cs="Verdana"/>
        </w:rPr>
        <w:t xml:space="preserve">degree </w:t>
      </w:r>
      <w:commentRangeEnd w:id="11"/>
      <w:r w:rsidR="00CE6183">
        <w:rPr>
          <w:rStyle w:val="CommentReference"/>
        </w:rPr>
        <w:commentReference w:id="11"/>
      </w:r>
      <w:commentRangeEnd w:id="12"/>
      <w:r w:rsidR="00DF1163">
        <w:rPr>
          <w:rStyle w:val="CommentReference"/>
        </w:rPr>
        <w:commentReference w:id="12"/>
      </w:r>
      <w:r w:rsidR="009C43A1">
        <w:rPr>
          <w:rFonts w:ascii="Verdana" w:eastAsia="Verdana" w:hAnsi="Verdana" w:cs="Verdana"/>
        </w:rPr>
        <w:t>windows</w:t>
      </w:r>
      <w:r w:rsidR="6F01215C" w:rsidRPr="5FE521F8">
        <w:rPr>
          <w:rFonts w:ascii="Verdana" w:eastAsia="Verdana" w:hAnsi="Verdana" w:cs="Verdana"/>
        </w:rPr>
        <w:t xml:space="preserve"> </w:t>
      </w:r>
      <w:r w:rsidR="008829A9">
        <w:rPr>
          <w:rFonts w:ascii="Verdana" w:eastAsia="Verdana" w:hAnsi="Verdana" w:cs="Verdana"/>
        </w:rPr>
        <w:t>of</w:t>
      </w:r>
      <w:r w:rsidR="6F01215C" w:rsidRPr="5FE521F8">
        <w:rPr>
          <w:rFonts w:ascii="Verdana" w:eastAsia="Verdana" w:hAnsi="Verdana" w:cs="Verdana"/>
        </w:rPr>
        <w:t xml:space="preserve"> knee rotation</w:t>
      </w:r>
      <w:r w:rsidR="00AA46BA">
        <w:rPr>
          <w:rFonts w:ascii="Verdana" w:eastAsia="Verdana" w:hAnsi="Verdana" w:cs="Verdana"/>
        </w:rPr>
        <w:t xml:space="preserve"> </w:t>
      </w:r>
      <w:r w:rsidR="00F163CC">
        <w:rPr>
          <w:rFonts w:ascii="Verdana" w:eastAsia="Verdana" w:hAnsi="Verdana" w:cs="Verdana"/>
        </w:rPr>
        <w:fldChar w:fldCharType="begin"/>
      </w:r>
      <w:r w:rsidR="00C12374">
        <w:rPr>
          <w:rFonts w:ascii="Verdana" w:eastAsia="Verdana" w:hAnsi="Verdana" w:cs="Verdana"/>
        </w:rPr>
        <w:instrText xml:space="preserve"> ADDIN ZOTERO_ITEM CSL_CITATION {"citationID":"dvSfYDgi","properties":{"formattedCitation":"[21]","plainCitation":"[21]","noteIndex":0},"citationItems":[{"id":4,"uris":["http://zotero.org/users/13606484/items/Z5TTFMES"],"itemData":{"id":4,"type":"article-journal","abstract":"To explore and extend on dynamic imaging of joint motion, an MRI-safe device guiding knee motion with an attached rotary encoder was used in MRI measurements of multiple knee flexion-extension cycles using radial gradient echo imaging with the golden-angle as azimuthal angle increment. Reproducibility of knee motion was investigated. Real-time and CINE mode anatomical images were reconstructed for different knee flexion angles by synchronizing the encoder information with the MRI data, and performing flexion angle selective gating across multiple motion cycles. When investigating the influence of the rotation angle window width on recon­ structed CINE images, it was found that angle windows between 0.5◦ and 3◦ exhibited acceptable image sharpness without suffering from significant motion-induced blurring. Furthermore, due to flexible retrospective image reconstruction afforded by the radial golden-angle imaging, the number of motion cycles included in the reconstruction could be retrospectively reduced to investigate the corresponding influence of acquisition time on image quality. Finally, motion reproducibility between motion cycles and accuracy of the flexion angle selective gating were sufficient to acquire whole-knee 3D dynamic imaging with a retrospectively gated 3D cone UTE sequence.","container-title":"Magnetic Resonance Imaging","DOI":"10.1016/j.mri.2022.06.015","ISSN":"0730725X","journalAbbreviation":"Magnetic Resonance Imaging","language":"en","page":"161-168","source":"DOI.org (Crossref)","title":"High-resolution CINE imaging of active guided knee motion using continuously acquired golden-angle radial MRI and rotary sensor information","volume":"92","author":[{"family":"Aleksiev","given":"Martin"},{"family":"Krämer","given":"Martin"},{"family":"Brisson","given":"Nicholas M."},{"family":"Maggioni","given":"Marta B."},{"family":"Duda","given":"Georg N."},{"family":"Reichenbach","given":"Jürgen R."}],"issued":{"date-parts":[["2022",10]]}}}],"schema":"https://github.com/citation-style-language/schema/raw/master/csl-citation.json"} </w:instrText>
      </w:r>
      <w:r w:rsidR="00F163CC">
        <w:rPr>
          <w:rFonts w:ascii="Verdana" w:eastAsia="Verdana" w:hAnsi="Verdana" w:cs="Verdana"/>
        </w:rPr>
        <w:fldChar w:fldCharType="separate"/>
      </w:r>
      <w:r w:rsidR="00285EAC" w:rsidRPr="00285EAC">
        <w:rPr>
          <w:rFonts w:ascii="Verdana" w:hAnsi="Verdana"/>
        </w:rPr>
        <w:t>[21]</w:t>
      </w:r>
      <w:r w:rsidR="00F163CC">
        <w:rPr>
          <w:rFonts w:ascii="Verdana" w:eastAsia="Verdana" w:hAnsi="Verdana" w:cs="Verdana"/>
        </w:rPr>
        <w:fldChar w:fldCharType="end"/>
      </w:r>
      <w:r w:rsidR="6F01215C" w:rsidRPr="5FE521F8">
        <w:rPr>
          <w:rFonts w:ascii="Verdana" w:eastAsia="Verdana" w:hAnsi="Verdana" w:cs="Verdana"/>
        </w:rPr>
        <w:t xml:space="preserve">. </w:t>
      </w:r>
      <w:commentRangeStart w:id="13"/>
      <w:commentRangeStart w:id="14"/>
      <w:r w:rsidR="6F01215C" w:rsidRPr="5FE521F8">
        <w:rPr>
          <w:rFonts w:ascii="Verdana" w:eastAsia="Verdana" w:hAnsi="Verdana" w:cs="Verdana"/>
        </w:rPr>
        <w:t xml:space="preserve">This process was repeated for the entire range of motion, </w:t>
      </w:r>
      <w:commentRangeEnd w:id="13"/>
      <w:r w:rsidR="00CE6183">
        <w:rPr>
          <w:rStyle w:val="CommentReference"/>
        </w:rPr>
        <w:commentReference w:id="13"/>
      </w:r>
      <w:commentRangeEnd w:id="14"/>
      <w:r w:rsidR="00160333">
        <w:rPr>
          <w:rStyle w:val="CommentReference"/>
        </w:rPr>
        <w:commentReference w:id="14"/>
      </w:r>
      <w:r w:rsidR="6F01215C" w:rsidRPr="5FE521F8">
        <w:rPr>
          <w:rFonts w:ascii="Verdana" w:eastAsia="Verdana" w:hAnsi="Verdana" w:cs="Verdana"/>
        </w:rPr>
        <w:t xml:space="preserve">ensuring </w:t>
      </w:r>
      <w:r w:rsidR="002F61E4">
        <w:rPr>
          <w:rFonts w:ascii="Verdana" w:eastAsia="Verdana" w:hAnsi="Verdana" w:cs="Verdana"/>
        </w:rPr>
        <w:t>complete</w:t>
      </w:r>
      <w:r w:rsidR="002F61E4" w:rsidRPr="5FE521F8">
        <w:rPr>
          <w:rFonts w:ascii="Verdana" w:eastAsia="Verdana" w:hAnsi="Verdana" w:cs="Verdana"/>
        </w:rPr>
        <w:t xml:space="preserve"> </w:t>
      </w:r>
      <w:r w:rsidR="6F01215C" w:rsidRPr="5FE521F8">
        <w:rPr>
          <w:rFonts w:ascii="Verdana" w:eastAsia="Verdana" w:hAnsi="Verdana" w:cs="Verdana"/>
        </w:rPr>
        <w:t>coverage</w:t>
      </w:r>
      <w:r w:rsidR="00D96E61">
        <w:rPr>
          <w:rFonts w:ascii="Verdana" w:eastAsia="Verdana" w:hAnsi="Verdana" w:cs="Verdana"/>
        </w:rPr>
        <w:t xml:space="preserve"> of the </w:t>
      </w:r>
      <w:r w:rsidR="00D96E61">
        <w:rPr>
          <w:rFonts w:ascii="Verdana" w:eastAsia="Verdana" w:hAnsi="Verdana" w:cs="Verdana"/>
        </w:rPr>
        <w:lastRenderedPageBreak/>
        <w:t>knee’s range of motion</w:t>
      </w:r>
      <w:r w:rsidR="6F01215C" w:rsidRPr="5FE521F8">
        <w:rPr>
          <w:rFonts w:ascii="Verdana" w:eastAsia="Verdana" w:hAnsi="Verdana" w:cs="Verdana"/>
        </w:rPr>
        <w:t>.</w:t>
      </w:r>
      <w:r w:rsidR="0061638A">
        <w:rPr>
          <w:rFonts w:ascii="Verdana" w:eastAsia="Verdana" w:hAnsi="Verdana" w:cs="Verdana"/>
        </w:rPr>
        <w:t xml:space="preserve"> </w:t>
      </w:r>
      <w:r w:rsidR="0061638A" w:rsidRPr="0061638A">
        <w:rPr>
          <w:rFonts w:ascii="Verdana" w:eastAsia="Verdana" w:hAnsi="Verdana" w:cs="Verdana"/>
        </w:rPr>
        <w:t xml:space="preserve">Image reconstruction was </w:t>
      </w:r>
      <w:r w:rsidR="00B240B0">
        <w:rPr>
          <w:rFonts w:ascii="Verdana" w:eastAsia="Verdana" w:hAnsi="Verdana" w:cs="Verdana"/>
        </w:rPr>
        <w:t>performed</w:t>
      </w:r>
      <w:r w:rsidR="0061638A" w:rsidRPr="0061638A">
        <w:rPr>
          <w:rFonts w:ascii="Verdana" w:eastAsia="Verdana" w:hAnsi="Verdana" w:cs="Verdana"/>
        </w:rPr>
        <w:t xml:space="preserve"> using the RIESLING (Radial Interstices Enable Speedy Low-volume </w:t>
      </w:r>
      <w:proofErr w:type="spellStart"/>
      <w:r w:rsidR="0061638A" w:rsidRPr="0061638A">
        <w:rPr>
          <w:rFonts w:ascii="Verdana" w:eastAsia="Verdana" w:hAnsi="Verdana" w:cs="Verdana"/>
        </w:rPr>
        <w:t>imagING</w:t>
      </w:r>
      <w:proofErr w:type="spellEnd"/>
      <w:r w:rsidR="0061638A" w:rsidRPr="0061638A">
        <w:rPr>
          <w:rFonts w:ascii="Verdana" w:eastAsia="Verdana" w:hAnsi="Verdana" w:cs="Verdana"/>
        </w:rPr>
        <w:t>) toolbox</w:t>
      </w:r>
      <w:r w:rsidR="00F163CC">
        <w:rPr>
          <w:rFonts w:ascii="Verdana" w:eastAsia="Verdana" w:hAnsi="Verdana" w:cs="Verdana"/>
        </w:rPr>
        <w:t xml:space="preserve"> </w:t>
      </w:r>
      <w:r w:rsidR="00405411">
        <w:rPr>
          <w:rFonts w:ascii="Verdana" w:eastAsia="Verdana" w:hAnsi="Verdana" w:cs="Verdana"/>
        </w:rPr>
        <w:fldChar w:fldCharType="begin"/>
      </w:r>
      <w:r w:rsidR="00C12374">
        <w:rPr>
          <w:rFonts w:ascii="Verdana" w:eastAsia="Verdana" w:hAnsi="Verdana" w:cs="Verdana"/>
        </w:rPr>
        <w:instrText xml:space="preserve"> ADDIN ZOTERO_ITEM CSL_CITATION {"citationID":"awOFoVY7","properties":{"formattedCitation":"[22]","plainCitation":"[22]","noteIndex":0},"citationItems":[{"id":381,"uris":["http://zotero.org/users/13606484/items/ZWA7FMSX"],"itemData":{"id":381,"type":"article-journal","container-title":"Journal of Open Source Software","DOI":"10.21105/joss.03500","ISSN":"2475-9066","issue":"66","journalAbbreviation":"JOSS","license":"http://creativecommons.org/licenses/by/4.0/","page":"3500","source":"DOI.org (Crossref)","title":"Radial Interstices Enable Speedy Low-volume Imaging","volume":"6","author":[{"family":"Wood","given":"Tobias"},{"family":"Ljungberg","given":"Emil"},{"family":"Wiesinger","given":"Florian"}],"issued":{"date-parts":[["2021",10,7]]}}}],"schema":"https://github.com/citation-style-language/schema/raw/master/csl-citation.json"} </w:instrText>
      </w:r>
      <w:r w:rsidR="00405411">
        <w:rPr>
          <w:rFonts w:ascii="Verdana" w:eastAsia="Verdana" w:hAnsi="Verdana" w:cs="Verdana"/>
        </w:rPr>
        <w:fldChar w:fldCharType="separate"/>
      </w:r>
      <w:r w:rsidR="00285EAC" w:rsidRPr="00285EAC">
        <w:rPr>
          <w:rFonts w:ascii="Verdana" w:hAnsi="Verdana"/>
        </w:rPr>
        <w:t>[22]</w:t>
      </w:r>
      <w:r w:rsidR="00405411">
        <w:rPr>
          <w:rFonts w:ascii="Verdana" w:eastAsia="Verdana" w:hAnsi="Verdana" w:cs="Verdana"/>
        </w:rPr>
        <w:fldChar w:fldCharType="end"/>
      </w:r>
      <w:r w:rsidR="0061638A" w:rsidRPr="0061638A">
        <w:rPr>
          <w:rFonts w:ascii="Verdana" w:eastAsia="Verdana" w:hAnsi="Verdana" w:cs="Verdana"/>
        </w:rPr>
        <w:t xml:space="preserve">. This open-source software package is specifically designed for reconstructing non-Cartesian MRI data, employing advanced algorithms to </w:t>
      </w:r>
      <w:r w:rsidR="00B240B0" w:rsidRPr="0061638A">
        <w:rPr>
          <w:rFonts w:ascii="Verdana" w:eastAsia="Verdana" w:hAnsi="Verdana" w:cs="Verdana"/>
        </w:rPr>
        <w:t xml:space="preserve">efficiently </w:t>
      </w:r>
      <w:r w:rsidR="002139B1">
        <w:rPr>
          <w:rFonts w:ascii="Verdana" w:eastAsia="Verdana" w:hAnsi="Verdana" w:cs="Verdana"/>
        </w:rPr>
        <w:t>reconstruct</w:t>
      </w:r>
      <w:r w:rsidR="002139B1" w:rsidRPr="0061638A">
        <w:rPr>
          <w:rFonts w:ascii="Verdana" w:eastAsia="Verdana" w:hAnsi="Verdana" w:cs="Verdana"/>
        </w:rPr>
        <w:t xml:space="preserve"> </w:t>
      </w:r>
      <w:r w:rsidR="0061638A" w:rsidRPr="0061638A">
        <w:rPr>
          <w:rFonts w:ascii="Verdana" w:eastAsia="Verdana" w:hAnsi="Verdana" w:cs="Verdana"/>
        </w:rPr>
        <w:t>the radially sampled k-space data.</w:t>
      </w:r>
      <w:r w:rsidR="003A1F2F">
        <w:rPr>
          <w:rFonts w:ascii="Verdana" w:eastAsia="Verdana" w:hAnsi="Verdana" w:cs="Verdana"/>
        </w:rPr>
        <w:t xml:space="preserve"> Specifically, the </w:t>
      </w:r>
      <w:r w:rsidR="00B240B0">
        <w:rPr>
          <w:rFonts w:ascii="Verdana" w:eastAsia="Verdana" w:hAnsi="Verdana" w:cs="Verdana"/>
        </w:rPr>
        <w:t>“</w:t>
      </w:r>
      <w:r w:rsidR="003A1F2F">
        <w:rPr>
          <w:rFonts w:ascii="Verdana" w:eastAsia="Verdana" w:hAnsi="Verdana" w:cs="Verdana"/>
        </w:rPr>
        <w:t>Alternating Direction Method of Multipliers</w:t>
      </w:r>
      <w:r w:rsidR="00B240B0">
        <w:rPr>
          <w:rFonts w:ascii="Verdana" w:eastAsia="Verdana" w:hAnsi="Verdana" w:cs="Verdana"/>
        </w:rPr>
        <w:t>”</w:t>
      </w:r>
      <w:r w:rsidR="003A1F2F">
        <w:rPr>
          <w:rFonts w:ascii="Verdana" w:eastAsia="Verdana" w:hAnsi="Verdana" w:cs="Verdana"/>
        </w:rPr>
        <w:t xml:space="preserve"> algorithm within RIESLING was </w:t>
      </w:r>
      <w:r w:rsidR="00B240B0">
        <w:rPr>
          <w:rFonts w:ascii="Verdana" w:eastAsia="Verdana" w:hAnsi="Verdana" w:cs="Verdana"/>
        </w:rPr>
        <w:t>used</w:t>
      </w:r>
      <w:r w:rsidR="003A1F2F">
        <w:rPr>
          <w:rFonts w:ascii="Verdana" w:eastAsia="Verdana" w:hAnsi="Verdana" w:cs="Verdana"/>
        </w:rPr>
        <w:t xml:space="preserve">, with </w:t>
      </w:r>
      <w:r w:rsidR="00B240B0">
        <w:rPr>
          <w:rFonts w:ascii="Verdana" w:eastAsia="Verdana" w:hAnsi="Verdana" w:cs="Verdana"/>
        </w:rPr>
        <w:t>“</w:t>
      </w:r>
      <w:r w:rsidR="003A1F2F">
        <w:rPr>
          <w:rFonts w:ascii="Verdana" w:eastAsia="Verdana" w:hAnsi="Verdana" w:cs="Verdana"/>
        </w:rPr>
        <w:t>Total Generalized Variation</w:t>
      </w:r>
      <w:r w:rsidR="00B240B0">
        <w:rPr>
          <w:rFonts w:ascii="Verdana" w:eastAsia="Verdana" w:hAnsi="Verdana" w:cs="Verdana"/>
        </w:rPr>
        <w:t>”</w:t>
      </w:r>
      <w:r w:rsidR="003A1F2F">
        <w:rPr>
          <w:rFonts w:ascii="Verdana" w:eastAsia="Verdana" w:hAnsi="Verdana" w:cs="Verdana"/>
        </w:rPr>
        <w:t xml:space="preserve"> regularization</w:t>
      </w:r>
      <w:r w:rsidR="00C12374">
        <w:rPr>
          <w:rFonts w:ascii="Verdana" w:eastAsia="Verdana" w:hAnsi="Verdana" w:cs="Verdana"/>
        </w:rPr>
        <w:t xml:space="preserve"> </w:t>
      </w:r>
      <w:r w:rsidR="00C12374">
        <w:rPr>
          <w:rFonts w:ascii="Verdana" w:eastAsia="Verdana" w:hAnsi="Verdana" w:cs="Verdana"/>
        </w:rPr>
        <w:fldChar w:fldCharType="begin"/>
      </w:r>
      <w:r w:rsidR="000220B4">
        <w:rPr>
          <w:rFonts w:ascii="Verdana" w:eastAsia="Verdana" w:hAnsi="Verdana" w:cs="Verdana"/>
        </w:rPr>
        <w:instrText xml:space="preserve"> ADDIN ZOTERO_ITEM CSL_CITATION {"citationID":"FnW9aHsM","properties":{"formattedCitation":"[23,24]","plainCitation":"[23,24]","noteIndex":0},"citationItems":[{"id":404,"uris":["http://zotero.org/users/13606484/items/JWJYB7YH"],"itemData":{"id":404,"type":"article-journal","container-title":"Foundations and Trends® in Machine Learning","DOI":"10.1561/2200000016","ISSN":"1935-8237, 1935-8245","issue":"1","journalAbbreviation":"FNT in Machine Learning","language":"en","page":"1-122","source":"DOI.org (Crossref)","title":"Distributed Optimization and Statistical Learning via the Alternating Direction Method of Multipliers","volume":"3","author":[{"family":"Boyd","given":"Stephen"}],"issued":{"date-parts":[["2010"]]}}},{"id":406,"uris":["http://zotero.org/users/13606484/items/PW2PHDXK"],"itemData":{"id":406,"type":"article-journal","container-title":"SIAM Journal on Imaging Sciences","DOI":"10.1137/090769521","ISSN":"1936-4954","issue":"3","journalAbbreviation":"SIAM J. Imaging Sci.","language":"en","page":"492-526","source":"DOI.org (Crossref)","title":"Total Generalized Variation","volume":"3","author":[{"family":"Bredies","given":"Kristian"},{"family":"Kunisch","given":"Karl"},{"family":"Pock","given":"Thomas"}],"issued":{"date-parts":[["2010",1]]}}}],"schema":"https://github.com/citation-style-language/schema/raw/master/csl-citation.json"} </w:instrText>
      </w:r>
      <w:r w:rsidR="00C12374">
        <w:rPr>
          <w:rFonts w:ascii="Verdana" w:eastAsia="Verdana" w:hAnsi="Verdana" w:cs="Verdana"/>
        </w:rPr>
        <w:fldChar w:fldCharType="separate"/>
      </w:r>
      <w:r w:rsidR="000220B4" w:rsidRPr="000220B4">
        <w:rPr>
          <w:rFonts w:ascii="Verdana" w:hAnsi="Verdana"/>
        </w:rPr>
        <w:t>[23,24]</w:t>
      </w:r>
      <w:r w:rsidR="00C12374">
        <w:rPr>
          <w:rFonts w:ascii="Verdana" w:eastAsia="Verdana" w:hAnsi="Verdana" w:cs="Verdana"/>
        </w:rPr>
        <w:fldChar w:fldCharType="end"/>
      </w:r>
      <w:r w:rsidR="003A1F2F">
        <w:rPr>
          <w:rFonts w:ascii="Verdana" w:eastAsia="Verdana" w:hAnsi="Verdana" w:cs="Verdana"/>
        </w:rPr>
        <w:t xml:space="preserve">. A regularization strength of 0.05 was used, which was empirically determined to balance noise suppression and edge sharpness. </w:t>
      </w:r>
      <w:r w:rsidR="6F01215C" w:rsidRPr="5FE521F8">
        <w:rPr>
          <w:rFonts w:ascii="Verdana" w:eastAsia="Verdana" w:hAnsi="Verdana" w:cs="Verdana"/>
        </w:rPr>
        <w:t xml:space="preserve">Image reconstruction was performed separately for </w:t>
      </w:r>
      <w:r w:rsidR="00B240B0">
        <w:rPr>
          <w:rFonts w:ascii="Verdana" w:eastAsia="Verdana" w:hAnsi="Verdana" w:cs="Verdana"/>
        </w:rPr>
        <w:t xml:space="preserve">knee </w:t>
      </w:r>
      <w:r w:rsidR="6F01215C" w:rsidRPr="5FE521F8">
        <w:rPr>
          <w:rFonts w:ascii="Verdana" w:eastAsia="Verdana" w:hAnsi="Verdana" w:cs="Verdana"/>
        </w:rPr>
        <w:t xml:space="preserve">extension (upward leg movement) </w:t>
      </w:r>
      <w:r w:rsidR="00B240B0">
        <w:rPr>
          <w:rFonts w:ascii="Verdana" w:eastAsia="Verdana" w:hAnsi="Verdana" w:cs="Verdana"/>
        </w:rPr>
        <w:t xml:space="preserve">and knee </w:t>
      </w:r>
      <w:r w:rsidR="00B240B0" w:rsidRPr="5FE521F8">
        <w:rPr>
          <w:rFonts w:ascii="Verdana" w:eastAsia="Verdana" w:hAnsi="Verdana" w:cs="Verdana"/>
        </w:rPr>
        <w:t xml:space="preserve">flexion (downward leg movement) </w:t>
      </w:r>
      <w:r w:rsidR="6F01215C" w:rsidRPr="5FE521F8">
        <w:rPr>
          <w:rFonts w:ascii="Verdana" w:eastAsia="Verdana" w:hAnsi="Verdana" w:cs="Verdana"/>
        </w:rPr>
        <w:t xml:space="preserve">to account for </w:t>
      </w:r>
      <w:r w:rsidR="00B240B0">
        <w:rPr>
          <w:rFonts w:ascii="Verdana" w:eastAsia="Verdana" w:hAnsi="Verdana" w:cs="Verdana"/>
        </w:rPr>
        <w:t xml:space="preserve">biomechanical </w:t>
      </w:r>
      <w:r w:rsidR="6F01215C" w:rsidRPr="5FE521F8">
        <w:rPr>
          <w:rFonts w:ascii="Verdana" w:eastAsia="Verdana" w:hAnsi="Verdana" w:cs="Verdana"/>
        </w:rPr>
        <w:t>differences.</w:t>
      </w:r>
    </w:p>
    <w:p w14:paraId="75F020A3" w14:textId="520D4881" w:rsidR="6F01215C" w:rsidRPr="0076400E" w:rsidRDefault="6F01215C" w:rsidP="00662A7A">
      <w:pPr>
        <w:spacing w:line="360" w:lineRule="auto"/>
        <w:jc w:val="both"/>
        <w:rPr>
          <w:rFonts w:ascii="Verdana" w:eastAsia="Verdana" w:hAnsi="Verdana" w:cs="Verdana"/>
        </w:rPr>
      </w:pPr>
      <w:r w:rsidRPr="5FE521F8">
        <w:rPr>
          <w:rFonts w:ascii="Verdana" w:eastAsia="Verdana" w:hAnsi="Verdana" w:cs="Verdana"/>
        </w:rPr>
        <w:t xml:space="preserve">The final reconstructed </w:t>
      </w:r>
      <w:r w:rsidR="1924C6AD" w:rsidRPr="5FE521F8">
        <w:rPr>
          <w:rFonts w:ascii="Verdana" w:eastAsia="Verdana" w:hAnsi="Verdana" w:cs="Verdana"/>
        </w:rPr>
        <w:t xml:space="preserve">2D-CINE </w:t>
      </w:r>
      <w:r w:rsidR="008829A9">
        <w:rPr>
          <w:rFonts w:ascii="Verdana" w:eastAsia="Verdana" w:hAnsi="Verdana" w:cs="Verdana"/>
        </w:rPr>
        <w:t>datasets had a varying</w:t>
      </w:r>
      <w:r w:rsidRPr="5FE521F8">
        <w:rPr>
          <w:rFonts w:ascii="Verdana" w:eastAsia="Verdana" w:hAnsi="Verdana" w:cs="Verdana"/>
        </w:rPr>
        <w:t xml:space="preserve"> number of frames based on each participant's </w:t>
      </w:r>
      <w:r w:rsidR="008829A9">
        <w:rPr>
          <w:rFonts w:ascii="Verdana" w:eastAsia="Verdana" w:hAnsi="Verdana" w:cs="Verdana"/>
        </w:rPr>
        <w:t>achievable</w:t>
      </w:r>
      <w:r w:rsidR="008829A9" w:rsidRPr="5FE521F8">
        <w:rPr>
          <w:rFonts w:ascii="Verdana" w:eastAsia="Verdana" w:hAnsi="Verdana" w:cs="Verdana"/>
        </w:rPr>
        <w:t xml:space="preserve"> </w:t>
      </w:r>
      <w:r w:rsidRPr="5FE521F8">
        <w:rPr>
          <w:rFonts w:ascii="Verdana" w:eastAsia="Verdana" w:hAnsi="Verdana" w:cs="Verdana"/>
        </w:rPr>
        <w:t>range of motion.</w:t>
      </w:r>
      <w:r w:rsidR="00CB3159">
        <w:rPr>
          <w:rFonts w:ascii="Verdana" w:eastAsia="Verdana" w:hAnsi="Verdana" w:cs="Verdana"/>
        </w:rPr>
        <w:t xml:space="preserve"> Participants with a larger range of motion had more frames available </w:t>
      </w:r>
      <w:r w:rsidR="00BF3D92">
        <w:rPr>
          <w:rFonts w:ascii="Verdana" w:eastAsia="Verdana" w:hAnsi="Verdana" w:cs="Verdana"/>
        </w:rPr>
        <w:t xml:space="preserve">after </w:t>
      </w:r>
      <w:r w:rsidR="00CB3159">
        <w:rPr>
          <w:rFonts w:ascii="Verdana" w:eastAsia="Verdana" w:hAnsi="Verdana" w:cs="Verdana"/>
        </w:rPr>
        <w:t>reconstruction as compared to participants with</w:t>
      </w:r>
      <w:r w:rsidR="001B0F22">
        <w:rPr>
          <w:rFonts w:ascii="Verdana" w:eastAsia="Verdana" w:hAnsi="Verdana" w:cs="Verdana"/>
        </w:rPr>
        <w:t xml:space="preserve"> a</w:t>
      </w:r>
      <w:r w:rsidR="00CB3159">
        <w:rPr>
          <w:rFonts w:ascii="Verdana" w:eastAsia="Verdana" w:hAnsi="Verdana" w:cs="Verdana"/>
        </w:rPr>
        <w:t xml:space="preserve"> lower range of motion.</w:t>
      </w:r>
      <w:r w:rsidRPr="5FE521F8">
        <w:rPr>
          <w:rFonts w:ascii="Verdana" w:eastAsia="Verdana" w:hAnsi="Verdana" w:cs="Verdana"/>
        </w:rPr>
        <w:t xml:space="preserve"> </w:t>
      </w:r>
      <w:r w:rsidR="00305068" w:rsidRPr="00305068">
        <w:rPr>
          <w:rFonts w:ascii="Verdana" w:eastAsia="Verdana" w:hAnsi="Verdana" w:cs="Verdana"/>
          <w:b/>
          <w:bCs/>
        </w:rPr>
        <w:t xml:space="preserve">Figure 1 </w:t>
      </w:r>
      <w:r w:rsidR="008829A9">
        <w:rPr>
          <w:rFonts w:ascii="Verdana" w:eastAsia="Verdana" w:hAnsi="Verdana" w:cs="Verdana"/>
        </w:rPr>
        <w:t>shows</w:t>
      </w:r>
      <w:r w:rsidR="008829A9" w:rsidRPr="00305068">
        <w:rPr>
          <w:rFonts w:ascii="Verdana" w:eastAsia="Verdana" w:hAnsi="Verdana" w:cs="Verdana"/>
        </w:rPr>
        <w:t xml:space="preserve"> </w:t>
      </w:r>
      <w:r w:rsidR="00305068" w:rsidRPr="00305068">
        <w:rPr>
          <w:rFonts w:ascii="Verdana" w:eastAsia="Verdana" w:hAnsi="Verdana" w:cs="Verdana"/>
        </w:rPr>
        <w:t xml:space="preserve">a series of reconstructed frames from a single dataset, showcasing the progression of knee motion </w:t>
      </w:r>
      <w:r w:rsidR="00831489">
        <w:rPr>
          <w:rFonts w:ascii="Verdana" w:eastAsia="Verdana" w:hAnsi="Verdana" w:cs="Verdana"/>
        </w:rPr>
        <w:t>from</w:t>
      </w:r>
      <w:r w:rsidR="00831489" w:rsidRPr="00305068">
        <w:rPr>
          <w:rFonts w:ascii="Verdana" w:eastAsia="Verdana" w:hAnsi="Verdana" w:cs="Verdana"/>
        </w:rPr>
        <w:t xml:space="preserve"> </w:t>
      </w:r>
      <w:r w:rsidR="00FB073F">
        <w:rPr>
          <w:rFonts w:ascii="Verdana" w:eastAsia="Verdana" w:hAnsi="Verdana" w:cs="Verdana"/>
        </w:rPr>
        <w:t xml:space="preserve">a </w:t>
      </w:r>
      <w:r w:rsidR="00831489">
        <w:rPr>
          <w:rFonts w:ascii="Verdana" w:eastAsia="Verdana" w:hAnsi="Verdana" w:cs="Verdana"/>
        </w:rPr>
        <w:t>flex</w:t>
      </w:r>
      <w:r w:rsidR="00FB073F">
        <w:rPr>
          <w:rFonts w:ascii="Verdana" w:eastAsia="Verdana" w:hAnsi="Verdana" w:cs="Verdana"/>
        </w:rPr>
        <w:t>ed position</w:t>
      </w:r>
      <w:r w:rsidR="00831489">
        <w:rPr>
          <w:rFonts w:ascii="Verdana" w:eastAsia="Verdana" w:hAnsi="Verdana" w:cs="Verdana"/>
        </w:rPr>
        <w:t>, to exten</w:t>
      </w:r>
      <w:r w:rsidR="00FB073F">
        <w:rPr>
          <w:rFonts w:ascii="Verdana" w:eastAsia="Verdana" w:hAnsi="Verdana" w:cs="Verdana"/>
        </w:rPr>
        <w:t>ded position</w:t>
      </w:r>
      <w:r w:rsidR="00831489">
        <w:rPr>
          <w:rFonts w:ascii="Verdana" w:eastAsia="Verdana" w:hAnsi="Verdana" w:cs="Verdana"/>
        </w:rPr>
        <w:t>, back to flex</w:t>
      </w:r>
      <w:r w:rsidR="00FB073F">
        <w:rPr>
          <w:rFonts w:ascii="Verdana" w:eastAsia="Verdana" w:hAnsi="Verdana" w:cs="Verdana"/>
        </w:rPr>
        <w:t>ed posit</w:t>
      </w:r>
      <w:r w:rsidR="00831489">
        <w:rPr>
          <w:rFonts w:ascii="Verdana" w:eastAsia="Verdana" w:hAnsi="Verdana" w:cs="Verdana"/>
        </w:rPr>
        <w:t xml:space="preserve">ion, which are used subsequently as the </w:t>
      </w:r>
      <w:r w:rsidR="004F3A37">
        <w:rPr>
          <w:rFonts w:ascii="Verdana" w:eastAsia="Verdana" w:hAnsi="Verdana" w:cs="Verdana"/>
        </w:rPr>
        <w:t xml:space="preserve">input data for </w:t>
      </w:r>
      <w:r w:rsidR="00831489">
        <w:rPr>
          <w:rFonts w:ascii="Verdana" w:eastAsia="Verdana" w:hAnsi="Verdana" w:cs="Verdana"/>
        </w:rPr>
        <w:t xml:space="preserve">bone </w:t>
      </w:r>
      <w:r w:rsidR="004F3A37">
        <w:rPr>
          <w:rFonts w:ascii="Verdana" w:eastAsia="Verdana" w:hAnsi="Verdana" w:cs="Verdana"/>
        </w:rPr>
        <w:t>segmentation and tracking</w:t>
      </w:r>
      <w:r w:rsidR="00305068">
        <w:rPr>
          <w:rFonts w:ascii="Verdana" w:eastAsia="Verdana" w:hAnsi="Verdana" w:cs="Verdana"/>
        </w:rPr>
        <w:t>.</w:t>
      </w:r>
    </w:p>
    <w:p w14:paraId="098B081E" w14:textId="439AB82B" w:rsidR="32BC0743" w:rsidRDefault="32BC0743" w:rsidP="5FE521F8">
      <w:pPr>
        <w:spacing w:line="360" w:lineRule="auto"/>
        <w:rPr>
          <w:rFonts w:ascii="Verdana" w:eastAsia="Verdana" w:hAnsi="Verdana" w:cs="Verdana"/>
          <w:u w:val="single"/>
        </w:rPr>
      </w:pPr>
      <w:r w:rsidRPr="5FE521F8">
        <w:rPr>
          <w:rFonts w:ascii="Verdana" w:eastAsia="Verdana" w:hAnsi="Verdana" w:cs="Verdana"/>
          <w:u w:val="single"/>
        </w:rPr>
        <w:t xml:space="preserve">2.2 </w:t>
      </w:r>
      <w:r w:rsidR="005C1B41">
        <w:rPr>
          <w:rFonts w:ascii="Verdana" w:eastAsia="Verdana" w:hAnsi="Verdana" w:cs="Verdana"/>
          <w:u w:val="single"/>
        </w:rPr>
        <w:t>Semi-</w:t>
      </w:r>
      <w:r w:rsidR="0047266F">
        <w:rPr>
          <w:rFonts w:ascii="Verdana" w:eastAsia="Verdana" w:hAnsi="Verdana" w:cs="Verdana"/>
          <w:u w:val="single"/>
        </w:rPr>
        <w:t>A</w:t>
      </w:r>
      <w:r w:rsidR="005C1B41">
        <w:rPr>
          <w:rFonts w:ascii="Verdana" w:eastAsia="Verdana" w:hAnsi="Verdana" w:cs="Verdana"/>
          <w:u w:val="single"/>
        </w:rPr>
        <w:t xml:space="preserve">utomated </w:t>
      </w:r>
      <w:r w:rsidR="0047266F">
        <w:rPr>
          <w:rFonts w:ascii="Verdana" w:eastAsia="Verdana" w:hAnsi="Verdana" w:cs="Verdana"/>
          <w:u w:val="single"/>
        </w:rPr>
        <w:t>B</w:t>
      </w:r>
      <w:r w:rsidR="005C1B41">
        <w:rPr>
          <w:rFonts w:ascii="Verdana" w:eastAsia="Verdana" w:hAnsi="Verdana" w:cs="Verdana"/>
          <w:u w:val="single"/>
        </w:rPr>
        <w:t xml:space="preserve">one </w:t>
      </w:r>
      <w:r w:rsidR="0047266F">
        <w:rPr>
          <w:rFonts w:ascii="Verdana" w:eastAsia="Verdana" w:hAnsi="Verdana" w:cs="Verdana"/>
          <w:u w:val="single"/>
        </w:rPr>
        <w:t>T</w:t>
      </w:r>
      <w:r w:rsidR="005C1B41">
        <w:rPr>
          <w:rFonts w:ascii="Verdana" w:eastAsia="Verdana" w:hAnsi="Verdana" w:cs="Verdana"/>
          <w:u w:val="single"/>
        </w:rPr>
        <w:t>racking</w:t>
      </w:r>
    </w:p>
    <w:p w14:paraId="24D516E0" w14:textId="6EAA4481" w:rsidR="33B09C27" w:rsidRDefault="001F7579" w:rsidP="00A52972">
      <w:pPr>
        <w:spacing w:line="360" w:lineRule="auto"/>
        <w:jc w:val="both"/>
        <w:rPr>
          <w:rFonts w:ascii="Verdana" w:eastAsia="Verdana" w:hAnsi="Verdana" w:cs="Verdana"/>
        </w:rPr>
      </w:pPr>
      <w:r>
        <w:rPr>
          <w:rFonts w:ascii="Verdana" w:eastAsia="Verdana" w:hAnsi="Verdana" w:cs="Verdana"/>
        </w:rPr>
        <w:t>For</w:t>
      </w:r>
      <w:r w:rsidR="33B09C27" w:rsidRPr="5FE521F8">
        <w:rPr>
          <w:rFonts w:ascii="Verdana" w:eastAsia="Verdana" w:hAnsi="Verdana" w:cs="Verdana"/>
        </w:rPr>
        <w:t xml:space="preserve"> semi-automat</w:t>
      </w:r>
      <w:r w:rsidR="00B5302D">
        <w:rPr>
          <w:rFonts w:ascii="Verdana" w:eastAsia="Verdana" w:hAnsi="Verdana" w:cs="Verdana"/>
        </w:rPr>
        <w:t>ed</w:t>
      </w:r>
      <w:r w:rsidR="33B09C27" w:rsidRPr="5FE521F8">
        <w:rPr>
          <w:rFonts w:ascii="Verdana" w:eastAsia="Verdana" w:hAnsi="Verdana" w:cs="Verdana"/>
        </w:rPr>
        <w:t xml:space="preserve"> </w:t>
      </w:r>
      <w:r w:rsidR="005C1B41">
        <w:rPr>
          <w:rFonts w:ascii="Verdana" w:eastAsia="Verdana" w:hAnsi="Verdana" w:cs="Verdana"/>
        </w:rPr>
        <w:t>tracking</w:t>
      </w:r>
      <w:r w:rsidR="33B09C27" w:rsidRPr="5FE521F8">
        <w:rPr>
          <w:rFonts w:ascii="Verdana" w:eastAsia="Verdana" w:hAnsi="Verdana" w:cs="Verdana"/>
        </w:rPr>
        <w:t xml:space="preserve"> of the tibia and femur</w:t>
      </w:r>
      <w:r w:rsidR="00B5302D">
        <w:rPr>
          <w:rFonts w:ascii="Verdana" w:eastAsia="Verdana" w:hAnsi="Verdana" w:cs="Verdana"/>
        </w:rPr>
        <w:t>,</w:t>
      </w:r>
      <w:r w:rsidR="33B09C27" w:rsidRPr="5FE521F8">
        <w:rPr>
          <w:rFonts w:ascii="Verdana" w:eastAsia="Verdana" w:hAnsi="Verdana" w:cs="Verdana"/>
        </w:rPr>
        <w:t xml:space="preserve"> </w:t>
      </w:r>
      <w:r>
        <w:rPr>
          <w:rFonts w:ascii="Verdana" w:eastAsia="Verdana" w:hAnsi="Verdana" w:cs="Verdana"/>
        </w:rPr>
        <w:t>the following</w:t>
      </w:r>
      <w:r w:rsidR="33B09C27" w:rsidRPr="5FE521F8">
        <w:rPr>
          <w:rFonts w:ascii="Verdana" w:eastAsia="Verdana" w:hAnsi="Verdana" w:cs="Verdana"/>
        </w:rPr>
        <w:t xml:space="preserve"> </w:t>
      </w:r>
      <w:r>
        <w:rPr>
          <w:rFonts w:ascii="Verdana" w:eastAsia="Verdana" w:hAnsi="Verdana" w:cs="Verdana"/>
        </w:rPr>
        <w:t xml:space="preserve">tracking </w:t>
      </w:r>
      <w:r w:rsidR="33B09C27" w:rsidRPr="5FE521F8">
        <w:rPr>
          <w:rFonts w:ascii="Verdana" w:eastAsia="Verdana" w:hAnsi="Verdana" w:cs="Verdana"/>
        </w:rPr>
        <w:t xml:space="preserve">algorithm </w:t>
      </w:r>
      <w:r>
        <w:rPr>
          <w:rFonts w:ascii="Verdana" w:eastAsia="Verdana" w:hAnsi="Verdana" w:cs="Verdana"/>
        </w:rPr>
        <w:t xml:space="preserve">was </w:t>
      </w:r>
      <w:r w:rsidR="33B09C27" w:rsidRPr="5FE521F8">
        <w:rPr>
          <w:rFonts w:ascii="Verdana" w:eastAsia="Verdana" w:hAnsi="Verdana" w:cs="Verdana"/>
        </w:rPr>
        <w:t>implemented in Python</w:t>
      </w:r>
      <w:r w:rsidR="0061638A">
        <w:rPr>
          <w:rFonts w:ascii="Verdana" w:eastAsia="Verdana" w:hAnsi="Verdana" w:cs="Verdana"/>
        </w:rPr>
        <w:t xml:space="preserve"> (v.3.11.5)</w:t>
      </w:r>
      <w:r w:rsidR="33B09C27" w:rsidRPr="5FE521F8">
        <w:rPr>
          <w:rFonts w:ascii="Verdana" w:eastAsia="Verdana" w:hAnsi="Verdana" w:cs="Verdana"/>
        </w:rPr>
        <w:t>:</w:t>
      </w:r>
    </w:p>
    <w:p w14:paraId="59278B88" w14:textId="41AC7E0F" w:rsidR="33B09C27" w:rsidRDefault="33B09C27" w:rsidP="00CC72BA">
      <w:pPr>
        <w:spacing w:line="360" w:lineRule="auto"/>
        <w:jc w:val="both"/>
      </w:pPr>
      <w:r w:rsidRPr="5FE521F8">
        <w:rPr>
          <w:rFonts w:ascii="Verdana" w:eastAsia="Verdana" w:hAnsi="Verdana" w:cs="Verdana"/>
        </w:rPr>
        <w:t>(I) Edge Detection: The Canny edge detection algorithm was applied to each frame</w:t>
      </w:r>
      <w:r w:rsidR="0000375E">
        <w:rPr>
          <w:rFonts w:ascii="Verdana" w:eastAsia="Verdana" w:hAnsi="Verdana" w:cs="Verdana"/>
        </w:rPr>
        <w:t xml:space="preserve"> to identify the boundaries of the tibia and femur</w:t>
      </w:r>
      <w:r w:rsidR="00965533">
        <w:rPr>
          <w:rFonts w:ascii="Verdana" w:eastAsia="Verdana" w:hAnsi="Verdana" w:cs="Verdana"/>
        </w:rPr>
        <w:t xml:space="preserve"> </w:t>
      </w:r>
      <w:r w:rsidR="00CB2C4C">
        <w:rPr>
          <w:rFonts w:ascii="Verdana" w:eastAsia="Verdana" w:hAnsi="Verdana" w:cs="Verdana"/>
        </w:rPr>
        <w:fldChar w:fldCharType="begin"/>
      </w:r>
      <w:r w:rsidR="000220B4">
        <w:rPr>
          <w:rFonts w:ascii="Verdana" w:eastAsia="Verdana" w:hAnsi="Verdana" w:cs="Verdana"/>
        </w:rPr>
        <w:instrText xml:space="preserve"> ADDIN ZOTERO_ITEM CSL_CITATION {"citationID":"YbX0tnUx","properties":{"formattedCitation":"[25]","plainCitation":"[25]","noteIndex":0},"citationItems":[{"id":9,"uris":["http://zotero.org/users/13606484/items/KR2N8TTJ"],"itemData":{"id":9,"type":"article-journal","container-title":"IEEE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 </w:instrText>
      </w:r>
      <w:r w:rsidR="00CB2C4C">
        <w:rPr>
          <w:rFonts w:ascii="Verdana" w:eastAsia="Verdana" w:hAnsi="Verdana" w:cs="Verdana"/>
        </w:rPr>
        <w:fldChar w:fldCharType="separate"/>
      </w:r>
      <w:r w:rsidR="000220B4" w:rsidRPr="000220B4">
        <w:rPr>
          <w:rFonts w:ascii="Verdana" w:hAnsi="Verdana"/>
        </w:rPr>
        <w:t>[25]</w:t>
      </w:r>
      <w:r w:rsidR="00CB2C4C">
        <w:rPr>
          <w:rFonts w:ascii="Verdana" w:eastAsia="Verdana" w:hAnsi="Verdana" w:cs="Verdana"/>
        </w:rPr>
        <w:fldChar w:fldCharType="end"/>
      </w:r>
      <w:r w:rsidRPr="5FE521F8">
        <w:rPr>
          <w:rFonts w:ascii="Verdana" w:eastAsia="Verdana" w:hAnsi="Verdana" w:cs="Verdana"/>
        </w:rPr>
        <w:t xml:space="preserve">. Parameters </w:t>
      </w:r>
      <w:r w:rsidR="005850ED">
        <w:rPr>
          <w:rFonts w:ascii="Verdana" w:eastAsia="Verdana" w:hAnsi="Verdana" w:cs="Verdana"/>
        </w:rPr>
        <w:t xml:space="preserve">such as gradient thresholds and </w:t>
      </w:r>
      <w:r w:rsidR="00F1030C">
        <w:rPr>
          <w:rFonts w:ascii="Verdana" w:eastAsia="Verdana" w:hAnsi="Verdana" w:cs="Verdana"/>
        </w:rPr>
        <w:t>Gaussian</w:t>
      </w:r>
      <w:r w:rsidR="005850ED">
        <w:rPr>
          <w:rFonts w:ascii="Verdana" w:eastAsia="Verdana" w:hAnsi="Verdana" w:cs="Verdana"/>
        </w:rPr>
        <w:t xml:space="preserve"> blur</w:t>
      </w:r>
      <w:r w:rsidR="00F1030C">
        <w:rPr>
          <w:rFonts w:ascii="Verdana" w:eastAsia="Verdana" w:hAnsi="Verdana" w:cs="Verdana"/>
        </w:rPr>
        <w:t xml:space="preserve"> strength</w:t>
      </w:r>
      <w:r w:rsidR="005850ED">
        <w:rPr>
          <w:rFonts w:ascii="Verdana" w:eastAsia="Verdana" w:hAnsi="Verdana" w:cs="Verdana"/>
        </w:rPr>
        <w:t xml:space="preserve"> </w:t>
      </w:r>
      <w:r w:rsidRPr="5FE521F8">
        <w:rPr>
          <w:rFonts w:ascii="Verdana" w:eastAsia="Verdana" w:hAnsi="Verdana" w:cs="Verdana"/>
        </w:rPr>
        <w:t xml:space="preserve">were optimized </w:t>
      </w:r>
      <w:r w:rsidR="00F704F5">
        <w:rPr>
          <w:rFonts w:ascii="Verdana" w:eastAsia="Verdana" w:hAnsi="Verdana" w:cs="Verdana"/>
        </w:rPr>
        <w:t xml:space="preserve">manually </w:t>
      </w:r>
      <w:r w:rsidRPr="5FE521F8">
        <w:rPr>
          <w:rFonts w:ascii="Verdana" w:eastAsia="Verdana" w:hAnsi="Verdana" w:cs="Verdana"/>
        </w:rPr>
        <w:t xml:space="preserve">to </w:t>
      </w:r>
      <w:r w:rsidR="006F2B1C">
        <w:rPr>
          <w:rFonts w:ascii="Verdana" w:eastAsia="Verdana" w:hAnsi="Verdana" w:cs="Verdana"/>
        </w:rPr>
        <w:t xml:space="preserve">isolate the bone edges. </w:t>
      </w:r>
      <w:r w:rsidR="00ED2A07">
        <w:rPr>
          <w:rFonts w:ascii="Verdana" w:eastAsia="Verdana" w:hAnsi="Verdana" w:cs="Verdana"/>
        </w:rPr>
        <w:t xml:space="preserve">This step resulted in binary images highlighting the detected edges, including the interior cortical bone boundaries. </w:t>
      </w:r>
    </w:p>
    <w:p w14:paraId="1D18580F" w14:textId="111EBF91" w:rsidR="0B57FC33" w:rsidRPr="006F50D0" w:rsidRDefault="0B57FC33" w:rsidP="00CC72BA">
      <w:pPr>
        <w:spacing w:line="360" w:lineRule="auto"/>
        <w:jc w:val="both"/>
        <w:rPr>
          <w:rFonts w:ascii="Verdana" w:eastAsia="Verdana" w:hAnsi="Verdana" w:cs="Verdana"/>
        </w:rPr>
      </w:pPr>
      <w:r w:rsidRPr="5FE521F8">
        <w:rPr>
          <w:rFonts w:ascii="Verdana" w:eastAsia="Verdana" w:hAnsi="Verdana" w:cs="Verdana"/>
        </w:rPr>
        <w:t xml:space="preserve">(II) </w:t>
      </w:r>
      <w:r w:rsidR="33B09C27" w:rsidRPr="5FE521F8">
        <w:rPr>
          <w:rFonts w:ascii="Verdana" w:eastAsia="Verdana" w:hAnsi="Verdana" w:cs="Verdana"/>
        </w:rPr>
        <w:t>Edge Labeling: Connected-component labeling</w:t>
      </w:r>
      <w:r w:rsidR="00CB2C4C">
        <w:rPr>
          <w:rFonts w:ascii="Verdana" w:eastAsia="Verdana" w:hAnsi="Verdana" w:cs="Verdana"/>
        </w:rPr>
        <w:t xml:space="preserve"> </w:t>
      </w:r>
      <w:r w:rsidR="00CB2C4C">
        <w:rPr>
          <w:rFonts w:ascii="Verdana" w:eastAsia="Verdana" w:hAnsi="Verdana" w:cs="Verdana"/>
        </w:rPr>
        <w:fldChar w:fldCharType="begin"/>
      </w:r>
      <w:r w:rsidR="000220B4">
        <w:rPr>
          <w:rFonts w:ascii="Verdana" w:eastAsia="Verdana" w:hAnsi="Verdana" w:cs="Verdana"/>
        </w:rPr>
        <w:instrText xml:space="preserve"> ADDIN ZOTERO_ITEM CSL_CITATION {"citationID":"wfk4x0Jg","properties":{"formattedCitation":"[26]","plainCitation":"[26]","noteIndex":0},"citationItems":[{"id":190,"uris":["http://zotero.org/users/13606484/items/E8AJSJU6"],"itemData":{"id":190,"type":"article-journal","abstract":"An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 </w:instrText>
      </w:r>
      <w:r w:rsidR="00CB2C4C">
        <w:rPr>
          <w:rFonts w:ascii="Verdana" w:eastAsia="Verdana" w:hAnsi="Verdana" w:cs="Verdana"/>
        </w:rPr>
        <w:fldChar w:fldCharType="separate"/>
      </w:r>
      <w:r w:rsidR="000220B4" w:rsidRPr="000220B4">
        <w:rPr>
          <w:rFonts w:ascii="Verdana" w:hAnsi="Verdana"/>
        </w:rPr>
        <w:t>[26]</w:t>
      </w:r>
      <w:r w:rsidR="00CB2C4C">
        <w:rPr>
          <w:rFonts w:ascii="Verdana" w:eastAsia="Verdana" w:hAnsi="Verdana" w:cs="Verdana"/>
        </w:rPr>
        <w:fldChar w:fldCharType="end"/>
      </w:r>
      <w:r w:rsidR="33B09C27" w:rsidRPr="5FE521F8">
        <w:rPr>
          <w:rFonts w:ascii="Verdana" w:eastAsia="Verdana" w:hAnsi="Verdana" w:cs="Verdana"/>
        </w:rPr>
        <w:t xml:space="preserve"> was </w:t>
      </w:r>
      <w:r w:rsidR="000902E5">
        <w:rPr>
          <w:rFonts w:ascii="Verdana" w:eastAsia="Verdana" w:hAnsi="Verdana" w:cs="Verdana"/>
        </w:rPr>
        <w:t>performed</w:t>
      </w:r>
      <w:r w:rsidR="002341BD">
        <w:rPr>
          <w:rFonts w:ascii="Verdana" w:eastAsia="Verdana" w:hAnsi="Verdana" w:cs="Verdana"/>
        </w:rPr>
        <w:t xml:space="preserve"> on the binary edge images</w:t>
      </w:r>
      <w:r w:rsidR="000902E5">
        <w:rPr>
          <w:rFonts w:ascii="Verdana" w:eastAsia="Verdana" w:hAnsi="Verdana" w:cs="Verdana"/>
        </w:rPr>
        <w:t xml:space="preserve"> to</w:t>
      </w:r>
      <w:r w:rsidR="33B09C27" w:rsidRPr="5FE521F8">
        <w:rPr>
          <w:rFonts w:ascii="Verdana" w:eastAsia="Verdana" w:hAnsi="Verdana" w:cs="Verdana"/>
        </w:rPr>
        <w:t xml:space="preserve"> isolate specific structural features</w:t>
      </w:r>
      <w:r w:rsidR="00CA550D">
        <w:rPr>
          <w:rFonts w:ascii="Verdana" w:eastAsia="Verdana" w:hAnsi="Verdana" w:cs="Verdana"/>
        </w:rPr>
        <w:t xml:space="preserve"> and</w:t>
      </w:r>
      <w:r w:rsidR="33B09C27" w:rsidRPr="5FE521F8">
        <w:rPr>
          <w:rFonts w:ascii="Verdana" w:eastAsia="Verdana" w:hAnsi="Verdana" w:cs="Verdana"/>
        </w:rPr>
        <w:t xml:space="preserve"> distinguis</w:t>
      </w:r>
      <w:r w:rsidR="005F1838">
        <w:rPr>
          <w:rFonts w:ascii="Verdana" w:eastAsia="Verdana" w:hAnsi="Verdana" w:cs="Verdana"/>
        </w:rPr>
        <w:t xml:space="preserve">h </w:t>
      </w:r>
      <w:r w:rsidR="33B09C27" w:rsidRPr="5FE521F8">
        <w:rPr>
          <w:rFonts w:ascii="Verdana" w:eastAsia="Verdana" w:hAnsi="Verdana" w:cs="Verdana"/>
        </w:rPr>
        <w:t>the</w:t>
      </w:r>
      <w:r w:rsidR="00CA550D">
        <w:rPr>
          <w:rFonts w:ascii="Verdana" w:eastAsia="Verdana" w:hAnsi="Verdana" w:cs="Verdana"/>
        </w:rPr>
        <w:t xml:space="preserve"> desired</w:t>
      </w:r>
      <w:r w:rsidR="33B09C27" w:rsidRPr="5FE521F8">
        <w:rPr>
          <w:rFonts w:ascii="Verdana" w:eastAsia="Verdana" w:hAnsi="Verdana" w:cs="Verdana"/>
        </w:rPr>
        <w:t xml:space="preserve"> interior cortical bone edges from other detected edges. </w:t>
      </w:r>
      <w:r w:rsidR="004766A3" w:rsidRPr="004766A3">
        <w:rPr>
          <w:rFonts w:ascii="Verdana" w:eastAsia="Verdana" w:hAnsi="Verdana" w:cs="Verdana"/>
        </w:rPr>
        <w:t>The labeling algorithm groups adjacent pixels into distinct regions or "components".</w:t>
      </w:r>
      <w:r w:rsidR="00FB5E4E">
        <w:rPr>
          <w:rFonts w:ascii="Verdana" w:eastAsia="Verdana" w:hAnsi="Verdana" w:cs="Verdana"/>
        </w:rPr>
        <w:t xml:space="preserve"> </w:t>
      </w:r>
      <w:ins w:id="15" w:author="Aayush Nepal" w:date="2024-11-27T19:11:00Z">
        <w:r w:rsidR="00FB5E4E" w:rsidRPr="00FB5E4E">
          <w:rPr>
            <w:rFonts w:ascii="Verdana" w:eastAsia="Verdana" w:hAnsi="Verdana" w:cs="Verdana"/>
          </w:rPr>
          <w:t xml:space="preserve">Full 3D connectivity was used, meaning pixels could be considered part of the same component if they were adjacent (including diagonally) either within a frame or across consecutive frames. </w:t>
        </w:r>
      </w:ins>
      <w:ins w:id="16" w:author="Aayush Nepal" w:date="2024-11-27T19:14:00Z">
        <w:r w:rsidR="00FB5E4E" w:rsidRPr="00FB5E4E">
          <w:rPr>
            <w:rFonts w:ascii="Verdana" w:eastAsia="Verdana" w:hAnsi="Verdana" w:cs="Verdana"/>
          </w:rPr>
          <w:t xml:space="preserve">This approach ensured that the same bone edge </w:t>
        </w:r>
        <w:r w:rsidR="00FB5E4E" w:rsidRPr="00FB5E4E">
          <w:rPr>
            <w:rFonts w:ascii="Verdana" w:eastAsia="Verdana" w:hAnsi="Verdana" w:cs="Verdana"/>
          </w:rPr>
          <w:lastRenderedPageBreak/>
          <w:t>maintained a consistent label throughout the motion sequence, facilitating tracking across frames.</w:t>
        </w:r>
      </w:ins>
      <w:ins w:id="17" w:author="Aayush Nepal" w:date="2024-11-27T19:14:00Z" w16du:dateUtc="2024-11-27T18:14:00Z">
        <w:r w:rsidR="00FB5E4E">
          <w:rPr>
            <w:rFonts w:ascii="Verdana" w:eastAsia="Verdana" w:hAnsi="Verdana" w:cs="Verdana"/>
          </w:rPr>
          <w:t xml:space="preserve"> </w:t>
        </w:r>
      </w:ins>
      <w:del w:id="18" w:author="Aayush Nepal" w:date="2024-11-27T19:14:00Z" w16du:dateUtc="2024-11-27T18:14:00Z">
        <w:r w:rsidR="004766A3" w:rsidRPr="004766A3" w:rsidDel="00FB5E4E">
          <w:rPr>
            <w:rFonts w:ascii="Verdana" w:eastAsia="Verdana" w:hAnsi="Verdana" w:cs="Verdana"/>
          </w:rPr>
          <w:delText xml:space="preserve"> </w:delText>
        </w:r>
      </w:del>
      <w:del w:id="19" w:author="Aayush Nepal" w:date="2024-11-27T19:19:00Z" w16du:dateUtc="2024-11-27T18:19:00Z">
        <w:r w:rsidR="007206C2" w:rsidDel="00FB5E4E">
          <w:rPr>
            <w:rFonts w:ascii="Verdana" w:eastAsia="Verdana" w:hAnsi="Verdana" w:cs="Verdana"/>
          </w:rPr>
          <w:delText>For the connected component labeling</w:delText>
        </w:r>
        <w:r w:rsidR="004766A3" w:rsidRPr="004766A3" w:rsidDel="00FB5E4E">
          <w:rPr>
            <w:rFonts w:ascii="Verdana" w:eastAsia="Verdana" w:hAnsi="Verdana" w:cs="Verdana"/>
          </w:rPr>
          <w:delText xml:space="preserve"> diagonally adjacent pixels </w:delText>
        </w:r>
        <w:r w:rsidR="004766A3" w:rsidDel="00FB5E4E">
          <w:rPr>
            <w:rFonts w:ascii="Verdana" w:eastAsia="Verdana" w:hAnsi="Verdana" w:cs="Verdana"/>
          </w:rPr>
          <w:delText xml:space="preserve">were considered to be </w:delText>
        </w:r>
        <w:r w:rsidR="004766A3" w:rsidRPr="004766A3" w:rsidDel="00FB5E4E">
          <w:rPr>
            <w:rFonts w:ascii="Verdana" w:eastAsia="Verdana" w:hAnsi="Verdana" w:cs="Verdana"/>
          </w:rPr>
          <w:delText>part of the same component</w:delText>
        </w:r>
        <w:commentRangeStart w:id="20"/>
        <w:commentRangeStart w:id="21"/>
        <w:r w:rsidR="004766A3" w:rsidRPr="004766A3" w:rsidDel="00FB5E4E">
          <w:rPr>
            <w:rFonts w:ascii="Verdana" w:eastAsia="Verdana" w:hAnsi="Verdana" w:cs="Verdana"/>
          </w:rPr>
          <w:delText xml:space="preserve">. </w:delText>
        </w:r>
        <w:commentRangeStart w:id="22"/>
        <w:r w:rsidR="004766A3" w:rsidRPr="004766A3" w:rsidDel="00FB5E4E">
          <w:rPr>
            <w:rFonts w:ascii="Verdana" w:eastAsia="Verdana" w:hAnsi="Verdana" w:cs="Verdana"/>
          </w:rPr>
          <w:delText xml:space="preserve">These settings </w:delText>
        </w:r>
        <w:commentRangeEnd w:id="22"/>
        <w:r w:rsidR="007206C2" w:rsidDel="00FB5E4E">
          <w:rPr>
            <w:rStyle w:val="CommentReference"/>
          </w:rPr>
          <w:commentReference w:id="22"/>
        </w:r>
        <w:r w:rsidR="004766A3" w:rsidRPr="004766A3" w:rsidDel="00FB5E4E">
          <w:rPr>
            <w:rFonts w:ascii="Verdana" w:eastAsia="Verdana" w:hAnsi="Verdana" w:cs="Verdana"/>
          </w:rPr>
          <w:delText>were carefully tuned to ensure that each bone's interior edge was consistently identified as a single, continuous component across the entire image stack</w:delText>
        </w:r>
        <w:commentRangeEnd w:id="20"/>
        <w:r w:rsidR="00586370" w:rsidDel="00FB5E4E">
          <w:rPr>
            <w:rStyle w:val="CommentReference"/>
          </w:rPr>
          <w:commentReference w:id="20"/>
        </w:r>
        <w:commentRangeEnd w:id="21"/>
        <w:r w:rsidR="00FB5E4E" w:rsidDel="00FB5E4E">
          <w:rPr>
            <w:rStyle w:val="CommentReference"/>
          </w:rPr>
          <w:commentReference w:id="21"/>
        </w:r>
      </w:del>
      <w:r w:rsidR="004766A3">
        <w:rPr>
          <w:rFonts w:ascii="Verdana" w:eastAsia="Verdana" w:hAnsi="Verdana" w:cs="Verdana"/>
        </w:rPr>
        <w:t xml:space="preserve">. </w:t>
      </w:r>
      <w:r w:rsidR="006F50D0">
        <w:rPr>
          <w:rFonts w:ascii="Verdana" w:eastAsia="Verdana" w:hAnsi="Verdana" w:cs="Verdana"/>
        </w:rPr>
        <w:t xml:space="preserve">In </w:t>
      </w:r>
      <w:r w:rsidR="00F704F5">
        <w:rPr>
          <w:rFonts w:ascii="Verdana" w:eastAsia="Verdana" w:hAnsi="Verdana" w:cs="Verdana"/>
        </w:rPr>
        <w:t>s</w:t>
      </w:r>
      <w:r w:rsidR="006F50D0">
        <w:rPr>
          <w:rFonts w:ascii="Verdana" w:eastAsia="Verdana" w:hAnsi="Verdana" w:cs="Verdana"/>
        </w:rPr>
        <w:t>teps I and II, t</w:t>
      </w:r>
      <w:r w:rsidR="006F50D0" w:rsidRPr="006F50D0">
        <w:rPr>
          <w:rFonts w:ascii="Verdana" w:eastAsia="Verdana" w:hAnsi="Verdana" w:cs="Verdana"/>
        </w:rPr>
        <w:t xml:space="preserve">he edge detection and labeling parameters were optimized </w:t>
      </w:r>
      <w:commentRangeStart w:id="23"/>
      <w:commentRangeStart w:id="24"/>
      <w:r w:rsidR="006F50D0" w:rsidRPr="006F50D0">
        <w:rPr>
          <w:rFonts w:ascii="Verdana" w:eastAsia="Verdana" w:hAnsi="Verdana" w:cs="Verdana"/>
        </w:rPr>
        <w:t xml:space="preserve">once </w:t>
      </w:r>
      <w:commentRangeEnd w:id="23"/>
      <w:r w:rsidR="00F704F5">
        <w:rPr>
          <w:rStyle w:val="CommentReference"/>
        </w:rPr>
        <w:commentReference w:id="23"/>
      </w:r>
      <w:commentRangeEnd w:id="24"/>
      <w:r w:rsidR="00601B08">
        <w:rPr>
          <w:rStyle w:val="CommentReference"/>
        </w:rPr>
        <w:commentReference w:id="24"/>
      </w:r>
      <w:r w:rsidR="006F50D0" w:rsidRPr="006F50D0">
        <w:rPr>
          <w:rFonts w:ascii="Verdana" w:eastAsia="Verdana" w:hAnsi="Verdana" w:cs="Verdana"/>
        </w:rPr>
        <w:t xml:space="preserve">for the given image contrast and resolution, </w:t>
      </w:r>
      <w:r w:rsidR="00F704F5">
        <w:rPr>
          <w:rFonts w:ascii="Verdana" w:eastAsia="Verdana" w:hAnsi="Verdana" w:cs="Verdana"/>
        </w:rPr>
        <w:t xml:space="preserve">and </w:t>
      </w:r>
      <w:r w:rsidR="006F50D0" w:rsidRPr="006F50D0">
        <w:rPr>
          <w:rFonts w:ascii="Verdana" w:eastAsia="Verdana" w:hAnsi="Verdana" w:cs="Verdana"/>
        </w:rPr>
        <w:t>then applied consistently across all datasets</w:t>
      </w:r>
      <w:r w:rsidR="006F50D0">
        <w:rPr>
          <w:rFonts w:ascii="Verdana" w:eastAsia="Verdana" w:hAnsi="Verdana" w:cs="Verdana"/>
        </w:rPr>
        <w:t xml:space="preserve"> and frames. </w:t>
      </w:r>
    </w:p>
    <w:p w14:paraId="7BABD9C8" w14:textId="37890492" w:rsidR="003412EA" w:rsidRPr="00E763D1" w:rsidRDefault="003412EA" w:rsidP="00CC72BA">
      <w:pPr>
        <w:spacing w:line="360" w:lineRule="auto"/>
        <w:jc w:val="both"/>
      </w:pPr>
      <w:r w:rsidRPr="5FE521F8">
        <w:rPr>
          <w:rFonts w:ascii="Verdana" w:eastAsia="Verdana" w:hAnsi="Verdana" w:cs="Verdana"/>
        </w:rPr>
        <w:t xml:space="preserve">(III) </w:t>
      </w:r>
      <w:r w:rsidR="33B09C27" w:rsidRPr="5FE521F8">
        <w:rPr>
          <w:rFonts w:ascii="Verdana" w:eastAsia="Verdana" w:hAnsi="Verdana" w:cs="Verdana"/>
        </w:rPr>
        <w:t xml:space="preserve">Reference Point Extraction: </w:t>
      </w:r>
      <w:r w:rsidR="00E763D1" w:rsidRPr="00E763D1">
        <w:rPr>
          <w:rFonts w:ascii="Verdana" w:eastAsia="Verdana" w:hAnsi="Verdana" w:cs="Verdana"/>
        </w:rPr>
        <w:t>A set of reference points was established along the labeled edges of the tibia and femur in the initial frame (fully flexed position). The process began by identifying the most distal point of each bone and then sorting the edge points using a greedy nearest neighbor algorithm</w:t>
      </w:r>
      <w:r w:rsidR="00CB2C4C">
        <w:rPr>
          <w:rFonts w:ascii="Verdana" w:eastAsia="Verdana" w:hAnsi="Verdana" w:cs="Verdana"/>
        </w:rPr>
        <w:t xml:space="preserve"> </w:t>
      </w:r>
      <w:r w:rsidR="00CB2C4C">
        <w:rPr>
          <w:rFonts w:ascii="Verdana" w:eastAsia="Verdana" w:hAnsi="Verdana" w:cs="Verdana"/>
        </w:rPr>
        <w:fldChar w:fldCharType="begin"/>
      </w:r>
      <w:r w:rsidR="000220B4">
        <w:rPr>
          <w:rFonts w:ascii="Verdana" w:eastAsia="Verdana" w:hAnsi="Verdana" w:cs="Verdana"/>
        </w:rPr>
        <w:instrText xml:space="preserve"> ADDIN ZOTERO_ITEM CSL_CITATION {"citationID":"Ac8vNC6L","properties":{"formattedCitation":"[27]","plainCitation":"[27]","noteIndex":0},"citationItems":[{"id":380,"uris":["http://zotero.org/users/13606484/items/TARBP5PZ"],"itemData":{"id":380,"type":"paper-conference","container-title":"Proc. of the 26th Internat. Conference on Very Large Databases, Cairo, Egypt, 2000","page":"506–515","title":"What is the nearest neighbor in high dimensional spaces?","author":[{"family":"Hinneburg","given":"Alexander"},{"family":"Aggarwal","given":"Charu C."},{"family":"Keim","given":"Daniel A."}],"issued":{"date-parts":[["2000"]]}}}],"schema":"https://github.com/citation-style-language/schema/raw/master/csl-citation.json"} </w:instrText>
      </w:r>
      <w:r w:rsidR="00CB2C4C">
        <w:rPr>
          <w:rFonts w:ascii="Verdana" w:eastAsia="Verdana" w:hAnsi="Verdana" w:cs="Verdana"/>
        </w:rPr>
        <w:fldChar w:fldCharType="separate"/>
      </w:r>
      <w:r w:rsidR="000220B4" w:rsidRPr="000220B4">
        <w:rPr>
          <w:rFonts w:ascii="Verdana" w:hAnsi="Verdana"/>
        </w:rPr>
        <w:t>[27]</w:t>
      </w:r>
      <w:r w:rsidR="00CB2C4C">
        <w:rPr>
          <w:rFonts w:ascii="Verdana" w:eastAsia="Verdana" w:hAnsi="Verdana" w:cs="Verdana"/>
        </w:rPr>
        <w:fldChar w:fldCharType="end"/>
      </w:r>
      <w:r w:rsidR="003E1CB6">
        <w:rPr>
          <w:rFonts w:ascii="Verdana" w:eastAsia="Verdana" w:hAnsi="Verdana" w:cs="Verdana"/>
        </w:rPr>
        <w:t>.</w:t>
      </w:r>
      <w:r w:rsidR="00E763D1" w:rsidRPr="00E763D1">
        <w:rPr>
          <w:rFonts w:ascii="Verdana" w:eastAsia="Verdana" w:hAnsi="Verdana" w:cs="Verdana"/>
        </w:rPr>
        <w:t xml:space="preserve"> The sorted points were then </w:t>
      </w:r>
      <w:proofErr w:type="spellStart"/>
      <w:r w:rsidR="00E763D1" w:rsidRPr="00E763D1">
        <w:rPr>
          <w:rFonts w:ascii="Verdana" w:eastAsia="Verdana" w:hAnsi="Verdana" w:cs="Verdana"/>
        </w:rPr>
        <w:t>downsampled</w:t>
      </w:r>
      <w:proofErr w:type="spellEnd"/>
      <w:r w:rsidR="00E763D1" w:rsidRPr="00E763D1">
        <w:rPr>
          <w:rFonts w:ascii="Verdana" w:eastAsia="Verdana" w:hAnsi="Verdana" w:cs="Verdana"/>
        </w:rPr>
        <w:t xml:space="preserve"> to </w:t>
      </w:r>
      <w:commentRangeStart w:id="25"/>
      <w:commentRangeStart w:id="26"/>
      <w:r w:rsidR="00E763D1" w:rsidRPr="00E763D1">
        <w:rPr>
          <w:rFonts w:ascii="Verdana" w:eastAsia="Verdana" w:hAnsi="Verdana" w:cs="Verdana"/>
        </w:rPr>
        <w:t xml:space="preserve">80 equidistant points </w:t>
      </w:r>
      <w:commentRangeEnd w:id="25"/>
      <w:r w:rsidR="00F704F5">
        <w:rPr>
          <w:rStyle w:val="CommentReference"/>
        </w:rPr>
        <w:commentReference w:id="25"/>
      </w:r>
      <w:commentRangeEnd w:id="26"/>
      <w:r w:rsidR="00601B08">
        <w:rPr>
          <w:rStyle w:val="CommentReference"/>
        </w:rPr>
        <w:commentReference w:id="26"/>
      </w:r>
      <w:r w:rsidR="00E763D1" w:rsidRPr="00E763D1">
        <w:rPr>
          <w:rFonts w:ascii="Verdana" w:eastAsia="Verdana" w:hAnsi="Verdana" w:cs="Verdana"/>
        </w:rPr>
        <w:t>using cubic spline interpolation</w:t>
      </w:r>
      <w:r w:rsidR="00660AAD">
        <w:rPr>
          <w:rFonts w:ascii="Verdana" w:eastAsia="Verdana" w:hAnsi="Verdana" w:cs="Verdana"/>
        </w:rPr>
        <w:t xml:space="preserve"> </w:t>
      </w:r>
      <w:r w:rsidR="00CB2C4C">
        <w:rPr>
          <w:rFonts w:ascii="Verdana" w:eastAsia="Verdana" w:hAnsi="Verdana" w:cs="Verdana"/>
        </w:rPr>
        <w:fldChar w:fldCharType="begin"/>
      </w:r>
      <w:r w:rsidR="000220B4">
        <w:rPr>
          <w:rFonts w:ascii="Verdana" w:eastAsia="Verdana" w:hAnsi="Verdana" w:cs="Verdana"/>
        </w:rPr>
        <w:instrText xml:space="preserve"> ADDIN ZOTERO_ITEM CSL_CITATION {"citationID":"mnRsz9gi","properties":{"formattedCitation":"[28]","plainCitation":"[28]","noteIndex":0},"citationItems":[{"id":351,"uris":["http://zotero.org/users/13606484/items/JPMV4STU"],"itemData":{"id":351,"type":"book","collection-title":"Applied Mathematical Sciences","event-place":"New York, NY","ISBN":"978-0-387-90356-9","license":"http://www.springer.com/tdm","note":"DOI: 10.1007/978-1-4612-6333-3","publisher":"Springer New York","publisher-place":"New York, NY","source":"DOI.org (Crossref)","title":"A Practical Guide to Splines","URL":"http://link.springer.com/10.1007/978-1-4612-6333-3","volume":"27","author":[{"family":"De Boor","given":"Carl"}],"collection-editor":[{"family":"Marsden","given":"J. E."},{"family":"Sirovich","given":"L."}],"accessed":{"date-parts":[["2024",9,22]]},"issued":{"date-parts":[["1978"]]}}}],"schema":"https://github.com/citation-style-language/schema/raw/master/csl-citation.json"} </w:instrText>
      </w:r>
      <w:r w:rsidR="00CB2C4C">
        <w:rPr>
          <w:rFonts w:ascii="Verdana" w:eastAsia="Verdana" w:hAnsi="Verdana" w:cs="Verdana"/>
        </w:rPr>
        <w:fldChar w:fldCharType="separate"/>
      </w:r>
      <w:r w:rsidR="000220B4" w:rsidRPr="000220B4">
        <w:rPr>
          <w:rFonts w:ascii="Verdana" w:hAnsi="Verdana"/>
        </w:rPr>
        <w:t>[28]</w:t>
      </w:r>
      <w:r w:rsidR="00CB2C4C">
        <w:rPr>
          <w:rFonts w:ascii="Verdana" w:eastAsia="Verdana" w:hAnsi="Verdana" w:cs="Verdana"/>
        </w:rPr>
        <w:fldChar w:fldCharType="end"/>
      </w:r>
      <w:r w:rsidR="00E763D1" w:rsidRPr="00E763D1">
        <w:rPr>
          <w:rFonts w:ascii="Verdana" w:eastAsia="Verdana" w:hAnsi="Verdana" w:cs="Verdana"/>
        </w:rPr>
        <w:t xml:space="preserve">. By establishing these reference points in the initial frame, a template </w:t>
      </w:r>
      <w:r w:rsidR="00A6399C">
        <w:rPr>
          <w:rFonts w:ascii="Verdana" w:eastAsia="Verdana" w:hAnsi="Verdana" w:cs="Verdana"/>
        </w:rPr>
        <w:t xml:space="preserve">of equidistant points along the bone edges </w:t>
      </w:r>
      <w:r w:rsidR="00E763D1" w:rsidRPr="00E763D1">
        <w:rPr>
          <w:rFonts w:ascii="Verdana" w:eastAsia="Verdana" w:hAnsi="Verdana" w:cs="Verdana"/>
        </w:rPr>
        <w:t>was created that could be transformed to match the bone positions in subsequent frames, facilitating the tracking of bone movement throughout the motion sequence.</w:t>
      </w:r>
    </w:p>
    <w:p w14:paraId="68530A57" w14:textId="34D74FD2" w:rsidR="00AA5660" w:rsidRDefault="5C0B344A" w:rsidP="00AA5660">
      <w:pPr>
        <w:spacing w:line="360" w:lineRule="auto"/>
        <w:jc w:val="both"/>
        <w:rPr>
          <w:rFonts w:ascii="Verdana" w:eastAsia="Verdana" w:hAnsi="Verdana" w:cs="Verdana"/>
        </w:rPr>
      </w:pPr>
      <w:r w:rsidRPr="5FE521F8">
        <w:rPr>
          <w:rFonts w:ascii="Verdana" w:eastAsia="Verdana" w:hAnsi="Verdana" w:cs="Verdana"/>
        </w:rPr>
        <w:t xml:space="preserve">(IV) </w:t>
      </w:r>
      <w:r w:rsidR="33B09C27" w:rsidRPr="5FE521F8">
        <w:rPr>
          <w:rFonts w:ascii="Verdana" w:eastAsia="Verdana" w:hAnsi="Verdana" w:cs="Verdana"/>
        </w:rPr>
        <w:t xml:space="preserve">Transformation Computation: </w:t>
      </w:r>
      <w:r w:rsidR="00707232">
        <w:rPr>
          <w:rFonts w:ascii="Verdana" w:eastAsia="Verdana" w:hAnsi="Verdana" w:cs="Verdana"/>
        </w:rPr>
        <w:t>Frame to frame transformations</w:t>
      </w:r>
      <w:r w:rsidR="33B09C27" w:rsidRPr="5FE521F8">
        <w:rPr>
          <w:rFonts w:ascii="Verdana" w:eastAsia="Verdana" w:hAnsi="Verdana" w:cs="Verdana"/>
        </w:rPr>
        <w:t xml:space="preserve"> were computed to align the </w:t>
      </w:r>
      <w:r w:rsidR="00843835">
        <w:rPr>
          <w:rFonts w:ascii="Verdana" w:eastAsia="Verdana" w:hAnsi="Verdana" w:cs="Verdana"/>
        </w:rPr>
        <w:t>equidistant</w:t>
      </w:r>
      <w:r w:rsidR="00843835" w:rsidRPr="5FE521F8">
        <w:rPr>
          <w:rFonts w:ascii="Verdana" w:eastAsia="Verdana" w:hAnsi="Verdana" w:cs="Verdana"/>
        </w:rPr>
        <w:t xml:space="preserve"> </w:t>
      </w:r>
      <w:r w:rsidR="33B09C27" w:rsidRPr="5FE521F8">
        <w:rPr>
          <w:rFonts w:ascii="Verdana" w:eastAsia="Verdana" w:hAnsi="Verdana" w:cs="Verdana"/>
        </w:rPr>
        <w:t>reference points</w:t>
      </w:r>
      <w:r w:rsidR="00843835">
        <w:rPr>
          <w:rFonts w:ascii="Verdana" w:eastAsia="Verdana" w:hAnsi="Verdana" w:cs="Verdana"/>
        </w:rPr>
        <w:t xml:space="preserve"> of the bone edges</w:t>
      </w:r>
      <w:r w:rsidR="00707232">
        <w:rPr>
          <w:rFonts w:ascii="Verdana" w:eastAsia="Verdana" w:hAnsi="Verdana" w:cs="Verdana"/>
        </w:rPr>
        <w:t xml:space="preserve">. </w:t>
      </w:r>
      <w:r w:rsidR="33B09C27" w:rsidRPr="5FE521F8">
        <w:rPr>
          <w:rFonts w:ascii="Verdana" w:eastAsia="Verdana" w:hAnsi="Verdana" w:cs="Verdana"/>
        </w:rPr>
        <w:t>This process assumed rigid body motion, considering only translations in the sagittal plane and rotations about the transverse axis</w:t>
      </w:r>
      <w:r w:rsidR="00D8417D">
        <w:rPr>
          <w:rFonts w:ascii="Verdana" w:eastAsia="Verdana" w:hAnsi="Verdana" w:cs="Verdana"/>
        </w:rPr>
        <w:t xml:space="preserve"> perpendicular to the sagittal plane</w:t>
      </w:r>
      <w:r w:rsidR="33B09C27" w:rsidRPr="5FE521F8">
        <w:rPr>
          <w:rFonts w:ascii="Verdana" w:eastAsia="Verdana" w:hAnsi="Verdana" w:cs="Verdana"/>
        </w:rPr>
        <w:t xml:space="preserve">. </w:t>
      </w:r>
      <w:r w:rsidR="00AA5660">
        <w:rPr>
          <w:rFonts w:ascii="Verdana" w:eastAsia="Verdana" w:hAnsi="Verdana" w:cs="Verdana"/>
        </w:rPr>
        <w:t xml:space="preserve">As such, the transformation was described using three parameters: two translations in the inferior-superior and anterior-posterior directions and one rotation in the axis perpendicular to the sagittal plane. </w:t>
      </w:r>
      <w:r w:rsidR="00C357D9" w:rsidRPr="00D33765">
        <w:rPr>
          <w:rFonts w:ascii="Verdana" w:eastAsia="Verdana" w:hAnsi="Verdana" w:cs="Verdana"/>
          <w:b/>
          <w:bCs/>
        </w:rPr>
        <w:t xml:space="preserve">Figure </w:t>
      </w:r>
      <w:r w:rsidR="00D33765" w:rsidRPr="00D33765">
        <w:rPr>
          <w:rFonts w:ascii="Verdana" w:eastAsia="Verdana" w:hAnsi="Verdana" w:cs="Verdana"/>
          <w:b/>
          <w:bCs/>
        </w:rPr>
        <w:t>2</w:t>
      </w:r>
      <w:r w:rsidR="00C357D9" w:rsidRPr="00C357D9">
        <w:rPr>
          <w:rFonts w:ascii="Verdana" w:eastAsia="Verdana" w:hAnsi="Verdana" w:cs="Verdana"/>
        </w:rPr>
        <w:t xml:space="preserve"> demonstrates this process, showing how reference points established in the initial frame can be transformed to align with the bone edge at any point during the motion cycle through the computation of optimal transformation parameters.</w:t>
      </w:r>
    </w:p>
    <w:p w14:paraId="71954DB6" w14:textId="0EF3BCC8" w:rsidR="00AA5660" w:rsidRDefault="00AA5660" w:rsidP="00AA5660">
      <w:pPr>
        <w:spacing w:line="360" w:lineRule="auto"/>
        <w:jc w:val="both"/>
        <w:rPr>
          <w:rFonts w:ascii="Verdana" w:eastAsia="Verdana" w:hAnsi="Verdana" w:cs="Verdana"/>
        </w:rPr>
      </w:pPr>
      <w:r>
        <w:rPr>
          <w:rFonts w:ascii="Verdana" w:eastAsia="Verdana" w:hAnsi="Verdana" w:cs="Verdana"/>
        </w:rPr>
        <w:t xml:space="preserve">To compute the optimal set of these three parameters, a cost function was </w:t>
      </w:r>
      <w:r w:rsidR="00CC7AB8">
        <w:rPr>
          <w:rFonts w:ascii="Verdana" w:eastAsia="Verdana" w:hAnsi="Verdana" w:cs="Verdana"/>
        </w:rPr>
        <w:t>defined.</w:t>
      </w:r>
      <w:r w:rsidR="00972CFF">
        <w:rPr>
          <w:rFonts w:ascii="Verdana" w:eastAsia="Verdana" w:hAnsi="Verdana" w:cs="Verdana"/>
        </w:rPr>
        <w:t xml:space="preserve"> </w:t>
      </w:r>
      <w:r w:rsidR="00972CFF" w:rsidRPr="00972CFF">
        <w:rPr>
          <w:rFonts w:ascii="Verdana" w:eastAsia="Verdana" w:hAnsi="Verdana" w:cs="Verdana"/>
        </w:rPr>
        <w:t>This function quantified the total distance between the transformed reference points (established along the bone edges in the initial frame) and the detected bone edges in the target frame, with a perfect alignment resulting in an output of 0.</w:t>
      </w:r>
      <w:r w:rsidR="00CC7AB8">
        <w:rPr>
          <w:rFonts w:ascii="Verdana" w:eastAsia="Verdana" w:hAnsi="Verdana" w:cs="Verdana"/>
        </w:rPr>
        <w:t xml:space="preserve"> </w:t>
      </w:r>
      <w:r w:rsidR="00972CFF">
        <w:rPr>
          <w:rFonts w:ascii="Verdana" w:eastAsia="Verdana" w:hAnsi="Verdana" w:cs="Verdana"/>
        </w:rPr>
        <w:t>T</w:t>
      </w:r>
      <w:r w:rsidR="00C554DB">
        <w:rPr>
          <w:rFonts w:ascii="Verdana" w:eastAsia="Verdana" w:hAnsi="Verdana" w:cs="Verdana"/>
        </w:rPr>
        <w:t xml:space="preserve">he goal was to find the combination of transformation parameters that </w:t>
      </w:r>
      <w:r w:rsidR="003C63A4">
        <w:rPr>
          <w:rFonts w:ascii="Verdana" w:eastAsia="Verdana" w:hAnsi="Verdana" w:cs="Verdana"/>
        </w:rPr>
        <w:t>minimize</w:t>
      </w:r>
      <w:r w:rsidR="00C554DB">
        <w:rPr>
          <w:rFonts w:ascii="Verdana" w:eastAsia="Verdana" w:hAnsi="Verdana" w:cs="Verdana"/>
        </w:rPr>
        <w:t xml:space="preserve"> the output of this cost function. The minimization of this cost function </w:t>
      </w:r>
      <w:r w:rsidR="00C554DB">
        <w:rPr>
          <w:rFonts w:ascii="Verdana" w:eastAsia="Verdana" w:hAnsi="Verdana" w:cs="Verdana"/>
        </w:rPr>
        <w:lastRenderedPageBreak/>
        <w:t xml:space="preserve">effectively identifies the optimal way to </w:t>
      </w:r>
      <w:r w:rsidR="00C4461D">
        <w:rPr>
          <w:rFonts w:ascii="Verdana" w:eastAsia="Verdana" w:hAnsi="Verdana" w:cs="Verdana"/>
        </w:rPr>
        <w:t>track</w:t>
      </w:r>
      <w:r w:rsidR="00C554DB">
        <w:rPr>
          <w:rFonts w:ascii="Verdana" w:eastAsia="Verdana" w:hAnsi="Verdana" w:cs="Verdana"/>
        </w:rPr>
        <w:t xml:space="preserve"> the bone edges between consecutive frames. </w:t>
      </w:r>
    </w:p>
    <w:p w14:paraId="2B1FECB2" w14:textId="05569812" w:rsidR="00736AA6" w:rsidRDefault="00736AA6" w:rsidP="00AA5660">
      <w:pPr>
        <w:spacing w:line="360" w:lineRule="auto"/>
        <w:jc w:val="both"/>
        <w:rPr>
          <w:rFonts w:ascii="Verdana" w:eastAsia="Verdana" w:hAnsi="Verdana" w:cs="Verdana"/>
        </w:rPr>
      </w:pPr>
      <w:r>
        <w:rPr>
          <w:rFonts w:ascii="Verdana" w:eastAsia="Verdana" w:hAnsi="Verdana" w:cs="Verdana"/>
        </w:rPr>
        <w:t xml:space="preserve">The Nelder-Mead method was used to minimize the cost function and obtain the frame-to-frame transformation parameters </w:t>
      </w:r>
      <w:r>
        <w:rPr>
          <w:rFonts w:ascii="Verdana" w:eastAsia="Verdana" w:hAnsi="Verdana" w:cs="Verdana"/>
        </w:rPr>
        <w:fldChar w:fldCharType="begin"/>
      </w:r>
      <w:r w:rsidR="000220B4">
        <w:rPr>
          <w:rFonts w:ascii="Verdana" w:eastAsia="Verdana" w:hAnsi="Verdana" w:cs="Verdana"/>
        </w:rPr>
        <w:instrText xml:space="preserve"> ADDIN ZOTERO_ITEM CSL_CITATION {"citationID":"4O5myLmp","properties":{"formattedCitation":"[29]","plainCitation":"[29]","noteIndex":0},"citationItems":[{"id":121,"uris":["http://zotero.org/users/13606484/items/DQU2LQ4M"],"itemData":{"id":121,"type":"article-journal","container-title":"The Computer Journal","DOI":"10.1093/comjnl/7.4.308","ISSN":"0010-4620, 1460-2067","issue":"4","journalAbbreviation":"The Computer Journal","language":"en","page":"308-313","source":"DOI.org (Crossref)","title":"A Simplex Method for Function Minimization","volume":"7","author":[{"family":"Nelder","given":"J. A."},{"family":"Mead","given":"R."}],"issued":{"date-parts":[["1965",1,1]]}}}],"schema":"https://github.com/citation-style-language/schema/raw/master/csl-citation.json"} </w:instrText>
      </w:r>
      <w:r>
        <w:rPr>
          <w:rFonts w:ascii="Verdana" w:eastAsia="Verdana" w:hAnsi="Verdana" w:cs="Verdana"/>
        </w:rPr>
        <w:fldChar w:fldCharType="separate"/>
      </w:r>
      <w:r w:rsidR="000220B4" w:rsidRPr="000220B4">
        <w:rPr>
          <w:rFonts w:ascii="Verdana" w:hAnsi="Verdana"/>
        </w:rPr>
        <w:t>[29]</w:t>
      </w:r>
      <w:r>
        <w:rPr>
          <w:rFonts w:ascii="Verdana" w:eastAsia="Verdana" w:hAnsi="Verdana" w:cs="Verdana"/>
        </w:rPr>
        <w:fldChar w:fldCharType="end"/>
      </w:r>
      <w:r>
        <w:rPr>
          <w:rFonts w:ascii="Verdana" w:eastAsia="Verdana" w:hAnsi="Verdana" w:cs="Verdana"/>
        </w:rPr>
        <w:t xml:space="preserve">. To guide the search, constraints were applied based on a priori knowledge of the motion characteristics. For instance, the rotation was restricted to the expected range of frame-to-frame angle increments used during reconstruction, while the translations were limited to relatively small values to account for the continuous nature of the motion. </w:t>
      </w:r>
    </w:p>
    <w:p w14:paraId="6C7C1F8A" w14:textId="3CDB6356" w:rsidR="00DD5A06" w:rsidRDefault="00736AA6" w:rsidP="00C67C58">
      <w:pPr>
        <w:spacing w:line="360" w:lineRule="auto"/>
        <w:jc w:val="both"/>
        <w:rPr>
          <w:rFonts w:ascii="Verdana" w:eastAsia="Verdana" w:hAnsi="Verdana" w:cs="Verdana"/>
        </w:rPr>
      </w:pPr>
      <w:r>
        <w:rPr>
          <w:rFonts w:ascii="Verdana" w:eastAsia="Verdana" w:hAnsi="Verdana" w:cs="Verdana"/>
        </w:rPr>
        <w:t>Once the parameters were obtained for all the frames</w:t>
      </w:r>
      <w:r w:rsidR="009309C4">
        <w:rPr>
          <w:rFonts w:ascii="Verdana" w:eastAsia="Verdana" w:hAnsi="Verdana" w:cs="Verdana"/>
        </w:rPr>
        <w:t>,</w:t>
      </w:r>
      <w:r w:rsidR="00AC0484">
        <w:rPr>
          <w:rFonts w:ascii="Verdana" w:eastAsia="Verdana" w:hAnsi="Verdana" w:cs="Verdana"/>
        </w:rPr>
        <w:t xml:space="preserve"> any </w:t>
      </w:r>
      <w:r w:rsidR="00DD5A06">
        <w:rPr>
          <w:rFonts w:ascii="Verdana" w:eastAsia="Verdana" w:hAnsi="Verdana" w:cs="Verdana"/>
        </w:rPr>
        <w:t xml:space="preserve">manual </w:t>
      </w:r>
      <w:r w:rsidR="00AC0484">
        <w:rPr>
          <w:rFonts w:ascii="Verdana" w:eastAsia="Verdana" w:hAnsi="Verdana" w:cs="Verdana"/>
        </w:rPr>
        <w:t>segment</w:t>
      </w:r>
      <w:r w:rsidR="00DD5A06">
        <w:rPr>
          <w:rFonts w:ascii="Verdana" w:eastAsia="Verdana" w:hAnsi="Verdana" w:cs="Verdana"/>
        </w:rPr>
        <w:t>ation</w:t>
      </w:r>
      <w:r w:rsidR="00AC0484">
        <w:rPr>
          <w:rFonts w:ascii="Verdana" w:eastAsia="Verdana" w:hAnsi="Verdana" w:cs="Verdana"/>
        </w:rPr>
        <w:t xml:space="preserve"> </w:t>
      </w:r>
      <w:r w:rsidR="00222455">
        <w:rPr>
          <w:rFonts w:ascii="Verdana" w:eastAsia="Verdana" w:hAnsi="Verdana" w:cs="Verdana"/>
        </w:rPr>
        <w:t xml:space="preserve">of the bones </w:t>
      </w:r>
      <w:r w:rsidR="00AC0484">
        <w:rPr>
          <w:rFonts w:ascii="Verdana" w:eastAsia="Verdana" w:hAnsi="Verdana" w:cs="Verdana"/>
        </w:rPr>
        <w:t xml:space="preserve">drawn </w:t>
      </w:r>
      <w:r w:rsidR="00DD5A06">
        <w:rPr>
          <w:rFonts w:ascii="Verdana" w:eastAsia="Verdana" w:hAnsi="Verdana" w:cs="Verdana"/>
        </w:rPr>
        <w:t>in</w:t>
      </w:r>
      <w:r w:rsidR="00AC0484">
        <w:rPr>
          <w:rFonts w:ascii="Verdana" w:eastAsia="Verdana" w:hAnsi="Verdana" w:cs="Verdana"/>
        </w:rPr>
        <w:t xml:space="preserve"> the first </w:t>
      </w:r>
      <w:r w:rsidR="003C63A4">
        <w:rPr>
          <w:rFonts w:ascii="Verdana" w:eastAsia="Verdana" w:hAnsi="Verdana" w:cs="Verdana"/>
        </w:rPr>
        <w:t>frame</w:t>
      </w:r>
      <w:r w:rsidR="00AC0484">
        <w:rPr>
          <w:rFonts w:ascii="Verdana" w:eastAsia="Verdana" w:hAnsi="Verdana" w:cs="Verdana"/>
        </w:rPr>
        <w:t xml:space="preserve"> could be automatically </w:t>
      </w:r>
      <w:r w:rsidR="00DD5A06">
        <w:rPr>
          <w:rFonts w:ascii="Verdana" w:eastAsia="Verdana" w:hAnsi="Verdana" w:cs="Verdana"/>
        </w:rPr>
        <w:t xml:space="preserve">transformed </w:t>
      </w:r>
      <w:proofErr w:type="gramStart"/>
      <w:r w:rsidR="00DD5A06">
        <w:rPr>
          <w:rFonts w:ascii="Verdana" w:eastAsia="Verdana" w:hAnsi="Verdana" w:cs="Verdana"/>
        </w:rPr>
        <w:t>to</w:t>
      </w:r>
      <w:proofErr w:type="gramEnd"/>
      <w:r w:rsidR="00DD5A06">
        <w:rPr>
          <w:rFonts w:ascii="Verdana" w:eastAsia="Verdana" w:hAnsi="Verdana" w:cs="Verdana"/>
        </w:rPr>
        <w:t xml:space="preserve"> all other </w:t>
      </w:r>
      <w:r w:rsidR="00AC0484">
        <w:rPr>
          <w:rFonts w:ascii="Verdana" w:eastAsia="Verdana" w:hAnsi="Verdana" w:cs="Verdana"/>
        </w:rPr>
        <w:t xml:space="preserve">frames. </w:t>
      </w:r>
    </w:p>
    <w:p w14:paraId="24597569" w14:textId="13695F89" w:rsidR="00AC0484" w:rsidRDefault="00DD5A06" w:rsidP="00200AEB">
      <w:pPr>
        <w:spacing w:line="360" w:lineRule="auto"/>
        <w:jc w:val="both"/>
        <w:rPr>
          <w:rFonts w:ascii="Verdana" w:eastAsia="Verdana" w:hAnsi="Verdana" w:cs="Verdana"/>
        </w:rPr>
      </w:pPr>
      <w:commentRangeStart w:id="27"/>
      <w:commentRangeStart w:id="28"/>
      <w:r>
        <w:rPr>
          <w:rFonts w:ascii="Verdana" w:eastAsia="Verdana" w:hAnsi="Verdana" w:cs="Verdana"/>
        </w:rPr>
        <w:t xml:space="preserve">A schematic overview of the </w:t>
      </w:r>
      <w:r w:rsidR="001A0110">
        <w:rPr>
          <w:rFonts w:ascii="Verdana" w:eastAsia="Verdana" w:hAnsi="Verdana" w:cs="Verdana"/>
        </w:rPr>
        <w:t xml:space="preserve">tracking </w:t>
      </w:r>
      <w:r>
        <w:rPr>
          <w:rFonts w:ascii="Verdana" w:eastAsia="Verdana" w:hAnsi="Verdana" w:cs="Verdana"/>
        </w:rPr>
        <w:t xml:space="preserve">algorithm is shown in </w:t>
      </w:r>
      <w:r w:rsidR="004D2888" w:rsidRPr="004D2888">
        <w:rPr>
          <w:rFonts w:ascii="Verdana" w:eastAsia="Verdana" w:hAnsi="Verdana" w:cs="Verdana"/>
          <w:b/>
          <w:bCs/>
        </w:rPr>
        <w:t xml:space="preserve">Figure </w:t>
      </w:r>
      <w:r w:rsidR="00D33765">
        <w:rPr>
          <w:rFonts w:ascii="Verdana" w:eastAsia="Verdana" w:hAnsi="Verdana" w:cs="Verdana"/>
          <w:b/>
          <w:bCs/>
        </w:rPr>
        <w:t>3</w:t>
      </w:r>
      <w:r w:rsidR="004D2888" w:rsidRPr="004D2888">
        <w:rPr>
          <w:rFonts w:ascii="Verdana" w:eastAsia="Verdana" w:hAnsi="Verdana" w:cs="Verdana"/>
        </w:rPr>
        <w:t>.</w:t>
      </w:r>
      <w:commentRangeEnd w:id="27"/>
      <w:r w:rsidR="007206C2">
        <w:rPr>
          <w:rStyle w:val="CommentReference"/>
        </w:rPr>
        <w:commentReference w:id="27"/>
      </w:r>
      <w:commentRangeEnd w:id="28"/>
      <w:r w:rsidR="00972CFF">
        <w:rPr>
          <w:rStyle w:val="CommentReference"/>
        </w:rPr>
        <w:commentReference w:id="28"/>
      </w:r>
    </w:p>
    <w:p w14:paraId="745CC4C6" w14:textId="67ECAC94" w:rsidR="00AC0484" w:rsidRPr="00AC0484" w:rsidRDefault="00AC0484" w:rsidP="00727147">
      <w:pPr>
        <w:spacing w:line="360" w:lineRule="auto"/>
        <w:rPr>
          <w:rFonts w:ascii="Verdana" w:eastAsia="Verdana" w:hAnsi="Verdana" w:cs="Verdana"/>
          <w:u w:val="single"/>
        </w:rPr>
      </w:pPr>
      <w:r w:rsidRPr="00AC0484">
        <w:rPr>
          <w:rFonts w:ascii="Verdana" w:eastAsia="Verdana" w:hAnsi="Verdana" w:cs="Verdana"/>
          <w:u w:val="single"/>
        </w:rPr>
        <w:t>2.3 Manual Segmentation</w:t>
      </w:r>
      <w:r w:rsidR="00022C3F">
        <w:rPr>
          <w:rFonts w:ascii="Verdana" w:eastAsia="Verdana" w:hAnsi="Verdana" w:cs="Verdana"/>
          <w:u w:val="single"/>
        </w:rPr>
        <w:t xml:space="preserve"> and </w:t>
      </w:r>
      <w:r w:rsidR="0047266F">
        <w:rPr>
          <w:rFonts w:ascii="Verdana" w:eastAsia="Verdana" w:hAnsi="Verdana" w:cs="Verdana"/>
          <w:u w:val="single"/>
        </w:rPr>
        <w:t>P</w:t>
      </w:r>
      <w:r w:rsidR="001C0ABB">
        <w:rPr>
          <w:rFonts w:ascii="Verdana" w:eastAsia="Verdana" w:hAnsi="Verdana" w:cs="Verdana"/>
          <w:u w:val="single"/>
        </w:rPr>
        <w:t xml:space="preserve">arameter </w:t>
      </w:r>
      <w:r w:rsidR="0047266F">
        <w:rPr>
          <w:rFonts w:ascii="Verdana" w:eastAsia="Verdana" w:hAnsi="Verdana" w:cs="Verdana"/>
          <w:u w:val="single"/>
        </w:rPr>
        <w:t>E</w:t>
      </w:r>
      <w:r w:rsidR="001C0ABB">
        <w:rPr>
          <w:rFonts w:ascii="Verdana" w:eastAsia="Verdana" w:hAnsi="Verdana" w:cs="Verdana"/>
          <w:u w:val="single"/>
        </w:rPr>
        <w:t>stimation</w:t>
      </w:r>
    </w:p>
    <w:p w14:paraId="4FEC0E72" w14:textId="24B2413C" w:rsidR="00F05686" w:rsidRDefault="00AC0484" w:rsidP="00F413C2">
      <w:pPr>
        <w:spacing w:line="360" w:lineRule="auto"/>
        <w:jc w:val="both"/>
        <w:rPr>
          <w:rFonts w:ascii="Verdana" w:hAnsi="Verdana"/>
        </w:rPr>
      </w:pPr>
      <w:r>
        <w:rPr>
          <w:rFonts w:ascii="Verdana" w:hAnsi="Verdana"/>
        </w:rPr>
        <w:t xml:space="preserve">To compare the accuracy and reliability of </w:t>
      </w:r>
      <w:r w:rsidR="001C0ABB">
        <w:rPr>
          <w:rFonts w:ascii="Verdana" w:hAnsi="Verdana"/>
        </w:rPr>
        <w:t xml:space="preserve">the proposed bone tracking </w:t>
      </w:r>
      <w:r>
        <w:rPr>
          <w:rFonts w:ascii="Verdana" w:hAnsi="Verdana"/>
        </w:rPr>
        <w:t xml:space="preserve">algorithm, </w:t>
      </w:r>
      <w:r w:rsidR="00022C3F">
        <w:rPr>
          <w:rFonts w:ascii="Verdana" w:hAnsi="Verdana"/>
        </w:rPr>
        <w:t xml:space="preserve">segmentation was performed </w:t>
      </w:r>
      <w:r w:rsidR="007D3649">
        <w:rPr>
          <w:rFonts w:ascii="Verdana" w:hAnsi="Verdana"/>
        </w:rPr>
        <w:t xml:space="preserve">manually </w:t>
      </w:r>
      <w:r w:rsidR="00022C3F">
        <w:rPr>
          <w:rFonts w:ascii="Verdana" w:hAnsi="Verdana"/>
        </w:rPr>
        <w:t xml:space="preserve">for all frames and datasets </w:t>
      </w:r>
      <w:r w:rsidR="001C0ABB">
        <w:rPr>
          <w:rFonts w:ascii="Verdana" w:hAnsi="Verdana"/>
        </w:rPr>
        <w:t>using</w:t>
      </w:r>
      <w:r w:rsidR="00022C3F">
        <w:rPr>
          <w:rFonts w:ascii="Verdana" w:hAnsi="Verdana"/>
        </w:rPr>
        <w:t xml:space="preserve"> </w:t>
      </w:r>
      <w:r w:rsidR="001C0ABB">
        <w:rPr>
          <w:rFonts w:ascii="Verdana" w:hAnsi="Verdana"/>
        </w:rPr>
        <w:t>t</w:t>
      </w:r>
      <w:r w:rsidR="00022C3F">
        <w:rPr>
          <w:rFonts w:ascii="Verdana" w:hAnsi="Verdana"/>
        </w:rPr>
        <w:t xml:space="preserve">he </w:t>
      </w:r>
      <w:r w:rsidR="001C0ABB">
        <w:rPr>
          <w:rFonts w:ascii="Verdana" w:hAnsi="Verdana"/>
        </w:rPr>
        <w:t>N</w:t>
      </w:r>
      <w:r w:rsidR="00022C3F">
        <w:rPr>
          <w:rFonts w:ascii="Verdana" w:hAnsi="Verdana"/>
        </w:rPr>
        <w:t>apari (v.4.16) image processing software</w:t>
      </w:r>
      <w:r w:rsidR="00660AAD">
        <w:rPr>
          <w:rFonts w:ascii="Verdana" w:hAnsi="Verdana"/>
        </w:rPr>
        <w:t xml:space="preserve"> </w:t>
      </w:r>
      <w:r w:rsidR="00EB22AC">
        <w:rPr>
          <w:rFonts w:ascii="Verdana" w:hAnsi="Verdana"/>
        </w:rPr>
        <w:fldChar w:fldCharType="begin"/>
      </w:r>
      <w:r w:rsidR="000220B4">
        <w:rPr>
          <w:rFonts w:ascii="Verdana" w:hAnsi="Verdana"/>
        </w:rPr>
        <w:instrText xml:space="preserve"> ADDIN ZOTERO_ITEM CSL_CITATION {"citationID":"Jl6dS0ok","properties":{"formattedCitation":"[30]","plainCitation":"[30]","noteIndex":0},"citationItems":[{"id":379,"uris":["http://zotero.org/users/13606484/items/P24V6AWL"],"itemData":{"id":379,"type":"software","abstract":"napari 0.4.16 &lt;pre&gt;&lt;code class=\"lang-{note}\"&gt;These are the preliminary release notes for 0.4.16 release candidates. The final release notes will be posted with the release on 2022-05-31. &lt;/code&gt;&lt;/pre&gt; We're happy to announce the release of napari 0.4.16! napari is a fast, interactive, multi-dimensional image viewer for Python. It's designed for browsing, annotating, and analyzing large multi-dimensional images. It's built on top of Qt (for the GUI), vispy (for performant GPU-based rendering), and the scientific Python stack (numpy, scipy). For more information, examples, and documentation, please visit our website. File Opening Changes in 0.4.16 Prior to &lt;code&gt;npe2&lt;/code&gt;, file opening with plugins worked through a cascade of function calls trying different readers until one worked, or all failed, in which case an error would be raised. Preferences for readers could be set by reordering hook implementations in the Call Order preference dialog. This behavior was slow, confusing, and often led to unexpected results. You can see more discussion on this in issue #4000. &lt;code&gt;npe2&lt;/code&gt; supports readers declaring a list of accepted filename patterns, and PR #3799 added a dialog for users to select a plugin to read their file (if more than one was available), and save a preference for that file extension. Before removing plugin call order, we want to make sure that file opening behavior across the GUI and command line is predictable, reproducible and explicit. After discussion in #4102, #4111 and this zulip thread, we decided that as a guiding principle, calling &lt;code&gt;viewer.open&lt;/code&gt; should not infer a plugin choice for you, and any inference behavior should be opt in. This has led to the following API and GUI changes &lt;code&gt;builtins&lt;/code&gt; is now the default value for the &lt;code&gt;plugin&lt;/code&gt; argument in &lt;code&gt;viewer.open&lt;/code&gt;. This means you should &lt;strong&gt;always&lt;/strong&gt; explicitly pass a plugin to &lt;code&gt;viewer.open&lt;/code&gt;, if you don't want to use &lt;code&gt;builtins&lt;/code&gt; (and we encourage you to pass the argument anyway). To specify a plugin in a Python script: &lt;pre&gt;&lt;code class=\"lang-python\"&gt; import napari viewer = napari.Viewer() viewer.open('my-path.tif') # this will throw MultipleReaderError if napari_tifffile is installed as both it and builtins could open the file viewer.open('my-path.tif', plugin='napari_tifffile') # this won't &lt;/code&gt;&lt;/pre&gt; &lt;code&gt;viewer.open&lt;/code&gt; will &lt;strong&gt;not&lt;/strong&gt; inspect your file extension preferences, and will not choose among available plugins if you wish to opt into the \"gui-like\" behavior where your preferences are respected and we infer a plugin if just one is compatible with your file path, you must explicitly use &lt;code&gt;plugin=None&lt;/code&gt; To opt into plugin inference behavior: &lt;pre&gt;&lt;code class=\"lang-python\"&gt; import napari viewer = napari.Viewer() viewer.open('my-path.nd2', plugin=None) &lt;/code&gt;&lt;/pre&gt; If multiple plugins could read your file, you will see a &lt;code&gt;MultipleReaderError&lt;/code&gt; A preferred reader missing from current plugins will trigger a warning, but the preference will be otherwise ignored A preferred reader failing to read your file will result in an error e.g. if you saved &lt;code&gt;napari_tifffile&lt;/code&gt; as a preference for TIFFs but then tried to open a broken file To save a preference for a file pattern in Python, use: &lt;pre&gt;&lt;code class=\"lang-python\"&gt; from napari.settings import get_settings get_settings().plugins.extension2reader['*.tif'] = 'napari_tifffile' get_settings().plugins.extension2reader['*.zarr'] = 'napari-ome-zarr' &lt;/code&gt;&lt;/pre&gt; When opening a file through a GUI pathway (drag &amp;amp; drop, File -&amp;gt; Open, Open Sample) with no preferences saved, you are provided with a dialog allowing you to choose among the various plugins that are compatible with your file This dialog also allows you to save a preference for files and folders with extensions This dialog also pops up if a preferred reader fails to open your file This dialog does not pop up if only one plugin can open your file Running &lt;code&gt;napari path&lt;/code&gt; in the shell will also provide the reader dialog. You can still pass through a plugin choice, or layer keyword arguments To specify a plugin at the command line, use: &lt;pre&gt;&lt;code class=\"lang-sh\"&gt;napari my-path.tif --plugin napari_tifffile &lt;/code&gt;&lt;/pre&gt; Preference saving for file reading is now supported for filename patterns accepted by &lt;code&gt;npe2&lt;/code&gt; readers, rather than strictly file extensions Existing preferences for file extensions will be automatically updated e.g. &lt;code&gt;.tif&lt;/code&gt; will become &lt;code&gt;*.tif&lt;/code&gt; Reader preferences for filename patterns can be saved in the GUI via the preference dialog Reader preferences for folders are not yet supported in the GUI preference dialog - use the Python method above This will be addressed by the next release We have thought carefully about these choices, but there are still some open questions to address, and features to implement. Some of these are captured across the issues listed below, and we'd love to hear any feedback you have about the new behavior! How can we support selecting an individual reader within plugins that offer multiple #4391 If two plugins can read a file, and one is builtins, should we use the other plugin as it's likely more bespoke #4389 Provide a way to \"force\" the reader dialog to open regardless of saved preferences #4388 Add filename pattern support for folders npe2 #155 Highlights Added sphinx-gallery (#4288) Add NAP process for major proposals (#4299) Add ColorEncoding privately with tests (#4357) Implement &lt;code&gt;TextManager&lt;/code&gt; with &lt;code&gt;StringEncoding&lt;/code&gt; (#4198) Add NAP1: institutional and funding partners (#4446) New Features Add alt-text to nbscreenshot output HTML images (#3825) Support of transformation parameters for the interaction box (#4301) Add function to show error in notification manager (#4369) Improvements Faster 2D shape layer creation (#3867) Npe2 enable/disable support (#4086) Use QFormLayout for layer control grid (#4195) Implement &lt;code&gt;TextManager&lt;/code&gt; with &lt;code&gt;StringEncoding&lt;/code&gt; (#4198) Add size argument to Viewer.screenshot() (#4201) fix error message when no reader available (#4254) Allow remote .tiff files to be loaded (#4284) refactor shape resizing logic and bugfix for #4262 (#4291) Accept None for scale (#4295) Rewrite ellipse discretization from scratch (#4330) Add ColorEncoding privately with tests (#4357) Update TextManager benchmarks to use string/features (#4364) add is_diagonal utility and Transform property (#4370) Add points size slider tooltip. (#4393) Split_channel makes base channel translucent, rest additive (#4394) Vispy 0.10 (#4401) Use syntax highlighter when printing stacktrace in GUI (#4414) Accelerate adding large numbers of points (#4549) use mip minip cutoff (#4556) Warn user when preferred plugin for a file is missing (#4545) Add preference saving from dialog for folders with extensions (#4535) Add filename pattern to reader associations to preference dialog (#4459) use imageio v2 api (#4537) Bug Fixes Fix erroneous point deletion when pressing delete key on layer (#4259) Bugfix: Divide by zero error making empty shapes layer (#4267) Bugfix: Conversion between Label and Image with original scaling (#4272) Address concurrent refresh in plugin list during multiple (un)installs (#4283) Delay import of _npe2 module in napari.&lt;strong&gt;main&lt;/strong&gt; to prevent duplicate discovery of plugins (#4311) Fix black line ellipse (#4312) Fix Labels.fill when Labels.data is an xarray.DataArray (#4314) Fix image and label layer values reported in GUI status bar when display is 3D (#4315) Quick fix for colormap updates not updating QtColorBox. (#4321) Update &lt;code&gt;black&lt;/code&gt; version because of break of private API in its dependency (#4327) Fix progress update signature (#4333) move pixel center offset code into _ImageBase (#4352) Fix TextManager to work with vispy when using string constants (#4362) Fix format string encoding for all numeric features (#4363) Bugfix/broadcast projections by reducing number of axes (keepdims=False) (#4376) Correctly order vispy layers on insertion (#4433) napari --info: list npe2 plugins (#4445) Bugfix/Add affine to base_dict via _get_base_state() (#4453) Fix layer control pop-up issue (#4460) fix Re-setting shapes data to initial data fails, but only in 3D (#4550) Make sure we pass plugin through if opening file as stack (#4515) Fix update of plugins and disable update button if not available on conda forge (for bundle) (#4512) Connect napari events first to EventEmitter (#4480) Fix AttributeError: 'LayerList' object has no attribute 'name' (#4276) Fix _BaseEventedItemModel.flags (#4558) Bug fix: blending multichannel images and 3D points (#4567) Fix checkable menu entries when using PySide2 backend (#4581) Documentation New Example: Creating reproducible screenshots with a viewer loop (#3947) add workshops (#4188) Replace image pyramid with multiscale image in the docs. (#4202) Uniform install instructions. (#4206) Use features instead of properties in &lt;code&gt;bbox_annotator&lt;/code&gt; example (#4218) DOC: pep on python.org have moved. (#4237) Fix quick start links (#4239) Add napari.yaml to first plugin file layout (#4243) Improve \"index\" pages content (#4251) Fix links in docs (#4257) Bring back example notebook from back in time. (#4261) Fix README links Contributing Guide, Mission&amp;amp;Values, Code of Conduct, &amp;amp; GovModel (#4269) Minor copy update: Usage page (#4278) Minor copy update: Segmentation tutorial page (#4279) Minor copy update: Annotations tutorial page (#4280) Minor copy update: Tracking tutorial page (#4282) Add napari.utils.notifications to the API docs (#4286) Added sphinx-gallery (#4288) Add NAP process for major proposals (#4299) Update best_practices.md (#4305) Fix broken link and adds packaging page to toc (#4335) Add napari.utils.events to API doc (#4338) add alt text workshop (#4373) Add and/or update documentation alt text (#4375) Add napari.window to API docs (#4379) Convert remaining .gifs to .webm (#4392) Add naps to the TOC (#4407) DOC Fix Broken links in the governance section of README (#4408) DOC Fix error in Using the image layer &amp;gt; A simple example (#4411) DOC Small fixes in 'Using the image layer' (#4418) Fix docs warnings related to NAPs (#4429) Add parser for Events section in docstrings (#4430) Fixes several sphinx warnings. (#4432) DOC Fix typo in 'Using the shapes layer' (#4438) Fix events rendering in docs for components.LayerList (#4442) Add NAP1: institutional and funding partners (#4446) Update to the documentation: add viewer.dims.current_step tips (#4454) Add information about new file opening behaviour (#4516) API Changes Update file opening behavior to ensure consistency across command line and GUI. (#4347) Warn user when preferred plugin for a file is missing (#4545) Make &lt;code&gt;builtins&lt;/code&gt; default plugin for &lt;code&gt;viewer.open&lt;/code&gt; (#4574) UI Changes Hide console toggle button and ignore corresponding keybinding for ipython (#4240) (Note: previously, this button was present but opened an empty/broken console, so this is strictly an improvement!) Allow resizing left dock widgets (#4368) Add filename pattern to reader associations to preference dialog (#4459) Add preference saving from dialog for folders with extensions #4535 Make sure npe2 and npe1 builtins are available in dialogs (#4575) Open reader dialog when running napari from shell (#4569) Deprecations Build Tools singularity and docker container images from CI (#3965) Test bundle installation in CI (#4307) Use conda-forge/napari-feedstock source on main (#4309) add project_urls to setup.cfg metadata to improve project metadata on PyPI (#4317) Fix minreq test take 3. (#4329) &lt;code&gt;bundle_conda&lt;/code&gt;: ignore unlink errors on cleanup (#4387) Move nap flowchart to lfs (#4403) Use installer version instead of napari version for default paths (#4444) add custom final condarc to bundle (#4447) Add doc specific Makefile (#4452) Set &lt;code&gt;TMP&lt;/code&gt; on Windows+Mamba subprocesses if not set (#4462) Update test_typing.yml (#4475) Fix make-typestubs: use union for type hint instead of '|' (#4476) [conda] rework how plugin install/remove subprocesses receive the parent environment (#4520) [conda] revert default installation path (#4525) Pin vispy to &amp;lt;0.11 to prevent future breakages (#4594) Other Pull Requests adds citation file (#3470) Add tests for _npe2.py (#4103) Decrease LFS size, gif -&amp;gt; webm. (#4207) Run PNG crush on all Pngs. (#4208) Refactor toward fixing local value capturing. (#4212) Minor error message improvement. (#4219) Bump npe2 to 0.2.0 and fix typing tests (#4241) Remove headless test ignore, move orient_plane_normal test (#4245) [pre-commit.ci] pre-commit autoupdate (#4255) catch elementwise comparison warning that now shows frequently on layer creation (#4256) fix octree imports (#4264) Raise error when binding a button to a generator function (#4265) MAINT: coverage lines +1 (#4297) bump scipy minimum requirement from 1.4.0 to 1.4.1 (#4310) MAINT: separate ImportError from ModuleNotFoundError (#4339) [pre-commit.ci] pre-commit autoupdate (#4354) Remove 'of' from 'in this example of we will' (#4356) Fix npe2 import according to 0.3.0 deprecation warning (#4367) [pre-commit.ci] pre-commit autoupdate (#4378) add test for generate_3D_edge_meshes (#4416) Fix mypy error in CI (#4439) Make npe2 writer test more lenient (#4457) 33 authors added to this release (alphabetical) aeisenbarth - @aeisenbarth alisterburt - @alisterburt Andrey Aristov - @aaristov Andy Sweet - @andy-sweet chili-chiu - @chili-chiu Chris Wood - @cwood1967 David Stansby - @dstansby Draga Doncila Pop - @DragaDoncila Eric Perlman - @perlman Genevieve Buckley - @GenevieveBuckley Gonzalo Peña-Castellanos - @goanpeca Gregory Lee - @grlee77 Grzegorz Bokota - @Czaki Isabela Presedo-Floyd - @isabela-pf Jaime Rodríguez-Guerra - @jaimergp Jan-Hendrik Müller - @kolibril13 Juan Nunez-Iglesias - @jni Justin Kiggins - @neuromusic Lorenzo Gaifas - @brisvag Lucy Liu - @lucyleeow Marc Boucsein - @MBPhys Marcelo Zoccoler - @zoccoler Martin Weigert - @maweigert Matthias Bussonnier - @Carreau Melissa Weber Mendonça - @melissawm Pam - @ppwadhwa Peter Sobolewski - @psobolewskiPhD pre-commit-ci[bot] - @pre-commit-ci[bot] Talley Lambert - @tlambert03 Tom di Mino - @tdimino Tru Huynh - @truatpasteurdotfr Yuki Mochizuki - @2dx Ziyang Liu - @potating-potato 42 reviewers added to this release (alphabetical) Alan R Lowe - @quantumjot alisterburt - @alisterburt","license":"BSD 3-Clause \"New\" or \"Revised\" License, Open Access","note":"DOI: 10.5281/ZENODO.6598542","publisher":"Zenodo","source":"DOI.org (Datacite)","title":"napari: a multi-dimensional image viewer for Python","title-short":"napari","URL":"https://zenodo.org/record/6598542","version":"v0.4.16","author":[{"family":"Sofroniew","given":"Nicholas"},{"family":"Lambert","given":"Talley"},{"family":"Evans","given":"Kira"},{"family":"Nunez-Iglesias","given":"Juan"},{"family":"Bokota","given":"Grzegorz"},{"family":"Winston","given":"Philip"},{"family":"Peña-Castellanos","given":"Gonzalo"},{"family":"Yamauchi","given":"Kevin"},{"family":"Bussonnier","given":"Matthias"},{"family":"Doncila Pop","given":"Draga"},{"family":"Can Solak","given":"Ahmet"},{"family":"Liu","given":"Ziyang"},{"family":"Wadhwa","given":"Pam"},{"family":"Burt","given":"Alister"},{"family":"Buckley","given":"Genevieve"},{"family":"Sweet","given":"Andrew"},{"family":"Migas","given":"Lukasz"},{"family":"Hilsenstein","given":"Volker"},{"family":"Gaifas","given":"Lorenzo"},{"family":"Bragantini","given":"Jordão"},{"family":"Rodríguez-Guerra","given":"Jaime"},{"family":"Muñoz","given":"Hector"},{"family":"Freeman","given":"Jeremy"},{"family":"Boone","given":"Peter"},{"family":"Lowe","given":"Alan"},{"family":"Gohlke","given":"Christoph"},{"family":"Royer","given":"Loic"},{"family":"PIERRÉ","given":"Andrea"},{"family":"Har-Gil","given":"Hagai"},{"family":"McGovern","given":"Abigail"}],"accessed":{"date-parts":[["2024",10,6]]},"issued":{"date-parts":[["2022",5,31]]}}}],"schema":"https://github.com/citation-style-language/schema/raw/master/csl-citation.json"} </w:instrText>
      </w:r>
      <w:r w:rsidR="00EB22AC">
        <w:rPr>
          <w:rFonts w:ascii="Verdana" w:hAnsi="Verdana"/>
        </w:rPr>
        <w:fldChar w:fldCharType="separate"/>
      </w:r>
      <w:r w:rsidR="000220B4" w:rsidRPr="000220B4">
        <w:rPr>
          <w:rFonts w:ascii="Verdana" w:hAnsi="Verdana"/>
        </w:rPr>
        <w:t>[30]</w:t>
      </w:r>
      <w:r w:rsidR="00EB22AC">
        <w:rPr>
          <w:rFonts w:ascii="Verdana" w:hAnsi="Verdana"/>
        </w:rPr>
        <w:fldChar w:fldCharType="end"/>
      </w:r>
      <w:r w:rsidR="00022C3F">
        <w:rPr>
          <w:rFonts w:ascii="Verdana" w:hAnsi="Verdana"/>
        </w:rPr>
        <w:t xml:space="preserve">. </w:t>
      </w:r>
      <w:r w:rsidR="004A48BD">
        <w:rPr>
          <w:rFonts w:ascii="Verdana" w:hAnsi="Verdana"/>
        </w:rPr>
        <w:t>For this purpose, the b</w:t>
      </w:r>
      <w:r w:rsidR="001C0ABB">
        <w:rPr>
          <w:rFonts w:ascii="Verdana" w:hAnsi="Verdana"/>
        </w:rPr>
        <w:t>one s</w:t>
      </w:r>
      <w:r w:rsidR="00022C3F">
        <w:rPr>
          <w:rFonts w:ascii="Verdana" w:hAnsi="Verdana"/>
        </w:rPr>
        <w:t xml:space="preserve">egmentation </w:t>
      </w:r>
      <w:r w:rsidR="004A48BD">
        <w:rPr>
          <w:rFonts w:ascii="Verdana" w:hAnsi="Verdana"/>
        </w:rPr>
        <w:t xml:space="preserve">obtained in the first frame was </w:t>
      </w:r>
      <w:r w:rsidR="001C0ABB">
        <w:rPr>
          <w:rFonts w:ascii="Verdana" w:hAnsi="Verdana"/>
        </w:rPr>
        <w:t xml:space="preserve">manually </w:t>
      </w:r>
      <w:r w:rsidR="006B5F93">
        <w:rPr>
          <w:rFonts w:ascii="Verdana" w:hAnsi="Verdana"/>
        </w:rPr>
        <w:t>aligned</w:t>
      </w:r>
      <w:r w:rsidR="001C0ABB">
        <w:rPr>
          <w:rFonts w:ascii="Verdana" w:hAnsi="Verdana"/>
        </w:rPr>
        <w:t xml:space="preserve"> (translated and rotated) to match the new bone positions in subsequent frames</w:t>
      </w:r>
      <w:r w:rsidR="00022C3F">
        <w:rPr>
          <w:rFonts w:ascii="Verdana" w:hAnsi="Verdana"/>
        </w:rPr>
        <w:t>.</w:t>
      </w:r>
    </w:p>
    <w:p w14:paraId="7E45EEA2" w14:textId="49B83B9E" w:rsidR="002B1456" w:rsidRDefault="002B1456" w:rsidP="000423D6">
      <w:pPr>
        <w:spacing w:line="360" w:lineRule="auto"/>
        <w:jc w:val="both"/>
        <w:rPr>
          <w:rFonts w:ascii="Verdana" w:hAnsi="Verdana"/>
        </w:rPr>
      </w:pPr>
      <w:r w:rsidRPr="002B1456">
        <w:rPr>
          <w:rFonts w:ascii="Verdana" w:hAnsi="Verdana"/>
        </w:rPr>
        <w:t>For both manual and semi-automated segmentations, relative bone positions were quantified using centroid-based measurements. The centroid position was calculated for both the tibial and femoral segmentations in each frame. In the sagittal plane view, the relative displacement between the femoral and tibial centroids was measured in two directions: anterior-posterior (horizontal in the image plane) and superior-inferior (vertical in the image plane).</w:t>
      </w:r>
    </w:p>
    <w:p w14:paraId="5E06679C" w14:textId="50747417" w:rsidR="009E0853" w:rsidRDefault="002B1456" w:rsidP="000423D6">
      <w:pPr>
        <w:spacing w:line="360" w:lineRule="auto"/>
        <w:jc w:val="both"/>
        <w:rPr>
          <w:rFonts w:ascii="Verdana" w:hAnsi="Verdana"/>
        </w:rPr>
      </w:pPr>
      <w:r w:rsidRPr="002B1456">
        <w:rPr>
          <w:rFonts w:ascii="Verdana" w:hAnsi="Verdana"/>
        </w:rPr>
        <w:t xml:space="preserve">To enable comparison across datasets with different ranges of motion, the device arm angle measured by the rotary encoder was normalized to a 'flexion percentage' scale, where -100% represents the minimum device arm angle (maximum knee </w:t>
      </w:r>
      <w:r w:rsidR="00481BE4" w:rsidRPr="002B1456">
        <w:rPr>
          <w:rFonts w:ascii="Verdana" w:hAnsi="Verdana"/>
        </w:rPr>
        <w:t>flexion</w:t>
      </w:r>
      <w:r w:rsidRPr="002B1456">
        <w:rPr>
          <w:rFonts w:ascii="Verdana" w:hAnsi="Verdana"/>
        </w:rPr>
        <w:t xml:space="preserve"> position), and +100% marks the return to the minimum device arm angle (return to maximum flexion position).</w:t>
      </w:r>
    </w:p>
    <w:p w14:paraId="358F46A1" w14:textId="692D3BA7" w:rsidR="00893605" w:rsidRDefault="00893605" w:rsidP="000423D6">
      <w:pPr>
        <w:spacing w:line="360" w:lineRule="auto"/>
        <w:jc w:val="both"/>
        <w:rPr>
          <w:rFonts w:ascii="Verdana" w:hAnsi="Verdana"/>
        </w:rPr>
      </w:pPr>
      <w:r w:rsidRPr="00893605">
        <w:rPr>
          <w:rFonts w:ascii="Verdana" w:hAnsi="Verdana"/>
        </w:rPr>
        <w:t xml:space="preserve">The tracking accuracy was evaluated using the cost function described in section 2.2, which quantifies the distance between the transformed reference points and </w:t>
      </w:r>
      <w:r w:rsidRPr="00893605">
        <w:rPr>
          <w:rFonts w:ascii="Verdana" w:hAnsi="Verdana"/>
        </w:rPr>
        <w:lastRenderedPageBreak/>
        <w:t>the detected bone edges. The cost function value divided by the total number of reference points provided an average alignment error in millimeters for each bone in each frame.</w:t>
      </w:r>
    </w:p>
    <w:p w14:paraId="414A3DFB" w14:textId="3345FF40" w:rsidR="009E0853" w:rsidRDefault="00EB5D3C" w:rsidP="000423D6">
      <w:pPr>
        <w:spacing w:line="360" w:lineRule="auto"/>
        <w:jc w:val="both"/>
        <w:rPr>
          <w:rFonts w:ascii="Verdana" w:hAnsi="Verdana"/>
          <w:u w:val="single"/>
        </w:rPr>
      </w:pPr>
      <w:r w:rsidRPr="00EB5D3C">
        <w:rPr>
          <w:rFonts w:ascii="Verdana" w:hAnsi="Verdana"/>
          <w:u w:val="single"/>
        </w:rPr>
        <w:t>3. Results and Discussion</w:t>
      </w:r>
    </w:p>
    <w:p w14:paraId="6518545E" w14:textId="77777777" w:rsidR="00EB5D3C" w:rsidRPr="00EB5D3C" w:rsidRDefault="00EB5D3C" w:rsidP="00EB5D3C">
      <w:pPr>
        <w:spacing w:line="360" w:lineRule="auto"/>
        <w:jc w:val="both"/>
        <w:rPr>
          <w:rFonts w:ascii="Verdana" w:hAnsi="Verdana"/>
        </w:rPr>
      </w:pPr>
      <w:r w:rsidRPr="00EB5D3C">
        <w:rPr>
          <w:rFonts w:ascii="Verdana" w:hAnsi="Verdana"/>
        </w:rPr>
        <w:t xml:space="preserve">The semi-automated tracking algorithm successfully tracked both the tibia and femur edges throughout the motion cycle for all five subjects, with a combined average alignment error of 0.40 ± 0.02 mm for both bones. </w:t>
      </w:r>
      <w:r w:rsidRPr="00EB5D3C">
        <w:rPr>
          <w:rFonts w:ascii="Verdana" w:hAnsi="Verdana"/>
          <w:b/>
          <w:bCs/>
        </w:rPr>
        <w:t>Figure 4</w:t>
      </w:r>
      <w:r w:rsidRPr="00EB5D3C">
        <w:rPr>
          <w:rFonts w:ascii="Verdana" w:hAnsi="Verdana"/>
        </w:rPr>
        <w:t xml:space="preserve"> demonstrates the tracking results at different points in the motion cycle, showing the segmented bone contours overlaid on the original CINE frames. The semi-automated method required less than 5 minutes of processing time per dataset, compared to approximately 15 minutes needed for manual segmentation of all frames in a single dataset.</w:t>
      </w:r>
    </w:p>
    <w:p w14:paraId="2F292A23" w14:textId="77777777" w:rsidR="00731453" w:rsidRDefault="00731453" w:rsidP="00EB5D3C">
      <w:pPr>
        <w:spacing w:line="360" w:lineRule="auto"/>
        <w:jc w:val="both"/>
        <w:rPr>
          <w:rFonts w:ascii="Verdana" w:hAnsi="Verdana"/>
        </w:rPr>
      </w:pPr>
      <w:r w:rsidRPr="00731453">
        <w:rPr>
          <w:rFonts w:ascii="Verdana" w:hAnsi="Verdana"/>
        </w:rPr>
        <w:t>The relative bone positions measured using both manual and semi-automated segmentation methods are shown in Figure 5. The relative displacement between bone centroids in the anterior-posterior direction measured -18.78 ± 3.16 mm and -18.95 ± 4.03 mm for semi-automated and manual methods respectively, while displacement in the superior-inferior direction remained minimal (semi-automated: 0.82 ± 1.33 mm; manual: 0.53 ± 1.76 mm). As shown in Figure 5, the semi-automated method demonstrated consistently lower standard deviations across these measurements compared to manual segmentation, indicating higher precision and measurement reliability.</w:t>
      </w:r>
    </w:p>
    <w:p w14:paraId="4732E4E7" w14:textId="2C4B82E6" w:rsidR="00D66E4B" w:rsidRDefault="000B180A" w:rsidP="00EB5D3C">
      <w:pPr>
        <w:spacing w:line="360" w:lineRule="auto"/>
        <w:jc w:val="both"/>
        <w:rPr>
          <w:rFonts w:ascii="Verdana" w:hAnsi="Verdana"/>
        </w:rPr>
      </w:pPr>
      <w:r w:rsidRPr="000B180A">
        <w:rPr>
          <w:rFonts w:ascii="Verdana" w:hAnsi="Verdana"/>
        </w:rPr>
        <w:t xml:space="preserve">The ability to precisely quantify relative bone positions in healthy volunteers (n=5) </w:t>
      </w:r>
      <w:ins w:id="29" w:author="Aayush Nepal" w:date="2024-11-27T20:05:00Z">
        <w:r w:rsidR="009F5809" w:rsidRPr="009F5809">
          <w:rPr>
            <w:rFonts w:ascii="Verdana" w:hAnsi="Verdana"/>
          </w:rPr>
          <w:t xml:space="preserve">demonstrates the technical feasibility of our bone tracking approach. As this study focused on algorithm development, establishing normative bone motion parameters and their variations across populations would be the subject of future dedicated </w:t>
        </w:r>
        <w:proofErr w:type="spellStart"/>
        <w:r w:rsidR="009F5809" w:rsidRPr="009F5809">
          <w:rPr>
            <w:rFonts w:ascii="Verdana" w:hAnsi="Verdana"/>
          </w:rPr>
          <w:t>studies.</w:t>
        </w:r>
      </w:ins>
      <w:del w:id="30" w:author="Aayush Nepal" w:date="2024-11-27T20:05:00Z" w16du:dateUtc="2024-11-27T19:05:00Z">
        <w:r w:rsidRPr="000B180A" w:rsidDel="009F5809">
          <w:rPr>
            <w:rFonts w:ascii="Verdana" w:hAnsi="Verdana"/>
          </w:rPr>
          <w:delText xml:space="preserve">establishes a foundation for detecting subtle variations in joint motion patterns. </w:delText>
        </w:r>
        <w:commentRangeStart w:id="31"/>
        <w:commentRangeStart w:id="32"/>
        <w:r w:rsidR="003D7385" w:rsidRPr="003D7385" w:rsidDel="009F5809">
          <w:rPr>
            <w:rFonts w:ascii="Verdana" w:hAnsi="Verdana"/>
          </w:rPr>
          <w:delText>However, we acknowledge that a larger sample size would strengthen these findings and allow for greater generalizability</w:delText>
        </w:r>
        <w:r w:rsidR="003D7385" w:rsidDel="009F5809">
          <w:rPr>
            <w:rFonts w:ascii="Verdana" w:hAnsi="Verdana"/>
          </w:rPr>
          <w:delText>.</w:delText>
        </w:r>
        <w:r w:rsidR="003D7385" w:rsidRPr="003D7385" w:rsidDel="009F5809">
          <w:rPr>
            <w:rFonts w:ascii="Verdana" w:hAnsi="Verdana"/>
          </w:rPr>
          <w:delText xml:space="preserve"> </w:delText>
        </w:r>
        <w:commentRangeEnd w:id="31"/>
        <w:r w:rsidR="00BA078A" w:rsidDel="009F5809">
          <w:rPr>
            <w:rStyle w:val="CommentReference"/>
          </w:rPr>
          <w:commentReference w:id="31"/>
        </w:r>
      </w:del>
      <w:commentRangeEnd w:id="32"/>
      <w:r w:rsidR="009F5809">
        <w:rPr>
          <w:rStyle w:val="CommentReference"/>
        </w:rPr>
        <w:commentReference w:id="32"/>
      </w:r>
      <w:r w:rsidRPr="000B180A">
        <w:rPr>
          <w:rFonts w:ascii="Verdana" w:hAnsi="Verdana"/>
        </w:rPr>
        <w:t>This</w:t>
      </w:r>
      <w:proofErr w:type="spellEnd"/>
      <w:r w:rsidRPr="000B180A">
        <w:rPr>
          <w:rFonts w:ascii="Verdana" w:hAnsi="Verdana"/>
        </w:rPr>
        <w:t xml:space="preserve"> capability could be particularly valuable for studying conditions that alter normal knee mechanics. </w:t>
      </w:r>
      <w:r w:rsidR="00324D19" w:rsidRPr="00324D19">
        <w:rPr>
          <w:rFonts w:ascii="Verdana" w:hAnsi="Verdana"/>
        </w:rPr>
        <w:t>Ligament injuries can affect joint stability, leading to increased laxity</w:t>
      </w:r>
      <w:r w:rsidRPr="000B180A">
        <w:rPr>
          <w:rFonts w:ascii="Verdana" w:hAnsi="Verdana"/>
        </w:rPr>
        <w:t xml:space="preserve"> </w:t>
      </w:r>
      <w:r w:rsidR="00324D19">
        <w:rPr>
          <w:rFonts w:ascii="Verdana" w:hAnsi="Verdana"/>
        </w:rPr>
        <w:fldChar w:fldCharType="begin"/>
      </w:r>
      <w:r w:rsidR="000220B4">
        <w:rPr>
          <w:rFonts w:ascii="Verdana" w:hAnsi="Verdana"/>
        </w:rPr>
        <w:instrText xml:space="preserve"> ADDIN ZOTERO_ITEM CSL_CITATION {"citationID":"kfmi22Mf","properties":{"formattedCitation":"[31]","plainCitation":"[31]","noteIndex":0},"citationItems":[{"id":392,"uris":["http://zotero.org/users/13606484/items/3TK4XQD9"],"itemData":{"id":392,"type":"article-journal","abstract":"PURPOSE: To investigate the longitudinal changes in landing mechanics and knee kinematics for patients both before and 3 years after anterior cruciate ligament reconstruction (ACLR) and to investigate the association between changes in landing mechanics and magnetic resonance knee kinematics.\nMETHODS: Thirty-one ACLR patients were included in the study. All patients underwent magnetic resonance imaging and biomechanical analysis of a drop-landing task using the injured knee and contralateral knee preoperatively and at 6 months and 3 years after ACLR. For evaluations of knee joint anteroposterior laxity, tibial position was calculated using quantitative loaded magnetic resonance methods.\nRESULTS: The ACLR knee exhibited a significantly lower peak vertical ground reaction force and peak external knee flexion moment and angle at 6 months compared with the contralateral knee; however, the differences were resolved at 3 years. Tibial position was significantly more anterior on the injured side, and the side-to-side difference (SSD) in tibial position exhibited a significant increase from 6 months to 3 years. Among ACLR knees, a greater SSD in peak knee flexion moment at 6 months was associated with an increase in the SSD in anterior tibial translation from 6 months to 3 years.\nCONCLUSIONS: Although landing mechanics and clinical outcomes recovered in patients with ACLR in this study, anteroposterior translation failed to be restored at 3 years after surgery. In addition, patients who have low knee flexion moments in early stages could have greater anteroposterior laxity.\nCLINICAL RELEVANCE: Because of the adverse consequences of abnormal knee kinetics on anterior laxity after ACLR, efforts to improve knee movement patterns should be initiated.","container-title":"Arthroscopy: The Journal of Arthroscopic &amp; Related Surgery: Official Publication of the Arthroscopy Association of North America and the International Arthroscopy Association","DOI":"10.1016/j.arthro.2019.01.050","ISSN":"1526-3231","issue":"7","journalAbbreviation":"Arthroscopy","language":"eng","note":"PMID: 31227398\nPMCID: PMC10938056","page":"2072-2079","source":"PubMed","title":"Increases in Joint Laxity After Anterior Cruciate Ligament Reconstruction Are Associated With Sagittal Biomechanical Asymmetry","volume":"35","author":[{"family":"Shimizu","given":"Tomohiro"},{"family":"Cheng","given":"Zoe"},{"family":"Samaan","given":"Michael A."},{"family":"Tanaka","given":"Matthew S."},{"family":"Souza","given":"Richard B."},{"family":"Li","given":"Xiaojuan"},{"family":"Ma","given":"C. Benjamin"}],"issued":{"date-parts":[["2019",7]]}}}],"schema":"https://github.com/citation-style-language/schema/raw/master/csl-citation.json"} </w:instrText>
      </w:r>
      <w:r w:rsidR="00324D19">
        <w:rPr>
          <w:rFonts w:ascii="Verdana" w:hAnsi="Verdana"/>
        </w:rPr>
        <w:fldChar w:fldCharType="separate"/>
      </w:r>
      <w:r w:rsidR="000220B4" w:rsidRPr="000220B4">
        <w:rPr>
          <w:rFonts w:ascii="Verdana" w:hAnsi="Verdana"/>
        </w:rPr>
        <w:t>[31]</w:t>
      </w:r>
      <w:r w:rsidR="00324D19">
        <w:rPr>
          <w:rFonts w:ascii="Verdana" w:hAnsi="Verdana"/>
        </w:rPr>
        <w:fldChar w:fldCharType="end"/>
      </w:r>
      <w:r w:rsidR="00324D19">
        <w:rPr>
          <w:rFonts w:ascii="Verdana" w:hAnsi="Verdana"/>
        </w:rPr>
        <w:t>.</w:t>
      </w:r>
      <w:r w:rsidRPr="000B180A">
        <w:rPr>
          <w:rFonts w:ascii="Verdana" w:hAnsi="Verdana"/>
        </w:rPr>
        <w:t xml:space="preserve"> </w:t>
      </w:r>
      <w:r w:rsidR="00324D19" w:rsidRPr="00324D19">
        <w:rPr>
          <w:rFonts w:ascii="Verdana" w:hAnsi="Verdana"/>
        </w:rPr>
        <w:t>Additionally, these injuries can result in altered movement patterns during functional activities, as demonstrated in studies of ACL deficiency showing changes in tibial motion</w:t>
      </w:r>
      <w:r w:rsidR="00324D19">
        <w:rPr>
          <w:rFonts w:ascii="Verdana" w:hAnsi="Verdana"/>
        </w:rPr>
        <w:t xml:space="preserve"> </w:t>
      </w:r>
      <w:r w:rsidR="00324D19">
        <w:rPr>
          <w:rFonts w:ascii="Verdana" w:hAnsi="Verdana"/>
        </w:rPr>
        <w:fldChar w:fldCharType="begin"/>
      </w:r>
      <w:r w:rsidR="00C12374">
        <w:rPr>
          <w:rFonts w:ascii="Verdana" w:hAnsi="Verdana"/>
        </w:rPr>
        <w:instrText xml:space="preserve"> ADDIN ZOTERO_ITEM CSL_CITATION {"citationID":"4aJBnL7G","properties":{"formattedCitation":"[6]","plainCitation":"[6]","noteIndex":0},"citationItems":[{"id":342,"uris":["http://zotero.org/users/13606484/items/EQCHRRUB"],"itemData":{"id":342,"type":"article-journal","abstract":"Kinematics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 </w:instrText>
      </w:r>
      <w:r w:rsidR="00324D19">
        <w:rPr>
          <w:rFonts w:ascii="Verdana" w:hAnsi="Verdana"/>
        </w:rPr>
        <w:fldChar w:fldCharType="separate"/>
      </w:r>
      <w:r w:rsidR="00324D19" w:rsidRPr="00324D19">
        <w:rPr>
          <w:rFonts w:ascii="Verdana" w:hAnsi="Verdana"/>
        </w:rPr>
        <w:t>[6]</w:t>
      </w:r>
      <w:r w:rsidR="00324D19">
        <w:rPr>
          <w:rFonts w:ascii="Verdana" w:hAnsi="Verdana"/>
        </w:rPr>
        <w:fldChar w:fldCharType="end"/>
      </w:r>
      <w:r w:rsidRPr="000B180A">
        <w:rPr>
          <w:rFonts w:ascii="Verdana" w:hAnsi="Verdana"/>
        </w:rPr>
        <w:t xml:space="preserve">. Our method's precision could potentially detect such </w:t>
      </w:r>
      <w:r w:rsidRPr="000B180A">
        <w:rPr>
          <w:rFonts w:ascii="Verdana" w:hAnsi="Verdana"/>
        </w:rPr>
        <w:lastRenderedPageBreak/>
        <w:t xml:space="preserve">subtle deviations from normal motion patterns. </w:t>
      </w:r>
      <w:commentRangeStart w:id="33"/>
      <w:commentRangeStart w:id="34"/>
      <w:del w:id="35" w:author="Aayush Nepal" w:date="2024-11-27T20:23:00Z" w16du:dateUtc="2024-11-27T19:23:00Z">
        <w:r w:rsidRPr="000B180A" w:rsidDel="00962BEF">
          <w:rPr>
            <w:rFonts w:ascii="Verdana" w:hAnsi="Verdana"/>
          </w:rPr>
          <w:delText>Furthermore, our setup's capability to acquire measurements under loaded conditions could enhance the detection of these differences, as mechanical loading has been shown to amplify variations in joint motion</w:delText>
        </w:r>
        <w:r w:rsidR="00324D19" w:rsidDel="00962BEF">
          <w:rPr>
            <w:rFonts w:ascii="Verdana" w:hAnsi="Verdana"/>
          </w:rPr>
          <w:delText xml:space="preserve"> </w:delText>
        </w:r>
        <w:r w:rsidR="00324D19" w:rsidDel="00962BEF">
          <w:rPr>
            <w:rFonts w:ascii="Verdana" w:hAnsi="Verdana"/>
          </w:rPr>
          <w:fldChar w:fldCharType="begin"/>
        </w:r>
        <w:r w:rsidR="00C12374" w:rsidDel="00962BEF">
          <w:rPr>
            <w:rFonts w:ascii="Verdana" w:hAnsi="Verdana"/>
          </w:rPr>
          <w:delInstrText xml:space="preserve"> ADDIN ZOTERO_ITEM CSL_CITATION {"citationID":"tsjQFWBi","properties":{"formattedCitation":"[17]","plainCitation":"[17]","noteIndex":0},"citationItems":[{"id":114,"uris":["http://zotero.org/users/13606484/items/BZ8MX7PI"],"itemData":{"id":114,"type":"article-journal","abstract":"Subtle changes in knee kinematics may substantially alter cartilage contact patterns and moment generating capacities of soft tissues. The objective of this study was to use dynamic magnetic resonance imaging (MRI) to measure the inﬂuence of the timing of quadriceps loading on in vivo tibiofemoral and patellofemoral kinematics. We tested the hypothesis that load-dependent changes in knee kinematics would alter both the ﬁnite helical axis of the tibiofemoral joint and the moment arm of the patellar tendon. Eight healthy young adults were positioned supine in a MRI-compatible device that could impose either elastic or inertial loads on the lower leg in response to cyclic knee ﬂexion–extension. The elastic loading condition induced concentric quadriceps contractions with knee extension, while an inertial loading condition induced eccentric quadriceps contractions with knee ﬂexion. Peak internal knee extension moments ranged from 23 to 33 N m, which is comparable to loadings seen in normal walking. We found that anterior tibia translation, superior patella glide, and anterior patella translation were reduced by an average of 5.1, 5.7 and 2.9 mm when quadriceps loading coincided with knee ﬂexion rather than knee extension. These kinematic variations induced a distal shift in the ﬁnite helical axis of the tibiofemoral joint and a reduction in the patellar tendon moment arm. We conclude that it may be important to consider such load-dependent changes in knee kinematics when using models to ascertain soft tissue and cartilage loading during functional tasks such as gait.","container-title":"Journal of Biomechanics","DOI":"10.1016/j.jbiomech.2013.05.027","ISSN":"00219290","issue":"12","journalAbbreviation":"Journal of Biomechanics","language":"en","page":"2045-2052","source":"DOI.org (Crossref)","title":"Load-dependent variations in knee kinematics measured with dynamic MRI","volume":"46","author":[{"family":"Westphal","given":"Christopher J."},{"family":"Schmitz","given":"Anne"},{"family":"Reeder","given":"Scott B."},{"family":"Thelen","given":"Darryl G."}],"issued":{"date-parts":[["2013",8]]}}}],"schema":"https://github.com/citation-style-language/schema/raw/master/csl-citation.json"} </w:delInstrText>
        </w:r>
        <w:r w:rsidR="00324D19" w:rsidDel="00962BEF">
          <w:rPr>
            <w:rFonts w:ascii="Verdana" w:hAnsi="Verdana"/>
          </w:rPr>
          <w:fldChar w:fldCharType="separate"/>
        </w:r>
        <w:r w:rsidR="00324D19" w:rsidRPr="00324D19" w:rsidDel="00962BEF">
          <w:rPr>
            <w:rFonts w:ascii="Verdana" w:hAnsi="Verdana"/>
          </w:rPr>
          <w:delText>[17]</w:delText>
        </w:r>
        <w:r w:rsidR="00324D19" w:rsidDel="00962BEF">
          <w:rPr>
            <w:rFonts w:ascii="Verdana" w:hAnsi="Verdana"/>
          </w:rPr>
          <w:fldChar w:fldCharType="end"/>
        </w:r>
        <w:r w:rsidRPr="000B180A" w:rsidDel="00962BEF">
          <w:rPr>
            <w:rFonts w:ascii="Verdana" w:hAnsi="Verdana"/>
          </w:rPr>
          <w:delText xml:space="preserve">. </w:delText>
        </w:r>
        <w:commentRangeEnd w:id="33"/>
        <w:r w:rsidR="0072100A" w:rsidDel="00962BEF">
          <w:rPr>
            <w:rStyle w:val="CommentReference"/>
          </w:rPr>
          <w:commentReference w:id="33"/>
        </w:r>
      </w:del>
      <w:commentRangeEnd w:id="34"/>
      <w:r w:rsidR="00962BEF">
        <w:rPr>
          <w:rStyle w:val="CommentReference"/>
        </w:rPr>
        <w:commentReference w:id="34"/>
      </w:r>
      <w:r w:rsidRPr="000B180A">
        <w:rPr>
          <w:rFonts w:ascii="Verdana" w:hAnsi="Verdana"/>
        </w:rPr>
        <w:t>While the clinical interpretation of such differences would require careful validation in future studies with specific patient cohorts, the precision and efficiency of our tracking method makes it a promising tool for comparative analyses between normal and pathological joint motion patterns.</w:t>
      </w:r>
    </w:p>
    <w:p w14:paraId="731A1BA5" w14:textId="3EF6A0A1" w:rsidR="00EB5D3C" w:rsidRDefault="00EA5EF9" w:rsidP="000423D6">
      <w:pPr>
        <w:spacing w:line="360" w:lineRule="auto"/>
        <w:jc w:val="both"/>
        <w:rPr>
          <w:rFonts w:ascii="Verdana" w:hAnsi="Verdana"/>
          <w:u w:val="single"/>
        </w:rPr>
      </w:pPr>
      <w:r w:rsidRPr="00EA5EF9">
        <w:rPr>
          <w:rFonts w:ascii="Verdana" w:hAnsi="Verdana"/>
          <w:u w:val="single"/>
        </w:rPr>
        <w:t xml:space="preserve">4. Conclusion </w:t>
      </w:r>
    </w:p>
    <w:p w14:paraId="10798B2E" w14:textId="4B968732" w:rsidR="009E0853" w:rsidRDefault="00346AAB" w:rsidP="000423D6">
      <w:pPr>
        <w:spacing w:line="360" w:lineRule="auto"/>
        <w:jc w:val="both"/>
        <w:rPr>
          <w:rFonts w:ascii="Verdana" w:hAnsi="Verdana"/>
        </w:rPr>
      </w:pPr>
      <w:r w:rsidRPr="00346AAB">
        <w:rPr>
          <w:rFonts w:ascii="Verdana" w:hAnsi="Verdana"/>
        </w:rPr>
        <w:t xml:space="preserve">This study presents a novel semi-automated method for tracking bone motion in 2D sagittal CINE MRI sequences during controlled knee flexion-extension movements. The method significantly reduces processing time compared to manual segmentation while </w:t>
      </w:r>
      <w:r w:rsidR="00812336">
        <w:rPr>
          <w:rFonts w:ascii="Verdana" w:hAnsi="Verdana"/>
        </w:rPr>
        <w:t>improving</w:t>
      </w:r>
      <w:r w:rsidR="00812336" w:rsidRPr="00346AAB">
        <w:rPr>
          <w:rFonts w:ascii="Verdana" w:hAnsi="Verdana"/>
        </w:rPr>
        <w:t xml:space="preserve"> </w:t>
      </w:r>
      <w:r w:rsidRPr="00346AAB">
        <w:rPr>
          <w:rFonts w:ascii="Verdana" w:hAnsi="Verdana"/>
        </w:rPr>
        <w:t xml:space="preserve">measurement reliability. The ability to </w:t>
      </w:r>
      <w:r w:rsidR="00812336">
        <w:rPr>
          <w:rFonts w:ascii="Verdana" w:hAnsi="Verdana"/>
        </w:rPr>
        <w:t>efficiently</w:t>
      </w:r>
      <w:r w:rsidR="00812336" w:rsidRPr="00346AAB">
        <w:rPr>
          <w:rFonts w:ascii="Verdana" w:hAnsi="Verdana"/>
        </w:rPr>
        <w:t xml:space="preserve"> </w:t>
      </w:r>
      <w:r w:rsidRPr="00346AAB">
        <w:rPr>
          <w:rFonts w:ascii="Verdana" w:hAnsi="Verdana"/>
        </w:rPr>
        <w:t>quantify relative femoral and tibial positions during motion makes this approach valuable for analyzing joint movement patterns. This technical advancement contributes to the broader goal of understanding normal and pathological knee function through dynamic MRI analysis.</w:t>
      </w:r>
    </w:p>
    <w:p w14:paraId="3C75BF97" w14:textId="77777777" w:rsidR="009E0853" w:rsidRDefault="009E0853" w:rsidP="000423D6">
      <w:pPr>
        <w:spacing w:line="360" w:lineRule="auto"/>
        <w:jc w:val="both"/>
        <w:rPr>
          <w:rFonts w:ascii="Verdana" w:hAnsi="Verdana"/>
        </w:rPr>
      </w:pPr>
    </w:p>
    <w:p w14:paraId="1CE5F248" w14:textId="77777777" w:rsidR="000220B4" w:rsidRPr="000220B4" w:rsidRDefault="00285EAC" w:rsidP="000220B4">
      <w:pPr>
        <w:pStyle w:val="Bibliography"/>
      </w:pPr>
      <w:r>
        <w:rPr>
          <w:rFonts w:ascii="Verdana" w:hAnsi="Verdana"/>
        </w:rPr>
        <w:fldChar w:fldCharType="begin"/>
      </w:r>
      <w:r>
        <w:rPr>
          <w:rFonts w:ascii="Verdana" w:hAnsi="Verdana"/>
        </w:rPr>
        <w:instrText xml:space="preserve"> ADDIN ZOTERO_BIBL {"uncited":[],"omitted":[],"custom":[]} CSL_BIBLIOGRAPHY </w:instrText>
      </w:r>
      <w:r>
        <w:rPr>
          <w:rFonts w:ascii="Verdana" w:hAnsi="Verdana"/>
        </w:rPr>
        <w:fldChar w:fldCharType="separate"/>
      </w:r>
      <w:r w:rsidR="000220B4" w:rsidRPr="000220B4">
        <w:t xml:space="preserve">1. </w:t>
      </w:r>
      <w:r w:rsidR="000220B4" w:rsidRPr="000220B4">
        <w:tab/>
        <w:t>Postolka B, Taylor WR, Dätwyler K, Heller MO, List R, Schütz P. Interpretation of natural tibio-femoral kinematics critically depends upon the kinematic analysis approach: A survey and comparison of methodologies. Journal of Biomechanics 2022; 144 :111306. https://doi.org/10.1016/j.jbiomech.2022.111306</w:t>
      </w:r>
    </w:p>
    <w:p w14:paraId="3C8C8202" w14:textId="77777777" w:rsidR="000220B4" w:rsidRPr="000220B4" w:rsidRDefault="000220B4" w:rsidP="000220B4">
      <w:pPr>
        <w:pStyle w:val="Bibliography"/>
      </w:pPr>
      <w:r w:rsidRPr="000220B4">
        <w:t xml:space="preserve">2. </w:t>
      </w:r>
      <w:r w:rsidRPr="000220B4">
        <w:tab/>
        <w:t>Kaufman KR, Hughes C, Morrey BF, Morrey M, An KN. Gait characteristics of patients with knee osteoarthritis. Journal of Biomechanics 2001; 34 :907–15. https://doi.org/10.1016/S0021-9290(01)00036-7</w:t>
      </w:r>
    </w:p>
    <w:p w14:paraId="756455FF" w14:textId="77777777" w:rsidR="000220B4" w:rsidRPr="000220B4" w:rsidRDefault="000220B4" w:rsidP="000220B4">
      <w:pPr>
        <w:pStyle w:val="Bibliography"/>
      </w:pPr>
      <w:r w:rsidRPr="000220B4">
        <w:t xml:space="preserve">3. </w:t>
      </w:r>
      <w:r w:rsidRPr="000220B4">
        <w:tab/>
        <w:t>Astephen JL, Deluzio KJ, Caldwell GE, Dunbar MJ. Biomechanical changes at the hip, knee, and ankle joints during gait are associated with knee osteoarthritis severity. Journal Orthopaedic Research 2008; 26 :332–41. https://doi.org/10.1002/jor.20496</w:t>
      </w:r>
    </w:p>
    <w:p w14:paraId="25441E96" w14:textId="77777777" w:rsidR="000220B4" w:rsidRPr="000220B4" w:rsidRDefault="000220B4" w:rsidP="000220B4">
      <w:pPr>
        <w:pStyle w:val="Bibliography"/>
      </w:pPr>
      <w:r w:rsidRPr="000220B4">
        <w:t xml:space="preserve">4. </w:t>
      </w:r>
      <w:r w:rsidRPr="000220B4">
        <w:tab/>
        <w:t>Tashman S, Kopf S, Fu FH. The Kinematic Basis of Anterior Cruciate Ligament Reconstruction. Operative Techniques in Sports Medicine 2008; 16 :116–8. https://doi.org/10.1053/j.otsm.2008.10.005</w:t>
      </w:r>
    </w:p>
    <w:p w14:paraId="41561937" w14:textId="77777777" w:rsidR="000220B4" w:rsidRPr="000220B4" w:rsidRDefault="000220B4" w:rsidP="000220B4">
      <w:pPr>
        <w:pStyle w:val="Bibliography"/>
      </w:pPr>
      <w:r w:rsidRPr="000220B4">
        <w:t xml:space="preserve">5. </w:t>
      </w:r>
      <w:r w:rsidRPr="000220B4">
        <w:tab/>
        <w:t>Georgoulis AD, Papadonikolakis A, Papageorgiou CD, Mitsou A, Stergiou N. Three-Dimensional Tibiofemoral Kinematics of the Anterior Cruciate Ligament-Deficient and Reconstructed Knee during Walking. Am J Sports Med 2003; 31 :75–9. https://doi.org/10.1177/03635465030310012401</w:t>
      </w:r>
    </w:p>
    <w:p w14:paraId="1F1219B7" w14:textId="77777777" w:rsidR="000220B4" w:rsidRPr="000220B4" w:rsidRDefault="000220B4" w:rsidP="000220B4">
      <w:pPr>
        <w:pStyle w:val="Bibliography"/>
      </w:pPr>
      <w:r w:rsidRPr="000220B4">
        <w:lastRenderedPageBreak/>
        <w:t xml:space="preserve">6. </w:t>
      </w:r>
      <w:r w:rsidRPr="000220B4">
        <w:tab/>
        <w:t>Barrance PJ, Williams GN, Snyder-Mackler L, Buchanan TS. Altered knee kinematics in ACL-deficient non-copers: a comparison using dynamic MRI. J Orthop Res 2006; 24 :132–40. https://doi.org/10.1002/jor.20016</w:t>
      </w:r>
    </w:p>
    <w:p w14:paraId="147146F1" w14:textId="77777777" w:rsidR="000220B4" w:rsidRPr="000220B4" w:rsidRDefault="000220B4" w:rsidP="000220B4">
      <w:pPr>
        <w:pStyle w:val="Bibliography"/>
      </w:pPr>
      <w:r w:rsidRPr="000220B4">
        <w:t xml:space="preserve">7. </w:t>
      </w:r>
      <w:r w:rsidRPr="000220B4">
        <w:tab/>
        <w:t>Markolf KL, Burchfield DM, Shapiro MM, Shepard MF, Finerman GAM, Slauterbeck JL. Combined knee loading states that generate high anterior cruciate ligament forces. Journal Orthopaedic Research 1995; 13 :930–5. https://doi.org/10.1002/jor.1100130618</w:t>
      </w:r>
    </w:p>
    <w:p w14:paraId="58BB4DA3" w14:textId="77777777" w:rsidR="000220B4" w:rsidRPr="000220B4" w:rsidRDefault="000220B4" w:rsidP="000220B4">
      <w:pPr>
        <w:pStyle w:val="Bibliography"/>
      </w:pPr>
      <w:r w:rsidRPr="000220B4">
        <w:t xml:space="preserve">8. </w:t>
      </w:r>
      <w:r w:rsidRPr="000220B4">
        <w:tab/>
        <w:t>Chaudhari AMW, Briant PL, Bevill SL, Koo S, Andriacchi TP. Knee Kinematics, Cartilage Morphology, and Osteoarthritis after ACL Injury. Medicine &amp; Science in Sports &amp; Exercise 2008; 40 :215–22. https://doi.org/10.1249/mss.0b013e31815cbb0e</w:t>
      </w:r>
    </w:p>
    <w:p w14:paraId="249E4800" w14:textId="77777777" w:rsidR="000220B4" w:rsidRPr="000220B4" w:rsidRDefault="000220B4" w:rsidP="000220B4">
      <w:pPr>
        <w:pStyle w:val="Bibliography"/>
      </w:pPr>
      <w:r w:rsidRPr="000220B4">
        <w:t xml:space="preserve">9. </w:t>
      </w:r>
      <w:r w:rsidRPr="000220B4">
        <w:tab/>
        <w:t>Andriacchi TP, Mündermann A. The role of ambulatory mechanics in the initiation and progression of knee osteoarthritis. Curr Opin Rheumatol 2006; 18 :514–8. https://doi.org/10.1097/01.bor.0000240365.16842.4e</w:t>
      </w:r>
    </w:p>
    <w:p w14:paraId="673CDD0C" w14:textId="77777777" w:rsidR="000220B4" w:rsidRPr="000220B4" w:rsidRDefault="000220B4" w:rsidP="000220B4">
      <w:pPr>
        <w:pStyle w:val="Bibliography"/>
      </w:pPr>
      <w:r w:rsidRPr="000220B4">
        <w:t xml:space="preserve">10. </w:t>
      </w:r>
      <w:r w:rsidRPr="000220B4">
        <w:tab/>
        <w:t>Conconi M, De Carli F, Berni M, Sancisi N, Parenti-Castelli V, Monetti G. In-Vivo Quantification of Knee Deep-Flexion in Physiological Loading Condition trough Dynamic MRI. Applied Sciences 2023; 13 :629. https://doi.org/10.3390/app13010629</w:t>
      </w:r>
    </w:p>
    <w:p w14:paraId="24F90647" w14:textId="77777777" w:rsidR="000220B4" w:rsidRPr="000220B4" w:rsidRDefault="000220B4" w:rsidP="000220B4">
      <w:pPr>
        <w:pStyle w:val="Bibliography"/>
      </w:pPr>
      <w:r w:rsidRPr="000220B4">
        <w:t xml:space="preserve">11. </w:t>
      </w:r>
      <w:r w:rsidRPr="000220B4">
        <w:tab/>
        <w:t>Draper CE, Besier TF, Santos JM, Jennings F, Fredericson M, Gold GE, et al. Using real-time MRI to quantify altered joint kinematics in subjects with patellofemoral pain and to evaluate the effects of a patellar brace or sleeve on joint motion. J Orthop Res 2009; 27 :571–7. https://doi.org/10.1002/jor.20790</w:t>
      </w:r>
    </w:p>
    <w:p w14:paraId="0072A15F" w14:textId="77777777" w:rsidR="000220B4" w:rsidRPr="000220B4" w:rsidRDefault="000220B4" w:rsidP="000220B4">
      <w:pPr>
        <w:pStyle w:val="Bibliography"/>
        <w:rPr>
          <w:lang w:val="de-DE"/>
        </w:rPr>
      </w:pPr>
      <w:r w:rsidRPr="000220B4">
        <w:t xml:space="preserve">12. </w:t>
      </w:r>
      <w:r w:rsidRPr="000220B4">
        <w:tab/>
        <w:t xml:space="preserve">Kaiser JM, Vignos MF, Kijowski R, Baer G, Thelen DG. Effect of Loading on In Vivo Tibiofemoral and Patellofemoral Kinematics of Healthy and ACL-Reconstructed Knees. </w:t>
      </w:r>
      <w:r w:rsidRPr="000220B4">
        <w:rPr>
          <w:lang w:val="de-DE"/>
        </w:rPr>
        <w:t>Am J Sports Med 2017; 45 :3272–9. https://doi.org/10.1177/0363546517724417</w:t>
      </w:r>
    </w:p>
    <w:p w14:paraId="48A5693E" w14:textId="77777777" w:rsidR="000220B4" w:rsidRPr="000220B4" w:rsidRDefault="000220B4" w:rsidP="000220B4">
      <w:pPr>
        <w:pStyle w:val="Bibliography"/>
      </w:pPr>
      <w:r w:rsidRPr="000220B4">
        <w:rPr>
          <w:lang w:val="de-DE"/>
        </w:rPr>
        <w:t xml:space="preserve">13. </w:t>
      </w:r>
      <w:r w:rsidRPr="000220B4">
        <w:rPr>
          <w:lang w:val="de-DE"/>
        </w:rPr>
        <w:tab/>
        <w:t xml:space="preserve">Brossmann J, Muhle C, Schröder C, Melchert UH, Büll CC, Spielmann RP, et al. </w:t>
      </w:r>
      <w:r w:rsidRPr="000220B4">
        <w:t>Patellar tracking patterns during active and passive knee extension: evaluation with motion-triggered cine MR imaging. Radiology 1993; 187 :205–12. https://doi.org/10.1148/radiology.187.1.8451415</w:t>
      </w:r>
    </w:p>
    <w:p w14:paraId="0CC33E0E" w14:textId="77777777" w:rsidR="000220B4" w:rsidRPr="000220B4" w:rsidRDefault="000220B4" w:rsidP="000220B4">
      <w:pPr>
        <w:pStyle w:val="Bibliography"/>
      </w:pPr>
      <w:r w:rsidRPr="000220B4">
        <w:t xml:space="preserve">14. </w:t>
      </w:r>
      <w:r w:rsidRPr="000220B4">
        <w:tab/>
        <w:t>Seisler AR, Sheehan FT. Normative three-dimensional patellofemoral and tibiofemoral kinematics: a dynamic, in vivo study. IEEE Trans Biomed Eng 2007; 54 :1333–41. https://doi.org/10.1109/TBME.2007.890735</w:t>
      </w:r>
    </w:p>
    <w:p w14:paraId="39304573" w14:textId="77777777" w:rsidR="000220B4" w:rsidRPr="000220B4" w:rsidRDefault="000220B4" w:rsidP="000220B4">
      <w:pPr>
        <w:pStyle w:val="Bibliography"/>
        <w:rPr>
          <w:lang w:val="de-DE"/>
        </w:rPr>
      </w:pPr>
      <w:r w:rsidRPr="000220B4">
        <w:t xml:space="preserve">15. </w:t>
      </w:r>
      <w:r w:rsidRPr="000220B4">
        <w:tab/>
        <w:t xml:space="preserve">Behnam AJ, Herzka DA, Sheehan FT. Assessing the accuracy and precision of musculoskeletal motion tracking using cine-PC MRI on a 3.0T platform. </w:t>
      </w:r>
      <w:r w:rsidRPr="000220B4">
        <w:rPr>
          <w:lang w:val="de-DE"/>
        </w:rPr>
        <w:t>J Biomech 2011; 44 :193–7. https://doi.org/10.1016/j.jbiomech.2010.08.029</w:t>
      </w:r>
    </w:p>
    <w:p w14:paraId="0BE5269F" w14:textId="77777777" w:rsidR="000220B4" w:rsidRPr="000220B4" w:rsidRDefault="000220B4" w:rsidP="000220B4">
      <w:pPr>
        <w:pStyle w:val="Bibliography"/>
      </w:pPr>
      <w:r w:rsidRPr="000220B4">
        <w:rPr>
          <w:lang w:val="de-DE"/>
        </w:rPr>
        <w:t xml:space="preserve">16. </w:t>
      </w:r>
      <w:r w:rsidRPr="000220B4">
        <w:rPr>
          <w:lang w:val="de-DE"/>
        </w:rPr>
        <w:tab/>
        <w:t xml:space="preserve">Kaiser J, Bradford R, Johnson K, Wieben O, Thelen DG. </w:t>
      </w:r>
      <w:r w:rsidRPr="000220B4">
        <w:t>Measurement of tibiofemoral kinematics using highly accelerated 3D radial sampling. Magnetic Resonance in Med 2013; 69 :1310–6. https://doi.org/10.1002/mrm.24362</w:t>
      </w:r>
    </w:p>
    <w:p w14:paraId="71074D11" w14:textId="77777777" w:rsidR="000220B4" w:rsidRPr="000220B4" w:rsidRDefault="000220B4" w:rsidP="000220B4">
      <w:pPr>
        <w:pStyle w:val="Bibliography"/>
      </w:pPr>
      <w:r w:rsidRPr="000220B4">
        <w:t xml:space="preserve">17. </w:t>
      </w:r>
      <w:r w:rsidRPr="000220B4">
        <w:tab/>
        <w:t>Westphal CJ, Schmitz A, Reeder SB, Thelen DG. Load-dependent variations in knee kinematics measured with dynamic MRI. Journal of Biomechanics 2013; 46 :2045–52. https://doi.org/10.1016/j.jbiomech.2013.05.027</w:t>
      </w:r>
    </w:p>
    <w:p w14:paraId="402484EE" w14:textId="77777777" w:rsidR="000220B4" w:rsidRPr="000220B4" w:rsidRDefault="000220B4" w:rsidP="000220B4">
      <w:pPr>
        <w:pStyle w:val="Bibliography"/>
      </w:pPr>
      <w:r w:rsidRPr="000220B4">
        <w:t xml:space="preserve">18. </w:t>
      </w:r>
      <w:r w:rsidRPr="000220B4">
        <w:tab/>
        <w:t xml:space="preserve">Brisson NM, Krämer M, Krahl LAN, Schill A, Duda GN, Reichenbach JR. A novel multipurpose device for guided knee motion and loading during dynamic magnetic </w:t>
      </w:r>
      <w:r w:rsidRPr="000220B4">
        <w:lastRenderedPageBreak/>
        <w:t>resonance imaging. Zeitschrift für Medizinische Physik 2022; 32 :500–13. https://doi.org/10.1016/j.zemedi.2021.12.002</w:t>
      </w:r>
    </w:p>
    <w:p w14:paraId="540C6CC3" w14:textId="77777777" w:rsidR="000220B4" w:rsidRPr="000220B4" w:rsidRDefault="000220B4" w:rsidP="000220B4">
      <w:pPr>
        <w:pStyle w:val="Bibliography"/>
        <w:rPr>
          <w:lang w:val="de-DE"/>
        </w:rPr>
      </w:pPr>
      <w:r w:rsidRPr="000220B4">
        <w:t xml:space="preserve">19. </w:t>
      </w:r>
      <w:r w:rsidRPr="000220B4">
        <w:tab/>
        <w:t xml:space="preserve">Winkelmann S, Schaeffter T, Koehler T, Eggers H, Doessel O. An Optimal Radial Profile Order Based on the Golden Ratio for Time-Resolved MRI. </w:t>
      </w:r>
      <w:r w:rsidRPr="000220B4">
        <w:rPr>
          <w:lang w:val="de-DE"/>
        </w:rPr>
        <w:t>IEEE Trans Med Imaging 2007; 26 :68–76. https://doi.org/10.1109/TMI.2006.885337</w:t>
      </w:r>
    </w:p>
    <w:p w14:paraId="7BB5478F" w14:textId="77777777" w:rsidR="000220B4" w:rsidRPr="000220B4" w:rsidRDefault="000220B4" w:rsidP="000220B4">
      <w:pPr>
        <w:pStyle w:val="Bibliography"/>
      </w:pPr>
      <w:r w:rsidRPr="000220B4">
        <w:rPr>
          <w:lang w:val="de-DE"/>
        </w:rPr>
        <w:t xml:space="preserve">20. </w:t>
      </w:r>
      <w:r w:rsidRPr="000220B4">
        <w:rPr>
          <w:lang w:val="de-DE"/>
        </w:rPr>
        <w:tab/>
        <w:t xml:space="preserve">Krämer M, Herrmann K, Biermann J, Reichenbach JR. </w:t>
      </w:r>
      <w:r w:rsidRPr="000220B4">
        <w:t>Retrospective reconstruction of cardiac cine images from golden</w:t>
      </w:r>
      <w:r w:rsidRPr="000220B4">
        <w:rPr>
          <w:rFonts w:ascii="Cambria Math" w:hAnsi="Cambria Math" w:cs="Cambria Math"/>
        </w:rPr>
        <w:t>‐</w:t>
      </w:r>
      <w:r w:rsidRPr="000220B4">
        <w:t>ratio radial MRI using one</w:t>
      </w:r>
      <w:r w:rsidRPr="000220B4">
        <w:rPr>
          <w:rFonts w:ascii="Cambria Math" w:hAnsi="Cambria Math" w:cs="Cambria Math"/>
        </w:rPr>
        <w:t>‐</w:t>
      </w:r>
      <w:r w:rsidRPr="000220B4">
        <w:t>dimensional navigators. Magnetic Resonance Imaging 2014; 40 :413</w:t>
      </w:r>
      <w:r w:rsidRPr="000220B4">
        <w:rPr>
          <w:rFonts w:ascii="Aptos" w:hAnsi="Aptos" w:cs="Aptos"/>
        </w:rPr>
        <w:t>–</w:t>
      </w:r>
      <w:r w:rsidRPr="000220B4">
        <w:t>22. https://doi.org/10.1002/jmri.24364</w:t>
      </w:r>
    </w:p>
    <w:p w14:paraId="7487272A" w14:textId="77777777" w:rsidR="000220B4" w:rsidRPr="000220B4" w:rsidRDefault="000220B4" w:rsidP="000220B4">
      <w:pPr>
        <w:pStyle w:val="Bibliography"/>
      </w:pPr>
      <w:r w:rsidRPr="000220B4">
        <w:t xml:space="preserve">21. </w:t>
      </w:r>
      <w:r w:rsidRPr="000220B4">
        <w:tab/>
        <w:t>Aleksiev M, Krämer M, Brisson NM, Maggioni MB, Duda GN, Reichenbach JR. High-resolution CINE imaging of active guided knee motion using continuously acquired golden-angle radial MRI and rotary sensor information. Magnetic Resonance Imaging 2022; 92 :161–8. https://doi.org/10.1016/j.mri.2022.06.015</w:t>
      </w:r>
    </w:p>
    <w:p w14:paraId="7FF67DF3" w14:textId="77777777" w:rsidR="000220B4" w:rsidRPr="000220B4" w:rsidRDefault="000220B4" w:rsidP="000220B4">
      <w:pPr>
        <w:pStyle w:val="Bibliography"/>
      </w:pPr>
      <w:r w:rsidRPr="000220B4">
        <w:t xml:space="preserve">22. </w:t>
      </w:r>
      <w:r w:rsidRPr="000220B4">
        <w:tab/>
        <w:t>Wood T, Ljungberg E, Wiesinger F. Radial Interstices Enable Speedy Low-volume Imaging. JOSS 2021; 6 :3500. https://doi.org/10.21105/joss.03500</w:t>
      </w:r>
    </w:p>
    <w:p w14:paraId="2E4AD1AF" w14:textId="77777777" w:rsidR="000220B4" w:rsidRPr="000220B4" w:rsidRDefault="000220B4" w:rsidP="000220B4">
      <w:pPr>
        <w:pStyle w:val="Bibliography"/>
      </w:pPr>
      <w:r w:rsidRPr="000220B4">
        <w:t xml:space="preserve">23. </w:t>
      </w:r>
      <w:r w:rsidRPr="000220B4">
        <w:tab/>
        <w:t>Boyd S. Distributed Optimization and Statistical Learning via the Alternating Direction Method of Multipliers. FNT in Machine Learning 2010; 3 :1–122. https://doi.org/10.1561/2200000016</w:t>
      </w:r>
    </w:p>
    <w:p w14:paraId="075AEA8A" w14:textId="77777777" w:rsidR="000220B4" w:rsidRPr="000220B4" w:rsidRDefault="000220B4" w:rsidP="000220B4">
      <w:pPr>
        <w:pStyle w:val="Bibliography"/>
      </w:pPr>
      <w:r w:rsidRPr="000220B4">
        <w:t xml:space="preserve">24. </w:t>
      </w:r>
      <w:r w:rsidRPr="000220B4">
        <w:tab/>
        <w:t>Bredies K, Kunisch K, Pock T. Total Generalized Variation. SIAM J Imaging Sci 2010; 3 :492–526. https://doi.org/10.1137/090769521</w:t>
      </w:r>
    </w:p>
    <w:p w14:paraId="45E459F1" w14:textId="77777777" w:rsidR="000220B4" w:rsidRPr="000220B4" w:rsidRDefault="000220B4" w:rsidP="000220B4">
      <w:pPr>
        <w:pStyle w:val="Bibliography"/>
      </w:pPr>
      <w:r w:rsidRPr="000220B4">
        <w:t xml:space="preserve">25. </w:t>
      </w:r>
      <w:r w:rsidRPr="000220B4">
        <w:tab/>
        <w:t>Canny J. A Computational Approach to Edge Detection. IEEE Trans Pattern Anal Mach Intell 1986; PAMI-8 :679–98. https://doi.org/10.1109/TPAMI.1986.4767851</w:t>
      </w:r>
    </w:p>
    <w:p w14:paraId="645B5A06" w14:textId="77777777" w:rsidR="000220B4" w:rsidRPr="000220B4" w:rsidRDefault="000220B4" w:rsidP="000220B4">
      <w:pPr>
        <w:pStyle w:val="Bibliography"/>
        <w:rPr>
          <w:lang w:val="de-DE"/>
        </w:rPr>
      </w:pPr>
      <w:r w:rsidRPr="000220B4">
        <w:t xml:space="preserve">26. </w:t>
      </w:r>
      <w:r w:rsidRPr="000220B4">
        <w:tab/>
        <w:t xml:space="preserve">Dillencourt MB, Samet H, Tamminen M. A general approach to connected-component labeling for arbitrary image representations. </w:t>
      </w:r>
      <w:r w:rsidRPr="000220B4">
        <w:rPr>
          <w:lang w:val="de-DE"/>
        </w:rPr>
        <w:t>J ACM 1992; 39 :253–80. https://doi.org/10.1145/128749.128750</w:t>
      </w:r>
    </w:p>
    <w:p w14:paraId="1F999277" w14:textId="77777777" w:rsidR="000220B4" w:rsidRPr="000220B4" w:rsidRDefault="000220B4" w:rsidP="000220B4">
      <w:pPr>
        <w:pStyle w:val="Bibliography"/>
      </w:pPr>
      <w:r w:rsidRPr="000220B4">
        <w:rPr>
          <w:lang w:val="de-DE"/>
        </w:rPr>
        <w:t xml:space="preserve">27. </w:t>
      </w:r>
      <w:r w:rsidRPr="000220B4">
        <w:rPr>
          <w:lang w:val="de-DE"/>
        </w:rPr>
        <w:tab/>
        <w:t xml:space="preserve">Hinneburg A, Aggarwal CC, Keim DA. </w:t>
      </w:r>
      <w:r w:rsidRPr="000220B4">
        <w:t>What is the nearest neighbor in high dimensional spaces? Proc of the 26th Internat Conference on Very Large Databases, Cairo, Egypt, 2000 2000; :506–15</w:t>
      </w:r>
    </w:p>
    <w:p w14:paraId="6194A37D" w14:textId="77777777" w:rsidR="000220B4" w:rsidRPr="000220B4" w:rsidRDefault="000220B4" w:rsidP="000220B4">
      <w:pPr>
        <w:pStyle w:val="Bibliography"/>
      </w:pPr>
      <w:r w:rsidRPr="000220B4">
        <w:t xml:space="preserve">28. </w:t>
      </w:r>
      <w:r w:rsidRPr="000220B4">
        <w:tab/>
        <w:t>De Boor C. A Practical Guide to Splines. 1978; 27. https://doi.org/10.1007/978-1-4612-6333-3</w:t>
      </w:r>
    </w:p>
    <w:p w14:paraId="1E50DE76" w14:textId="77777777" w:rsidR="000220B4" w:rsidRPr="000220B4" w:rsidRDefault="000220B4" w:rsidP="000220B4">
      <w:pPr>
        <w:pStyle w:val="Bibliography"/>
      </w:pPr>
      <w:r w:rsidRPr="000220B4">
        <w:t xml:space="preserve">29. </w:t>
      </w:r>
      <w:r w:rsidRPr="000220B4">
        <w:tab/>
        <w:t>Nelder JA, Mead R. A Simplex Method for Function Minimization. The Computer Journal 1965; 7 :308–13. https://doi.org/10.1093/comjnl/7.4.308</w:t>
      </w:r>
    </w:p>
    <w:p w14:paraId="1F73057F" w14:textId="77777777" w:rsidR="000220B4" w:rsidRPr="000220B4" w:rsidRDefault="000220B4" w:rsidP="000220B4">
      <w:pPr>
        <w:pStyle w:val="Bibliography"/>
        <w:rPr>
          <w:lang w:val="de-DE"/>
        </w:rPr>
      </w:pPr>
      <w:r w:rsidRPr="000220B4">
        <w:t xml:space="preserve">30. </w:t>
      </w:r>
      <w:r w:rsidRPr="000220B4">
        <w:tab/>
        <w:t xml:space="preserve">Sofroniew N, Lambert T, Evans K, Nunez-Iglesias J, Bokota G, Winston P, et al. napari: a multi-dimensional image viewer for Python. </w:t>
      </w:r>
      <w:r w:rsidRPr="000220B4">
        <w:rPr>
          <w:lang w:val="de-DE"/>
        </w:rPr>
        <w:t>2022; https://doi.org/10.5281/ZENODO.6598542</w:t>
      </w:r>
    </w:p>
    <w:p w14:paraId="1AA6AE8F" w14:textId="77777777" w:rsidR="000220B4" w:rsidRPr="000220B4" w:rsidRDefault="000220B4" w:rsidP="000220B4">
      <w:pPr>
        <w:pStyle w:val="Bibliography"/>
      </w:pPr>
      <w:r w:rsidRPr="000220B4">
        <w:rPr>
          <w:lang w:val="de-DE"/>
        </w:rPr>
        <w:t xml:space="preserve">31. </w:t>
      </w:r>
      <w:r w:rsidRPr="000220B4">
        <w:rPr>
          <w:lang w:val="de-DE"/>
        </w:rPr>
        <w:tab/>
        <w:t xml:space="preserve">Shimizu T, Cheng Z, Samaan MA, Tanaka MS, Souza RB, Li X, et al. </w:t>
      </w:r>
      <w:r w:rsidRPr="000220B4">
        <w:t>Increases in Joint Laxity After Anterior Cruciate Ligament Reconstruction Are Associated With Sagittal Biomechanical Asymmetry. Arthroscopy 2019; 35 :2072–9. https://doi.org/10.1016/j.arthro.2019.01.050</w:t>
      </w:r>
    </w:p>
    <w:p w14:paraId="66AD6C8B" w14:textId="55253D9D" w:rsidR="00D731F5" w:rsidRPr="007C5774" w:rsidRDefault="00285EAC" w:rsidP="5FE521F8">
      <w:pPr>
        <w:spacing w:line="360" w:lineRule="auto"/>
        <w:rPr>
          <w:rFonts w:ascii="Verdana" w:hAnsi="Verdana"/>
        </w:rPr>
      </w:pPr>
      <w:r>
        <w:rPr>
          <w:rFonts w:ascii="Verdana" w:hAnsi="Verdana"/>
        </w:rPr>
        <w:fldChar w:fldCharType="end"/>
      </w:r>
    </w:p>
    <w:sectPr w:rsidR="00D731F5" w:rsidRPr="007C5774" w:rsidSect="00727147">
      <w:pgSz w:w="11906" w:h="16838"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rtin Krämer" w:date="2024-11-22T11:27:00Z" w:initials="MK">
    <w:p w14:paraId="68D26BE3" w14:textId="77777777" w:rsidR="002853D9" w:rsidRDefault="002853D9" w:rsidP="002853D9">
      <w:pPr>
        <w:pStyle w:val="CommentText"/>
      </w:pPr>
      <w:r>
        <w:rPr>
          <w:rStyle w:val="CommentReference"/>
        </w:rPr>
        <w:annotationRef/>
      </w:r>
      <w:r>
        <w:t>Does it make sense to add a couple of sentences at the end of the paragraph to explain what the disadvantages of these methods are? As motivation why did we set out to create a new method?</w:t>
      </w:r>
    </w:p>
  </w:comment>
  <w:comment w:id="1" w:author="Aayush Nepal" w:date="2024-11-26T22:38:00Z" w:initials="AN">
    <w:p w14:paraId="107C4637" w14:textId="77777777" w:rsidR="00080E55" w:rsidRDefault="00080E55" w:rsidP="00080E55">
      <w:pPr>
        <w:pStyle w:val="CommentText"/>
      </w:pPr>
      <w:r>
        <w:rPr>
          <w:rStyle w:val="CommentReference"/>
        </w:rPr>
        <w:annotationRef/>
      </w:r>
      <w:r>
        <w:t xml:space="preserve">While that would be a nice motivator .. We cannot claim we overcome their disadvantages, because we are not measuring the same thing they are measuring. </w:t>
      </w:r>
    </w:p>
  </w:comment>
  <w:comment w:id="2" w:author="Martin Krämer" w:date="2024-11-22T11:28:00Z" w:initials="MK">
    <w:p w14:paraId="74B5BC53" w14:textId="156D8243" w:rsidR="00467F6E" w:rsidRDefault="00B43E8E" w:rsidP="00467F6E">
      <w:pPr>
        <w:pStyle w:val="CommentText"/>
      </w:pPr>
      <w:r>
        <w:rPr>
          <w:rStyle w:val="CommentReference"/>
        </w:rPr>
        <w:annotationRef/>
      </w:r>
      <w:r w:rsidR="00467F6E">
        <w:t>Does this apply to all the approaches you listed before?</w:t>
      </w:r>
    </w:p>
  </w:comment>
  <w:comment w:id="3" w:author="Aayush Nepal" w:date="2024-11-26T19:18:00Z" w:initials="AN">
    <w:p w14:paraId="556C44B5" w14:textId="77777777" w:rsidR="00467F6E" w:rsidRDefault="00194022" w:rsidP="00467F6E">
      <w:pPr>
        <w:pStyle w:val="CommentText"/>
      </w:pPr>
      <w:r>
        <w:rPr>
          <w:rStyle w:val="CommentReference"/>
        </w:rPr>
        <w:annotationRef/>
      </w:r>
      <w:r w:rsidR="00467F6E">
        <w:t xml:space="preserve">Looking at the papers from the paragraph immediately above this one, this does apply to all papers except citation 11 - the draper paper.. And maybe also paper 13 - Brossman..  I have suggested a rewording. </w:t>
      </w:r>
    </w:p>
  </w:comment>
  <w:comment w:id="6" w:author="Martin Krämer" w:date="2024-11-22T11:29:00Z" w:initials="MK">
    <w:p w14:paraId="2E99C1D9" w14:textId="055B1879" w:rsidR="00B43E8E" w:rsidRDefault="00B43E8E" w:rsidP="00B43E8E">
      <w:pPr>
        <w:pStyle w:val="CommentText"/>
      </w:pPr>
      <w:r>
        <w:rPr>
          <w:rStyle w:val="CommentReference"/>
        </w:rPr>
        <w:annotationRef/>
      </w:r>
      <w:r>
        <w:t>How much manual input is required for the other methods?</w:t>
      </w:r>
    </w:p>
  </w:comment>
  <w:comment w:id="7" w:author="Aayush Nepal" w:date="2024-11-26T20:08:00Z" w:initials="AN">
    <w:p w14:paraId="65598799" w14:textId="77777777" w:rsidR="00B365EC" w:rsidRDefault="00B365EC" w:rsidP="00B365EC">
      <w:pPr>
        <w:pStyle w:val="CommentText"/>
      </w:pPr>
      <w:r>
        <w:rPr>
          <w:rStyle w:val="CommentReference"/>
        </w:rPr>
        <w:annotationRef/>
      </w:r>
      <w:r>
        <w:t xml:space="preserve">I don’t think that is relevant .. Changed the wording of the objective to avoid putting too much focus on the manual intervention part.. Because it is hard to quantify something like ‘how much manual intervention’ </w:t>
      </w:r>
    </w:p>
  </w:comment>
  <w:comment w:id="11" w:author="Brisson, Nicholas" w:date="2024-10-02T15:36:00Z" w:initials="BN">
    <w:p w14:paraId="3C5E43C8" w14:textId="0C70BA83" w:rsidR="004244E9" w:rsidRDefault="004244E9">
      <w:pPr>
        <w:pStyle w:val="CommentText"/>
      </w:pPr>
      <w:r>
        <w:rPr>
          <w:rStyle w:val="CommentReference"/>
        </w:rPr>
        <w:annotationRef/>
      </w:r>
      <w:r>
        <w:t>Out of curiosity – why did you use 2 degree windows, and not 1 or 0.5°?</w:t>
      </w:r>
    </w:p>
  </w:comment>
  <w:comment w:id="12" w:author="Aayush Nepal" w:date="2024-10-05T16:28:00Z" w:initials="AN">
    <w:p w14:paraId="097CC7D3" w14:textId="77777777" w:rsidR="00DF1163" w:rsidRDefault="00DF1163" w:rsidP="00DF1163">
      <w:pPr>
        <w:pStyle w:val="CommentText"/>
      </w:pPr>
      <w:r>
        <w:rPr>
          <w:rStyle w:val="CommentReference"/>
        </w:rPr>
        <w:annotationRef/>
      </w:r>
      <w:r>
        <w:t xml:space="preserve">Less than 2 would result in too many frames so just took longer to recontsruct, load and handle the data. Larger than 2 would not give enough number of frames for analysis. </w:t>
      </w:r>
    </w:p>
  </w:comment>
  <w:comment w:id="13" w:author="Brisson, Nicholas" w:date="2024-10-02T15:36:00Z" w:initials="BN">
    <w:p w14:paraId="4662FA81" w14:textId="1D67A8E5" w:rsidR="004244E9" w:rsidRDefault="004244E9">
      <w:pPr>
        <w:pStyle w:val="CommentText"/>
      </w:pPr>
      <w:r>
        <w:rPr>
          <w:rStyle w:val="CommentReference"/>
        </w:rPr>
        <w:annotationRef/>
      </w:r>
      <w:r>
        <w:t>Also just out of curiousity – I assume there are less data points samples at the extremities of the ROM because the subject might not always reach the end points on each movement cycle – So, how do you decide what the minimum and maximum angles are when reconstructing the data??</w:t>
      </w:r>
    </w:p>
  </w:comment>
  <w:comment w:id="14" w:author="Aayush Nepal [2]" w:date="2024-10-07T08:29:00Z" w:initials="AN">
    <w:p w14:paraId="5F77F622" w14:textId="77777777" w:rsidR="00F06488" w:rsidRDefault="00160333" w:rsidP="00F06488">
      <w:pPr>
        <w:pStyle w:val="CommentText"/>
      </w:pPr>
      <w:r>
        <w:rPr>
          <w:rStyle w:val="CommentReference"/>
        </w:rPr>
        <w:annotationRef/>
      </w:r>
      <w:r w:rsidR="00F06488">
        <w:t xml:space="preserve">That is true. In general, there were less data points at full extension, but not at max flexion. So, after reconstruction, such a frame was discarded. We did not predetermine the range of motion to reconstruct, but rather discard a frame with less data (number of spokes) after reconstruction. The algorithm determines it automatically by using the minimum and maximum value of the angles given by the rotary encoder. </w:t>
      </w:r>
    </w:p>
  </w:comment>
  <w:comment w:id="22" w:author="Martin Krämer" w:date="2024-11-22T11:42:00Z" w:initials="MK">
    <w:p w14:paraId="5CC9AF94" w14:textId="77777777" w:rsidR="007206C2" w:rsidRDefault="007206C2" w:rsidP="007206C2">
      <w:pPr>
        <w:pStyle w:val="CommentText"/>
      </w:pPr>
      <w:r>
        <w:rPr>
          <w:rStyle w:val="CommentReference"/>
        </w:rPr>
        <w:annotationRef/>
      </w:r>
      <w:r>
        <w:t>Right now I only see one settings which is the connectivity? Was there any other setting that was tuned? Maybe remove the next sentence?</w:t>
      </w:r>
    </w:p>
  </w:comment>
  <w:comment w:id="20" w:author="Krämer, Martin" w:date="2024-11-26T08:36:00Z" w:initials="MK">
    <w:p w14:paraId="291CD432" w14:textId="5B3904AE" w:rsidR="00586370" w:rsidRDefault="00586370">
      <w:pPr>
        <w:pStyle w:val="CommentText"/>
      </w:pPr>
      <w:r>
        <w:rPr>
          <w:rStyle w:val="CommentReference"/>
        </w:rPr>
        <w:annotationRef/>
      </w:r>
      <w:r>
        <w:t>But this is no consequence of the diagonally adjacent pixel setting? Or do you mean that it was applied in 3D taking through slice motion into account? Maybe this is a super important point that should be made more clear?</w:t>
      </w:r>
    </w:p>
  </w:comment>
  <w:comment w:id="21" w:author="Aayush Nepal" w:date="2024-11-27T19:17:00Z" w:initials="AN">
    <w:p w14:paraId="758E5DD8" w14:textId="77777777" w:rsidR="00FB5E4E" w:rsidRDefault="00FB5E4E" w:rsidP="00FB5E4E">
      <w:pPr>
        <w:pStyle w:val="CommentText"/>
      </w:pPr>
      <w:r>
        <w:rPr>
          <w:rStyle w:val="CommentReference"/>
        </w:rPr>
        <w:annotationRef/>
      </w:r>
      <w:r>
        <w:rPr>
          <w:lang w:val="de-DE"/>
        </w:rPr>
        <w:t xml:space="preserve">Actually through slice motion was not the reason why the 3d binary structure was used .. It was just a practical benefit of us this structure.. Using 2d would give different labels to the same edge across the cycle, but 3d gave the same label.. Regarding the diagnoally adjency, i think by using the 3d .. It was able to catch the edge as it moved </w:t>
      </w:r>
    </w:p>
  </w:comment>
  <w:comment w:id="23" w:author="Brisson, Nicholas" w:date="2024-10-02T16:05:00Z" w:initials="BN">
    <w:p w14:paraId="183A79BB" w14:textId="470AEBFF" w:rsidR="00F704F5" w:rsidRDefault="00F704F5">
      <w:pPr>
        <w:pStyle w:val="CommentText"/>
      </w:pPr>
      <w:r>
        <w:rPr>
          <w:rStyle w:val="CommentReference"/>
        </w:rPr>
        <w:annotationRef/>
      </w:r>
      <w:r>
        <w:t>Is there a reason you are mentioning that they were optimized only “once”? if not, suggest removing this word.</w:t>
      </w:r>
    </w:p>
  </w:comment>
  <w:comment w:id="24" w:author="Aayush Nepal [2]" w:date="2024-10-07T09:03:00Z" w:initials="AN">
    <w:p w14:paraId="2615171A" w14:textId="77777777" w:rsidR="00601B08" w:rsidRDefault="00601B08" w:rsidP="00601B08">
      <w:pPr>
        <w:pStyle w:val="CommentText"/>
      </w:pPr>
      <w:r>
        <w:rPr>
          <w:rStyle w:val="CommentReference"/>
        </w:rPr>
        <w:annotationRef/>
      </w:r>
      <w:r>
        <w:t xml:space="preserve">Yes, to emphasize the “automatic” nature of the algorithm with minimal manual intervention. </w:t>
      </w:r>
    </w:p>
  </w:comment>
  <w:comment w:id="25" w:author="Brisson, Nicholas" w:date="2024-10-02T16:07:00Z" w:initials="BN">
    <w:p w14:paraId="600F66CF" w14:textId="1F50E710" w:rsidR="00F704F5" w:rsidRDefault="00F704F5">
      <w:pPr>
        <w:pStyle w:val="CommentText"/>
      </w:pPr>
      <w:r>
        <w:rPr>
          <w:rStyle w:val="CommentReference"/>
        </w:rPr>
        <w:annotationRef/>
      </w:r>
      <w:r>
        <w:t>Why this range of points? Why isn’t it a fixed number? (again, just for my personal understanding)</w:t>
      </w:r>
    </w:p>
  </w:comment>
  <w:comment w:id="26" w:author="Aayush Nepal [2]" w:date="2024-10-07T09:10:00Z" w:initials="AN">
    <w:p w14:paraId="7D3863B6" w14:textId="77777777" w:rsidR="0049331D" w:rsidRDefault="00601B08" w:rsidP="0049331D">
      <w:pPr>
        <w:pStyle w:val="CommentText"/>
      </w:pPr>
      <w:r>
        <w:rPr>
          <w:rStyle w:val="CommentReference"/>
        </w:rPr>
        <w:annotationRef/>
      </w:r>
      <w:r w:rsidR="0049331D">
        <w:t xml:space="preserve">This was in the interest of code execution time. Fewer than 50 points did not work well as it could not follow the bone contours properly and more than 80 did not improve the results. I changed it to just 80 in the text.  </w:t>
      </w:r>
    </w:p>
  </w:comment>
  <w:comment w:id="27" w:author="Martin Krämer" w:date="2024-11-22T11:46:00Z" w:initials="MK">
    <w:p w14:paraId="7EA6D4F4" w14:textId="77777777" w:rsidR="007206C2" w:rsidRDefault="007206C2" w:rsidP="007206C2">
      <w:pPr>
        <w:pStyle w:val="CommentText"/>
      </w:pPr>
      <w:r>
        <w:rPr>
          <w:rStyle w:val="CommentReference"/>
        </w:rPr>
        <w:annotationRef/>
      </w:r>
      <w:r>
        <w:t>I‘m wondering if we should first show Figure 3 (at the beginning of the section) and then Figure 2</w:t>
      </w:r>
    </w:p>
  </w:comment>
  <w:comment w:id="28" w:author="Aayush Nepal" w:date="2024-11-27T19:23:00Z" w:initials="AN">
    <w:p w14:paraId="379DEE64" w14:textId="77777777" w:rsidR="00972CFF" w:rsidRDefault="00972CFF" w:rsidP="00972CFF">
      <w:pPr>
        <w:pStyle w:val="CommentText"/>
      </w:pPr>
      <w:r>
        <w:rPr>
          <w:rStyle w:val="CommentReference"/>
        </w:rPr>
        <w:annotationRef/>
      </w:r>
      <w:r>
        <w:rPr>
          <w:lang w:val="de-DE"/>
        </w:rPr>
        <w:t xml:space="preserve">That could help orient the readers as the read each step .. Something they can look back at as a visual reference .. </w:t>
      </w:r>
    </w:p>
  </w:comment>
  <w:comment w:id="31" w:author="Martin Krämer" w:date="2024-11-22T16:09:00Z" w:initials="MK">
    <w:p w14:paraId="1A165672" w14:textId="77777777" w:rsidR="00BA078A" w:rsidRDefault="00BA078A" w:rsidP="00BA078A">
      <w:pPr>
        <w:pStyle w:val="CommentText"/>
      </w:pPr>
      <w:r>
        <w:rPr>
          <w:rStyle w:val="CommentReference"/>
        </w:rPr>
        <w:annotationRef/>
      </w:r>
      <w:r>
        <w:t xml:space="preserve">This will be perfect for the reviewers to jump in and just demand „please measure 20 additional people“… which is not what we want :-). Why not go along the lines that we acknowledge that the sample size was small, but that the focus was more on the development of the algorithm? Establishing a base line how healthy bone motion parameters obtained from MRI look like and comparing those to clinical populations is subject to larger studies? </w:t>
      </w:r>
    </w:p>
  </w:comment>
  <w:comment w:id="32" w:author="Aayush Nepal" w:date="2024-11-27T20:06:00Z" w:initials="AN">
    <w:p w14:paraId="2414E963" w14:textId="77777777" w:rsidR="009F5809" w:rsidRDefault="009F5809" w:rsidP="009F5809">
      <w:pPr>
        <w:pStyle w:val="CommentText"/>
      </w:pPr>
      <w:r>
        <w:rPr>
          <w:rStyle w:val="CommentReference"/>
        </w:rPr>
        <w:annotationRef/>
      </w:r>
      <w:r>
        <w:rPr>
          <w:lang w:val="de-DE"/>
        </w:rPr>
        <w:t xml:space="preserve">Added a change </w:t>
      </w:r>
    </w:p>
  </w:comment>
  <w:comment w:id="33" w:author="Martin Krämer" w:date="2024-11-22T16:15:00Z" w:initials="MK">
    <w:p w14:paraId="248D80D4" w14:textId="24AAE1D3" w:rsidR="0072100A" w:rsidRDefault="0072100A" w:rsidP="0072100A">
      <w:pPr>
        <w:pStyle w:val="CommentText"/>
      </w:pPr>
      <w:r>
        <w:rPr>
          <w:rStyle w:val="CommentReference"/>
        </w:rPr>
        <w:annotationRef/>
      </w:r>
      <w:r>
        <w:t>Not sure if I would put so much focus on the fact that we are able to do this, I mean easy attack point for a reviewer to just ask that we do this in 5 additional scans.</w:t>
      </w:r>
    </w:p>
  </w:comment>
  <w:comment w:id="34" w:author="Aayush Nepal" w:date="2024-11-27T20:26:00Z" w:initials="AN">
    <w:p w14:paraId="66D1725A" w14:textId="77777777" w:rsidR="00962BEF" w:rsidRDefault="00962BEF" w:rsidP="00962BEF">
      <w:pPr>
        <w:pStyle w:val="CommentText"/>
      </w:pPr>
      <w:r>
        <w:rPr>
          <w:rStyle w:val="CommentReference"/>
        </w:rPr>
        <w:annotationRef/>
      </w:r>
      <w:r>
        <w:rPr>
          <w:lang w:val="de-DE"/>
        </w:rPr>
        <w:t xml:space="preserve">That is true.. Would removing this sentence be ok? Im not sure, as it would remove any mention of the capability of the method + setup to do analysis under load.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8D26BE3" w15:done="0"/>
  <w15:commentEx w15:paraId="107C4637" w15:paraIdParent="68D26BE3" w15:done="0"/>
  <w15:commentEx w15:paraId="74B5BC53" w15:done="0"/>
  <w15:commentEx w15:paraId="556C44B5" w15:paraIdParent="74B5BC53" w15:done="0"/>
  <w15:commentEx w15:paraId="2E99C1D9" w15:done="0"/>
  <w15:commentEx w15:paraId="65598799" w15:paraIdParent="2E99C1D9" w15:done="0"/>
  <w15:commentEx w15:paraId="3C5E43C8" w15:done="0"/>
  <w15:commentEx w15:paraId="097CC7D3" w15:paraIdParent="3C5E43C8" w15:done="0"/>
  <w15:commentEx w15:paraId="4662FA81" w15:done="0"/>
  <w15:commentEx w15:paraId="5F77F622" w15:paraIdParent="4662FA81" w15:done="0"/>
  <w15:commentEx w15:paraId="5CC9AF94" w15:done="0"/>
  <w15:commentEx w15:paraId="291CD432" w15:done="0"/>
  <w15:commentEx w15:paraId="758E5DD8" w15:paraIdParent="291CD432" w15:done="0"/>
  <w15:commentEx w15:paraId="183A79BB" w15:done="0"/>
  <w15:commentEx w15:paraId="2615171A" w15:paraIdParent="183A79BB" w15:done="0"/>
  <w15:commentEx w15:paraId="600F66CF" w15:done="0"/>
  <w15:commentEx w15:paraId="7D3863B6" w15:paraIdParent="600F66CF" w15:done="0"/>
  <w15:commentEx w15:paraId="7EA6D4F4" w15:done="0"/>
  <w15:commentEx w15:paraId="379DEE64" w15:paraIdParent="7EA6D4F4" w15:done="0"/>
  <w15:commentEx w15:paraId="1A165672" w15:done="0"/>
  <w15:commentEx w15:paraId="2414E963" w15:paraIdParent="1A165672" w15:done="0"/>
  <w15:commentEx w15:paraId="248D80D4" w15:done="0"/>
  <w15:commentEx w15:paraId="66D1725A" w15:paraIdParent="248D80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E447FD5" w16cex:dateUtc="2024-11-22T10:27:00Z"/>
  <w16cex:commentExtensible w16cex:durableId="24DEB0A3" w16cex:dateUtc="2024-11-26T21:38:00Z"/>
  <w16cex:commentExtensible w16cex:durableId="0FD5A529" w16cex:dateUtc="2024-11-22T10:28:00Z"/>
  <w16cex:commentExtensible w16cex:durableId="780D4EEE" w16cex:dateUtc="2024-11-26T18:18:00Z"/>
  <w16cex:commentExtensible w16cex:durableId="2BAE2278" w16cex:dateUtc="2024-11-22T10:29:00Z"/>
  <w16cex:commentExtensible w16cex:durableId="3D0007AC" w16cex:dateUtc="2024-11-26T19:08:00Z"/>
  <w16cex:commentExtensible w16cex:durableId="07C5CC52" w16cex:dateUtc="2024-10-05T14:28:00Z"/>
  <w16cex:commentExtensible w16cex:durableId="1EDE98C5" w16cex:dateUtc="2024-10-07T06:29:00Z"/>
  <w16cex:commentExtensible w16cex:durableId="76E872C8" w16cex:dateUtc="2024-11-22T10:42:00Z"/>
  <w16cex:commentExtensible w16cex:durableId="7EC535BF" w16cex:dateUtc="2024-11-27T18:17:00Z"/>
  <w16cex:commentExtensible w16cex:durableId="0F94EE6B" w16cex:dateUtc="2024-10-07T07:03:00Z"/>
  <w16cex:commentExtensible w16cex:durableId="46546AD4" w16cex:dateUtc="2024-10-07T07:10:00Z"/>
  <w16cex:commentExtensible w16cex:durableId="113786B9" w16cex:dateUtc="2024-11-22T10:46:00Z"/>
  <w16cex:commentExtensible w16cex:durableId="61836C89" w16cex:dateUtc="2024-11-27T18:23:00Z"/>
  <w16cex:commentExtensible w16cex:durableId="6E63AD61" w16cex:dateUtc="2024-11-22T15:09:00Z"/>
  <w16cex:commentExtensible w16cex:durableId="003B6C85" w16cex:dateUtc="2024-11-27T19:06:00Z"/>
  <w16cex:commentExtensible w16cex:durableId="5BD7F073" w16cex:dateUtc="2024-11-22T15:15:00Z"/>
  <w16cex:commentExtensible w16cex:durableId="39A42C3E" w16cex:dateUtc="2024-11-27T19: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8D26BE3" w16cid:durableId="3E447FD5"/>
  <w16cid:commentId w16cid:paraId="107C4637" w16cid:durableId="24DEB0A3"/>
  <w16cid:commentId w16cid:paraId="74B5BC53" w16cid:durableId="0FD5A529"/>
  <w16cid:commentId w16cid:paraId="556C44B5" w16cid:durableId="780D4EEE"/>
  <w16cid:commentId w16cid:paraId="2E99C1D9" w16cid:durableId="2BAE2278"/>
  <w16cid:commentId w16cid:paraId="65598799" w16cid:durableId="3D0007AC"/>
  <w16cid:commentId w16cid:paraId="3C5E43C8" w16cid:durableId="2AA7E6E9"/>
  <w16cid:commentId w16cid:paraId="097CC7D3" w16cid:durableId="07C5CC52"/>
  <w16cid:commentId w16cid:paraId="4662FA81" w16cid:durableId="2AA7E711"/>
  <w16cid:commentId w16cid:paraId="5F77F622" w16cid:durableId="1EDE98C5"/>
  <w16cid:commentId w16cid:paraId="5CC9AF94" w16cid:durableId="76E872C8"/>
  <w16cid:commentId w16cid:paraId="291CD432" w16cid:durableId="351F22C9"/>
  <w16cid:commentId w16cid:paraId="758E5DD8" w16cid:durableId="7EC535BF"/>
  <w16cid:commentId w16cid:paraId="183A79BB" w16cid:durableId="2AA7EDC1"/>
  <w16cid:commentId w16cid:paraId="2615171A" w16cid:durableId="0F94EE6B"/>
  <w16cid:commentId w16cid:paraId="600F66CF" w16cid:durableId="2AA7EE2F"/>
  <w16cid:commentId w16cid:paraId="7D3863B6" w16cid:durableId="46546AD4"/>
  <w16cid:commentId w16cid:paraId="7EA6D4F4" w16cid:durableId="113786B9"/>
  <w16cid:commentId w16cid:paraId="379DEE64" w16cid:durableId="61836C89"/>
  <w16cid:commentId w16cid:paraId="1A165672" w16cid:durableId="6E63AD61"/>
  <w16cid:commentId w16cid:paraId="2414E963" w16cid:durableId="003B6C85"/>
  <w16cid:commentId w16cid:paraId="248D80D4" w16cid:durableId="5BD7F073"/>
  <w16cid:commentId w16cid:paraId="66D1725A" w16cid:durableId="39A42C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DD50EC" w14:textId="77777777" w:rsidR="00162A33" w:rsidRDefault="00162A33" w:rsidP="00FC327B">
      <w:pPr>
        <w:spacing w:after="0" w:line="240" w:lineRule="auto"/>
      </w:pPr>
      <w:r>
        <w:separator/>
      </w:r>
    </w:p>
  </w:endnote>
  <w:endnote w:type="continuationSeparator" w:id="0">
    <w:p w14:paraId="36396F63" w14:textId="77777777" w:rsidR="00162A33" w:rsidRDefault="00162A33" w:rsidP="00FC3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E03CAB" w14:textId="77777777" w:rsidR="00162A33" w:rsidRDefault="00162A33" w:rsidP="00FC327B">
      <w:pPr>
        <w:spacing w:after="0" w:line="240" w:lineRule="auto"/>
      </w:pPr>
      <w:r>
        <w:separator/>
      </w:r>
    </w:p>
  </w:footnote>
  <w:footnote w:type="continuationSeparator" w:id="0">
    <w:p w14:paraId="2740B9C7" w14:textId="77777777" w:rsidR="00162A33" w:rsidRDefault="00162A33" w:rsidP="00FC32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93396"/>
    <w:multiLevelType w:val="hybridMultilevel"/>
    <w:tmpl w:val="A170F25A"/>
    <w:lvl w:ilvl="0" w:tplc="B5423340">
      <w:start w:val="4"/>
      <w:numFmt w:val="bullet"/>
      <w:lvlText w:val="-"/>
      <w:lvlJc w:val="left"/>
      <w:pPr>
        <w:ind w:left="720" w:hanging="360"/>
      </w:pPr>
      <w:rPr>
        <w:rFonts w:ascii="Verdana" w:eastAsia="Verdana" w:hAnsi="Verdana" w:cs="Verdan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41A3860"/>
    <w:multiLevelType w:val="hybridMultilevel"/>
    <w:tmpl w:val="C262C692"/>
    <w:lvl w:ilvl="0" w:tplc="66D8D324">
      <w:start w:val="1"/>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54350F8"/>
    <w:multiLevelType w:val="multilevel"/>
    <w:tmpl w:val="EF9A79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4693580">
    <w:abstractNumId w:val="0"/>
  </w:num>
  <w:num w:numId="2" w16cid:durableId="1431123809">
    <w:abstractNumId w:val="2"/>
  </w:num>
  <w:num w:numId="3" w16cid:durableId="196812012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tin Krämer">
    <w15:presenceInfo w15:providerId="Windows Live" w15:userId="8c957fc60f0587d0"/>
  </w15:person>
  <w15:person w15:author="Aayush Nepal">
    <w15:presenceInfo w15:providerId="Windows Live" w15:userId="cb7c85ceeff3366e"/>
  </w15:person>
  <w15:person w15:author="Brisson, Nicholas">
    <w15:presenceInfo w15:providerId="AD" w15:userId="S-1-5-21-1057563376-1269908281-367356602-386962"/>
  </w15:person>
  <w15:person w15:author="Aayush Nepal [2]">
    <w15:presenceInfo w15:providerId="AD" w15:userId="S::aayush.nepal@uni-jena.de::e60700ce-b41c-4b49-8f27-7b8aa622a71a"/>
  </w15:person>
  <w15:person w15:author="Krämer, Martin">
    <w15:presenceInfo w15:providerId="None" w15:userId="Krämer, Mart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4BA"/>
    <w:rsid w:val="0000375E"/>
    <w:rsid w:val="00003DAF"/>
    <w:rsid w:val="0000492D"/>
    <w:rsid w:val="00005D93"/>
    <w:rsid w:val="00011C16"/>
    <w:rsid w:val="00020062"/>
    <w:rsid w:val="000201CE"/>
    <w:rsid w:val="000220B4"/>
    <w:rsid w:val="00022C3F"/>
    <w:rsid w:val="0004026E"/>
    <w:rsid w:val="000423D6"/>
    <w:rsid w:val="00047090"/>
    <w:rsid w:val="00060FB2"/>
    <w:rsid w:val="0006338B"/>
    <w:rsid w:val="00065D63"/>
    <w:rsid w:val="00073536"/>
    <w:rsid w:val="000736F2"/>
    <w:rsid w:val="000742DB"/>
    <w:rsid w:val="00076C10"/>
    <w:rsid w:val="00080E55"/>
    <w:rsid w:val="00080F67"/>
    <w:rsid w:val="00081067"/>
    <w:rsid w:val="000860AD"/>
    <w:rsid w:val="000902E5"/>
    <w:rsid w:val="000923F3"/>
    <w:rsid w:val="000935D5"/>
    <w:rsid w:val="000952CD"/>
    <w:rsid w:val="00095507"/>
    <w:rsid w:val="000A04A8"/>
    <w:rsid w:val="000A1522"/>
    <w:rsid w:val="000B180A"/>
    <w:rsid w:val="000C6642"/>
    <w:rsid w:val="000D5911"/>
    <w:rsid w:val="000E2333"/>
    <w:rsid w:val="000F483F"/>
    <w:rsid w:val="001065BE"/>
    <w:rsid w:val="00106ACA"/>
    <w:rsid w:val="001156A0"/>
    <w:rsid w:val="00117673"/>
    <w:rsid w:val="00120270"/>
    <w:rsid w:val="00121BD7"/>
    <w:rsid w:val="00124E1B"/>
    <w:rsid w:val="001257EE"/>
    <w:rsid w:val="0012591A"/>
    <w:rsid w:val="001259D7"/>
    <w:rsid w:val="00133B72"/>
    <w:rsid w:val="00136271"/>
    <w:rsid w:val="00143F97"/>
    <w:rsid w:val="00160333"/>
    <w:rsid w:val="00160D58"/>
    <w:rsid w:val="001623AC"/>
    <w:rsid w:val="00162A33"/>
    <w:rsid w:val="001631E6"/>
    <w:rsid w:val="00165BD7"/>
    <w:rsid w:val="0017506E"/>
    <w:rsid w:val="00177245"/>
    <w:rsid w:val="00177796"/>
    <w:rsid w:val="00182D07"/>
    <w:rsid w:val="00182E1B"/>
    <w:rsid w:val="0019092C"/>
    <w:rsid w:val="00190A31"/>
    <w:rsid w:val="00190B6F"/>
    <w:rsid w:val="00194022"/>
    <w:rsid w:val="001A0110"/>
    <w:rsid w:val="001A52B5"/>
    <w:rsid w:val="001A5DDE"/>
    <w:rsid w:val="001B072B"/>
    <w:rsid w:val="001B0E32"/>
    <w:rsid w:val="001B0F22"/>
    <w:rsid w:val="001C0ABB"/>
    <w:rsid w:val="001C42B3"/>
    <w:rsid w:val="001C49B5"/>
    <w:rsid w:val="001C73EA"/>
    <w:rsid w:val="001C7D56"/>
    <w:rsid w:val="001D3D88"/>
    <w:rsid w:val="001E381D"/>
    <w:rsid w:val="001F53E5"/>
    <w:rsid w:val="001F54D5"/>
    <w:rsid w:val="001F7579"/>
    <w:rsid w:val="00200AEB"/>
    <w:rsid w:val="002014BB"/>
    <w:rsid w:val="002139B1"/>
    <w:rsid w:val="00217818"/>
    <w:rsid w:val="00222455"/>
    <w:rsid w:val="002224DC"/>
    <w:rsid w:val="002341BD"/>
    <w:rsid w:val="0023470E"/>
    <w:rsid w:val="00234D89"/>
    <w:rsid w:val="00240C7B"/>
    <w:rsid w:val="00245404"/>
    <w:rsid w:val="00245C48"/>
    <w:rsid w:val="0024664C"/>
    <w:rsid w:val="00247C02"/>
    <w:rsid w:val="0025310A"/>
    <w:rsid w:val="00256CE7"/>
    <w:rsid w:val="0027133D"/>
    <w:rsid w:val="002769E8"/>
    <w:rsid w:val="00277EAD"/>
    <w:rsid w:val="00280F52"/>
    <w:rsid w:val="00284E38"/>
    <w:rsid w:val="002853D9"/>
    <w:rsid w:val="00285A5A"/>
    <w:rsid w:val="00285EAC"/>
    <w:rsid w:val="002862A0"/>
    <w:rsid w:val="00287640"/>
    <w:rsid w:val="00292A10"/>
    <w:rsid w:val="002953B2"/>
    <w:rsid w:val="0029579B"/>
    <w:rsid w:val="002A04B3"/>
    <w:rsid w:val="002A19D9"/>
    <w:rsid w:val="002B1456"/>
    <w:rsid w:val="002B2CA7"/>
    <w:rsid w:val="002C46C1"/>
    <w:rsid w:val="002C5664"/>
    <w:rsid w:val="002C7131"/>
    <w:rsid w:val="002C71E5"/>
    <w:rsid w:val="002D1C02"/>
    <w:rsid w:val="002D4461"/>
    <w:rsid w:val="002E640D"/>
    <w:rsid w:val="002F61E4"/>
    <w:rsid w:val="002F7A53"/>
    <w:rsid w:val="00305068"/>
    <w:rsid w:val="003134A4"/>
    <w:rsid w:val="00315366"/>
    <w:rsid w:val="003179CC"/>
    <w:rsid w:val="00324D19"/>
    <w:rsid w:val="00335E26"/>
    <w:rsid w:val="003412EA"/>
    <w:rsid w:val="003440BE"/>
    <w:rsid w:val="00346553"/>
    <w:rsid w:val="00346AAB"/>
    <w:rsid w:val="00347788"/>
    <w:rsid w:val="003501DD"/>
    <w:rsid w:val="00350281"/>
    <w:rsid w:val="00352C6A"/>
    <w:rsid w:val="003559AE"/>
    <w:rsid w:val="00355A75"/>
    <w:rsid w:val="0035771E"/>
    <w:rsid w:val="00361EC5"/>
    <w:rsid w:val="00372594"/>
    <w:rsid w:val="00380407"/>
    <w:rsid w:val="003810E4"/>
    <w:rsid w:val="00383F94"/>
    <w:rsid w:val="00387B81"/>
    <w:rsid w:val="003922B3"/>
    <w:rsid w:val="00392983"/>
    <w:rsid w:val="00393058"/>
    <w:rsid w:val="00396333"/>
    <w:rsid w:val="00396DDE"/>
    <w:rsid w:val="003A1F2F"/>
    <w:rsid w:val="003A48A4"/>
    <w:rsid w:val="003B010F"/>
    <w:rsid w:val="003B3851"/>
    <w:rsid w:val="003B5C59"/>
    <w:rsid w:val="003C0AC9"/>
    <w:rsid w:val="003C63A4"/>
    <w:rsid w:val="003D1567"/>
    <w:rsid w:val="003D5CED"/>
    <w:rsid w:val="003D7385"/>
    <w:rsid w:val="003D7CE9"/>
    <w:rsid w:val="003E0182"/>
    <w:rsid w:val="003E1409"/>
    <w:rsid w:val="003E1CB6"/>
    <w:rsid w:val="003E7824"/>
    <w:rsid w:val="003F0048"/>
    <w:rsid w:val="003F1EB5"/>
    <w:rsid w:val="003F22ED"/>
    <w:rsid w:val="003F6389"/>
    <w:rsid w:val="004016BE"/>
    <w:rsid w:val="00405411"/>
    <w:rsid w:val="00405AA7"/>
    <w:rsid w:val="004124A5"/>
    <w:rsid w:val="0041278A"/>
    <w:rsid w:val="004130C0"/>
    <w:rsid w:val="00420261"/>
    <w:rsid w:val="004244E9"/>
    <w:rsid w:val="00432D0D"/>
    <w:rsid w:val="00432EAE"/>
    <w:rsid w:val="00435926"/>
    <w:rsid w:val="0043750E"/>
    <w:rsid w:val="00445B71"/>
    <w:rsid w:val="00447914"/>
    <w:rsid w:val="00454249"/>
    <w:rsid w:val="0045464C"/>
    <w:rsid w:val="00463FA5"/>
    <w:rsid w:val="00467F6E"/>
    <w:rsid w:val="00471721"/>
    <w:rsid w:val="0047266F"/>
    <w:rsid w:val="004736C9"/>
    <w:rsid w:val="00474196"/>
    <w:rsid w:val="00474F0E"/>
    <w:rsid w:val="004766A3"/>
    <w:rsid w:val="0048027E"/>
    <w:rsid w:val="00481BE4"/>
    <w:rsid w:val="0048336F"/>
    <w:rsid w:val="004862B0"/>
    <w:rsid w:val="0049331D"/>
    <w:rsid w:val="00495849"/>
    <w:rsid w:val="00496A3B"/>
    <w:rsid w:val="004A48BD"/>
    <w:rsid w:val="004A79D2"/>
    <w:rsid w:val="004B3816"/>
    <w:rsid w:val="004C4A30"/>
    <w:rsid w:val="004D2888"/>
    <w:rsid w:val="004E2A10"/>
    <w:rsid w:val="004E383A"/>
    <w:rsid w:val="004E4EF1"/>
    <w:rsid w:val="004E50A3"/>
    <w:rsid w:val="004E7D81"/>
    <w:rsid w:val="004F3A37"/>
    <w:rsid w:val="004F6F97"/>
    <w:rsid w:val="00514353"/>
    <w:rsid w:val="005157E3"/>
    <w:rsid w:val="00520D61"/>
    <w:rsid w:val="0052262C"/>
    <w:rsid w:val="0052372D"/>
    <w:rsid w:val="005243B9"/>
    <w:rsid w:val="00526CCF"/>
    <w:rsid w:val="0053043B"/>
    <w:rsid w:val="0053157C"/>
    <w:rsid w:val="0053687B"/>
    <w:rsid w:val="0054524C"/>
    <w:rsid w:val="005467F0"/>
    <w:rsid w:val="00547E3F"/>
    <w:rsid w:val="00551642"/>
    <w:rsid w:val="00553F84"/>
    <w:rsid w:val="005659D7"/>
    <w:rsid w:val="005702C6"/>
    <w:rsid w:val="00580154"/>
    <w:rsid w:val="005850ED"/>
    <w:rsid w:val="00586370"/>
    <w:rsid w:val="0058697F"/>
    <w:rsid w:val="005919D8"/>
    <w:rsid w:val="00591F89"/>
    <w:rsid w:val="005A07DF"/>
    <w:rsid w:val="005A29E2"/>
    <w:rsid w:val="005B3832"/>
    <w:rsid w:val="005C1B41"/>
    <w:rsid w:val="005C2114"/>
    <w:rsid w:val="005C38D2"/>
    <w:rsid w:val="005C420E"/>
    <w:rsid w:val="005C42F8"/>
    <w:rsid w:val="005E0048"/>
    <w:rsid w:val="005F1838"/>
    <w:rsid w:val="005F2526"/>
    <w:rsid w:val="005F3644"/>
    <w:rsid w:val="00601B08"/>
    <w:rsid w:val="00610A44"/>
    <w:rsid w:val="006122A0"/>
    <w:rsid w:val="0061638A"/>
    <w:rsid w:val="00620012"/>
    <w:rsid w:val="006203BD"/>
    <w:rsid w:val="0062091E"/>
    <w:rsid w:val="00643C66"/>
    <w:rsid w:val="006473CD"/>
    <w:rsid w:val="0064743B"/>
    <w:rsid w:val="00652817"/>
    <w:rsid w:val="00660AAD"/>
    <w:rsid w:val="006615DB"/>
    <w:rsid w:val="00662A7A"/>
    <w:rsid w:val="00662A91"/>
    <w:rsid w:val="00676061"/>
    <w:rsid w:val="00684A47"/>
    <w:rsid w:val="006874BC"/>
    <w:rsid w:val="00697535"/>
    <w:rsid w:val="00697C9F"/>
    <w:rsid w:val="006A1DA7"/>
    <w:rsid w:val="006A1F9D"/>
    <w:rsid w:val="006A2A73"/>
    <w:rsid w:val="006A33C6"/>
    <w:rsid w:val="006A376A"/>
    <w:rsid w:val="006B5F93"/>
    <w:rsid w:val="006B6966"/>
    <w:rsid w:val="006C1B2A"/>
    <w:rsid w:val="006D0390"/>
    <w:rsid w:val="006D58D1"/>
    <w:rsid w:val="006D745B"/>
    <w:rsid w:val="006E47BA"/>
    <w:rsid w:val="006E6E76"/>
    <w:rsid w:val="006F25FC"/>
    <w:rsid w:val="006F2B1C"/>
    <w:rsid w:val="006F50D0"/>
    <w:rsid w:val="006F6873"/>
    <w:rsid w:val="006F7C75"/>
    <w:rsid w:val="0070605A"/>
    <w:rsid w:val="007065F0"/>
    <w:rsid w:val="00706955"/>
    <w:rsid w:val="00707232"/>
    <w:rsid w:val="00711292"/>
    <w:rsid w:val="007206C2"/>
    <w:rsid w:val="0072100A"/>
    <w:rsid w:val="00721259"/>
    <w:rsid w:val="007214F6"/>
    <w:rsid w:val="00724400"/>
    <w:rsid w:val="00727147"/>
    <w:rsid w:val="00731453"/>
    <w:rsid w:val="00735AD2"/>
    <w:rsid w:val="00736AA6"/>
    <w:rsid w:val="0073761F"/>
    <w:rsid w:val="00742617"/>
    <w:rsid w:val="00747160"/>
    <w:rsid w:val="00747AC0"/>
    <w:rsid w:val="007513F0"/>
    <w:rsid w:val="00752162"/>
    <w:rsid w:val="00756C3E"/>
    <w:rsid w:val="007571D2"/>
    <w:rsid w:val="00757499"/>
    <w:rsid w:val="0076400E"/>
    <w:rsid w:val="007710F9"/>
    <w:rsid w:val="00773C47"/>
    <w:rsid w:val="0078629C"/>
    <w:rsid w:val="0079121B"/>
    <w:rsid w:val="007A137D"/>
    <w:rsid w:val="007A61E2"/>
    <w:rsid w:val="007B04BD"/>
    <w:rsid w:val="007B7065"/>
    <w:rsid w:val="007C4BF3"/>
    <w:rsid w:val="007C5194"/>
    <w:rsid w:val="007C5774"/>
    <w:rsid w:val="007C6C76"/>
    <w:rsid w:val="007D3649"/>
    <w:rsid w:val="007D5209"/>
    <w:rsid w:val="007E07B4"/>
    <w:rsid w:val="007F16C4"/>
    <w:rsid w:val="00800292"/>
    <w:rsid w:val="0080495F"/>
    <w:rsid w:val="00804F50"/>
    <w:rsid w:val="008069C0"/>
    <w:rsid w:val="00812336"/>
    <w:rsid w:val="008123A4"/>
    <w:rsid w:val="0082073D"/>
    <w:rsid w:val="00822FFE"/>
    <w:rsid w:val="008236A4"/>
    <w:rsid w:val="00831489"/>
    <w:rsid w:val="00831AA9"/>
    <w:rsid w:val="00843835"/>
    <w:rsid w:val="008446F6"/>
    <w:rsid w:val="008575E6"/>
    <w:rsid w:val="00860055"/>
    <w:rsid w:val="0086397C"/>
    <w:rsid w:val="008701C8"/>
    <w:rsid w:val="00870CCF"/>
    <w:rsid w:val="008829A9"/>
    <w:rsid w:val="00884416"/>
    <w:rsid w:val="00892775"/>
    <w:rsid w:val="00893605"/>
    <w:rsid w:val="008959C4"/>
    <w:rsid w:val="008A0F27"/>
    <w:rsid w:val="008A7C0B"/>
    <w:rsid w:val="008B7268"/>
    <w:rsid w:val="008B7A6A"/>
    <w:rsid w:val="008C2055"/>
    <w:rsid w:val="008C630C"/>
    <w:rsid w:val="008D0E4A"/>
    <w:rsid w:val="008D18D7"/>
    <w:rsid w:val="008D7AA2"/>
    <w:rsid w:val="008E461D"/>
    <w:rsid w:val="008F04A5"/>
    <w:rsid w:val="008F5564"/>
    <w:rsid w:val="00900AA1"/>
    <w:rsid w:val="0090125F"/>
    <w:rsid w:val="00903AFD"/>
    <w:rsid w:val="00906865"/>
    <w:rsid w:val="00910C8F"/>
    <w:rsid w:val="0091288A"/>
    <w:rsid w:val="00913676"/>
    <w:rsid w:val="009139B6"/>
    <w:rsid w:val="0091660B"/>
    <w:rsid w:val="0092609E"/>
    <w:rsid w:val="00926C3D"/>
    <w:rsid w:val="009309C4"/>
    <w:rsid w:val="0094156E"/>
    <w:rsid w:val="00951CEC"/>
    <w:rsid w:val="00954D6A"/>
    <w:rsid w:val="00957BA6"/>
    <w:rsid w:val="00962616"/>
    <w:rsid w:val="00962BEF"/>
    <w:rsid w:val="00965533"/>
    <w:rsid w:val="00965D15"/>
    <w:rsid w:val="009661BC"/>
    <w:rsid w:val="00966E38"/>
    <w:rsid w:val="00970AED"/>
    <w:rsid w:val="00972CFF"/>
    <w:rsid w:val="00975F5C"/>
    <w:rsid w:val="009810FC"/>
    <w:rsid w:val="009942CD"/>
    <w:rsid w:val="00997995"/>
    <w:rsid w:val="00997C5B"/>
    <w:rsid w:val="009A14BA"/>
    <w:rsid w:val="009A4C41"/>
    <w:rsid w:val="009A7B59"/>
    <w:rsid w:val="009B21E3"/>
    <w:rsid w:val="009B2F7D"/>
    <w:rsid w:val="009C43A1"/>
    <w:rsid w:val="009C51BE"/>
    <w:rsid w:val="009D435A"/>
    <w:rsid w:val="009D778F"/>
    <w:rsid w:val="009E067B"/>
    <w:rsid w:val="009E0853"/>
    <w:rsid w:val="009E72D3"/>
    <w:rsid w:val="009F02C9"/>
    <w:rsid w:val="009F5809"/>
    <w:rsid w:val="00A01541"/>
    <w:rsid w:val="00A026B2"/>
    <w:rsid w:val="00A044A6"/>
    <w:rsid w:val="00A1109B"/>
    <w:rsid w:val="00A12A1C"/>
    <w:rsid w:val="00A15404"/>
    <w:rsid w:val="00A16B93"/>
    <w:rsid w:val="00A24351"/>
    <w:rsid w:val="00A24B3E"/>
    <w:rsid w:val="00A24FEC"/>
    <w:rsid w:val="00A26A76"/>
    <w:rsid w:val="00A27806"/>
    <w:rsid w:val="00A50DCA"/>
    <w:rsid w:val="00A52271"/>
    <w:rsid w:val="00A528AC"/>
    <w:rsid w:val="00A52972"/>
    <w:rsid w:val="00A54E75"/>
    <w:rsid w:val="00A559EC"/>
    <w:rsid w:val="00A6399C"/>
    <w:rsid w:val="00A63C15"/>
    <w:rsid w:val="00A73568"/>
    <w:rsid w:val="00A74318"/>
    <w:rsid w:val="00A747A8"/>
    <w:rsid w:val="00A81491"/>
    <w:rsid w:val="00A84D82"/>
    <w:rsid w:val="00A92ECC"/>
    <w:rsid w:val="00AA23F7"/>
    <w:rsid w:val="00AA46BA"/>
    <w:rsid w:val="00AA5660"/>
    <w:rsid w:val="00AB00BE"/>
    <w:rsid w:val="00AB77D7"/>
    <w:rsid w:val="00AC0484"/>
    <w:rsid w:val="00AD09F2"/>
    <w:rsid w:val="00AE036C"/>
    <w:rsid w:val="00AE215F"/>
    <w:rsid w:val="00AE23AF"/>
    <w:rsid w:val="00AE58C8"/>
    <w:rsid w:val="00AE7F9B"/>
    <w:rsid w:val="00AF1EB0"/>
    <w:rsid w:val="00AF54D3"/>
    <w:rsid w:val="00B005DD"/>
    <w:rsid w:val="00B0240E"/>
    <w:rsid w:val="00B06E15"/>
    <w:rsid w:val="00B07C33"/>
    <w:rsid w:val="00B10C47"/>
    <w:rsid w:val="00B11BDB"/>
    <w:rsid w:val="00B240B0"/>
    <w:rsid w:val="00B2680E"/>
    <w:rsid w:val="00B365EC"/>
    <w:rsid w:val="00B43E8E"/>
    <w:rsid w:val="00B5302D"/>
    <w:rsid w:val="00B768BA"/>
    <w:rsid w:val="00B7756B"/>
    <w:rsid w:val="00B84D8D"/>
    <w:rsid w:val="00B853C5"/>
    <w:rsid w:val="00B85903"/>
    <w:rsid w:val="00B91489"/>
    <w:rsid w:val="00B9183D"/>
    <w:rsid w:val="00B95ABC"/>
    <w:rsid w:val="00B9690A"/>
    <w:rsid w:val="00BA078A"/>
    <w:rsid w:val="00BA5040"/>
    <w:rsid w:val="00BA6376"/>
    <w:rsid w:val="00BB4C66"/>
    <w:rsid w:val="00BC0EFA"/>
    <w:rsid w:val="00BD05A8"/>
    <w:rsid w:val="00BD3C07"/>
    <w:rsid w:val="00BF3D92"/>
    <w:rsid w:val="00BF65C7"/>
    <w:rsid w:val="00C10CDE"/>
    <w:rsid w:val="00C12374"/>
    <w:rsid w:val="00C15214"/>
    <w:rsid w:val="00C1585C"/>
    <w:rsid w:val="00C309F2"/>
    <w:rsid w:val="00C33F90"/>
    <w:rsid w:val="00C357D9"/>
    <w:rsid w:val="00C4461D"/>
    <w:rsid w:val="00C44935"/>
    <w:rsid w:val="00C44E1F"/>
    <w:rsid w:val="00C45190"/>
    <w:rsid w:val="00C5084E"/>
    <w:rsid w:val="00C51658"/>
    <w:rsid w:val="00C52674"/>
    <w:rsid w:val="00C54806"/>
    <w:rsid w:val="00C554DB"/>
    <w:rsid w:val="00C630C7"/>
    <w:rsid w:val="00C65919"/>
    <w:rsid w:val="00C67C58"/>
    <w:rsid w:val="00C7112F"/>
    <w:rsid w:val="00C755ED"/>
    <w:rsid w:val="00CA550D"/>
    <w:rsid w:val="00CA5843"/>
    <w:rsid w:val="00CA7743"/>
    <w:rsid w:val="00CB2C4C"/>
    <w:rsid w:val="00CB3159"/>
    <w:rsid w:val="00CB3A12"/>
    <w:rsid w:val="00CB57DF"/>
    <w:rsid w:val="00CC1951"/>
    <w:rsid w:val="00CC3546"/>
    <w:rsid w:val="00CC72BA"/>
    <w:rsid w:val="00CC73F0"/>
    <w:rsid w:val="00CC7AB8"/>
    <w:rsid w:val="00CD78F3"/>
    <w:rsid w:val="00CE2D5E"/>
    <w:rsid w:val="00CE54AF"/>
    <w:rsid w:val="00CE6183"/>
    <w:rsid w:val="00CE700D"/>
    <w:rsid w:val="00D07A88"/>
    <w:rsid w:val="00D12FB4"/>
    <w:rsid w:val="00D14E2C"/>
    <w:rsid w:val="00D312C2"/>
    <w:rsid w:val="00D32AE1"/>
    <w:rsid w:val="00D33765"/>
    <w:rsid w:val="00D424DC"/>
    <w:rsid w:val="00D5126D"/>
    <w:rsid w:val="00D55EC6"/>
    <w:rsid w:val="00D57344"/>
    <w:rsid w:val="00D62197"/>
    <w:rsid w:val="00D62D12"/>
    <w:rsid w:val="00D6330D"/>
    <w:rsid w:val="00D640EF"/>
    <w:rsid w:val="00D65507"/>
    <w:rsid w:val="00D66E4B"/>
    <w:rsid w:val="00D70DBD"/>
    <w:rsid w:val="00D7193D"/>
    <w:rsid w:val="00D731F5"/>
    <w:rsid w:val="00D74AA9"/>
    <w:rsid w:val="00D74FC0"/>
    <w:rsid w:val="00D80797"/>
    <w:rsid w:val="00D8417D"/>
    <w:rsid w:val="00D86A65"/>
    <w:rsid w:val="00D96E61"/>
    <w:rsid w:val="00D9745A"/>
    <w:rsid w:val="00DA5524"/>
    <w:rsid w:val="00DA6990"/>
    <w:rsid w:val="00DA70FB"/>
    <w:rsid w:val="00DB4F65"/>
    <w:rsid w:val="00DC1780"/>
    <w:rsid w:val="00DD0677"/>
    <w:rsid w:val="00DD5A06"/>
    <w:rsid w:val="00DD6BD3"/>
    <w:rsid w:val="00DE3864"/>
    <w:rsid w:val="00DF1163"/>
    <w:rsid w:val="00DF2CF0"/>
    <w:rsid w:val="00E0761E"/>
    <w:rsid w:val="00E076E9"/>
    <w:rsid w:val="00E122BC"/>
    <w:rsid w:val="00E14B31"/>
    <w:rsid w:val="00E31065"/>
    <w:rsid w:val="00E328D8"/>
    <w:rsid w:val="00E331E2"/>
    <w:rsid w:val="00E445F0"/>
    <w:rsid w:val="00E47133"/>
    <w:rsid w:val="00E4798E"/>
    <w:rsid w:val="00E61495"/>
    <w:rsid w:val="00E73E80"/>
    <w:rsid w:val="00E763D1"/>
    <w:rsid w:val="00E82E42"/>
    <w:rsid w:val="00E92B4C"/>
    <w:rsid w:val="00E92D5B"/>
    <w:rsid w:val="00E962FC"/>
    <w:rsid w:val="00EA5EF9"/>
    <w:rsid w:val="00EB0269"/>
    <w:rsid w:val="00EB22AC"/>
    <w:rsid w:val="00EB3EA8"/>
    <w:rsid w:val="00EB5D3C"/>
    <w:rsid w:val="00ED240F"/>
    <w:rsid w:val="00ED290A"/>
    <w:rsid w:val="00ED2A07"/>
    <w:rsid w:val="00ED54BA"/>
    <w:rsid w:val="00ED61ED"/>
    <w:rsid w:val="00ED6B9A"/>
    <w:rsid w:val="00ED6D8F"/>
    <w:rsid w:val="00EE18C8"/>
    <w:rsid w:val="00EE38B0"/>
    <w:rsid w:val="00EE6915"/>
    <w:rsid w:val="00F00ADF"/>
    <w:rsid w:val="00F02CF7"/>
    <w:rsid w:val="00F05686"/>
    <w:rsid w:val="00F06488"/>
    <w:rsid w:val="00F0667E"/>
    <w:rsid w:val="00F1030C"/>
    <w:rsid w:val="00F12C14"/>
    <w:rsid w:val="00F163CC"/>
    <w:rsid w:val="00F20C69"/>
    <w:rsid w:val="00F23402"/>
    <w:rsid w:val="00F40C9A"/>
    <w:rsid w:val="00F413C2"/>
    <w:rsid w:val="00F43EE4"/>
    <w:rsid w:val="00F448D1"/>
    <w:rsid w:val="00F45E54"/>
    <w:rsid w:val="00F5439B"/>
    <w:rsid w:val="00F55747"/>
    <w:rsid w:val="00F60EAC"/>
    <w:rsid w:val="00F62FBF"/>
    <w:rsid w:val="00F704F5"/>
    <w:rsid w:val="00F82743"/>
    <w:rsid w:val="00F83C25"/>
    <w:rsid w:val="00F84533"/>
    <w:rsid w:val="00F84B60"/>
    <w:rsid w:val="00FA0BF5"/>
    <w:rsid w:val="00FA4725"/>
    <w:rsid w:val="00FA6A6F"/>
    <w:rsid w:val="00FB073F"/>
    <w:rsid w:val="00FB3112"/>
    <w:rsid w:val="00FB3659"/>
    <w:rsid w:val="00FB5E4E"/>
    <w:rsid w:val="00FC115B"/>
    <w:rsid w:val="00FC17FF"/>
    <w:rsid w:val="00FC327B"/>
    <w:rsid w:val="00FC3A49"/>
    <w:rsid w:val="00FC3EB1"/>
    <w:rsid w:val="00FC48A7"/>
    <w:rsid w:val="00FC746A"/>
    <w:rsid w:val="00FE4F99"/>
    <w:rsid w:val="00FE6554"/>
    <w:rsid w:val="00FE7140"/>
    <w:rsid w:val="00FF2D82"/>
    <w:rsid w:val="00FF3080"/>
    <w:rsid w:val="00FF49BF"/>
    <w:rsid w:val="00FF7614"/>
    <w:rsid w:val="0B57FC33"/>
    <w:rsid w:val="0BEBCD39"/>
    <w:rsid w:val="0E058264"/>
    <w:rsid w:val="131C8E96"/>
    <w:rsid w:val="16E776AF"/>
    <w:rsid w:val="1924C6AD"/>
    <w:rsid w:val="1BB55715"/>
    <w:rsid w:val="1D1F425A"/>
    <w:rsid w:val="2D59D11A"/>
    <w:rsid w:val="2DC464DD"/>
    <w:rsid w:val="2F0B646C"/>
    <w:rsid w:val="2FD728FF"/>
    <w:rsid w:val="32BC0743"/>
    <w:rsid w:val="33B09C27"/>
    <w:rsid w:val="34627664"/>
    <w:rsid w:val="3A2134F1"/>
    <w:rsid w:val="41D8DFE7"/>
    <w:rsid w:val="447A5B3E"/>
    <w:rsid w:val="44A39E47"/>
    <w:rsid w:val="4A53AB48"/>
    <w:rsid w:val="4B9D19D8"/>
    <w:rsid w:val="53ADC6AB"/>
    <w:rsid w:val="55C14D5E"/>
    <w:rsid w:val="5C0B344A"/>
    <w:rsid w:val="5F973C36"/>
    <w:rsid w:val="5FE521F8"/>
    <w:rsid w:val="626D62E7"/>
    <w:rsid w:val="62F01D8F"/>
    <w:rsid w:val="69200E74"/>
    <w:rsid w:val="69287688"/>
    <w:rsid w:val="69D3FE05"/>
    <w:rsid w:val="6C940719"/>
    <w:rsid w:val="6F01215C"/>
    <w:rsid w:val="764859E0"/>
    <w:rsid w:val="798B7BF2"/>
    <w:rsid w:val="7C1DB2B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0A21"/>
  <w15:chartTrackingRefBased/>
  <w15:docId w15:val="{A7FC7BC3-EDED-4BB5-AD84-549332E6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4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4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4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4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4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4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4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4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4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4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4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4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4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4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4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4BA"/>
    <w:rPr>
      <w:rFonts w:eastAsiaTheme="majorEastAsia" w:cstheme="majorBidi"/>
      <w:color w:val="272727" w:themeColor="text1" w:themeTint="D8"/>
    </w:rPr>
  </w:style>
  <w:style w:type="paragraph" w:styleId="Title">
    <w:name w:val="Title"/>
    <w:basedOn w:val="Normal"/>
    <w:next w:val="Normal"/>
    <w:link w:val="TitleChar"/>
    <w:uiPriority w:val="10"/>
    <w:qFormat/>
    <w:rsid w:val="009A1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4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4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4BA"/>
    <w:pPr>
      <w:spacing w:before="160"/>
      <w:jc w:val="center"/>
    </w:pPr>
    <w:rPr>
      <w:i/>
      <w:iCs/>
      <w:color w:val="404040" w:themeColor="text1" w:themeTint="BF"/>
    </w:rPr>
  </w:style>
  <w:style w:type="character" w:customStyle="1" w:styleId="QuoteChar">
    <w:name w:val="Quote Char"/>
    <w:basedOn w:val="DefaultParagraphFont"/>
    <w:link w:val="Quote"/>
    <w:uiPriority w:val="29"/>
    <w:rsid w:val="009A14BA"/>
    <w:rPr>
      <w:i/>
      <w:iCs/>
      <w:color w:val="404040" w:themeColor="text1" w:themeTint="BF"/>
    </w:rPr>
  </w:style>
  <w:style w:type="paragraph" w:styleId="ListParagraph">
    <w:name w:val="List Paragraph"/>
    <w:basedOn w:val="Normal"/>
    <w:uiPriority w:val="34"/>
    <w:qFormat/>
    <w:rsid w:val="009A14BA"/>
    <w:pPr>
      <w:ind w:left="720"/>
      <w:contextualSpacing/>
    </w:pPr>
  </w:style>
  <w:style w:type="character" w:styleId="IntenseEmphasis">
    <w:name w:val="Intense Emphasis"/>
    <w:basedOn w:val="DefaultParagraphFont"/>
    <w:uiPriority w:val="21"/>
    <w:qFormat/>
    <w:rsid w:val="009A14BA"/>
    <w:rPr>
      <w:i/>
      <w:iCs/>
      <w:color w:val="0F4761" w:themeColor="accent1" w:themeShade="BF"/>
    </w:rPr>
  </w:style>
  <w:style w:type="paragraph" w:styleId="IntenseQuote">
    <w:name w:val="Intense Quote"/>
    <w:basedOn w:val="Normal"/>
    <w:next w:val="Normal"/>
    <w:link w:val="IntenseQuoteChar"/>
    <w:uiPriority w:val="30"/>
    <w:qFormat/>
    <w:rsid w:val="009A14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4BA"/>
    <w:rPr>
      <w:i/>
      <w:iCs/>
      <w:color w:val="0F4761" w:themeColor="accent1" w:themeShade="BF"/>
    </w:rPr>
  </w:style>
  <w:style w:type="character" w:styleId="IntenseReference">
    <w:name w:val="Intense Reference"/>
    <w:basedOn w:val="DefaultParagraphFont"/>
    <w:uiPriority w:val="32"/>
    <w:qFormat/>
    <w:rsid w:val="009A14BA"/>
    <w:rPr>
      <w:b/>
      <w:bCs/>
      <w:smallCaps/>
      <w:color w:val="0F4761" w:themeColor="accent1" w:themeShade="BF"/>
      <w:spacing w:val="5"/>
    </w:rPr>
  </w:style>
  <w:style w:type="paragraph" w:styleId="NormalWeb">
    <w:name w:val="Normal (Web)"/>
    <w:basedOn w:val="Normal"/>
    <w:uiPriority w:val="99"/>
    <w:semiHidden/>
    <w:unhideWhenUsed/>
    <w:rsid w:val="00D512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804F50"/>
    <w:rPr>
      <w:color w:val="666666"/>
    </w:rPr>
  </w:style>
  <w:style w:type="character" w:styleId="Hyperlink">
    <w:name w:val="Hyperlink"/>
    <w:basedOn w:val="DefaultParagraphFont"/>
    <w:uiPriority w:val="99"/>
    <w:unhideWhenUsed/>
    <w:rsid w:val="002C71E5"/>
    <w:rPr>
      <w:color w:val="467886" w:themeColor="hyperlink"/>
      <w:u w:val="single"/>
    </w:rPr>
  </w:style>
  <w:style w:type="character" w:customStyle="1" w:styleId="UnresolvedMention1">
    <w:name w:val="Unresolved Mention1"/>
    <w:basedOn w:val="DefaultParagraphFont"/>
    <w:uiPriority w:val="99"/>
    <w:semiHidden/>
    <w:unhideWhenUsed/>
    <w:rsid w:val="002C71E5"/>
    <w:rPr>
      <w:color w:val="605E5C"/>
      <w:shd w:val="clear" w:color="auto" w:fill="E1DFDD"/>
    </w:rPr>
  </w:style>
  <w:style w:type="paragraph" w:styleId="Revision">
    <w:name w:val="Revision"/>
    <w:hidden/>
    <w:uiPriority w:val="99"/>
    <w:semiHidden/>
    <w:rsid w:val="00EB3EA8"/>
    <w:pPr>
      <w:spacing w:after="0" w:line="240" w:lineRule="auto"/>
    </w:pPr>
  </w:style>
  <w:style w:type="character" w:styleId="CommentReference">
    <w:name w:val="annotation reference"/>
    <w:basedOn w:val="DefaultParagraphFont"/>
    <w:uiPriority w:val="99"/>
    <w:semiHidden/>
    <w:unhideWhenUsed/>
    <w:rsid w:val="00662A91"/>
    <w:rPr>
      <w:sz w:val="16"/>
      <w:szCs w:val="16"/>
    </w:rPr>
  </w:style>
  <w:style w:type="paragraph" w:styleId="CommentText">
    <w:name w:val="annotation text"/>
    <w:basedOn w:val="Normal"/>
    <w:link w:val="CommentTextChar"/>
    <w:uiPriority w:val="99"/>
    <w:unhideWhenUsed/>
    <w:rsid w:val="00662A91"/>
    <w:pPr>
      <w:spacing w:line="240" w:lineRule="auto"/>
    </w:pPr>
    <w:rPr>
      <w:sz w:val="20"/>
      <w:szCs w:val="20"/>
    </w:rPr>
  </w:style>
  <w:style w:type="character" w:customStyle="1" w:styleId="CommentTextChar">
    <w:name w:val="Comment Text Char"/>
    <w:basedOn w:val="DefaultParagraphFont"/>
    <w:link w:val="CommentText"/>
    <w:uiPriority w:val="99"/>
    <w:rsid w:val="00662A91"/>
    <w:rPr>
      <w:sz w:val="20"/>
      <w:szCs w:val="20"/>
    </w:rPr>
  </w:style>
  <w:style w:type="paragraph" w:styleId="CommentSubject">
    <w:name w:val="annotation subject"/>
    <w:basedOn w:val="CommentText"/>
    <w:next w:val="CommentText"/>
    <w:link w:val="CommentSubjectChar"/>
    <w:uiPriority w:val="99"/>
    <w:semiHidden/>
    <w:unhideWhenUsed/>
    <w:rsid w:val="00662A91"/>
    <w:rPr>
      <w:b/>
      <w:bCs/>
    </w:rPr>
  </w:style>
  <w:style w:type="character" w:customStyle="1" w:styleId="CommentSubjectChar">
    <w:name w:val="Comment Subject Char"/>
    <w:basedOn w:val="CommentTextChar"/>
    <w:link w:val="CommentSubject"/>
    <w:uiPriority w:val="99"/>
    <w:semiHidden/>
    <w:rsid w:val="00662A91"/>
    <w:rPr>
      <w:b/>
      <w:bCs/>
      <w:sz w:val="20"/>
      <w:szCs w:val="20"/>
    </w:rPr>
  </w:style>
  <w:style w:type="paragraph" w:styleId="BalloonText">
    <w:name w:val="Balloon Text"/>
    <w:basedOn w:val="Normal"/>
    <w:link w:val="BalloonTextChar"/>
    <w:uiPriority w:val="99"/>
    <w:semiHidden/>
    <w:unhideWhenUsed/>
    <w:rsid w:val="003E01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182"/>
    <w:rPr>
      <w:rFonts w:ascii="Segoe UI" w:hAnsi="Segoe UI" w:cs="Segoe UI"/>
      <w:sz w:val="18"/>
      <w:szCs w:val="18"/>
    </w:rPr>
  </w:style>
  <w:style w:type="paragraph" w:styleId="Bibliography">
    <w:name w:val="Bibliography"/>
    <w:basedOn w:val="Normal"/>
    <w:next w:val="Normal"/>
    <w:uiPriority w:val="37"/>
    <w:unhideWhenUsed/>
    <w:rsid w:val="003D7CE9"/>
    <w:pPr>
      <w:tabs>
        <w:tab w:val="left" w:pos="384"/>
      </w:tabs>
      <w:spacing w:after="240" w:line="240" w:lineRule="auto"/>
      <w:ind w:left="384" w:hanging="384"/>
    </w:pPr>
  </w:style>
  <w:style w:type="paragraph" w:styleId="Header">
    <w:name w:val="header"/>
    <w:basedOn w:val="Normal"/>
    <w:link w:val="HeaderChar"/>
    <w:uiPriority w:val="99"/>
    <w:unhideWhenUsed/>
    <w:rsid w:val="00FC32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27B"/>
  </w:style>
  <w:style w:type="paragraph" w:styleId="Footer">
    <w:name w:val="footer"/>
    <w:basedOn w:val="Normal"/>
    <w:link w:val="FooterChar"/>
    <w:uiPriority w:val="99"/>
    <w:unhideWhenUsed/>
    <w:rsid w:val="00FC32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17627">
      <w:bodyDiv w:val="1"/>
      <w:marLeft w:val="0"/>
      <w:marRight w:val="0"/>
      <w:marTop w:val="0"/>
      <w:marBottom w:val="0"/>
      <w:divBdr>
        <w:top w:val="none" w:sz="0" w:space="0" w:color="auto"/>
        <w:left w:val="none" w:sz="0" w:space="0" w:color="auto"/>
        <w:bottom w:val="none" w:sz="0" w:space="0" w:color="auto"/>
        <w:right w:val="none" w:sz="0" w:space="0" w:color="auto"/>
      </w:divBdr>
    </w:div>
    <w:div w:id="199830492">
      <w:bodyDiv w:val="1"/>
      <w:marLeft w:val="0"/>
      <w:marRight w:val="0"/>
      <w:marTop w:val="0"/>
      <w:marBottom w:val="0"/>
      <w:divBdr>
        <w:top w:val="none" w:sz="0" w:space="0" w:color="auto"/>
        <w:left w:val="none" w:sz="0" w:space="0" w:color="auto"/>
        <w:bottom w:val="none" w:sz="0" w:space="0" w:color="auto"/>
        <w:right w:val="none" w:sz="0" w:space="0" w:color="auto"/>
      </w:divBdr>
    </w:div>
    <w:div w:id="370308657">
      <w:bodyDiv w:val="1"/>
      <w:marLeft w:val="0"/>
      <w:marRight w:val="0"/>
      <w:marTop w:val="0"/>
      <w:marBottom w:val="0"/>
      <w:divBdr>
        <w:top w:val="none" w:sz="0" w:space="0" w:color="auto"/>
        <w:left w:val="none" w:sz="0" w:space="0" w:color="auto"/>
        <w:bottom w:val="none" w:sz="0" w:space="0" w:color="auto"/>
        <w:right w:val="none" w:sz="0" w:space="0" w:color="auto"/>
      </w:divBdr>
    </w:div>
    <w:div w:id="463617130">
      <w:bodyDiv w:val="1"/>
      <w:marLeft w:val="0"/>
      <w:marRight w:val="0"/>
      <w:marTop w:val="0"/>
      <w:marBottom w:val="0"/>
      <w:divBdr>
        <w:top w:val="none" w:sz="0" w:space="0" w:color="auto"/>
        <w:left w:val="none" w:sz="0" w:space="0" w:color="auto"/>
        <w:bottom w:val="none" w:sz="0" w:space="0" w:color="auto"/>
        <w:right w:val="none" w:sz="0" w:space="0" w:color="auto"/>
      </w:divBdr>
      <w:divsChild>
        <w:div w:id="1425803899">
          <w:marLeft w:val="0"/>
          <w:marRight w:val="0"/>
          <w:marTop w:val="0"/>
          <w:marBottom w:val="0"/>
          <w:divBdr>
            <w:top w:val="none" w:sz="0" w:space="0" w:color="auto"/>
            <w:left w:val="none" w:sz="0" w:space="0" w:color="auto"/>
            <w:bottom w:val="none" w:sz="0" w:space="0" w:color="auto"/>
            <w:right w:val="none" w:sz="0" w:space="0" w:color="auto"/>
          </w:divBdr>
          <w:divsChild>
            <w:div w:id="847788071">
              <w:marLeft w:val="0"/>
              <w:marRight w:val="0"/>
              <w:marTop w:val="0"/>
              <w:marBottom w:val="0"/>
              <w:divBdr>
                <w:top w:val="none" w:sz="0" w:space="0" w:color="auto"/>
                <w:left w:val="none" w:sz="0" w:space="0" w:color="auto"/>
                <w:bottom w:val="none" w:sz="0" w:space="0" w:color="auto"/>
                <w:right w:val="none" w:sz="0" w:space="0" w:color="auto"/>
              </w:divBdr>
              <w:divsChild>
                <w:div w:id="20990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647991">
      <w:bodyDiv w:val="1"/>
      <w:marLeft w:val="0"/>
      <w:marRight w:val="0"/>
      <w:marTop w:val="0"/>
      <w:marBottom w:val="0"/>
      <w:divBdr>
        <w:top w:val="none" w:sz="0" w:space="0" w:color="auto"/>
        <w:left w:val="none" w:sz="0" w:space="0" w:color="auto"/>
        <w:bottom w:val="none" w:sz="0" w:space="0" w:color="auto"/>
        <w:right w:val="none" w:sz="0" w:space="0" w:color="auto"/>
      </w:divBdr>
    </w:div>
    <w:div w:id="513879419">
      <w:bodyDiv w:val="1"/>
      <w:marLeft w:val="0"/>
      <w:marRight w:val="0"/>
      <w:marTop w:val="0"/>
      <w:marBottom w:val="0"/>
      <w:divBdr>
        <w:top w:val="none" w:sz="0" w:space="0" w:color="auto"/>
        <w:left w:val="none" w:sz="0" w:space="0" w:color="auto"/>
        <w:bottom w:val="none" w:sz="0" w:space="0" w:color="auto"/>
        <w:right w:val="none" w:sz="0" w:space="0" w:color="auto"/>
      </w:divBdr>
    </w:div>
    <w:div w:id="611669223">
      <w:bodyDiv w:val="1"/>
      <w:marLeft w:val="0"/>
      <w:marRight w:val="0"/>
      <w:marTop w:val="0"/>
      <w:marBottom w:val="0"/>
      <w:divBdr>
        <w:top w:val="none" w:sz="0" w:space="0" w:color="auto"/>
        <w:left w:val="none" w:sz="0" w:space="0" w:color="auto"/>
        <w:bottom w:val="none" w:sz="0" w:space="0" w:color="auto"/>
        <w:right w:val="none" w:sz="0" w:space="0" w:color="auto"/>
      </w:divBdr>
      <w:divsChild>
        <w:div w:id="1248727716">
          <w:marLeft w:val="0"/>
          <w:marRight w:val="0"/>
          <w:marTop w:val="0"/>
          <w:marBottom w:val="0"/>
          <w:divBdr>
            <w:top w:val="none" w:sz="0" w:space="0" w:color="auto"/>
            <w:left w:val="none" w:sz="0" w:space="0" w:color="auto"/>
            <w:bottom w:val="none" w:sz="0" w:space="0" w:color="auto"/>
            <w:right w:val="none" w:sz="0" w:space="0" w:color="auto"/>
          </w:divBdr>
          <w:divsChild>
            <w:div w:id="1192260875">
              <w:marLeft w:val="0"/>
              <w:marRight w:val="0"/>
              <w:marTop w:val="0"/>
              <w:marBottom w:val="0"/>
              <w:divBdr>
                <w:top w:val="none" w:sz="0" w:space="0" w:color="auto"/>
                <w:left w:val="none" w:sz="0" w:space="0" w:color="auto"/>
                <w:bottom w:val="none" w:sz="0" w:space="0" w:color="auto"/>
                <w:right w:val="none" w:sz="0" w:space="0" w:color="auto"/>
              </w:divBdr>
              <w:divsChild>
                <w:div w:id="185796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144567">
      <w:bodyDiv w:val="1"/>
      <w:marLeft w:val="0"/>
      <w:marRight w:val="0"/>
      <w:marTop w:val="0"/>
      <w:marBottom w:val="0"/>
      <w:divBdr>
        <w:top w:val="none" w:sz="0" w:space="0" w:color="auto"/>
        <w:left w:val="none" w:sz="0" w:space="0" w:color="auto"/>
        <w:bottom w:val="none" w:sz="0" w:space="0" w:color="auto"/>
        <w:right w:val="none" w:sz="0" w:space="0" w:color="auto"/>
      </w:divBdr>
      <w:divsChild>
        <w:div w:id="1282221229">
          <w:marLeft w:val="0"/>
          <w:marRight w:val="0"/>
          <w:marTop w:val="0"/>
          <w:marBottom w:val="0"/>
          <w:divBdr>
            <w:top w:val="none" w:sz="0" w:space="0" w:color="auto"/>
            <w:left w:val="none" w:sz="0" w:space="0" w:color="auto"/>
            <w:bottom w:val="none" w:sz="0" w:space="0" w:color="auto"/>
            <w:right w:val="none" w:sz="0" w:space="0" w:color="auto"/>
          </w:divBdr>
          <w:divsChild>
            <w:div w:id="2811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5914">
      <w:bodyDiv w:val="1"/>
      <w:marLeft w:val="0"/>
      <w:marRight w:val="0"/>
      <w:marTop w:val="0"/>
      <w:marBottom w:val="0"/>
      <w:divBdr>
        <w:top w:val="none" w:sz="0" w:space="0" w:color="auto"/>
        <w:left w:val="none" w:sz="0" w:space="0" w:color="auto"/>
        <w:bottom w:val="none" w:sz="0" w:space="0" w:color="auto"/>
        <w:right w:val="none" w:sz="0" w:space="0" w:color="auto"/>
      </w:divBdr>
    </w:div>
    <w:div w:id="742605734">
      <w:bodyDiv w:val="1"/>
      <w:marLeft w:val="0"/>
      <w:marRight w:val="0"/>
      <w:marTop w:val="0"/>
      <w:marBottom w:val="0"/>
      <w:divBdr>
        <w:top w:val="none" w:sz="0" w:space="0" w:color="auto"/>
        <w:left w:val="none" w:sz="0" w:space="0" w:color="auto"/>
        <w:bottom w:val="none" w:sz="0" w:space="0" w:color="auto"/>
        <w:right w:val="none" w:sz="0" w:space="0" w:color="auto"/>
      </w:divBdr>
    </w:div>
    <w:div w:id="789907114">
      <w:bodyDiv w:val="1"/>
      <w:marLeft w:val="0"/>
      <w:marRight w:val="0"/>
      <w:marTop w:val="0"/>
      <w:marBottom w:val="0"/>
      <w:divBdr>
        <w:top w:val="none" w:sz="0" w:space="0" w:color="auto"/>
        <w:left w:val="none" w:sz="0" w:space="0" w:color="auto"/>
        <w:bottom w:val="none" w:sz="0" w:space="0" w:color="auto"/>
        <w:right w:val="none" w:sz="0" w:space="0" w:color="auto"/>
      </w:divBdr>
    </w:div>
    <w:div w:id="950820594">
      <w:bodyDiv w:val="1"/>
      <w:marLeft w:val="0"/>
      <w:marRight w:val="0"/>
      <w:marTop w:val="0"/>
      <w:marBottom w:val="0"/>
      <w:divBdr>
        <w:top w:val="none" w:sz="0" w:space="0" w:color="auto"/>
        <w:left w:val="none" w:sz="0" w:space="0" w:color="auto"/>
        <w:bottom w:val="none" w:sz="0" w:space="0" w:color="auto"/>
        <w:right w:val="none" w:sz="0" w:space="0" w:color="auto"/>
      </w:divBdr>
    </w:div>
    <w:div w:id="1054350528">
      <w:bodyDiv w:val="1"/>
      <w:marLeft w:val="0"/>
      <w:marRight w:val="0"/>
      <w:marTop w:val="0"/>
      <w:marBottom w:val="0"/>
      <w:divBdr>
        <w:top w:val="none" w:sz="0" w:space="0" w:color="auto"/>
        <w:left w:val="none" w:sz="0" w:space="0" w:color="auto"/>
        <w:bottom w:val="none" w:sz="0" w:space="0" w:color="auto"/>
        <w:right w:val="none" w:sz="0" w:space="0" w:color="auto"/>
      </w:divBdr>
      <w:divsChild>
        <w:div w:id="1044527126">
          <w:marLeft w:val="0"/>
          <w:marRight w:val="0"/>
          <w:marTop w:val="0"/>
          <w:marBottom w:val="0"/>
          <w:divBdr>
            <w:top w:val="none" w:sz="0" w:space="0" w:color="auto"/>
            <w:left w:val="none" w:sz="0" w:space="0" w:color="auto"/>
            <w:bottom w:val="none" w:sz="0" w:space="0" w:color="auto"/>
            <w:right w:val="none" w:sz="0" w:space="0" w:color="auto"/>
          </w:divBdr>
          <w:divsChild>
            <w:div w:id="116643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00130">
      <w:bodyDiv w:val="1"/>
      <w:marLeft w:val="0"/>
      <w:marRight w:val="0"/>
      <w:marTop w:val="0"/>
      <w:marBottom w:val="0"/>
      <w:divBdr>
        <w:top w:val="none" w:sz="0" w:space="0" w:color="auto"/>
        <w:left w:val="none" w:sz="0" w:space="0" w:color="auto"/>
        <w:bottom w:val="none" w:sz="0" w:space="0" w:color="auto"/>
        <w:right w:val="none" w:sz="0" w:space="0" w:color="auto"/>
      </w:divBdr>
    </w:div>
    <w:div w:id="1123888901">
      <w:bodyDiv w:val="1"/>
      <w:marLeft w:val="0"/>
      <w:marRight w:val="0"/>
      <w:marTop w:val="0"/>
      <w:marBottom w:val="0"/>
      <w:divBdr>
        <w:top w:val="none" w:sz="0" w:space="0" w:color="auto"/>
        <w:left w:val="none" w:sz="0" w:space="0" w:color="auto"/>
        <w:bottom w:val="none" w:sz="0" w:space="0" w:color="auto"/>
        <w:right w:val="none" w:sz="0" w:space="0" w:color="auto"/>
      </w:divBdr>
    </w:div>
    <w:div w:id="1220895413">
      <w:bodyDiv w:val="1"/>
      <w:marLeft w:val="0"/>
      <w:marRight w:val="0"/>
      <w:marTop w:val="0"/>
      <w:marBottom w:val="0"/>
      <w:divBdr>
        <w:top w:val="none" w:sz="0" w:space="0" w:color="auto"/>
        <w:left w:val="none" w:sz="0" w:space="0" w:color="auto"/>
        <w:bottom w:val="none" w:sz="0" w:space="0" w:color="auto"/>
        <w:right w:val="none" w:sz="0" w:space="0" w:color="auto"/>
      </w:divBdr>
    </w:div>
    <w:div w:id="1337417695">
      <w:bodyDiv w:val="1"/>
      <w:marLeft w:val="0"/>
      <w:marRight w:val="0"/>
      <w:marTop w:val="0"/>
      <w:marBottom w:val="0"/>
      <w:divBdr>
        <w:top w:val="none" w:sz="0" w:space="0" w:color="auto"/>
        <w:left w:val="none" w:sz="0" w:space="0" w:color="auto"/>
        <w:bottom w:val="none" w:sz="0" w:space="0" w:color="auto"/>
        <w:right w:val="none" w:sz="0" w:space="0" w:color="auto"/>
      </w:divBdr>
    </w:div>
    <w:div w:id="1538467720">
      <w:bodyDiv w:val="1"/>
      <w:marLeft w:val="0"/>
      <w:marRight w:val="0"/>
      <w:marTop w:val="0"/>
      <w:marBottom w:val="0"/>
      <w:divBdr>
        <w:top w:val="none" w:sz="0" w:space="0" w:color="auto"/>
        <w:left w:val="none" w:sz="0" w:space="0" w:color="auto"/>
        <w:bottom w:val="none" w:sz="0" w:space="0" w:color="auto"/>
        <w:right w:val="none" w:sz="0" w:space="0" w:color="auto"/>
      </w:divBdr>
    </w:div>
    <w:div w:id="1583562346">
      <w:bodyDiv w:val="1"/>
      <w:marLeft w:val="0"/>
      <w:marRight w:val="0"/>
      <w:marTop w:val="0"/>
      <w:marBottom w:val="0"/>
      <w:divBdr>
        <w:top w:val="none" w:sz="0" w:space="0" w:color="auto"/>
        <w:left w:val="none" w:sz="0" w:space="0" w:color="auto"/>
        <w:bottom w:val="none" w:sz="0" w:space="0" w:color="auto"/>
        <w:right w:val="none" w:sz="0" w:space="0" w:color="auto"/>
      </w:divBdr>
    </w:div>
    <w:div w:id="1642928271">
      <w:bodyDiv w:val="1"/>
      <w:marLeft w:val="0"/>
      <w:marRight w:val="0"/>
      <w:marTop w:val="0"/>
      <w:marBottom w:val="0"/>
      <w:divBdr>
        <w:top w:val="none" w:sz="0" w:space="0" w:color="auto"/>
        <w:left w:val="none" w:sz="0" w:space="0" w:color="auto"/>
        <w:bottom w:val="none" w:sz="0" w:space="0" w:color="auto"/>
        <w:right w:val="none" w:sz="0" w:space="0" w:color="auto"/>
      </w:divBdr>
    </w:div>
    <w:div w:id="1670719769">
      <w:bodyDiv w:val="1"/>
      <w:marLeft w:val="0"/>
      <w:marRight w:val="0"/>
      <w:marTop w:val="0"/>
      <w:marBottom w:val="0"/>
      <w:divBdr>
        <w:top w:val="none" w:sz="0" w:space="0" w:color="auto"/>
        <w:left w:val="none" w:sz="0" w:space="0" w:color="auto"/>
        <w:bottom w:val="none" w:sz="0" w:space="0" w:color="auto"/>
        <w:right w:val="none" w:sz="0" w:space="0" w:color="auto"/>
      </w:divBdr>
    </w:div>
    <w:div w:id="1713991498">
      <w:bodyDiv w:val="1"/>
      <w:marLeft w:val="0"/>
      <w:marRight w:val="0"/>
      <w:marTop w:val="0"/>
      <w:marBottom w:val="0"/>
      <w:divBdr>
        <w:top w:val="none" w:sz="0" w:space="0" w:color="auto"/>
        <w:left w:val="none" w:sz="0" w:space="0" w:color="auto"/>
        <w:bottom w:val="none" w:sz="0" w:space="0" w:color="auto"/>
        <w:right w:val="none" w:sz="0" w:space="0" w:color="auto"/>
      </w:divBdr>
    </w:div>
    <w:div w:id="1729844228">
      <w:bodyDiv w:val="1"/>
      <w:marLeft w:val="0"/>
      <w:marRight w:val="0"/>
      <w:marTop w:val="0"/>
      <w:marBottom w:val="0"/>
      <w:divBdr>
        <w:top w:val="none" w:sz="0" w:space="0" w:color="auto"/>
        <w:left w:val="none" w:sz="0" w:space="0" w:color="auto"/>
        <w:bottom w:val="none" w:sz="0" w:space="0" w:color="auto"/>
        <w:right w:val="none" w:sz="0" w:space="0" w:color="auto"/>
      </w:divBdr>
    </w:div>
    <w:div w:id="1737312283">
      <w:bodyDiv w:val="1"/>
      <w:marLeft w:val="0"/>
      <w:marRight w:val="0"/>
      <w:marTop w:val="0"/>
      <w:marBottom w:val="0"/>
      <w:divBdr>
        <w:top w:val="none" w:sz="0" w:space="0" w:color="auto"/>
        <w:left w:val="none" w:sz="0" w:space="0" w:color="auto"/>
        <w:bottom w:val="none" w:sz="0" w:space="0" w:color="auto"/>
        <w:right w:val="none" w:sz="0" w:space="0" w:color="auto"/>
      </w:divBdr>
    </w:div>
    <w:div w:id="1835103648">
      <w:bodyDiv w:val="1"/>
      <w:marLeft w:val="0"/>
      <w:marRight w:val="0"/>
      <w:marTop w:val="0"/>
      <w:marBottom w:val="0"/>
      <w:divBdr>
        <w:top w:val="none" w:sz="0" w:space="0" w:color="auto"/>
        <w:left w:val="none" w:sz="0" w:space="0" w:color="auto"/>
        <w:bottom w:val="none" w:sz="0" w:space="0" w:color="auto"/>
        <w:right w:val="none" w:sz="0" w:space="0" w:color="auto"/>
      </w:divBdr>
    </w:div>
    <w:div w:id="1927029918">
      <w:bodyDiv w:val="1"/>
      <w:marLeft w:val="0"/>
      <w:marRight w:val="0"/>
      <w:marTop w:val="0"/>
      <w:marBottom w:val="0"/>
      <w:divBdr>
        <w:top w:val="none" w:sz="0" w:space="0" w:color="auto"/>
        <w:left w:val="none" w:sz="0" w:space="0" w:color="auto"/>
        <w:bottom w:val="none" w:sz="0" w:space="0" w:color="auto"/>
        <w:right w:val="none" w:sz="0" w:space="0" w:color="auto"/>
      </w:divBdr>
    </w:div>
    <w:div w:id="1965456127">
      <w:bodyDiv w:val="1"/>
      <w:marLeft w:val="0"/>
      <w:marRight w:val="0"/>
      <w:marTop w:val="0"/>
      <w:marBottom w:val="0"/>
      <w:divBdr>
        <w:top w:val="none" w:sz="0" w:space="0" w:color="auto"/>
        <w:left w:val="none" w:sz="0" w:space="0" w:color="auto"/>
        <w:bottom w:val="none" w:sz="0" w:space="0" w:color="auto"/>
        <w:right w:val="none" w:sz="0" w:space="0" w:color="auto"/>
      </w:divBdr>
    </w:div>
    <w:div w:id="200477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E6014-0B3D-4B2A-9275-3926C5C14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TotalTime>
  <Pages>10</Pages>
  <Words>17222</Words>
  <Characters>98171</Characters>
  <Application>Microsoft Office Word</Application>
  <DocSecurity>0</DocSecurity>
  <Lines>818</Lines>
  <Paragraphs>230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115</cp:revision>
  <dcterms:created xsi:type="dcterms:W3CDTF">2024-09-26T09:55:00Z</dcterms:created>
  <dcterms:modified xsi:type="dcterms:W3CDTF">2024-11-27T19:26:00Z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id="heaagzbX"/&gt;&lt;style id="http://www.zotero.org/styles/zmp-journal" locale="en-US" hasBibliography="1" bibliographyStyleHasBeenSet="1"/&gt;&lt;prefs&gt;&lt;pref name="fieldType" value="Field"/&gt;&lt;/prefs&gt;&lt;/data&gt;</vt:lpwstr>
  </property>
</Properties>
</file>