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62226" w14:textId="512BD0F0" w:rsidR="00AA503A" w:rsidRPr="00BD41C1" w:rsidRDefault="00BD41C1" w:rsidP="00813703">
      <w:pPr>
        <w:pStyle w:val="berschrift1"/>
        <w:spacing w:before="0" w:line="276" w:lineRule="auto"/>
        <w:jc w:val="center"/>
        <w:rPr>
          <w:lang w:val="en-US"/>
        </w:rPr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</w:t>
      </w:r>
      <w:r w:rsidR="00327078">
        <w:rPr>
          <w:rFonts w:ascii="Verdana" w:hAnsi="Verdana"/>
          <w:b/>
          <w:color w:val="auto"/>
          <w:sz w:val="28"/>
          <w:szCs w:val="36"/>
          <w:lang w:val="en-US"/>
        </w:rPr>
        <w:t>Automated Bone tracking in Dynamic CINE MRI During Controlled Knee Motion: Development and Validation</w:t>
      </w:r>
    </w:p>
    <w:p w14:paraId="19F8E99E" w14:textId="0D73F12E" w:rsidR="00AA503A" w:rsidRPr="006A0911" w:rsidRDefault="00AA503A" w:rsidP="00AA503A">
      <w:pPr>
        <w:jc w:val="center"/>
        <w:rPr>
          <w:rFonts w:ascii="Verdana" w:hAnsi="Verdana"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color w:val="auto"/>
          <w:sz w:val="22"/>
          <w:szCs w:val="22"/>
          <w:lang w:val="de-DE"/>
        </w:rPr>
        <w:t>A.Nepal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1*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 xml:space="preserve"> </w:t>
      </w:r>
      <w:del w:id="0" w:author="Martin Krämer" w:date="2024-11-20T10:55:00Z" w16du:dateUtc="2024-11-20T09:55:00Z">
        <w:r w:rsidRPr="006A0911" w:rsidDel="006A0911">
          <w:rPr>
            <w:rFonts w:ascii="Verdana" w:hAnsi="Verdana"/>
            <w:color w:val="auto"/>
            <w:sz w:val="22"/>
            <w:szCs w:val="22"/>
            <w:lang w:val="de-DE"/>
          </w:rPr>
          <w:delText>M. Krämer</w:delText>
        </w:r>
        <w:r w:rsidRPr="006A0911" w:rsidDel="006A0911">
          <w:rPr>
            <w:rFonts w:ascii="Verdana" w:hAnsi="Verdana"/>
            <w:color w:val="auto"/>
            <w:sz w:val="22"/>
            <w:szCs w:val="22"/>
            <w:vertAlign w:val="superscript"/>
            <w:lang w:val="de-DE"/>
          </w:rPr>
          <w:delText>1</w:delText>
        </w:r>
        <w:r w:rsidRPr="006A0911" w:rsidDel="006A0911">
          <w:rPr>
            <w:rFonts w:ascii="Verdana" w:hAnsi="Verdana"/>
            <w:color w:val="auto"/>
            <w:sz w:val="22"/>
            <w:szCs w:val="22"/>
            <w:lang w:val="de-DE"/>
          </w:rPr>
          <w:delText>,</w:delText>
        </w:r>
      </w:del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 N. M. Brisson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 xml:space="preserve">, 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T.C. Wood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lang w:val="de-DE"/>
        </w:rPr>
        <w:t>,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br/>
        <w:t>G. N. Duda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2</w:t>
      </w:r>
      <w:r w:rsidR="00655BD3"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,3</w:t>
      </w:r>
      <w:r w:rsidRPr="006A0911">
        <w:rPr>
          <w:rFonts w:ascii="Verdana" w:hAnsi="Verdana"/>
          <w:color w:val="auto"/>
          <w:sz w:val="22"/>
          <w:szCs w:val="22"/>
          <w:lang w:val="de-DE"/>
        </w:rPr>
        <w:t>, J. R. Reichenbach</w:t>
      </w:r>
      <w:r w:rsidRPr="006A0911">
        <w:rPr>
          <w:rFonts w:ascii="Verdana" w:hAnsi="Verdana"/>
          <w:color w:val="auto"/>
          <w:sz w:val="22"/>
          <w:szCs w:val="22"/>
          <w:vertAlign w:val="superscript"/>
          <w:lang w:val="de-DE"/>
        </w:rPr>
        <w:t>1</w:t>
      </w:r>
      <w:ins w:id="1" w:author="Martin Krämer" w:date="2024-11-20T10:55:00Z" w16du:dateUtc="2024-11-20T09:55:00Z">
        <w:r w:rsidR="006A0911" w:rsidRPr="006A0911">
          <w:rPr>
            <w:rFonts w:ascii="Verdana" w:hAnsi="Verdana"/>
            <w:color w:val="auto"/>
            <w:sz w:val="22"/>
            <w:szCs w:val="22"/>
            <w:lang w:val="de-DE"/>
          </w:rPr>
          <w:t xml:space="preserve">, </w:t>
        </w:r>
        <w:r w:rsidR="006A0911" w:rsidRPr="006A0911">
          <w:rPr>
            <w:rFonts w:ascii="Verdana" w:hAnsi="Verdana"/>
            <w:color w:val="auto"/>
            <w:sz w:val="22"/>
            <w:szCs w:val="22"/>
            <w:lang w:val="de-DE"/>
          </w:rPr>
          <w:t>M. Krämer</w:t>
        </w:r>
        <w:r w:rsidR="006A0911" w:rsidRPr="006A0911">
          <w:rPr>
            <w:rFonts w:ascii="Verdana" w:hAnsi="Verdana"/>
            <w:color w:val="auto"/>
            <w:sz w:val="22"/>
            <w:szCs w:val="22"/>
            <w:vertAlign w:val="superscript"/>
            <w:lang w:val="de-DE"/>
          </w:rPr>
          <w:t>1</w:t>
        </w:r>
      </w:ins>
      <w:ins w:id="2" w:author="Martin Krämer" w:date="2024-11-20T10:56:00Z" w16du:dateUtc="2024-11-20T09:56:00Z">
        <w:r w:rsidR="006A0911" w:rsidRPr="006A0911">
          <w:rPr>
            <w:rFonts w:ascii="Verdana" w:hAnsi="Verdana"/>
            <w:color w:val="auto"/>
            <w:sz w:val="22"/>
            <w:szCs w:val="22"/>
            <w:vertAlign w:val="superscript"/>
            <w:lang w:val="de-DE"/>
          </w:rPr>
          <w:t>,5</w:t>
        </w:r>
      </w:ins>
    </w:p>
    <w:p w14:paraId="7D2715C1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de-DE"/>
        </w:rPr>
      </w:pPr>
    </w:p>
    <w:p w14:paraId="5F7A98A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 xml:space="preserve">1 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Medical Physics Group, Institute of Diagnostic and Interventional Radiology, Jena University Hospital, Friedrich Schiller University Jena, Germany</w:t>
      </w:r>
    </w:p>
    <w:p w14:paraId="6A6091A6" w14:textId="0530FCC4" w:rsidR="00655BD3" w:rsidRPr="006A0911" w:rsidRDefault="00AA503A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 xml:space="preserve">2 </w:t>
      </w:r>
      <w:del w:id="3" w:author="Martin Krämer" w:date="2024-11-20T10:56:00Z" w16du:dateUtc="2024-11-20T09:56:00Z">
        <w:r w:rsidR="00655BD3" w:rsidRPr="006A0911" w:rsidDel="006A0911">
          <w:rPr>
            <w:rFonts w:ascii="Verdana" w:hAnsi="Verdana"/>
            <w:color w:val="auto"/>
            <w:sz w:val="22"/>
            <w:szCs w:val="22"/>
            <w:lang w:val="en-US"/>
          </w:rPr>
          <w:delText xml:space="preserve"> </w:delText>
        </w:r>
      </w:del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Julius Wolff Institute, Berlin Institute of Health at Charité – Universitätsmedizin Berlin, Berlin, Germany</w:t>
      </w:r>
    </w:p>
    <w:p w14:paraId="6FAFDDEA" w14:textId="69D43C27" w:rsidR="00655BD3" w:rsidRPr="006A0911" w:rsidRDefault="00655BD3" w:rsidP="00655BD3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vertAlign w:val="superscript"/>
          <w:lang w:val="en-US"/>
        </w:rPr>
        <w:t>3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Berlin Movement Diagnostics (BeMoveD), Center for Musculoskeletal Surgery, Charité – Universitätsmedizin Berlin, Berlin, Germany</w:t>
      </w:r>
    </w:p>
    <w:p w14:paraId="011B2EA2" w14:textId="3C5EC55A" w:rsidR="009778D5" w:rsidRPr="006A0911" w:rsidRDefault="00655BD3" w:rsidP="00E06E2B">
      <w:pPr>
        <w:spacing w:line="276" w:lineRule="auto"/>
        <w:ind w:firstLine="0"/>
        <w:jc w:val="left"/>
        <w:rPr>
          <w:ins w:id="4" w:author="Martin Krämer" w:date="2024-11-20T10:56:00Z" w16du:dateUtc="2024-11-20T09:56:00Z"/>
          <w:rFonts w:ascii="Verdana" w:hAnsi="Verdana"/>
          <w:color w:val="auto"/>
          <w:sz w:val="22"/>
          <w:szCs w:val="22"/>
          <w:highlight w:val="non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highlight w:val="none"/>
          <w:vertAlign w:val="superscript"/>
          <w:lang w:val="en-US"/>
        </w:rPr>
        <w:t>4</w:t>
      </w:r>
      <w:r w:rsidR="009778D5" w:rsidRPr="006A0911">
        <w:rPr>
          <w:rFonts w:ascii="Verdana" w:hAnsi="Verdana"/>
          <w:color w:val="auto"/>
          <w:sz w:val="22"/>
          <w:szCs w:val="22"/>
          <w:highlight w:val="none"/>
          <w:lang w:val="en-US"/>
        </w:rPr>
        <w:t xml:space="preserve"> Department of Neuroimaging, Institute of Psychiatry, Psychology &amp; Neuroscience, King's College London, London, UK.</w:t>
      </w:r>
    </w:p>
    <w:p w14:paraId="1BFC613C" w14:textId="07CE9AB0" w:rsidR="006A0911" w:rsidRPr="006A0911" w:rsidRDefault="006A0911" w:rsidP="006A0911">
      <w:pPr>
        <w:spacing w:line="276" w:lineRule="auto"/>
        <w:ind w:firstLine="0"/>
        <w:rPr>
          <w:ins w:id="5" w:author="Martin Krämer" w:date="2024-11-20T10:56:00Z" w16du:dateUtc="2024-11-20T09:56:00Z"/>
          <w:rFonts w:ascii="Verdana" w:hAnsi="Verdana"/>
          <w:color w:val="auto"/>
          <w:sz w:val="22"/>
          <w:szCs w:val="22"/>
          <w:lang w:val="en-US"/>
        </w:rPr>
      </w:pPr>
      <w:ins w:id="6" w:author="Martin Krämer" w:date="2024-11-20T10:56:00Z" w16du:dateUtc="2024-11-20T09:56:00Z">
        <w:r w:rsidRPr="006A0911">
          <w:rPr>
            <w:rFonts w:ascii="Verdana" w:hAnsi="Verdana"/>
            <w:color w:val="auto"/>
            <w:sz w:val="22"/>
            <w:szCs w:val="22"/>
            <w:vertAlign w:val="superscript"/>
            <w:lang w:val="en-US"/>
          </w:rPr>
          <w:t>5</w:t>
        </w:r>
        <w:r w:rsidRPr="006A0911">
          <w:rPr>
            <w:rFonts w:ascii="Verdana" w:hAnsi="Verdana"/>
            <w:color w:val="auto"/>
            <w:sz w:val="22"/>
            <w:szCs w:val="22"/>
            <w:vertAlign w:val="superscript"/>
            <w:lang w:val="en-US"/>
          </w:rPr>
          <w:t xml:space="preserve"> </w:t>
        </w:r>
        <w:r w:rsidRPr="006A0911">
          <w:rPr>
            <w:rFonts w:ascii="Verdana" w:hAnsi="Verdana"/>
            <w:color w:val="auto"/>
            <w:sz w:val="22"/>
            <w:szCs w:val="22"/>
            <w:lang w:val="en-US"/>
          </w:rPr>
          <w:t>Institute of Diagnostic and Interventional Radiology, Jena University Hospital, Friedrich Schiller University Jena, Germany</w:t>
        </w:r>
      </w:ins>
    </w:p>
    <w:p w14:paraId="067DF964" w14:textId="77777777" w:rsidR="006A0911" w:rsidRPr="006A0911" w:rsidRDefault="006A0911" w:rsidP="00E06E2B">
      <w:pPr>
        <w:spacing w:line="276" w:lineRule="auto"/>
        <w:ind w:firstLine="0"/>
        <w:jc w:val="left"/>
        <w:rPr>
          <w:rFonts w:ascii="Verdana" w:hAnsi="Verdana"/>
          <w:color w:val="auto"/>
          <w:sz w:val="22"/>
          <w:szCs w:val="22"/>
          <w:highlight w:val="none"/>
          <w:lang w:val="en-US"/>
        </w:rPr>
      </w:pPr>
    </w:p>
    <w:p w14:paraId="76A15511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Corresponding Author:</w:t>
      </w:r>
    </w:p>
    <w:p w14:paraId="26495687" w14:textId="30CF6248" w:rsidR="00AA503A" w:rsidRPr="006A0911" w:rsidRDefault="00BD41C1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Aayush Nepal, M.Sc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.</w:t>
      </w:r>
    </w:p>
    <w:p w14:paraId="66893B81" w14:textId="00045CF0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Medical Physics Group, </w:t>
      </w:r>
      <w:r w:rsidR="00655BD3" w:rsidRPr="006A0911">
        <w:rPr>
          <w:rFonts w:ascii="Verdana" w:hAnsi="Verdana"/>
          <w:color w:val="auto"/>
          <w:sz w:val="22"/>
          <w:szCs w:val="22"/>
          <w:lang w:val="en-US"/>
        </w:rPr>
        <w:t>Institute of Diagnostic and Interventional Radiology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, Jena University Hospital</w:t>
      </w:r>
    </w:p>
    <w:p w14:paraId="39BCA220" w14:textId="77777777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proofErr w:type="spellStart"/>
      <w:r w:rsidRPr="006A0911">
        <w:rPr>
          <w:rFonts w:ascii="Verdana" w:hAnsi="Verdana"/>
          <w:color w:val="auto"/>
          <w:sz w:val="22"/>
          <w:szCs w:val="22"/>
          <w:lang w:val="en-US"/>
        </w:rPr>
        <w:t>Philosophenweg</w:t>
      </w:r>
      <w:proofErr w:type="spellEnd"/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3, D-07443 Jena, Germany</w:t>
      </w:r>
    </w:p>
    <w:p w14:paraId="14A46C6F" w14:textId="710BBEE8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Phone: </w:t>
      </w:r>
      <w:r w:rsidR="00813703" w:rsidRPr="006A0911">
        <w:rPr>
          <w:rFonts w:ascii="Verdana" w:hAnsi="Verdana"/>
          <w:color w:val="auto"/>
          <w:sz w:val="22"/>
          <w:szCs w:val="22"/>
          <w:lang w:val="en-US"/>
        </w:rPr>
        <w:t>+49 163 2302256</w:t>
      </w:r>
    </w:p>
    <w:p w14:paraId="00036C15" w14:textId="6B7BEDB7" w:rsidR="00AA503A" w:rsidRPr="006A0911" w:rsidRDefault="00655BD3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Email</w:t>
      </w:r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: </w:t>
      </w:r>
      <w:hyperlink r:id="rId5" w:history="1">
        <w:r w:rsidR="00BD41C1"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="00BD41C1"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="00AA503A" w:rsidRPr="006A0911">
        <w:rPr>
          <w:rFonts w:ascii="Verdana" w:hAnsi="Verdana"/>
          <w:color w:val="auto"/>
          <w:sz w:val="22"/>
          <w:szCs w:val="22"/>
          <w:lang w:val="en-US"/>
        </w:rPr>
        <w:t xml:space="preserve">  </w:t>
      </w:r>
    </w:p>
    <w:p w14:paraId="1E561D6D" w14:textId="77777777" w:rsidR="00AA503A" w:rsidRPr="006A0911" w:rsidRDefault="00AA503A" w:rsidP="00AA503A">
      <w:pPr>
        <w:spacing w:line="276" w:lineRule="auto"/>
        <w:rPr>
          <w:rFonts w:ascii="Verdana" w:hAnsi="Verdana"/>
          <w:color w:val="auto"/>
          <w:sz w:val="22"/>
          <w:szCs w:val="22"/>
          <w:lang w:val="en-US"/>
        </w:rPr>
      </w:pPr>
    </w:p>
    <w:p w14:paraId="68B3A71F" w14:textId="1FD1991A" w:rsidR="00AA503A" w:rsidRPr="006A0911" w:rsidRDefault="00AA503A" w:rsidP="00AA503A">
      <w:pPr>
        <w:spacing w:line="276" w:lineRule="auto"/>
        <w:ind w:firstLine="0"/>
        <w:rPr>
          <w:rFonts w:ascii="Verdana" w:hAnsi="Verdana"/>
          <w:color w:val="auto"/>
          <w:sz w:val="22"/>
          <w:szCs w:val="22"/>
          <w:u w:val="single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 xml:space="preserve">Authors’ Names, Degrees, and </w:t>
      </w:r>
      <w:r w:rsidR="00655BD3"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Emails</w:t>
      </w: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:</w:t>
      </w:r>
    </w:p>
    <w:p w14:paraId="3EC13869" w14:textId="77777777" w:rsidR="00BD41C1" w:rsidRPr="006A091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Aayush Nepal, M.Sc.: </w:t>
      </w:r>
      <w:hyperlink r:id="rId6" w:history="1">
        <w:r w:rsidRPr="006A0911">
          <w:rPr>
            <w:rStyle w:val="Hyperlink"/>
            <w:rFonts w:ascii="Verdana" w:hAnsi="Verdana"/>
            <w:sz w:val="22"/>
            <w:szCs w:val="22"/>
            <w:lang w:val="en-US"/>
          </w:rPr>
          <w:t>aayush.nepal</w:t>
        </w:r>
        <w:r w:rsidRPr="006A0911">
          <w:rPr>
            <w:rStyle w:val="Hyperlink"/>
            <w:rFonts w:ascii="Verdana" w:hAnsi="Verdana"/>
            <w:sz w:val="22"/>
            <w:szCs w:val="22"/>
            <w:lang w:val="pl-PL"/>
          </w:rPr>
          <w:t>@uni-jena.de</w:t>
        </w:r>
      </w:hyperlink>
      <w:r w:rsidRPr="006A0911">
        <w:rPr>
          <w:rFonts w:ascii="Verdana" w:hAnsi="Verdana"/>
          <w:color w:val="auto"/>
          <w:sz w:val="22"/>
          <w:szCs w:val="22"/>
          <w:lang w:val="pl-PL"/>
        </w:rPr>
        <w:t xml:space="preserve"> </w:t>
      </w:r>
    </w:p>
    <w:p w14:paraId="4F1F3916" w14:textId="519E0675" w:rsidR="00AA503A" w:rsidRPr="006A0911" w:rsidDel="006A091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moveFrom w:id="7" w:author="Martin Krämer" w:date="2024-11-20T10:56:00Z" w16du:dateUtc="2024-11-20T09:56:00Z"/>
          <w:rFonts w:ascii="Verdana" w:hAnsi="Verdana"/>
          <w:color w:val="auto"/>
          <w:sz w:val="22"/>
          <w:szCs w:val="22"/>
          <w:lang w:val="pl-PL"/>
        </w:rPr>
      </w:pPr>
      <w:moveFromRangeStart w:id="8" w:author="Martin Krämer" w:date="2024-11-20T10:56:00Z" w:name="move182992622"/>
      <w:moveFrom w:id="9" w:author="Martin Krämer" w:date="2024-11-20T10:56:00Z" w16du:dateUtc="2024-11-20T09:56:00Z">
        <w:r w:rsidRPr="006A0911" w:rsidDel="006A0911">
          <w:rPr>
            <w:rFonts w:ascii="Verdana" w:hAnsi="Verdana"/>
            <w:color w:val="auto"/>
            <w:sz w:val="22"/>
            <w:szCs w:val="22"/>
          </w:rPr>
          <w:t xml:space="preserve">Martin Krämer, Dr. rer. nat.: </w:t>
        </w:r>
        <w:r w:rsidR="009778D5" w:rsidRPr="006A0911" w:rsidDel="006A0911">
          <w:rPr>
            <w:sz w:val="22"/>
            <w:szCs w:val="22"/>
          </w:rPr>
          <w:fldChar w:fldCharType="begin"/>
        </w:r>
        <w:r w:rsidR="009778D5" w:rsidRPr="006A0911" w:rsidDel="006A0911">
          <w:rPr>
            <w:sz w:val="22"/>
            <w:szCs w:val="22"/>
          </w:rPr>
          <w:instrText>HYPERLINK "mailto:martinkraemer84@gmail.com" \h</w:instrText>
        </w:r>
        <w:r w:rsidR="009778D5" w:rsidRPr="006A0911" w:rsidDel="006A0911">
          <w:rPr>
            <w:sz w:val="22"/>
            <w:szCs w:val="22"/>
          </w:rPr>
        </w:r>
        <w:r w:rsidR="009778D5" w:rsidRPr="006A0911" w:rsidDel="006A0911">
          <w:rPr>
            <w:sz w:val="22"/>
            <w:szCs w:val="22"/>
          </w:rPr>
          <w:fldChar w:fldCharType="separate"/>
        </w:r>
        <w:r w:rsidR="009778D5" w:rsidRPr="006A0911" w:rsidDel="006A0911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  <w:r w:rsidR="009778D5" w:rsidRPr="006A0911" w:rsidDel="006A0911">
          <w:rPr>
            <w:rFonts w:ascii="Verdana" w:hAnsi="Verdana"/>
            <w:color w:val="0070C0"/>
            <w:sz w:val="22"/>
            <w:szCs w:val="22"/>
            <w:u w:val="single"/>
          </w:rPr>
          <w:fldChar w:fldCharType="end"/>
        </w:r>
        <w:r w:rsidRPr="006A0911" w:rsidDel="006A0911">
          <w:rPr>
            <w:rFonts w:ascii="Verdana" w:hAnsi="Verdana"/>
            <w:color w:val="0070C0"/>
            <w:sz w:val="22"/>
            <w:szCs w:val="22"/>
          </w:rPr>
          <w:t xml:space="preserve"> </w:t>
        </w:r>
      </w:moveFrom>
    </w:p>
    <w:moveFromRangeEnd w:id="8"/>
    <w:p w14:paraId="09CA876D" w14:textId="72390D46" w:rsidR="00AA503A" w:rsidRPr="006A091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Nicholas M. Brisson, Ph.D.: </w:t>
      </w:r>
      <w:hyperlink r:id="rId7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nicholas.brisson@charite.de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27194629" w14:textId="31807C13" w:rsidR="009778D5" w:rsidRPr="006A0911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  <w:lang w:val="pl-PL"/>
        </w:rPr>
      </w:pPr>
      <w:r w:rsidRPr="006A0911">
        <w:rPr>
          <w:rFonts w:ascii="Verdana" w:hAnsi="Verdana"/>
          <w:color w:val="auto"/>
          <w:sz w:val="22"/>
          <w:szCs w:val="22"/>
          <w:lang w:val="en-US"/>
        </w:rPr>
        <w:t>Tobias C. Wood:</w:t>
      </w:r>
      <w:r w:rsidR="00327078"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hyperlink r:id="rId8" w:history="1">
        <w:r w:rsidR="00327078" w:rsidRPr="006A0911">
          <w:rPr>
            <w:rStyle w:val="Hyperlink"/>
            <w:rFonts w:ascii="Verdana" w:hAnsi="Verdana"/>
            <w:sz w:val="22"/>
            <w:szCs w:val="22"/>
            <w:lang w:val="en-US"/>
          </w:rPr>
          <w:t>tobias.wood@kcl.ac.uk</w:t>
        </w:r>
      </w:hyperlink>
    </w:p>
    <w:p w14:paraId="30A14598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Georg N. Duda, Dr.-Ing.: </w:t>
      </w:r>
      <w:hyperlink r:id="rId9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georg.duda@charite.de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</w:t>
      </w:r>
    </w:p>
    <w:p w14:paraId="35F7B641" w14:textId="77777777" w:rsidR="00AA503A" w:rsidRPr="006A091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ins w:id="10" w:author="Martin Krämer" w:date="2024-11-20T10:56:00Z" w16du:dateUtc="2024-11-20T09:56:00Z"/>
          <w:rFonts w:ascii="Verdana" w:hAnsi="Verdana"/>
          <w:color w:val="auto"/>
          <w:sz w:val="22"/>
          <w:szCs w:val="22"/>
        </w:rPr>
      </w:pPr>
      <w:r w:rsidRPr="006A0911">
        <w:rPr>
          <w:rFonts w:ascii="Verdana" w:hAnsi="Verdana"/>
          <w:color w:val="auto"/>
          <w:sz w:val="22"/>
          <w:szCs w:val="22"/>
        </w:rPr>
        <w:t xml:space="preserve">Jürgen R. Reichenbach, Dr. rer. nat.: </w:t>
      </w:r>
      <w:hyperlink r:id="rId10"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Juergen.Reichenbach@med.uni-jena.de</w:t>
        </w:r>
      </w:hyperlink>
      <w:r w:rsidRPr="006A0911">
        <w:rPr>
          <w:rFonts w:ascii="Verdana" w:hAnsi="Verdana"/>
          <w:color w:val="auto"/>
          <w:sz w:val="22"/>
          <w:szCs w:val="22"/>
        </w:rPr>
        <w:t xml:space="preserve">  </w:t>
      </w:r>
    </w:p>
    <w:p w14:paraId="52B3ED9D" w14:textId="77777777" w:rsidR="006A0911" w:rsidRPr="006A0911" w:rsidRDefault="006A0911" w:rsidP="006A091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moveTo w:id="11" w:author="Martin Krämer" w:date="2024-11-20T10:56:00Z" w16du:dateUtc="2024-11-20T09:56:00Z"/>
          <w:rFonts w:ascii="Verdana" w:hAnsi="Verdana"/>
          <w:color w:val="auto"/>
          <w:sz w:val="22"/>
          <w:szCs w:val="22"/>
          <w:lang w:val="pl-PL"/>
        </w:rPr>
      </w:pPr>
      <w:moveToRangeStart w:id="12" w:author="Martin Krämer" w:date="2024-11-20T10:56:00Z" w:name="move182992622"/>
      <w:moveTo w:id="13" w:author="Martin Krämer" w:date="2024-11-20T10:56:00Z" w16du:dateUtc="2024-11-20T09:56:00Z">
        <w:r w:rsidRPr="006A0911">
          <w:rPr>
            <w:rFonts w:ascii="Verdana" w:hAnsi="Verdana"/>
            <w:color w:val="auto"/>
            <w:sz w:val="22"/>
            <w:szCs w:val="22"/>
          </w:rPr>
          <w:t xml:space="preserve">Martin Krämer, Dr. rer. nat.: </w:t>
        </w:r>
        <w:r w:rsidRPr="006A0911">
          <w:rPr>
            <w:sz w:val="22"/>
            <w:szCs w:val="22"/>
          </w:rPr>
          <w:fldChar w:fldCharType="begin"/>
        </w:r>
        <w:r w:rsidRPr="006A0911">
          <w:rPr>
            <w:sz w:val="22"/>
            <w:szCs w:val="22"/>
          </w:rPr>
          <w:instrText>HYPERLINK "mailto:martinkraemer84@gmail.com" \h</w:instrText>
        </w:r>
        <w:r w:rsidRPr="006A0911">
          <w:rPr>
            <w:sz w:val="22"/>
            <w:szCs w:val="22"/>
          </w:rPr>
        </w:r>
        <w:r w:rsidRPr="006A0911">
          <w:rPr>
            <w:sz w:val="22"/>
            <w:szCs w:val="22"/>
          </w:rPr>
          <w:fldChar w:fldCharType="separate"/>
        </w:r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t>martin.kraemer@med.uni-jena.de</w:t>
        </w:r>
        <w:r w:rsidRPr="006A0911">
          <w:rPr>
            <w:rFonts w:ascii="Verdana" w:hAnsi="Verdana"/>
            <w:color w:val="0070C0"/>
            <w:sz w:val="22"/>
            <w:szCs w:val="22"/>
            <w:u w:val="single"/>
          </w:rPr>
          <w:fldChar w:fldCharType="end"/>
        </w:r>
        <w:r w:rsidRPr="006A0911">
          <w:rPr>
            <w:rFonts w:ascii="Verdana" w:hAnsi="Verdana"/>
            <w:color w:val="0070C0"/>
            <w:sz w:val="22"/>
            <w:szCs w:val="22"/>
          </w:rPr>
          <w:t xml:space="preserve"> </w:t>
        </w:r>
      </w:moveTo>
    </w:p>
    <w:moveToRangeEnd w:id="12"/>
    <w:p w14:paraId="7B17B3E0" w14:textId="77777777" w:rsidR="00AA503A" w:rsidRPr="006A0911" w:rsidRDefault="00AA503A" w:rsidP="006A0911">
      <w:pPr>
        <w:tabs>
          <w:tab w:val="left" w:pos="284"/>
          <w:tab w:val="left" w:pos="567"/>
        </w:tabs>
        <w:spacing w:line="276" w:lineRule="auto"/>
        <w:ind w:firstLine="0"/>
        <w:rPr>
          <w:rFonts w:ascii="Verdana" w:hAnsi="Verdana"/>
          <w:color w:val="auto"/>
          <w:sz w:val="22"/>
          <w:szCs w:val="22"/>
        </w:rPr>
      </w:pPr>
    </w:p>
    <w:p w14:paraId="575C9787" w14:textId="4997FA10" w:rsidR="00AA503A" w:rsidRPr="006A091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  <w:r w:rsidRPr="006A0911">
        <w:rPr>
          <w:rFonts w:ascii="Verdana" w:hAnsi="Verdana"/>
          <w:color w:val="auto"/>
          <w:sz w:val="22"/>
          <w:szCs w:val="22"/>
          <w:u w:val="single"/>
          <w:lang w:val="en-US"/>
        </w:rPr>
        <w:t>Keywords: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>D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ynamic MRI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T</w:t>
      </w:r>
      <w:r w:rsidR="00BD41C1" w:rsidRPr="006A0911">
        <w:rPr>
          <w:rFonts w:ascii="Verdana" w:hAnsi="Verdana"/>
          <w:color w:val="auto"/>
          <w:sz w:val="22"/>
          <w:szCs w:val="22"/>
          <w:lang w:val="en-US"/>
        </w:rPr>
        <w:t>ibiofemoral kinematics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Semi-automated segmentation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>;</w:t>
      </w:r>
      <w:r w:rsidR="00E06E2B" w:rsidRPr="006A0911">
        <w:rPr>
          <w:rFonts w:ascii="Verdana" w:hAnsi="Verdana"/>
          <w:color w:val="auto"/>
          <w:sz w:val="22"/>
          <w:szCs w:val="22"/>
          <w:lang w:val="en-US"/>
        </w:rPr>
        <w:t xml:space="preserve"> Image processing; Motion analysis</w:t>
      </w:r>
      <w:r w:rsidRPr="006A0911">
        <w:rPr>
          <w:rFonts w:ascii="Verdana" w:hAnsi="Verdana"/>
          <w:color w:val="auto"/>
          <w:sz w:val="22"/>
          <w:szCs w:val="22"/>
          <w:lang w:val="en-US"/>
        </w:rPr>
        <w:t xml:space="preserve"> </w:t>
      </w:r>
    </w:p>
    <w:p w14:paraId="5445DD8B" w14:textId="77777777" w:rsidR="00AA503A" w:rsidRPr="006A091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sz w:val="22"/>
          <w:szCs w:val="22"/>
          <w:lang w:val="en-US"/>
        </w:rPr>
      </w:pPr>
    </w:p>
    <w:p w14:paraId="1750F4A4" w14:textId="364C9258" w:rsidR="00AA503A" w:rsidRPr="006A091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  <w:r w:rsidRPr="006A0911">
        <w:rPr>
          <w:rFonts w:ascii="Verdana" w:hAnsi="Verdana"/>
          <w:i/>
          <w:color w:val="auto"/>
          <w:sz w:val="22"/>
          <w:szCs w:val="22"/>
          <w:lang w:val="de-DE"/>
        </w:rPr>
        <w:t xml:space="preserve">Submitted to 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de-DE"/>
        </w:rPr>
        <w:t>Zeitschrift für Medizinische Physik</w:t>
      </w:r>
    </w:p>
    <w:p w14:paraId="59CD351E" w14:textId="77777777" w:rsidR="00655BD3" w:rsidRPr="006A0911" w:rsidRDefault="00655BD3" w:rsidP="00E06E2B">
      <w:pPr>
        <w:spacing w:line="276" w:lineRule="auto"/>
        <w:jc w:val="center"/>
        <w:rPr>
          <w:rFonts w:ascii="Verdana" w:hAnsi="Verdana"/>
          <w:i/>
          <w:color w:val="auto"/>
          <w:sz w:val="22"/>
          <w:szCs w:val="22"/>
          <w:lang w:val="de-DE"/>
        </w:rPr>
      </w:pPr>
    </w:p>
    <w:p w14:paraId="2918D9D5" w14:textId="307B9A90" w:rsidR="00F32ADC" w:rsidRPr="006A0911" w:rsidRDefault="00AA503A" w:rsidP="00E06E2B">
      <w:pPr>
        <w:spacing w:line="276" w:lineRule="auto"/>
        <w:jc w:val="center"/>
        <w:rPr>
          <w:rFonts w:ascii="Verdana" w:hAnsi="Verdana"/>
          <w:sz w:val="22"/>
          <w:szCs w:val="22"/>
          <w:lang w:val="en-US"/>
        </w:rPr>
      </w:pP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t xml:space="preserve">This manuscript or parts of this manuscript have not been </w:t>
      </w:r>
      <w:r w:rsidRPr="006A0911">
        <w:rPr>
          <w:rFonts w:ascii="Verdana" w:hAnsi="Verdana"/>
          <w:i/>
          <w:color w:val="auto"/>
          <w:sz w:val="22"/>
          <w:szCs w:val="22"/>
          <w:lang w:val="en-US"/>
        </w:rPr>
        <w:br/>
        <w:t>and will not be submitted elsewhere for publication</w:t>
      </w:r>
      <w:r w:rsidR="00655BD3" w:rsidRPr="006A0911">
        <w:rPr>
          <w:rFonts w:ascii="Verdana" w:hAnsi="Verdana"/>
          <w:i/>
          <w:color w:val="auto"/>
          <w:sz w:val="22"/>
          <w:szCs w:val="22"/>
          <w:lang w:val="en-US"/>
        </w:rPr>
        <w:t>.</w:t>
      </w:r>
    </w:p>
    <w:sectPr w:rsidR="00F32ADC" w:rsidRPr="006A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629372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Krämer">
    <w15:presenceInfo w15:providerId="Windows Live" w15:userId="8c957fc60f0587d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1179AA"/>
    <w:rsid w:val="00162284"/>
    <w:rsid w:val="00217818"/>
    <w:rsid w:val="002E2D3F"/>
    <w:rsid w:val="002E640D"/>
    <w:rsid w:val="00327078"/>
    <w:rsid w:val="00561953"/>
    <w:rsid w:val="00580154"/>
    <w:rsid w:val="00655BD3"/>
    <w:rsid w:val="00665D70"/>
    <w:rsid w:val="006A0911"/>
    <w:rsid w:val="006D50CD"/>
    <w:rsid w:val="007B25DA"/>
    <w:rsid w:val="007C5194"/>
    <w:rsid w:val="00813703"/>
    <w:rsid w:val="00831643"/>
    <w:rsid w:val="009778D5"/>
    <w:rsid w:val="00985E32"/>
    <w:rsid w:val="00AA503A"/>
    <w:rsid w:val="00AE1884"/>
    <w:rsid w:val="00AF1611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berschrift1">
    <w:name w:val="heading 1"/>
    <w:basedOn w:val="Standard"/>
    <w:next w:val="Standard"/>
    <w:link w:val="berschrift1Zchn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50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50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503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503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D41C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berarbeitung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778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78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5B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5BD3"/>
    <w:rPr>
      <w:rFonts w:ascii="Segoe UI" w:eastAsia="Arial" w:hAnsi="Segoe UI" w:cs="Segoe UI"/>
      <w:color w:val="222222"/>
      <w:sz w:val="18"/>
      <w:szCs w:val="18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obias.wood@kc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cholas.brisson@charite.d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yush.nepal@uni-jena.de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Martin Krämer</cp:lastModifiedBy>
  <cp:revision>12</cp:revision>
  <dcterms:created xsi:type="dcterms:W3CDTF">2024-09-22T07:16:00Z</dcterms:created>
  <dcterms:modified xsi:type="dcterms:W3CDTF">2024-11-20T09:58:00Z</dcterms:modified>
</cp:coreProperties>
</file>