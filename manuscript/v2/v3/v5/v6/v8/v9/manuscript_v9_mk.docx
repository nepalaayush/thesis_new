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14225" w14:textId="19AEEF2D" w:rsidR="00A844AC" w:rsidRDefault="00A844AC">
      <w:pPr>
        <w:spacing w:line="360" w:lineRule="auto"/>
        <w:rPr>
          <w:rFonts w:ascii="Verdana" w:hAnsi="Verdana"/>
          <w:u w:val="single"/>
        </w:rPr>
      </w:pPr>
      <w:commentRangeStart w:id="0"/>
      <w:commentRangeStart w:id="1"/>
      <w:r>
        <w:rPr>
          <w:rFonts w:ascii="Verdana" w:hAnsi="Verdana"/>
          <w:u w:val="single"/>
        </w:rPr>
        <w:t xml:space="preserve">Abstract </w:t>
      </w:r>
      <w:commentRangeEnd w:id="0"/>
      <w:r w:rsidR="00895298">
        <w:rPr>
          <w:rStyle w:val="Kommentarzeichen"/>
        </w:rPr>
        <w:commentReference w:id="0"/>
      </w:r>
      <w:commentRangeEnd w:id="1"/>
      <w:r w:rsidR="001E25A6">
        <w:rPr>
          <w:rStyle w:val="Kommentarzeichen"/>
        </w:rPr>
        <w:commentReference w:id="1"/>
      </w:r>
    </w:p>
    <w:p w14:paraId="623838CE" w14:textId="4D5EEB85" w:rsidR="00A844AC" w:rsidRDefault="00A844AC" w:rsidP="001E25A6">
      <w:pPr>
        <w:spacing w:line="360" w:lineRule="auto"/>
        <w:jc w:val="both"/>
        <w:rPr>
          <w:rFonts w:ascii="Verdana" w:hAnsi="Verdana"/>
        </w:rPr>
        <w:pPrChange w:id="2" w:author="Martin Krämer" w:date="2025-01-06T13:06:00Z" w16du:dateUtc="2025-01-06T12:06:00Z">
          <w:pPr>
            <w:spacing w:line="360" w:lineRule="auto"/>
          </w:pPr>
        </w:pPrChange>
      </w:pPr>
      <w:r w:rsidRPr="00A844AC">
        <w:rPr>
          <w:rFonts w:ascii="Verdana" w:hAnsi="Verdana"/>
        </w:rPr>
        <w:t xml:space="preserve">Dynamic MRI enables in vivo </w:t>
      </w:r>
      <w:del w:id="3" w:author="Martin Krämer" w:date="2025-01-06T13:08:00Z" w16du:dateUtc="2025-01-06T12:08:00Z">
        <w:r w:rsidRPr="00A844AC" w:rsidDel="00D52D69">
          <w:rPr>
            <w:rFonts w:ascii="Verdana" w:hAnsi="Verdana"/>
          </w:rPr>
          <w:delText xml:space="preserve">analysis </w:delText>
        </w:r>
      </w:del>
      <w:ins w:id="4" w:author="Martin Krämer" w:date="2025-01-06T13:08:00Z" w16du:dateUtc="2025-01-06T12:08:00Z">
        <w:r w:rsidR="00D52D69">
          <w:rPr>
            <w:rFonts w:ascii="Verdana" w:hAnsi="Verdana"/>
          </w:rPr>
          <w:t>imaging</w:t>
        </w:r>
        <w:r w:rsidR="00D52D69" w:rsidRPr="00A844AC">
          <w:rPr>
            <w:rFonts w:ascii="Verdana" w:hAnsi="Verdana"/>
          </w:rPr>
          <w:t xml:space="preserve"> </w:t>
        </w:r>
      </w:ins>
      <w:r w:rsidRPr="00A844AC">
        <w:rPr>
          <w:rFonts w:ascii="Verdana" w:hAnsi="Verdana"/>
        </w:rPr>
        <w:t xml:space="preserve">of </w:t>
      </w:r>
      <w:del w:id="5" w:author="Martin Krämer" w:date="2025-01-06T13:09:00Z" w16du:dateUtc="2025-01-06T12:09:00Z">
        <w:r w:rsidRPr="00A844AC" w:rsidDel="00D52D69">
          <w:rPr>
            <w:rFonts w:ascii="Verdana" w:hAnsi="Verdana"/>
          </w:rPr>
          <w:delText xml:space="preserve">relative </w:delText>
        </w:r>
      </w:del>
      <w:r w:rsidRPr="00A844AC">
        <w:rPr>
          <w:rFonts w:ascii="Verdana" w:hAnsi="Verdana"/>
        </w:rPr>
        <w:t>bone motion during knee movement, but quantifying this motion from imaging data remains challenging</w:t>
      </w:r>
      <w:del w:id="6" w:author="Martin Krämer" w:date="2025-01-06T13:09:00Z" w16du:dateUtc="2025-01-06T12:09:00Z">
        <w:r w:rsidRPr="00A844AC" w:rsidDel="00D52D69">
          <w:rPr>
            <w:rFonts w:ascii="Verdana" w:hAnsi="Verdana"/>
          </w:rPr>
          <w:delText xml:space="preserve"> </w:delText>
        </w:r>
        <w:commentRangeStart w:id="7"/>
        <w:r w:rsidRPr="00A844AC" w:rsidDel="00D52D69">
          <w:rPr>
            <w:rFonts w:ascii="Verdana" w:hAnsi="Verdana"/>
          </w:rPr>
          <w:delText>due to the trade-offs between temporal and spatial resolution</w:delText>
        </w:r>
      </w:del>
      <w:r w:rsidRPr="00A844AC">
        <w:rPr>
          <w:rFonts w:ascii="Verdana" w:hAnsi="Verdana"/>
        </w:rPr>
        <w:t xml:space="preserve">. </w:t>
      </w:r>
      <w:commentRangeEnd w:id="7"/>
      <w:r w:rsidR="00D52D69">
        <w:rPr>
          <w:rStyle w:val="Kommentarzeichen"/>
        </w:rPr>
        <w:commentReference w:id="7"/>
      </w:r>
      <w:r w:rsidRPr="00A844AC">
        <w:rPr>
          <w:rFonts w:ascii="Verdana" w:hAnsi="Verdana"/>
        </w:rPr>
        <w:t xml:space="preserve">This study aimed to develop and validate a semi-automated pipeline to track femoral and tibial motion and extract motion parameters from sagittal plane CINE MRI during flexion-extension cycles. </w:t>
      </w:r>
      <w:del w:id="8" w:author="Martin Krämer" w:date="2025-01-06T13:10:00Z" w16du:dateUtc="2025-01-06T12:10:00Z">
        <w:r w:rsidRPr="00A844AC" w:rsidDel="00D52D69">
          <w:rPr>
            <w:rFonts w:ascii="Verdana" w:hAnsi="Verdana"/>
          </w:rPr>
          <w:delText xml:space="preserve">Our </w:delText>
        </w:r>
      </w:del>
      <w:ins w:id="9" w:author="Martin Krämer" w:date="2025-01-06T13:10:00Z" w16du:dateUtc="2025-01-06T12:10:00Z">
        <w:r w:rsidR="00D52D69">
          <w:rPr>
            <w:rFonts w:ascii="Verdana" w:hAnsi="Verdana"/>
          </w:rPr>
          <w:t>The</w:t>
        </w:r>
        <w:r w:rsidR="00D52D69" w:rsidRPr="00A844AC">
          <w:rPr>
            <w:rFonts w:ascii="Verdana" w:hAnsi="Verdana"/>
          </w:rPr>
          <w:t xml:space="preserve"> </w:t>
        </w:r>
      </w:ins>
      <w:r w:rsidRPr="00A844AC">
        <w:rPr>
          <w:rFonts w:ascii="Verdana" w:hAnsi="Verdana"/>
        </w:rPr>
        <w:t>method combines Canny edge detection and connected-component labeling with frame-to-frame transformation optimization to track bone boundaries. The approach was validated in five healthy volunteers performing controlled knee motion using an MRI-compatible device, with results compared to manual segmentation. The semi-automated tracking achieved an average alignment error of 0.40 ± 0.02 mm for both bones, with processing time reduced from approximately 15 minutes for manual segmentation to less than 5 minutes per dataset. Both approaches showed similar motion patterns, with horizontal displacement ranging from 8 to 28 mm and vertical displacement remaining relatively constant around 57 mm with approximately 2 mm variation through the motion cycle.</w:t>
      </w:r>
      <w:r w:rsidR="00BC5FD4">
        <w:rPr>
          <w:rFonts w:ascii="Verdana" w:hAnsi="Verdana"/>
        </w:rPr>
        <w:t xml:space="preserve"> </w:t>
      </w:r>
      <w:commentRangeStart w:id="10"/>
      <w:r w:rsidR="00BC5FD4">
        <w:rPr>
          <w:rFonts w:ascii="Verdana" w:hAnsi="Verdana"/>
        </w:rPr>
        <w:t>All</w:t>
      </w:r>
      <w:r w:rsidR="00BC5FD4" w:rsidRPr="00BC5FD4">
        <w:rPr>
          <w:rFonts w:ascii="Verdana" w:hAnsi="Verdana"/>
        </w:rPr>
        <w:t xml:space="preserve"> displacements were defined in the 2D image coordinate system, with the centroid of the tibial segment tracked relative to the centroid of the femoral segment</w:t>
      </w:r>
      <w:r w:rsidR="00BC5FD4" w:rsidRPr="00A844AC">
        <w:rPr>
          <w:rFonts w:ascii="Verdana" w:hAnsi="Verdana"/>
        </w:rPr>
        <w:t xml:space="preserve">. </w:t>
      </w:r>
      <w:commentRangeEnd w:id="10"/>
      <w:r w:rsidR="00D52D69">
        <w:rPr>
          <w:rStyle w:val="Kommentarzeichen"/>
        </w:rPr>
        <w:commentReference w:id="10"/>
      </w:r>
      <w:r w:rsidR="00BC5FD4" w:rsidRPr="00A844AC">
        <w:rPr>
          <w:rFonts w:ascii="Verdana" w:hAnsi="Verdana"/>
        </w:rPr>
        <w:t>The</w:t>
      </w:r>
      <w:r w:rsidRPr="00A844AC">
        <w:rPr>
          <w:rFonts w:ascii="Verdana" w:hAnsi="Verdana"/>
        </w:rPr>
        <w:t xml:space="preserve"> semi-automated method demonstrated </w:t>
      </w:r>
      <w:del w:id="11" w:author="Martin Krämer" w:date="2025-01-06T13:11:00Z" w16du:dateUtc="2025-01-06T12:11:00Z">
        <w:r w:rsidRPr="00A844AC" w:rsidDel="00D52D69">
          <w:rPr>
            <w:rFonts w:ascii="Verdana" w:hAnsi="Verdana"/>
          </w:rPr>
          <w:delText xml:space="preserve">higher precision through </w:delText>
        </w:r>
      </w:del>
      <w:r w:rsidRPr="00A844AC">
        <w:rPr>
          <w:rFonts w:ascii="Verdana" w:hAnsi="Verdana"/>
        </w:rPr>
        <w:t xml:space="preserve">consistently smaller standard deviations in displacement measurements. This </w:t>
      </w:r>
      <w:ins w:id="12" w:author="Martin Krämer" w:date="2025-01-06T13:11:00Z" w16du:dateUtc="2025-01-06T12:11:00Z">
        <w:r w:rsidR="00D52D69">
          <w:rPr>
            <w:rFonts w:ascii="Verdana" w:hAnsi="Verdana"/>
          </w:rPr>
          <w:t xml:space="preserve">developed </w:t>
        </w:r>
      </w:ins>
      <w:r w:rsidRPr="00A844AC">
        <w:rPr>
          <w:rFonts w:ascii="Verdana" w:hAnsi="Verdana"/>
        </w:rPr>
        <w:t>approach enables efficient and reliable quantification of relative bone positions during knee motion in dynamic MRI sequences without requiring additional high-resolution reference scans, making it suitable for both research and clinical applications.</w:t>
      </w:r>
    </w:p>
    <w:p w14:paraId="0E7924EB" w14:textId="77777777" w:rsidR="00A844AC" w:rsidRDefault="00A844AC">
      <w:pPr>
        <w:spacing w:line="360" w:lineRule="auto"/>
        <w:rPr>
          <w:rFonts w:ascii="Verdana" w:hAnsi="Verdana"/>
        </w:rPr>
      </w:pPr>
    </w:p>
    <w:p w14:paraId="418116D0" w14:textId="2A350CDC" w:rsidR="00A844AC" w:rsidRDefault="00A844AC">
      <w:pPr>
        <w:spacing w:line="360" w:lineRule="auto"/>
        <w:rPr>
          <w:rFonts w:ascii="Verdana" w:hAnsi="Verdana"/>
          <w:u w:val="single"/>
        </w:rPr>
      </w:pPr>
      <w:commentRangeStart w:id="13"/>
      <w:r>
        <w:rPr>
          <w:rFonts w:ascii="Verdana" w:hAnsi="Verdana"/>
        </w:rPr>
        <w:t>Keywords:</w:t>
      </w:r>
      <w:commentRangeEnd w:id="13"/>
      <w:r>
        <w:rPr>
          <w:rStyle w:val="Kommentarzeichen"/>
        </w:rPr>
        <w:commentReference w:id="13"/>
      </w:r>
      <w:r>
        <w:rPr>
          <w:rFonts w:ascii="Verdana" w:hAnsi="Verdana"/>
        </w:rPr>
        <w:t xml:space="preserve"> </w:t>
      </w:r>
      <w:r w:rsidRPr="00A844AC">
        <w:rPr>
          <w:rFonts w:ascii="Verdana" w:hAnsi="Verdana"/>
        </w:rPr>
        <w:t xml:space="preserve">Dynamic MRI; Bone tracking; Semi-automated segmentation; Motion analysis; Knee </w:t>
      </w:r>
      <w:proofErr w:type="spellStart"/>
      <w:r>
        <w:rPr>
          <w:rFonts w:ascii="Verdana" w:hAnsi="Verdana"/>
        </w:rPr>
        <w:t>osteokinematics</w:t>
      </w:r>
      <w:proofErr w:type="spellEnd"/>
    </w:p>
    <w:p w14:paraId="0F9D7E81" w14:textId="24837550" w:rsidR="00C00687" w:rsidRDefault="00000000">
      <w:pPr>
        <w:spacing w:line="360" w:lineRule="auto"/>
        <w:rPr>
          <w:rFonts w:ascii="Verdana" w:hAnsi="Verdana"/>
          <w:u w:val="single"/>
        </w:rPr>
      </w:pPr>
      <w:commentRangeStart w:id="14"/>
      <w:r>
        <w:rPr>
          <w:rFonts w:ascii="Verdana" w:hAnsi="Verdana"/>
          <w:u w:val="single"/>
        </w:rPr>
        <w:t xml:space="preserve">Manuscript </w:t>
      </w:r>
      <w:commentRangeEnd w:id="14"/>
      <w:r>
        <w:commentReference w:id="14"/>
      </w:r>
      <w:r>
        <w:rPr>
          <w:rFonts w:ascii="Verdana" w:hAnsi="Verdana"/>
          <w:u w:val="single"/>
        </w:rPr>
        <w:t>Body</w:t>
      </w:r>
    </w:p>
    <w:p w14:paraId="415E53FE" w14:textId="77777777" w:rsidR="00C00687" w:rsidRDefault="00000000">
      <w:pPr>
        <w:spacing w:line="360" w:lineRule="auto"/>
        <w:rPr>
          <w:rFonts w:ascii="Verdana" w:hAnsi="Verdana"/>
          <w:u w:val="single"/>
        </w:rPr>
      </w:pPr>
      <w:r>
        <w:rPr>
          <w:rFonts w:ascii="Verdana" w:hAnsi="Verdana"/>
          <w:u w:val="single"/>
        </w:rPr>
        <w:t>1 Introduction</w:t>
      </w:r>
    </w:p>
    <w:p w14:paraId="5AC91A7A" w14:textId="5D6D6792" w:rsidR="00C00687" w:rsidRDefault="00000000">
      <w:pPr>
        <w:spacing w:line="360" w:lineRule="auto"/>
        <w:jc w:val="both"/>
        <w:rPr>
          <w:rFonts w:ascii="Verdana" w:hAnsi="Verdana"/>
        </w:rPr>
      </w:pPr>
      <w:r>
        <w:rPr>
          <w:rFonts w:ascii="Verdana" w:hAnsi="Verdana"/>
        </w:rPr>
        <w:t>Studying the relative motion between the femur and tibia</w:t>
      </w:r>
      <w:r w:rsidR="006F743D">
        <w:rPr>
          <w:rFonts w:ascii="Verdana" w:hAnsi="Verdana"/>
        </w:rPr>
        <w:t xml:space="preserve"> </w:t>
      </w:r>
      <w:commentRangeStart w:id="15"/>
      <w:r w:rsidR="006F743D">
        <w:rPr>
          <w:rFonts w:ascii="Verdana" w:hAnsi="Verdana"/>
        </w:rPr>
        <w:t>(</w:t>
      </w:r>
      <w:proofErr w:type="spellStart"/>
      <w:r w:rsidR="006F743D">
        <w:rPr>
          <w:rFonts w:ascii="Verdana" w:hAnsi="Verdana"/>
        </w:rPr>
        <w:t>osteokinematics</w:t>
      </w:r>
      <w:proofErr w:type="spellEnd"/>
      <w:r w:rsidR="006F743D">
        <w:rPr>
          <w:rFonts w:ascii="Verdana" w:hAnsi="Verdana"/>
        </w:rPr>
        <w:t>)</w:t>
      </w:r>
      <w:r>
        <w:rPr>
          <w:rFonts w:ascii="Verdana" w:hAnsi="Verdana"/>
        </w:rPr>
        <w:t xml:space="preserve"> </w:t>
      </w:r>
      <w:commentRangeEnd w:id="15"/>
      <w:r w:rsidR="006F743D">
        <w:rPr>
          <w:rStyle w:val="Kommentarzeichen"/>
        </w:rPr>
        <w:commentReference w:id="15"/>
      </w:r>
      <w:r>
        <w:rPr>
          <w:rFonts w:ascii="Verdana" w:hAnsi="Verdana"/>
        </w:rPr>
        <w:t>during 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DC4C95">
        <w:rPr>
          <w:rFonts w:ascii="Verdana" w:hAnsi="Verdana"/>
        </w:rPr>
        <w:instrText xml:space="preserve"> ADDIN ZOTERO_ITEM CSL_CITATION {"citationID":"tZUYJyAb","properties":{"formattedCitation":"[1\\uc0\\u8211{}3]","plainCitation":"[1–3]","noteIndex":0},"citationItems":[{"id":374,"uris":["http://zotero.org/users/13606484/items/AMMR7DX5"],"itemData":{"id":374,"type":"article-journal","container-title":"Journal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[1–3]</w:t>
      </w:r>
      <w:r w:rsidR="00DD120A">
        <w:rPr>
          <w:rFonts w:ascii="Verdana" w:hAnsi="Verdana"/>
        </w:rPr>
        <w:fldChar w:fldCharType="end"/>
      </w:r>
      <w:r w:rsidR="00DD120A">
        <w:rPr>
          <w:rFonts w:ascii="Verdana" w:hAnsi="Verdana"/>
        </w:rPr>
        <w:t xml:space="preserve">. It also </w:t>
      </w:r>
      <w:r w:rsidR="00DD120A">
        <w:rPr>
          <w:rFonts w:ascii="Verdana" w:hAnsi="Verdana"/>
        </w:rPr>
        <w:lastRenderedPageBreak/>
        <w:t>helps</w:t>
      </w:r>
      <w:r w:rsidR="00FB5295">
        <w:rPr>
          <w:rFonts w:ascii="Verdana" w:hAnsi="Verdana"/>
        </w:rPr>
        <w:t xml:space="preserve"> </w:t>
      </w:r>
      <w:ins w:id="16" w:author="Martin Krämer" w:date="2025-01-06T14:11:00Z" w16du:dateUtc="2025-01-06T13:11:00Z">
        <w:r w:rsidR="00C27890">
          <w:rPr>
            <w:rFonts w:ascii="Verdana" w:hAnsi="Verdana"/>
          </w:rPr>
          <w:t xml:space="preserve">to </w:t>
        </w:r>
      </w:ins>
      <w:r>
        <w:rPr>
          <w:rFonts w:ascii="Verdana" w:hAnsi="Verdana"/>
        </w:rPr>
        <w:t>optimiz</w:t>
      </w:r>
      <w:r w:rsidR="00DD120A">
        <w:rPr>
          <w:rFonts w:ascii="Verdana" w:hAnsi="Verdana"/>
        </w:rPr>
        <w:t>e</w:t>
      </w:r>
      <w:r>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DC4C95">
        <w:rPr>
          <w:rFonts w:ascii="Verdana" w:hAnsi="Verdana"/>
        </w:rPr>
        <w:instrText xml:space="preserve"> ADDIN ZOTERO_ITEM CSL_CITATION {"citationID":"CWJqmTqq","properties":{"formattedCitation":"[4\\uc0\\u8211{}6]","plainCitation":"[4–6]","noteIndex":0},"citationItems":[{"id":51,"uris":["http://zotero.org/users/13606484/items/H3RBHS6B"],"itemData":{"id":51,"type":"article-journal","container-title":"Operative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DC4C95">
        <w:rPr>
          <w:rFonts w:ascii="Cambria Math" w:hAnsi="Cambria Math" w:cs="Cambria Math"/>
        </w:rPr>
        <w:instrText>‐</w:instrText>
      </w:r>
      <w:r w:rsidR="00DC4C9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DC4C95">
        <w:rPr>
          <w:rFonts w:ascii="Cambria Math" w:hAnsi="Cambria Math" w:cs="Cambria Math"/>
        </w:rPr>
        <w:instrText>‐</w:instrText>
      </w:r>
      <w:r w:rsidR="00DC4C9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[4–6]</w:t>
      </w:r>
      <w:r w:rsidR="00DD120A">
        <w:rPr>
          <w:rFonts w:ascii="Verdana" w:hAnsi="Verdana"/>
        </w:rPr>
        <w:fldChar w:fldCharType="end"/>
      </w:r>
      <w:r w:rsidR="00DD120A">
        <w:rPr>
          <w:rFonts w:ascii="Verdana" w:hAnsi="Verdana"/>
        </w:rPr>
        <w:t xml:space="preserve"> </w:t>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altered gait mechanics and cartilage degradation, post-traumatic osteoarthritis, and joint instability syndromes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{"citationID":"C7drmtSF","properties":{"formattedCitation":"[7\\uc0\\u8211{}9]","plainCitation":"[7–9]","noteIndex":0},"citationItems":[{"id":398,"uris":["http://zotero.org/users/13606484/items/GAS73QRT"],"itemData":{"id":398,"type":"article-journal","abstract":"The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[7–9]</w:t>
      </w:r>
      <w:r w:rsidR="00FB5295">
        <w:rPr>
          <w:rFonts w:ascii="Verdana" w:hAnsi="Verdana"/>
        </w:rPr>
        <w:fldChar w:fldCharType="end"/>
      </w:r>
      <w:r>
        <w:rPr>
          <w:rFonts w:ascii="Verdana" w:hAnsi="Verdana"/>
        </w:rPr>
        <w:t>. These conditions often result</w:t>
      </w:r>
      <w:r>
        <w:rPr>
          <w:rStyle w:val="Kommentarzeichen"/>
        </w:rPr>
        <w:t xml:space="preserve"> </w:t>
      </w:r>
      <w:r>
        <w:rPr>
          <w:rFonts w:ascii="Verdana" w:hAnsi="Verdana"/>
        </w:rPr>
        <w:t>from joint malalignment, increased joint laxity and altered congruency of articulating surfaces,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{"citationID":"dLRueUoA","properties":{"formattedCitation":"[10\\uc0\\u8211{}12]","plainCitation":"[10–12]","noteIndex":0},"citationItems":[{"id":406,"uris":["http://zotero.org/users/13606484/items/4FWBS64P"],"itemData":{"id":406,"type":"article-journal","container-title":"The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[10–12]</w:t>
      </w:r>
      <w:r w:rsidR="00FB5295">
        <w:rPr>
          <w:rFonts w:ascii="Verdana" w:hAnsi="Verdana"/>
        </w:rPr>
        <w:fldChar w:fldCharType="end"/>
      </w:r>
      <w:r>
        <w:rPr>
          <w:rFonts w:ascii="Verdana" w:hAnsi="Verdana"/>
        </w:rPr>
        <w:t xml:space="preserve">.   </w:t>
      </w:r>
    </w:p>
    <w:p w14:paraId="2E9B6E48" w14:textId="60EE4DCE" w:rsidR="00E27156" w:rsidRDefault="00000000">
      <w:pPr>
        <w:spacing w:line="360" w:lineRule="auto"/>
        <w:jc w:val="both"/>
        <w:rPr>
          <w:rFonts w:ascii="Verdana" w:hAnsi="Verdana"/>
        </w:rPr>
      </w:pPr>
      <w:r>
        <w:rPr>
          <w:rFonts w:ascii="Verdana" w:hAnsi="Verdana"/>
        </w:rPr>
        <w:t>Dynamic MRI has emerged as a promising tool for studying in vivo knee motion</w:t>
      </w:r>
      <w:r w:rsidR="00E27156">
        <w:rPr>
          <w:rFonts w:ascii="Verdana" w:hAnsi="Verdana"/>
        </w:rPr>
        <w:t xml:space="preserve"> </w:t>
      </w:r>
      <w:r w:rsidR="00E27156">
        <w:rPr>
          <w:rFonts w:ascii="Verdana" w:hAnsi="Verdana"/>
        </w:rPr>
        <w:fldChar w:fldCharType="begin"/>
      </w:r>
      <w:r w:rsidR="00DC4C95">
        <w:rPr>
          <w:rFonts w:ascii="Verdana" w:hAnsi="Verdana"/>
        </w:rPr>
        <w:instrText xml:space="preserve"> ADDIN ZOTERO_ITEM CSL_CITATION {"citationID":"PH676Lfw","properties":{"formattedCitation":"[13]","plainCitation":"[13]","noteIndex":0},"citationItems":[{"id":107,"uris":["http://zotero.org/users/13606484/items/IFJYWVSH"],"itemData":{"id":107,"type":"article-journal","abstract":"Abstract\n            MR</w:instrText>
      </w:r>
      <w:r w:rsidR="00DC4C95">
        <w:rPr>
          <w:rFonts w:ascii="Cambria Math" w:hAnsi="Cambria Math" w:cs="Cambria Math"/>
        </w:rPr>
        <w:instrText>‐</w:instrText>
      </w:r>
      <w:r w:rsidR="00DC4C9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DC4C95">
        <w:rPr>
          <w:rFonts w:ascii="Cambria Math" w:hAnsi="Cambria Math" w:cs="Cambria Math"/>
        </w:rPr>
        <w:instrText>‐</w:instrText>
      </w:r>
      <w:r w:rsidR="00DC4C95">
        <w:rPr>
          <w:rFonts w:ascii="Verdana" w:hAnsi="Verdana"/>
        </w:rPr>
        <w:instrText>dimensional MR kinematics measured from dynamic knee motion are often different from those measured in a static knee at several positions, indicating that dynamic</w:instrText>
      </w:r>
      <w:r w:rsidR="00DC4C95">
        <w:rPr>
          <w:rFonts w:ascii="Cambria Math" w:hAnsi="Cambria Math" w:cs="Cambria Math"/>
        </w:rPr>
        <w:instrText>‐</w:instrText>
      </w:r>
      <w:r w:rsidR="00DC4C95">
        <w:rPr>
          <w:rFonts w:ascii="Verdana" w:hAnsi="Verdana"/>
        </w:rPr>
        <w:instrText xml:space="preserve">based kinematics provides information that is not obtainable from static scans. Magn Reson Med, 2013. </w:instrText>
      </w:r>
      <w:r w:rsidR="00DC4C95">
        <w:rPr>
          <w:rFonts w:ascii="Verdana" w:hAnsi="Verdana" w:cs="Verdana"/>
        </w:rPr>
        <w:instrText>©</w:instrText>
      </w:r>
      <w:r w:rsidR="00DC4C9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DC4C95">
        <w:rPr>
          <w:rFonts w:ascii="Cambria Math" w:hAnsi="Cambria Math" w:cs="Cambria Math"/>
        </w:rPr>
        <w:instrText>‐</w:instrText>
      </w:r>
      <w:r w:rsidR="00DC4C95">
        <w:rPr>
          <w:rFonts w:ascii="Verdana" w:hAnsi="Verdana"/>
        </w:rPr>
        <w:instrText>based MR knee kinematics methods produce the same results as static methods?","volume":"69","author":[{"family":"Entremont","given":"Agnes G.","non-dropping-particle":"d'"},{"family":"Nordmeyer</w:instrText>
      </w:r>
      <w:r w:rsidR="00DC4C95">
        <w:rPr>
          <w:rFonts w:ascii="Cambria Math" w:hAnsi="Cambria Math" w:cs="Cambria Math"/>
        </w:rPr>
        <w:instrText>‐</w:instrText>
      </w:r>
      <w:r w:rsidR="00DC4C9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E27156" w:rsidRPr="00E27156">
        <w:rPr>
          <w:rFonts w:ascii="Verdana" w:hAnsi="Verdana"/>
        </w:rPr>
        <w:t>[13]</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dynamic imaging techniques</w:t>
      </w:r>
      <w:r>
        <w:rPr>
          <w:rFonts w:ascii="Verdana" w:hAnsi="Verdana"/>
        </w:rPr>
        <w:t xml:space="preserve"> including real-time MRI </w:t>
      </w:r>
      <w:r>
        <w:rPr>
          <w:rFonts w:ascii="Verdana" w:hAnsi="Verdana"/>
        </w:rPr>
        <w:fldChar w:fldCharType="begin"/>
      </w:r>
      <w:r w:rsidR="00DC4C95">
        <w:rPr>
          <w:rFonts w:ascii="Verdana" w:hAnsi="Verdana"/>
        </w:rPr>
        <w:instrText xml:space="preserve"> ADDIN ZOTERO_ITEM CSL_CITATION {"citationID":"jxWikQVR","properties":{"formattedCitation":"[14,15]","plainCitation":"[14,15]","noteIndex":0},"citationItems":[{"id":111,"uris":["http://zotero.org/users/13606484/items/DNEQ2FLV"],"itemData":{"id":111,"type":"article-journal","abstract":"The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[14,15]</w:t>
      </w:r>
      <w:r>
        <w:rPr>
          <w:rFonts w:ascii="Verdana" w:hAnsi="Verdana"/>
        </w:rPr>
        <w:fldChar w:fldCharType="end"/>
      </w:r>
      <w:r>
        <w:rPr>
          <w:rFonts w:ascii="Verdana" w:hAnsi="Verdana"/>
        </w:rPr>
        <w:t xml:space="preserve">, CINE MRI </w:t>
      </w:r>
      <w:r>
        <w:rPr>
          <w:rFonts w:ascii="Verdana" w:hAnsi="Verdana"/>
        </w:rPr>
        <w:fldChar w:fldCharType="begin"/>
      </w:r>
      <w:r w:rsidR="00DC4C95">
        <w:rPr>
          <w:rFonts w:ascii="Verdana" w:hAnsi="Verdana"/>
        </w:rPr>
        <w:instrText xml:space="preserve"> ADDIN ZOTERO_ITEM CSL_CITATION {"citationID":"p712ZOIX","properties":{"formattedCitation":"[16,17]","plainCitation":"[16,17]","noteIndex":0},"citationItems":[{"id":74,"uris":["http://zotero.org/users/13606484/items/IHEW8LPD"],"itemData":{"id":74,"type":"article-journal","abstract":"Background:\n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[16,17]</w:t>
      </w:r>
      <w:r>
        <w:rPr>
          <w:rFonts w:ascii="Verdana" w:hAnsi="Verdana"/>
        </w:rPr>
        <w:fldChar w:fldCharType="end"/>
      </w:r>
      <w:r>
        <w:rPr>
          <w:rFonts w:ascii="Verdana" w:hAnsi="Verdana"/>
        </w:rPr>
        <w:t xml:space="preserve">, and cine phase contrast MRI </w:t>
      </w:r>
      <w:r>
        <w:rPr>
          <w:rFonts w:ascii="Verdana" w:hAnsi="Verdana"/>
        </w:rPr>
        <w:fldChar w:fldCharType="begin"/>
      </w:r>
      <w:r w:rsidR="00DC4C95">
        <w:rPr>
          <w:rFonts w:ascii="Verdana" w:hAnsi="Verdana"/>
        </w:rPr>
        <w:instrText xml:space="preserve"> ADDIN ZOTERO_ITEM CSL_CITATION {"citationID":"qDHRPlJs","properties":{"formattedCitation":"[18,19]","plainCitation":"[18,19]","noteIndex":0},"citationItems":[{"id":41,"uris":["http://zotero.org/users/13606484/items/8RI8DC6D"],"itemData":{"id":41,"type":"article-journal","abstract":"In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E27156" w:rsidRPr="00E27156">
        <w:rPr>
          <w:rFonts w:ascii="Verdana" w:hAnsi="Verdana"/>
        </w:rPr>
        <w:t>[18,19]</w:t>
      </w:r>
      <w:r>
        <w:rPr>
          <w:rFonts w:ascii="Verdana" w:hAnsi="Verdana"/>
        </w:rPr>
        <w:fldChar w:fldCharType="end"/>
      </w:r>
      <w:r w:rsidR="00E27156">
        <w:rPr>
          <w:rFonts w:ascii="Verdana" w:hAnsi="Verdana"/>
        </w:rPr>
        <w:t xml:space="preserve"> can effectively visualize knee movement, </w:t>
      </w:r>
      <w:r w:rsidR="005D2F8C">
        <w:rPr>
          <w:rFonts w:ascii="Verdana" w:hAnsi="Verdana"/>
        </w:rPr>
        <w:t>extracting quantitative</w:t>
      </w:r>
      <w:r w:rsidR="00E27156">
        <w:rPr>
          <w:rFonts w:ascii="Verdana" w:hAnsi="Verdana"/>
        </w:rPr>
        <w:t xml:space="preserve"> </w:t>
      </w:r>
      <w:r w:rsidR="005D2F8C">
        <w:rPr>
          <w:rFonts w:ascii="Verdana" w:hAnsi="Verdana"/>
        </w:rPr>
        <w:t>motion</w:t>
      </w:r>
      <w:r w:rsidR="00E27156">
        <w:rPr>
          <w:rFonts w:ascii="Verdana" w:hAnsi="Verdana"/>
        </w:rPr>
        <w:t xml:space="preserve"> parameters from these scans presents significant challenge</w:t>
      </w:r>
      <w:r w:rsidR="00B26B1C">
        <w:rPr>
          <w:rFonts w:ascii="Verdana" w:hAnsi="Verdana"/>
        </w:rPr>
        <w:t>s</w:t>
      </w:r>
      <w:r w:rsidR="00E27156">
        <w:rPr>
          <w:rFonts w:ascii="Verdana" w:hAnsi="Verdana"/>
        </w:rPr>
        <w:t xml:space="preserve">. Dynamic </w:t>
      </w:r>
      <w:r w:rsidR="00E27156" w:rsidRPr="00E27156">
        <w:rPr>
          <w:rFonts w:ascii="Verdana" w:hAnsi="Verdana"/>
        </w:rPr>
        <w:t>sequences necessarily trade off spatial resolution and image quality to achieve temporal resolution suitable for motion capture.</w:t>
      </w:r>
      <w:r w:rsidR="00E27156">
        <w:rPr>
          <w:rFonts w:ascii="Verdana" w:hAnsi="Verdana"/>
        </w:rPr>
        <w:t xml:space="preserve"> </w:t>
      </w:r>
      <w:r w:rsidR="005D2F8C" w:rsidRPr="005D2F8C">
        <w:rPr>
          <w:rFonts w:ascii="Verdana" w:hAnsi="Verdana"/>
        </w:rPr>
        <w:t>For methods aiming to track bone motion across 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DC4C95">
        <w:rPr>
          <w:rFonts w:ascii="Verdana" w:hAnsi="Verdana"/>
        </w:rPr>
        <w:instrText xml:space="preserve"> ADDIN ZOTERO_ITEM CSL_CITATION {"citationID":"rOYGF7Qp","properties":{"formattedCitation":"[18\\uc0\\u8211{}20]","plainCitation":"[18–20]","noteIndex":0},"citationItems":[{"id":41,"uris":["http://zotero.org/users/13606484/items/8RI8DC6D"],"itemData":{"id":41,"type":"article-journal","abstract":"In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DC4C95">
        <w:rPr>
          <w:rFonts w:ascii="Cambria Math" w:hAnsi="Cambria Math" w:cs="Cambria Math"/>
        </w:rPr>
        <w:instrText>‐</w:instrText>
      </w:r>
      <w:r w:rsidR="00DC4C9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C4C95">
        <w:rPr>
          <w:rFonts w:ascii="Cambria Math" w:hAnsi="Cambria Math" w:cs="Cambria Math"/>
        </w:rPr>
        <w:instrText>‐</w:instrText>
      </w:r>
      <w:r w:rsidR="00DC4C95">
        <w:rPr>
          <w:rFonts w:ascii="Verdana" w:hAnsi="Verdana"/>
        </w:rPr>
        <w:instrText>echo sequence in conjunction with vastly under</w:instrText>
      </w:r>
      <w:r w:rsidR="00DC4C95">
        <w:rPr>
          <w:rFonts w:ascii="Cambria Math" w:hAnsi="Cambria Math" w:cs="Cambria Math"/>
        </w:rPr>
        <w:instrText>‐</w:instrText>
      </w:r>
      <w:r w:rsidR="00DC4C95">
        <w:rPr>
          <w:rFonts w:ascii="Verdana" w:hAnsi="Verdana"/>
        </w:rPr>
        <w:instrText>sampled isotropic projection reconstruction. Knee angle was simultaneously monitored and used retrospectively to sort images into 60 frames over the motion cycle. High</w:instrText>
      </w:r>
      <w:r w:rsidR="00DC4C95">
        <w:rPr>
          <w:rFonts w:ascii="Cambria Math" w:hAnsi="Cambria Math" w:cs="Cambria Math"/>
        </w:rPr>
        <w:instrText>‐</w:instrText>
      </w:r>
      <w:r w:rsidR="00DC4C95">
        <w:rPr>
          <w:rFonts w:ascii="Verdana" w:hAnsi="Verdana"/>
        </w:rPr>
        <w:instrText>resolution static knee images were acquired and segmented to create subject</w:instrText>
      </w:r>
      <w:r w:rsidR="00DC4C95">
        <w:rPr>
          <w:rFonts w:ascii="Cambria Math" w:hAnsi="Cambria Math" w:cs="Cambria Math"/>
        </w:rPr>
        <w:instrText>‐</w:instrText>
      </w:r>
      <w:r w:rsidR="00DC4C95">
        <w:rPr>
          <w:rFonts w:ascii="Verdana" w:hAnsi="Verdana"/>
        </w:rPr>
        <w:instrText>specific models of the femur and tibia. At each time frame, bone positions and orientations were determined by automatically registering the skeletal models to the dynamic images. Three</w:instrText>
      </w:r>
      <w:r w:rsidR="00DC4C95">
        <w:rPr>
          <w:rFonts w:ascii="Cambria Math" w:hAnsi="Cambria Math" w:cs="Cambria Math"/>
        </w:rPr>
        <w:instrText>‐</w:instrText>
      </w:r>
      <w:r w:rsidR="00DC4C95">
        <w:rPr>
          <w:rFonts w:ascii="Verdana" w:hAnsi="Verdana"/>
        </w:rPr>
        <w:instrText xml:space="preserve">dimensional tibiofemoral translations and rotations were consistent across healthy subjects. Internal tibia rotations of 7.8 </w:instrText>
      </w:r>
      <w:r w:rsidR="00DC4C95">
        <w:rPr>
          <w:rFonts w:ascii="Verdana" w:hAnsi="Verdana" w:cs="Verdana"/>
        </w:rPr>
        <w:instrText>±</w:instrText>
      </w:r>
      <w:r w:rsidR="00DC4C95">
        <w:rPr>
          <w:rFonts w:ascii="Verdana" w:hAnsi="Verdana"/>
        </w:rPr>
        <w:instrText xml:space="preserve"> 3.5</w:instrText>
      </w:r>
      <w:r w:rsidR="00DC4C95">
        <w:rPr>
          <w:rFonts w:ascii="Verdana" w:hAnsi="Verdana" w:cs="Verdana"/>
        </w:rPr>
        <w:instrText>°</w:instrText>
      </w:r>
      <w:r w:rsidR="00DC4C95">
        <w:rPr>
          <w:rFonts w:ascii="Verdana" w:hAnsi="Verdana"/>
        </w:rPr>
        <w:instrText xml:space="preserve"> were present with 35.8 </w:instrText>
      </w:r>
      <w:r w:rsidR="00DC4C95">
        <w:rPr>
          <w:rFonts w:ascii="Verdana" w:hAnsi="Verdana" w:cs="Verdana"/>
        </w:rPr>
        <w:instrText>±</w:instrText>
      </w:r>
      <w:r w:rsidR="00DC4C95">
        <w:rPr>
          <w:rFonts w:ascii="Verdana" w:hAnsi="Verdana"/>
        </w:rPr>
        <w:instrText xml:space="preserve"> 3.8</w:instrText>
      </w:r>
      <w:r w:rsidR="00DC4C95">
        <w:rPr>
          <w:rFonts w:ascii="Verdana" w:hAnsi="Verdana" w:cs="Verdana"/>
        </w:rPr>
        <w:instrText>°</w:instrText>
      </w:r>
      <w:r w:rsidR="00DC4C95">
        <w:rPr>
          <w:rFonts w:ascii="Verdana" w:hAnsi="Verdana"/>
        </w:rPr>
        <w:instrText xml:space="preserve"> of knee flexion, a pattern consistent with knee kinematic measures during walking. We conclude that vastly under</w:instrText>
      </w:r>
      <w:r w:rsidR="00DC4C95">
        <w:rPr>
          <w:rFonts w:ascii="Cambria Math" w:hAnsi="Cambria Math" w:cs="Cambria Math"/>
        </w:rPr>
        <w:instrText>‐</w:instrText>
      </w:r>
      <w:r w:rsidR="00DC4C9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B26B1C" w:rsidRPr="00B26B1C">
        <w:rPr>
          <w:rFonts w:ascii="Verdana" w:hAnsi="Verdana" w:cs="Times New Roman"/>
        </w:rPr>
        <w:t>[18–20]</w:t>
      </w:r>
      <w:r w:rsidR="00B26B1C">
        <w:rPr>
          <w:rFonts w:ascii="Verdana" w:hAnsi="Verdana"/>
        </w:rPr>
        <w:fldChar w:fldCharType="end"/>
      </w:r>
      <w:r w:rsidR="005D2F8C">
        <w:rPr>
          <w:rFonts w:ascii="Verdana" w:hAnsi="Verdana"/>
        </w:rPr>
        <w:t xml:space="preserve">, though this </w:t>
      </w:r>
      <w:r w:rsidR="00E27156" w:rsidRPr="00E27156">
        <w:rPr>
          <w:rFonts w:ascii="Verdana" w:hAnsi="Verdana"/>
        </w:rPr>
        <w:t>adds complexity to the workflow and increases processing time</w:t>
      </w:r>
      <w:r w:rsidR="00B26B1C">
        <w:rPr>
          <w:rFonts w:ascii="Verdana" w:hAnsi="Verdana"/>
        </w:rPr>
        <w:t>.</w:t>
      </w:r>
    </w:p>
    <w:p w14:paraId="12C3A659" w14:textId="03D9451B" w:rsidR="00C00687" w:rsidRDefault="00000000">
      <w:pPr>
        <w:spacing w:line="360" w:lineRule="auto"/>
        <w:jc w:val="both"/>
        <w:rPr>
          <w:rFonts w:ascii="Verdana" w:hAnsi="Verdana"/>
        </w:rPr>
      </w:pPr>
      <w:r>
        <w:rPr>
          <w:rFonts w:ascii="Verdana" w:hAnsi="Verdana"/>
        </w:rPr>
        <w:t xml:space="preserve">In this work, we present a semi-automated </w:t>
      </w:r>
      <w:r w:rsidR="00741B7D">
        <w:rPr>
          <w:rFonts w:ascii="Verdana" w:hAnsi="Verdana"/>
        </w:rPr>
        <w:t>pipeline</w:t>
      </w:r>
      <w:r>
        <w:rPr>
          <w:rFonts w:ascii="Verdana" w:hAnsi="Verdana"/>
        </w:rPr>
        <w:t xml:space="preserve"> </w:t>
      </w:r>
      <w:r w:rsidR="00741B7D">
        <w:rPr>
          <w:rFonts w:ascii="Verdana" w:hAnsi="Verdana"/>
        </w:rPr>
        <w:t>to</w:t>
      </w:r>
      <w:r>
        <w:rPr>
          <w:rFonts w:ascii="Verdana" w:hAnsi="Verdana"/>
        </w:rPr>
        <w:t xml:space="preserve"> </w:t>
      </w:r>
      <w:r w:rsidR="00741B7D">
        <w:rPr>
          <w:rFonts w:ascii="Verdana" w:hAnsi="Verdana"/>
        </w:rPr>
        <w:t>measure the relative</w:t>
      </w:r>
      <w:r>
        <w:rPr>
          <w:rFonts w:ascii="Verdana" w:hAnsi="Verdana"/>
        </w:rPr>
        <w:t xml:space="preserve"> motion </w:t>
      </w:r>
      <w:r w:rsidR="00741B7D">
        <w:rPr>
          <w:rFonts w:ascii="Verdana" w:hAnsi="Verdana"/>
        </w:rPr>
        <w:t>between the distal femur and proximal tibia in the</w:t>
      </w:r>
      <w:r>
        <w:rPr>
          <w:rFonts w:ascii="Verdana" w:hAnsi="Verdana"/>
        </w:rPr>
        <w:t xml:space="preserve"> sagittal</w:t>
      </w:r>
      <w:r w:rsidR="00741B7D">
        <w:rPr>
          <w:rFonts w:ascii="Verdana" w:hAnsi="Verdana"/>
        </w:rPr>
        <w:t xml:space="preserve"> plane from</w:t>
      </w:r>
      <w:r>
        <w:rPr>
          <w:rFonts w:ascii="Verdana" w:hAnsi="Verdana"/>
        </w:rPr>
        <w:t xml:space="preserve"> CINE MRI </w:t>
      </w:r>
      <w:r w:rsidR="00741B7D">
        <w:rPr>
          <w:rFonts w:ascii="Verdana" w:hAnsi="Verdana"/>
        </w:rPr>
        <w:t>images acquired</w:t>
      </w:r>
      <w:r>
        <w:rPr>
          <w:rFonts w:ascii="Verdana" w:hAnsi="Verdana"/>
        </w:rPr>
        <w:t xml:space="preserve"> during controlled knee flexion</w:t>
      </w:r>
      <w:r w:rsidR="00741B7D">
        <w:rPr>
          <w:rFonts w:ascii="Verdana" w:hAnsi="Verdana"/>
        </w:rPr>
        <w:t xml:space="preserve"> and </w:t>
      </w:r>
      <w:r>
        <w:rPr>
          <w:rFonts w:ascii="Verdana" w:hAnsi="Verdana"/>
        </w:rPr>
        <w:t xml:space="preserve">extension using </w:t>
      </w:r>
      <w:proofErr w:type="gramStart"/>
      <w:r>
        <w:rPr>
          <w:rFonts w:ascii="Verdana" w:hAnsi="Verdana"/>
        </w:rPr>
        <w:t>a custom</w:t>
      </w:r>
      <w:proofErr w:type="gramEnd"/>
      <w:r>
        <w:rPr>
          <w:rFonts w:ascii="Verdana" w:hAnsi="Verdana"/>
        </w:rPr>
        <w:t xml:space="preserve"> MRI-compatible knee motion and loading device. </w:t>
      </w:r>
      <w:r w:rsidR="00A82462">
        <w:rPr>
          <w:rFonts w:ascii="Verdana" w:hAnsi="Verdana"/>
        </w:rPr>
        <w:t xml:space="preserve"> </w:t>
      </w:r>
      <w:r w:rsidR="00A82462" w:rsidRPr="004462A8">
        <w:rPr>
          <w:rFonts w:ascii="Verdana" w:hAnsi="Verdana"/>
        </w:rPr>
        <w:t xml:space="preserve">The primary objective is to reliably track the bone segments so that </w:t>
      </w:r>
      <w:del w:id="17" w:author="Martin Krämer" w:date="2025-01-06T14:12:00Z" w16du:dateUtc="2025-01-06T13:12:00Z">
        <w:r w:rsidR="00A82462" w:rsidRPr="004462A8" w:rsidDel="00C27890">
          <w:rPr>
            <w:rFonts w:ascii="Verdana" w:hAnsi="Verdana"/>
          </w:rPr>
          <w:delText xml:space="preserve">clinically relevant </w:delText>
        </w:r>
      </w:del>
      <w:r w:rsidR="00A82462" w:rsidRPr="004462A8">
        <w:rPr>
          <w:rFonts w:ascii="Verdana" w:hAnsi="Verdana"/>
        </w:rPr>
        <w:t>motion parameters can be derived</w:t>
      </w:r>
      <w:r w:rsidR="00A82462">
        <w:rPr>
          <w:rFonts w:ascii="Verdana" w:hAnsi="Verdana"/>
        </w:rPr>
        <w:t xml:space="preserve">. </w:t>
      </w:r>
      <w:r>
        <w:rPr>
          <w:rFonts w:ascii="Verdana" w:hAnsi="Verdana"/>
        </w:rPr>
        <w:t xml:space="preserve">Our approach combines </w:t>
      </w:r>
      <w:r w:rsidR="00741B7D">
        <w:rPr>
          <w:rFonts w:ascii="Verdana" w:hAnsi="Verdana"/>
        </w:rPr>
        <w:t xml:space="preserve">Canny </w:t>
      </w:r>
      <w:r>
        <w:rPr>
          <w:rFonts w:ascii="Verdana" w:hAnsi="Verdana"/>
        </w:rPr>
        <w:t>edge detection</w:t>
      </w:r>
      <w:r w:rsidR="00DC4C95">
        <w:rPr>
          <w:rFonts w:ascii="Verdana" w:hAnsi="Verdana"/>
        </w:rPr>
        <w:t xml:space="preserve"> </w:t>
      </w:r>
      <w:r w:rsidR="00DC4C95">
        <w:rPr>
          <w:rFonts w:ascii="Verdana" w:hAnsi="Verdana"/>
        </w:rPr>
        <w:fldChar w:fldCharType="begin"/>
      </w:r>
      <w:r w:rsidR="00DC4C95">
        <w:rPr>
          <w:rFonts w:ascii="Verdana" w:hAnsi="Verdana"/>
        </w:rPr>
        <w:instrText xml:space="preserve"> ADDIN ZOTERO_ITEM CSL_CITATION {"citationID":"p4vCncNo","properties":{"formattedCitation":"[21]","plainCitation":"[21]","noteIndex":0},"citationItems":[{"id":36,"uris":["http://zotero.org/users/13606484/items/KR2N8TTJ"],"itemData":{"id":36,"type":"article-journal","container-title":"IEEE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DC4C95" w:rsidRPr="00DC4C95">
        <w:rPr>
          <w:rFonts w:ascii="Verdana" w:hAnsi="Verdana"/>
        </w:rPr>
        <w:t>[21]</w:t>
      </w:r>
      <w:r w:rsidR="00DC4C95">
        <w:rPr>
          <w:rFonts w:ascii="Verdana" w:hAnsi="Verdana"/>
        </w:rPr>
        <w:fldChar w:fldCharType="end"/>
      </w:r>
      <w:r>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382E44">
        <w:rPr>
          <w:rFonts w:ascii="Verdana" w:hAnsi="Verdana"/>
        </w:rPr>
        <w:instrText xml:space="preserve"> ADDIN ZOTERO_ITEM CSL_CITATION {"citationID":"QiAS0M9U","properties":{"formattedCitation":"[22]","plainCitation":"[22]","noteIndex":0},"citationItems":[{"id":98,"uris":["http://zotero.org/users/13606484/items/E8AJSJU6"],"itemData":{"id":98,"type":"article-journal","abstract":"An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382E44" w:rsidRPr="00382E44">
        <w:rPr>
          <w:rFonts w:ascii="Verdana" w:hAnsi="Verdana"/>
        </w:rPr>
        <w:t>[22]</w:t>
      </w:r>
      <w:r w:rsidR="00382E44">
        <w:rPr>
          <w:rFonts w:ascii="Verdana" w:hAnsi="Verdana"/>
        </w:rPr>
        <w:fldChar w:fldCharType="end"/>
      </w:r>
      <w:r w:rsidR="00DC4C95">
        <w:rPr>
          <w:rFonts w:ascii="Verdana" w:hAnsi="Verdana"/>
        </w:rPr>
        <w:t xml:space="preserve"> </w:t>
      </w:r>
      <w:r>
        <w:rPr>
          <w:rFonts w:ascii="Verdana" w:hAnsi="Verdana"/>
        </w:rPr>
        <w:t>with frame-to-frame transformation optimization to</w:t>
      </w:r>
      <w:r w:rsidR="004462A8">
        <w:rPr>
          <w:rFonts w:ascii="Verdana" w:hAnsi="Verdana"/>
        </w:rPr>
        <w:t xml:space="preserve"> track the bone segments across frames, enabling quantification of their relative horizontal and vertical displacements</w:t>
      </w:r>
      <w:r>
        <w:rPr>
          <w:rFonts w:ascii="Verdana" w:hAnsi="Verdana"/>
        </w:rPr>
        <w:t xml:space="preserve">. Unlike methods requiring 3D bone models, our technique operates directly on dynamic </w:t>
      </w:r>
      <w:r w:rsidR="004462A8">
        <w:rPr>
          <w:rFonts w:ascii="Verdana" w:hAnsi="Verdana"/>
        </w:rPr>
        <w:t>MRI data</w:t>
      </w:r>
      <w:r>
        <w:rPr>
          <w:rFonts w:ascii="Verdana" w:hAnsi="Verdana"/>
        </w:rPr>
        <w:t xml:space="preserve"> without </w:t>
      </w:r>
      <w:r w:rsidR="004462A8">
        <w:rPr>
          <w:rFonts w:ascii="Verdana" w:hAnsi="Verdana"/>
        </w:rPr>
        <w:t xml:space="preserve">the need for </w:t>
      </w:r>
      <w:r>
        <w:rPr>
          <w:rFonts w:ascii="Verdana" w:hAnsi="Verdana"/>
        </w:rPr>
        <w:t>additional static scans, streamlining the analysis process.</w:t>
      </w:r>
      <w:r w:rsidR="00A82462">
        <w:rPr>
          <w:rFonts w:ascii="Verdana" w:hAnsi="Verdana"/>
        </w:rPr>
        <w:t xml:space="preserve"> </w:t>
      </w:r>
      <w:r w:rsidR="004462A8" w:rsidRPr="004462A8">
        <w:rPr>
          <w:rFonts w:ascii="Verdana" w:hAnsi="Verdana"/>
        </w:rPr>
        <w:t xml:space="preserve">We also evaluate measurement precision and processing time by comparing our pipeline with manual segmentation approaches. Overall, this semi-automated method has the potential to serve as an efficient tool for analyzing relative bone motion from </w:t>
      </w:r>
      <w:r w:rsidR="004462A8" w:rsidRPr="004462A8">
        <w:rPr>
          <w:rFonts w:ascii="Verdana" w:hAnsi="Verdana"/>
        </w:rPr>
        <w:lastRenderedPageBreak/>
        <w:t xml:space="preserve">dynamic MRI data, with </w:t>
      </w:r>
      <w:r w:rsidR="007A4A6E">
        <w:rPr>
          <w:rFonts w:ascii="Verdana" w:hAnsi="Verdana"/>
        </w:rPr>
        <w:t>potential</w:t>
      </w:r>
      <w:r w:rsidR="004462A8" w:rsidRPr="004462A8">
        <w:rPr>
          <w:rFonts w:ascii="Verdana" w:hAnsi="Verdana"/>
        </w:rPr>
        <w:t xml:space="preserve"> applications in both research and clinical settings.</w:t>
      </w:r>
    </w:p>
    <w:p w14:paraId="1DDAB514" w14:textId="77777777" w:rsidR="00C00687" w:rsidRDefault="00000000">
      <w:pPr>
        <w:spacing w:line="360" w:lineRule="auto"/>
        <w:rPr>
          <w:rFonts w:ascii="Verdana" w:hAnsi="Verdana"/>
          <w:u w:val="single"/>
        </w:rPr>
      </w:pPr>
      <w:r>
        <w:rPr>
          <w:rFonts w:ascii="Verdana" w:hAnsi="Verdana"/>
          <w:u w:val="single"/>
        </w:rPr>
        <w:t>2. Material and Methods</w:t>
      </w:r>
    </w:p>
    <w:p w14:paraId="6A6192E9" w14:textId="77777777" w:rsidR="00C00687" w:rsidRDefault="00000000">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6813C9DE" w:rsidR="00C00687" w:rsidRDefault="00000000">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382E44">
        <w:rPr>
          <w:rFonts w:ascii="Verdana" w:hAnsi="Verdana"/>
        </w:rPr>
        <w:instrText xml:space="preserve"> ADDIN ZOTERO_ITEM CSL_CITATION {"citationID":"R43nCaHI","properties":{"formattedCitation":"[23]","plainCitation":"[23]","noteIndex":0},"citationItems":[{"id":38,"uris":["http://zotero.org/users/13606484/items/3GHZ4QKR"],"itemData":{"id":38,"type":"article-journal","abstract":"Introduction: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382E44">
        <w:rPr>
          <w:rFonts w:ascii="Cambria Math" w:hAnsi="Cambria Math" w:cs="Cambria Math"/>
        </w:rPr>
        <w:instrText>∼</w:instrText>
      </w:r>
      <w:r w:rsidR="00382E44">
        <w:rPr>
          <w:rFonts w:ascii="Verdana" w:hAnsi="Verdana"/>
        </w:rPr>
        <w:instrText>40</w:instrText>
      </w:r>
      <w:r w:rsidR="00382E44">
        <w:rPr>
          <w:rFonts w:ascii="Verdana" w:hAnsi="Verdana" w:cs="Verdana"/>
        </w:rPr>
        <w:instrText>◦</w:instrText>
      </w:r>
      <w:r w:rsidR="00382E44">
        <w:rPr>
          <w:rFonts w:ascii="Verdana" w:hAnsi="Verdana"/>
        </w:rPr>
        <w:instrText xml:space="preserve"> of knee </w:instrText>
      </w:r>
      <w:r w:rsidR="00382E44">
        <w:rPr>
          <w:rFonts w:ascii="Verdana" w:hAnsi="Verdana" w:cs="Verdana"/>
        </w:rPr>
        <w:instrText>ﬂ</w:instrText>
      </w:r>
      <w:r w:rsidR="00382E4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382E44" w:rsidRPr="00382E44">
        <w:rPr>
          <w:rFonts w:ascii="Verdana" w:hAnsi="Verdana"/>
        </w:rPr>
        <w:t>[23]</w:t>
      </w:r>
      <w:r>
        <w:rPr>
          <w:rFonts w:ascii="Verdana" w:hAnsi="Verdana"/>
        </w:rPr>
        <w:fldChar w:fldCharType="end"/>
      </w:r>
      <w:r>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 Two flexible 16-channel multifunctional coils (Variety, Noras MRI products GmbH) were used to ensure comprehensive coverage of the knee region. One coil was positioned beneath the knee, with the posterior surface of the knee resting directly on it. The second coil was wrapped around the anterior surface of the knee, covering the proximal tibia.  </w:t>
      </w:r>
    </w:p>
    <w:p w14:paraId="361D42AA" w14:textId="77777777" w:rsidR="00C00687" w:rsidRDefault="00000000">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02DB37ED" w:rsidR="00C00687" w:rsidRDefault="00000000">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382E44">
        <w:rPr>
          <w:rFonts w:ascii="Verdana" w:eastAsia="Verdana" w:hAnsi="Verdana" w:cs="Verdana"/>
        </w:rPr>
        <w:instrText xml:space="preserve"> ADDIN ZOTERO_ITEM CSL_CITATION {"citationID":"rmLVeIiE","properties":{"formattedCitation":"[24,25]","plainCitation":"[24,25]","noteIndex":0},"citationItems":[{"id":14,"uris":["http://zotero.org/users/13606484/items/LFU7F3I4"],"itemData":{"id":14,"type":"article-journal","abstract":"In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382E44">
        <w:rPr>
          <w:rFonts w:ascii="Cambria Math" w:eastAsia="Verdana" w:hAnsi="Cambria Math" w:cs="Cambria Math"/>
        </w:rPr>
        <w:instrText>‐</w:instrText>
      </w:r>
      <w:r w:rsidR="00382E44">
        <w:rPr>
          <w:rFonts w:ascii="Verdana" w:eastAsia="Verdana" w:hAnsi="Verdana" w:cs="Verdana"/>
        </w:rPr>
        <w:instrText>ratio–based cardiac cine imaging by using interspersed one</w:instrText>
      </w:r>
      <w:r w:rsidR="00382E44">
        <w:rPr>
          <w:rFonts w:ascii="Cambria Math" w:eastAsia="Verdana" w:hAnsi="Cambria Math" w:cs="Cambria Math"/>
        </w:rPr>
        <w:instrText>‐</w:instrText>
      </w:r>
      <w:r w:rsidR="00382E4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382E44">
        <w:rPr>
          <w:rFonts w:ascii="Cambria Math" w:eastAsia="Verdana" w:hAnsi="Cambria Math" w:cs="Cambria Math"/>
        </w:rPr>
        <w:instrText>‐</w:instrText>
      </w:r>
      <w:r w:rsidR="00382E4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382E44">
        <w:rPr>
          <w:rFonts w:ascii="Cambria Math" w:eastAsia="Verdana" w:hAnsi="Cambria Math" w:cs="Cambria Math"/>
        </w:rPr>
        <w:instrText>‐</w:instrText>
      </w:r>
      <w:r w:rsidR="00382E4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(SNR) and contrast</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382E44">
        <w:rPr>
          <w:rFonts w:ascii="Cambria Math" w:eastAsia="Verdana" w:hAnsi="Cambria Math" w:cs="Cambria Math"/>
        </w:rPr>
        <w:instrText>‐</w:instrText>
      </w:r>
      <w:r w:rsidR="00382E4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382E44">
        <w:rPr>
          <w:rFonts w:ascii="Cambria Math" w:eastAsia="Verdana" w:hAnsi="Cambria Math" w:cs="Cambria Math"/>
        </w:rPr>
        <w:instrText>‐</w:instrText>
      </w:r>
      <w:r w:rsidR="00382E44">
        <w:rPr>
          <w:rFonts w:ascii="Verdana" w:eastAsia="Verdana" w:hAnsi="Verdana" w:cs="Verdana"/>
        </w:rPr>
        <w:instrText>ratio radial MRI using one</w:instrText>
      </w:r>
      <w:r w:rsidR="00382E44">
        <w:rPr>
          <w:rFonts w:ascii="Cambria Math" w:eastAsia="Verdana" w:hAnsi="Cambria Math" w:cs="Cambria Math"/>
        </w:rPr>
        <w:instrText>‐</w:instrText>
      </w:r>
      <w:r w:rsidR="00382E44">
        <w:rPr>
          <w:rFonts w:ascii="Verdana" w:eastAsia="Verdana" w:hAnsi="Verdana" w:cs="Verdana"/>
        </w:rPr>
        <w:instrText>dimensional navigators","volume":"40","author":[{"family":"Krämer","given":"Martin"},{"family":"Herrmann","given":"Karl</w:instrText>
      </w:r>
      <w:r w:rsidR="00382E44">
        <w:rPr>
          <w:rFonts w:ascii="Cambria Math" w:eastAsia="Verdana" w:hAnsi="Cambria Math" w:cs="Cambria Math"/>
        </w:rPr>
        <w:instrText>‐</w:instrText>
      </w:r>
      <w:r w:rsidR="00382E44">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[24,25]</w:t>
      </w:r>
      <w:r>
        <w:rPr>
          <w:rFonts w:ascii="Verdana" w:eastAsia="Verdana" w:hAnsi="Verdana" w:cs="Verdana"/>
        </w:rPr>
        <w:fldChar w:fldCharType="end"/>
      </w:r>
      <w:r>
        <w:rPr>
          <w:rFonts w:ascii="Verdana" w:eastAsia="Verdana" w:hAnsi="Verdana" w:cs="Verdana"/>
        </w:rPr>
        <w:t xml:space="preserve"> with the following parameters: echo time of 2.51 ms, flip angle of 8 degrees, field of view of [192×192×3] mm, matrix size of [176×176×1], </w:t>
      </w:r>
      <w:r>
        <w:rPr>
          <w:rFonts w:ascii="Verdana" w:eastAsia="Verdana" w:hAnsi="Verdana" w:cs="Verdana"/>
        </w:rPr>
        <w:lastRenderedPageBreak/>
        <w:t>voxel size of [1.09×1.09×1] mm, and repetition time of 5.8 ms. During reach repetition, 276 spokes were acquired, with each spoke consisting of 352 data points. A total of 100 k-space repetitions were acquired during the scan session.</w:t>
      </w:r>
    </w:p>
    <w:p w14:paraId="79E45CFB" w14:textId="07DF8A8C" w:rsidR="00C00687" w:rsidRDefault="00000000">
      <w:pPr>
        <w:spacing w:line="360" w:lineRule="auto"/>
        <w:jc w:val="both"/>
      </w:pPr>
      <w:r>
        <w:rPr>
          <w:rFonts w:ascii="Verdana" w:eastAsia="Verdana" w:hAnsi="Verdana" w:cs="Verdana"/>
        </w:rPr>
        <w:t>This acquisition method enabled CINE MRI</w:t>
      </w:r>
      <w:del w:id="18" w:author="Martin Krämer" w:date="2025-01-06T14:22:00Z" w16du:dateUtc="2025-01-06T13:22:00Z">
        <w:r w:rsidDel="00AA3A4C">
          <w:rPr>
            <w:rFonts w:ascii="Verdana" w:eastAsia="Verdana" w:hAnsi="Verdana" w:cs="Verdana"/>
          </w:rPr>
          <w:delText>, which continuously acquired k-space data throughout the knee motion cycle. By</w:delText>
        </w:r>
      </w:del>
      <w:ins w:id="19" w:author="Martin Krämer" w:date="2025-01-06T14:22:00Z" w16du:dateUtc="2025-01-06T13:22:00Z">
        <w:r w:rsidR="00AA3A4C">
          <w:rPr>
            <w:rFonts w:ascii="Verdana" w:eastAsia="Verdana" w:hAnsi="Verdana" w:cs="Verdana"/>
          </w:rPr>
          <w:t xml:space="preserve"> by</w:t>
        </w:r>
      </w:ins>
      <w:r>
        <w:rPr>
          <w:rFonts w:ascii="Verdana" w:eastAsia="Verdana" w:hAnsi="Verdana" w:cs="Verdana"/>
        </w:rPr>
        <w:t xml:space="preserve"> retrospectively sorting the k-space data into discrete knee angle intervals</w:t>
      </w:r>
      <w:ins w:id="20" w:author="Martin Krämer" w:date="2025-01-06T14:22:00Z" w16du:dateUtc="2025-01-06T13:22:00Z">
        <w:r w:rsidR="00AA3A4C">
          <w:rPr>
            <w:rFonts w:ascii="Verdana" w:eastAsia="Verdana" w:hAnsi="Verdana" w:cs="Verdana"/>
          </w:rPr>
          <w:t xml:space="preserve"> to create</w:t>
        </w:r>
      </w:ins>
      <w:del w:id="21" w:author="Martin Krämer" w:date="2025-01-06T14:22:00Z" w16du:dateUtc="2025-01-06T13:22:00Z">
        <w:r w:rsidDel="00AA3A4C">
          <w:rPr>
            <w:rFonts w:ascii="Verdana" w:eastAsia="Verdana" w:hAnsi="Verdana" w:cs="Verdana"/>
          </w:rPr>
          <w:delText>,</w:delText>
        </w:r>
      </w:del>
      <w:r>
        <w:rPr>
          <w:rFonts w:ascii="Verdana" w:eastAsia="Verdana" w:hAnsi="Verdana" w:cs="Verdana"/>
        </w:rPr>
        <w:t xml:space="preserve"> a series of images or frames representing the knee at different flexion-extension positions</w:t>
      </w:r>
      <w:del w:id="22" w:author="Martin Krämer" w:date="2025-01-06T14:23:00Z" w16du:dateUtc="2025-01-06T13:23:00Z">
        <w:r w:rsidDel="00AA3A4C">
          <w:rPr>
            <w:rFonts w:ascii="Verdana" w:eastAsia="Verdana" w:hAnsi="Verdana" w:cs="Verdana"/>
          </w:rPr>
          <w:delText xml:space="preserve"> was created</w:delText>
        </w:r>
      </w:del>
      <w:r>
        <w:rPr>
          <w:rFonts w:ascii="Verdana" w:eastAsia="Verdana" w:hAnsi="Verdana" w:cs="Verdana"/>
        </w:rPr>
        <w:t xml:space="preserve">, effectively producing a ‘cinema’ of the joint motion. </w:t>
      </w:r>
    </w:p>
    <w:p w14:paraId="48CFF60E" w14:textId="33247894" w:rsidR="00C00687" w:rsidRDefault="00000000">
      <w:pPr>
        <w:spacing w:line="360" w:lineRule="auto"/>
        <w:jc w:val="both"/>
        <w:rPr>
          <w:rFonts w:ascii="Verdana" w:eastAsia="Verdana" w:hAnsi="Verdana" w:cs="Verdana"/>
        </w:rPr>
      </w:pPr>
      <w:r>
        <w:rPr>
          <w:rFonts w:ascii="Verdana" w:hAnsi="Verdana"/>
        </w:rPr>
        <w:t xml:space="preserve">Image reconstruction was based on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Camarillo, CA, USA) integrated into the knee device. This optical sensor measured the knee rotation angle with a precision of 0. 025°.</w:t>
      </w:r>
      <w:ins w:id="23" w:author="Martin Krämer" w:date="2025-01-06T14:23:00Z" w16du:dateUtc="2025-01-06T13:23:00Z">
        <w:r w:rsidR="00651924">
          <w:rPr>
            <w:rFonts w:ascii="Verdana" w:eastAsia="Verdana" w:hAnsi="Verdana" w:cs="Verdana"/>
          </w:rPr>
          <w:t xml:space="preserve"> </w:t>
        </w:r>
      </w:ins>
      <w:r>
        <w:rPr>
          <w:rFonts w:ascii="Verdana" w:eastAsia="Verdana" w:hAnsi="Verdana" w:cs="Verdana"/>
        </w:rPr>
        <w:t xml:space="preserve">The optical signals were first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which were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start of each k-space repetition, the radial golden-angle k-space data were then sorted into </w:t>
      </w:r>
      <w:commentRangeStart w:id="24"/>
      <w:commentRangeStart w:id="25"/>
      <w:r>
        <w:rPr>
          <w:rFonts w:ascii="Verdana" w:eastAsia="Verdana" w:hAnsi="Verdana" w:cs="Verdana"/>
        </w:rPr>
        <w:t xml:space="preserve">two degree </w:t>
      </w:r>
      <w:commentRangeEnd w:id="24"/>
      <w:commentRangeEnd w:id="25"/>
      <w:r>
        <w:commentReference w:id="24"/>
      </w:r>
      <w:r>
        <w:commentReference w:id="25"/>
      </w:r>
      <w:r>
        <w:rPr>
          <w:rFonts w:ascii="Verdana" w:eastAsia="Verdana" w:hAnsi="Verdana" w:cs="Verdana"/>
        </w:rPr>
        <w:t xml:space="preserve">windows of knee rotation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{"citationID":"dvSfYDgi","properties":{"formattedCitation":"[26]","plainCitation":"[26]","noteIndex":0},"citationItems":[{"id":39,"uris":["http://zotero.org/users/13606484/items/Z5TTFMES"],"itemData":{"id":39,"type":"article-journal","abstract":"To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[26]</w:t>
      </w:r>
      <w:r>
        <w:rPr>
          <w:rFonts w:ascii="Verdana" w:eastAsia="Verdana" w:hAnsi="Verdana" w:cs="Verdana"/>
        </w:rPr>
        <w:fldChar w:fldCharType="end"/>
      </w:r>
      <w:r>
        <w:rPr>
          <w:rFonts w:ascii="Verdana" w:eastAsia="Verdana" w:hAnsi="Verdana" w:cs="Verdana"/>
        </w:rPr>
        <w:t xml:space="preserve">. </w:t>
      </w:r>
      <w:commentRangeStart w:id="26"/>
      <w:commentRangeStart w:id="27"/>
      <w:r>
        <w:rPr>
          <w:rFonts w:ascii="Verdana" w:eastAsia="Verdana" w:hAnsi="Verdana" w:cs="Verdana"/>
        </w:rPr>
        <w:t xml:space="preserve">This process was repeated for the entire range of motion, </w:t>
      </w:r>
      <w:commentRangeEnd w:id="26"/>
      <w:commentRangeEnd w:id="27"/>
      <w:r>
        <w:commentReference w:id="26"/>
      </w:r>
      <w:r>
        <w:commentReference w:id="27"/>
      </w:r>
      <w:r>
        <w:rPr>
          <w:rFonts w:ascii="Verdana" w:eastAsia="Verdana" w:hAnsi="Verdana" w:cs="Verdana"/>
        </w:rPr>
        <w:t xml:space="preserve">ensuring complete coverage of the knee’s range of motion.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382E44">
        <w:rPr>
          <w:rFonts w:ascii="Verdana" w:eastAsia="Verdana" w:hAnsi="Verdana" w:cs="Verdana"/>
        </w:rPr>
        <w:instrText xml:space="preserve"> ADDIN ZOTERO_ITEM CSL_CITATION {"citationID":"awOFoVY7","properties":{"formattedCitation":"[27]","plainCitation":"[27]","noteIndex":0},"citationItems":[{"id":358,"uris":["http://zotero.org/users/13606484/items/ZWA7FMSX"],"itemData":{"id":358,"type":"article-journal","container-title":"Journal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[27]</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{"citationID":"FnW9aHsM","properties":{"formattedCitation":"[28,29]","plainCitation":"[28,29]","noteIndex":0},"citationItems":[{"id":390,"uris":["http://zotero.org/users/13606484/items/JWJYB7YH"],"itemData":{"id":390,"type":"article-journal","container-title":"Foundations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[28,29]</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 Image reconstruction was performed separately for knee extension (upward leg movement) and knee flexion (downward leg movement) to account for biomechanical differences.</w:t>
      </w:r>
    </w:p>
    <w:p w14:paraId="20B4C32B"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The final reconstructed 2D-CINE datasets had a varying number of frames based on each participant's achievable range of motion. Participants with a larger range of motion had more frames available after reconstruction as compared to participants with a lower range of motion. </w:t>
      </w:r>
      <w:r>
        <w:rPr>
          <w:rFonts w:ascii="Verdana" w:eastAsia="Verdana" w:hAnsi="Verdana" w:cs="Verdana"/>
          <w:b/>
          <w:bCs/>
        </w:rPr>
        <w:t xml:space="preserve">Figure 1 </w:t>
      </w:r>
      <w:r>
        <w:rPr>
          <w:rFonts w:ascii="Verdana" w:eastAsia="Verdana" w:hAnsi="Verdana" w:cs="Verdana"/>
        </w:rPr>
        <w:t xml:space="preserve">shows a series of </w:t>
      </w:r>
      <w:r>
        <w:rPr>
          <w:rFonts w:ascii="Verdana" w:eastAsia="Verdana" w:hAnsi="Verdana" w:cs="Verdana"/>
        </w:rPr>
        <w:lastRenderedPageBreak/>
        <w:t>reconstructed frames from a single dataset, showcasing the progression of knee motion from a flexed position, to extended position, back to flexed position, which are used subsequently as the input data for bone segmentation and tracking.</w:t>
      </w:r>
    </w:p>
    <w:p w14:paraId="51AFFDF8"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this tracking pipeline, which consists of the following steps:</w:t>
      </w:r>
    </w:p>
    <w:p w14:paraId="3EA748C5" w14:textId="13DD1AC5" w:rsidR="00C00687" w:rsidRDefault="00000000">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DC4C95">
        <w:rPr>
          <w:rFonts w:ascii="Verdana" w:eastAsia="Verdana" w:hAnsi="Verdana" w:cs="Verdana"/>
        </w:rPr>
        <w:instrText xml:space="preserve"> ADDIN ZOTERO_ITEM CSL_CITATION {"citationID":"YbX0tnUx","properties":{"formattedCitation":"[21]","plainCitation":"[21]","noteIndex":0},"citationItems":[{"id":36,"uris":["http://zotero.org/users/13606484/items/KR2N8TTJ"],"itemData":{"id":36,"type":"article-journal","container-title":"IEEE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[21]</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57D43A7F" w:rsidR="00C00687" w:rsidRDefault="00000000">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382E44">
        <w:rPr>
          <w:rFonts w:ascii="Verdana" w:eastAsia="Verdana" w:hAnsi="Verdana" w:cs="Verdana"/>
        </w:rPr>
        <w:instrText xml:space="preserve"> ADDIN ZOTERO_ITEM CSL_CITATION {"citationID":"wfk4x0Jg","properties":{"formattedCitation":"[22]","plainCitation":"[22]","noteIndex":0},"citationItems":[{"id":98,"uris":["http://zotero.org/users/13606484/items/E8AJSJU6"],"itemData":{"id":98,"type":"article-journal","abstract":"An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[22]</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del w:id="28" w:author="Martin Krämer" w:date="2025-01-06T14:26:00Z" w16du:dateUtc="2025-01-06T13:26:00Z">
        <w:r w:rsidDel="008A7482">
          <w:rPr>
            <w:rFonts w:ascii="Verdana" w:eastAsia="Verdana" w:hAnsi="Verdana" w:cs="Verdana"/>
          </w:rPr>
          <w:delText>Full 3D</w:delText>
        </w:r>
      </w:del>
      <w:ins w:id="29" w:author="Martin Krämer" w:date="2025-01-06T14:26:00Z" w16du:dateUtc="2025-01-06T13:26:00Z">
        <w:r w:rsidR="008A7482">
          <w:rPr>
            <w:rFonts w:ascii="Verdana" w:eastAsia="Verdana" w:hAnsi="Verdana" w:cs="Verdana"/>
          </w:rPr>
          <w:t>Through-frame</w:t>
        </w:r>
      </w:ins>
      <w:r>
        <w:rPr>
          <w:rFonts w:ascii="Verdana" w:eastAsia="Verdana" w:hAnsi="Verdana" w:cs="Verdana"/>
        </w:rPr>
        <w:t xml:space="preserve"> connectivity was used, meaning pixels could be considered part of the same component if they were adjacent (including diagonally) either </w:t>
      </w:r>
      <w:ins w:id="30" w:author="Martin Krämer" w:date="2025-01-06T14:27:00Z" w16du:dateUtc="2025-01-06T13:27:00Z">
        <w:r w:rsidR="008A7482">
          <w:rPr>
            <w:rFonts w:ascii="Verdana" w:eastAsia="Verdana" w:hAnsi="Verdana" w:cs="Verdana"/>
          </w:rPr>
          <w:t xml:space="preserve">spatially </w:t>
        </w:r>
      </w:ins>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commentRangeStart w:id="31"/>
      <w:commentRangeStart w:id="32"/>
      <w:r>
        <w:rPr>
          <w:rFonts w:ascii="Verdana" w:eastAsia="Verdana" w:hAnsi="Verdana" w:cs="Verdana"/>
        </w:rPr>
        <w:t xml:space="preserve">once </w:t>
      </w:r>
      <w:commentRangeEnd w:id="31"/>
      <w:commentRangeEnd w:id="32"/>
      <w:r>
        <w:commentReference w:id="31"/>
      </w:r>
      <w:r>
        <w:commentReference w:id="32"/>
      </w:r>
      <w:r>
        <w:rPr>
          <w:rFonts w:ascii="Verdana" w:eastAsia="Verdana" w:hAnsi="Verdana" w:cs="Verdana"/>
        </w:rPr>
        <w:t xml:space="preserve">for the given image contrast and resolution, and then applied consistently across all datasets and frames. </w:t>
      </w:r>
    </w:p>
    <w:p w14:paraId="0CDABA8D" w14:textId="3E8790A8" w:rsidR="00C00687" w:rsidRDefault="00000000">
      <w:pPr>
        <w:spacing w:line="360" w:lineRule="auto"/>
        <w:jc w:val="both"/>
      </w:pPr>
      <w:r>
        <w:rPr>
          <w:rFonts w:ascii="Verdana" w:eastAsia="Verdana" w:hAnsi="Verdana" w:cs="Verdana"/>
        </w:rPr>
        <w:t>(III) Reference Point Extraction: A set of reference points was established along the labeled edges of the tibia and femur in the initial frame (fully flexed position</w:t>
      </w:r>
      <w:del w:id="33" w:author="Martin Krämer" w:date="2025-01-06T14:29:00Z" w16du:dateUtc="2025-01-06T13:29:00Z">
        <w:r w:rsidDel="00464BE5">
          <w:rPr>
            <w:rFonts w:ascii="Verdana" w:eastAsia="Verdana" w:hAnsi="Verdana" w:cs="Verdana"/>
          </w:rPr>
          <w:delText xml:space="preserve">). The process began by </w:delText>
        </w:r>
      </w:del>
      <w:ins w:id="34" w:author="Martin Krämer" w:date="2025-01-06T14:29:00Z" w16du:dateUtc="2025-01-06T13:29:00Z">
        <w:r w:rsidR="00464BE5">
          <w:rPr>
            <w:rFonts w:ascii="Verdana" w:eastAsia="Verdana" w:hAnsi="Verdana" w:cs="Verdana"/>
          </w:rPr>
          <w:t xml:space="preserve">) by </w:t>
        </w:r>
      </w:ins>
      <w:r>
        <w:rPr>
          <w:rFonts w:ascii="Verdana" w:eastAsia="Verdana" w:hAnsi="Verdana" w:cs="Verdana"/>
        </w:rPr>
        <w:t>identifying the most distal point of each bone</w:t>
      </w:r>
      <w:ins w:id="35" w:author="Martin Krämer" w:date="2025-01-06T14:29:00Z" w16du:dateUtc="2025-01-06T13:29:00Z">
        <w:r w:rsidR="00464BE5">
          <w:rPr>
            <w:rFonts w:ascii="Verdana" w:eastAsia="Verdana" w:hAnsi="Verdana" w:cs="Verdana"/>
          </w:rPr>
          <w:t xml:space="preserve">, </w:t>
        </w:r>
      </w:ins>
      <w:del w:id="36" w:author="Martin Krämer" w:date="2025-01-06T14:29:00Z" w16du:dateUtc="2025-01-06T13:29:00Z">
        <w:r w:rsidDel="00464BE5">
          <w:rPr>
            <w:rFonts w:ascii="Verdana" w:eastAsia="Verdana" w:hAnsi="Verdana" w:cs="Verdana"/>
          </w:rPr>
          <w:delText xml:space="preserve"> and then</w:delText>
        </w:r>
      </w:del>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DC4C95">
        <w:rPr>
          <w:rFonts w:ascii="Verdana" w:eastAsia="Verdana" w:hAnsi="Verdana" w:cs="Verdana"/>
        </w:rPr>
        <w:instrText xml:space="preserve"> ADDIN ZOTERO_ITEM CSL_CITATION {"citationID":"Ac8vNC6L","properties":{"formattedCitation":"[30]","plainCitation":"[30]","noteIndex":0},"citationItems":[{"id":360,"uris":["http://zotero.org/users/13606484/items/TARBP5PZ"],"itemData":{"id":360,"type":"paper-conference","container-title":"Proc.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[30]</w:t>
      </w:r>
      <w:r>
        <w:rPr>
          <w:rFonts w:ascii="Verdana" w:eastAsia="Verdana" w:hAnsi="Verdana" w:cs="Verdana"/>
        </w:rPr>
        <w:fldChar w:fldCharType="end"/>
      </w:r>
      <w:ins w:id="37" w:author="Martin Krämer" w:date="2025-01-06T14:29:00Z" w16du:dateUtc="2025-01-06T13:29:00Z">
        <w:r w:rsidR="00464BE5">
          <w:rPr>
            <w:rFonts w:ascii="Verdana" w:eastAsia="Verdana" w:hAnsi="Verdana" w:cs="Verdana"/>
          </w:rPr>
          <w:t xml:space="preserve"> and </w:t>
        </w:r>
      </w:ins>
      <w:del w:id="38" w:author="Martin Krämer" w:date="2025-01-06T14:29:00Z" w16du:dateUtc="2025-01-06T13:29:00Z">
        <w:r w:rsidDel="00464BE5">
          <w:rPr>
            <w:rFonts w:ascii="Verdana" w:eastAsia="Verdana" w:hAnsi="Verdana" w:cs="Verdana"/>
          </w:rPr>
          <w:delText>. The sorted points were then</w:delText>
        </w:r>
      </w:del>
      <w:r>
        <w:rPr>
          <w:rFonts w:ascii="Verdana" w:eastAsia="Verdana" w:hAnsi="Verdana" w:cs="Verdana"/>
        </w:rPr>
        <w:t xml:space="preserve"> </w:t>
      </w:r>
      <w:proofErr w:type="spellStart"/>
      <w:r>
        <w:rPr>
          <w:rFonts w:ascii="Verdana" w:eastAsia="Verdana" w:hAnsi="Verdana" w:cs="Verdana"/>
        </w:rPr>
        <w:t>downsampl</w:t>
      </w:r>
      <w:ins w:id="39" w:author="Martin Krämer" w:date="2025-01-06T14:30:00Z" w16du:dateUtc="2025-01-06T13:30:00Z">
        <w:r w:rsidR="00464BE5">
          <w:rPr>
            <w:rFonts w:ascii="Verdana" w:eastAsia="Verdana" w:hAnsi="Verdana" w:cs="Verdana"/>
          </w:rPr>
          <w:t>ing</w:t>
        </w:r>
      </w:ins>
      <w:proofErr w:type="spellEnd"/>
      <w:del w:id="40" w:author="Martin Krämer" w:date="2025-01-06T14:30:00Z" w16du:dateUtc="2025-01-06T13:30:00Z">
        <w:r w:rsidDel="00464BE5">
          <w:rPr>
            <w:rFonts w:ascii="Verdana" w:eastAsia="Verdana" w:hAnsi="Verdana" w:cs="Verdana"/>
          </w:rPr>
          <w:delText>ed</w:delText>
        </w:r>
      </w:del>
      <w:r>
        <w:rPr>
          <w:rFonts w:ascii="Verdana" w:eastAsia="Verdana" w:hAnsi="Verdana" w:cs="Verdana"/>
        </w:rPr>
        <w:t xml:space="preserve"> </w:t>
      </w:r>
      <w:ins w:id="41" w:author="Martin Krämer" w:date="2025-01-06T14:29:00Z" w16du:dateUtc="2025-01-06T13:29:00Z">
        <w:r w:rsidR="00464BE5">
          <w:rPr>
            <w:rFonts w:ascii="Verdana" w:eastAsia="Verdana" w:hAnsi="Verdana" w:cs="Verdana"/>
          </w:rPr>
          <w:t xml:space="preserve">the sorted points </w:t>
        </w:r>
      </w:ins>
      <w:r>
        <w:rPr>
          <w:rFonts w:ascii="Verdana" w:eastAsia="Verdana" w:hAnsi="Verdana" w:cs="Verdana"/>
        </w:rPr>
        <w:t xml:space="preserve">to </w:t>
      </w:r>
      <w:commentRangeStart w:id="42"/>
      <w:commentRangeStart w:id="43"/>
      <w:r>
        <w:rPr>
          <w:rFonts w:ascii="Verdana" w:eastAsia="Verdana" w:hAnsi="Verdana" w:cs="Verdana"/>
        </w:rPr>
        <w:t xml:space="preserve">80 equidistant points </w:t>
      </w:r>
      <w:commentRangeEnd w:id="42"/>
      <w:commentRangeEnd w:id="43"/>
      <w:r>
        <w:commentReference w:id="42"/>
      </w:r>
      <w:r>
        <w:commentReference w:id="43"/>
      </w:r>
      <w:r>
        <w:rPr>
          <w:rFonts w:ascii="Verdana" w:eastAsia="Verdana" w:hAnsi="Verdana" w:cs="Verdana"/>
        </w:rPr>
        <w:t xml:space="preserve">using cubic spline interpolation </w:t>
      </w:r>
      <w:r>
        <w:rPr>
          <w:rFonts w:ascii="Verdana" w:eastAsia="Verdana" w:hAnsi="Verdana" w:cs="Verdana"/>
        </w:rPr>
        <w:fldChar w:fldCharType="begin"/>
      </w:r>
      <w:r w:rsidR="00DC4C95">
        <w:rPr>
          <w:rFonts w:ascii="Verdana" w:eastAsia="Verdana" w:hAnsi="Verdana" w:cs="Verdana"/>
        </w:rPr>
        <w:instrText xml:space="preserve"> ADDIN ZOTERO_ITEM CSL_CITATION {"citationID":"mnRsz9gi","properties":{"formattedCitation":"[31]","plainCitation":"[31]","noteIndex":0},"citationItems":[{"id":341,"uris":["http://zotero.org/users/13606484/items/JPMV4STU"],"itemData":{"id":341,"type":"book","collection-title":"Applied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[31]</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000000">
      <w:pPr>
        <w:spacing w:line="360" w:lineRule="auto"/>
        <w:jc w:val="both"/>
        <w:rPr>
          <w:rFonts w:ascii="Verdana" w:eastAsia="Verdana" w:hAnsi="Verdana" w:cs="Verdana"/>
        </w:rPr>
      </w:pPr>
      <w:r>
        <w:rPr>
          <w:rFonts w:ascii="Verdana" w:eastAsia="Verdana" w:hAnsi="Verdana" w:cs="Verdana"/>
        </w:rPr>
        <w:lastRenderedPageBreak/>
        <w:t>(IV) Transformation Computation: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154EBD08" w:rsidR="00C00687" w:rsidRDefault="00000000">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del w:id="44" w:author="Martin Krämer" w:date="2025-01-06T14:31:00Z" w16du:dateUtc="2025-01-06T13:31:00Z">
        <w:r w:rsidDel="00370716">
          <w:rPr>
            <w:rFonts w:ascii="Verdana" w:eastAsia="Verdana" w:hAnsi="Verdana" w:cs="Verdana"/>
          </w:rPr>
          <w:delText>. The minimization of this cost function</w:delText>
        </w:r>
      </w:del>
      <w:ins w:id="45" w:author="Martin Krämer" w:date="2025-01-06T14:31:00Z" w16du:dateUtc="2025-01-06T13:31:00Z">
        <w:r w:rsidR="00370716">
          <w:rPr>
            <w:rFonts w:ascii="Verdana" w:eastAsia="Verdana" w:hAnsi="Verdana" w:cs="Verdana"/>
          </w:rPr>
          <w:t xml:space="preserve"> to</w:t>
        </w:r>
      </w:ins>
      <w:r>
        <w:rPr>
          <w:rFonts w:ascii="Verdana" w:eastAsia="Verdana" w:hAnsi="Verdana" w:cs="Verdana"/>
        </w:rPr>
        <w:t xml:space="preserve"> effectively identif</w:t>
      </w:r>
      <w:ins w:id="46" w:author="Martin Krämer" w:date="2025-01-06T14:31:00Z" w16du:dateUtc="2025-01-06T13:31:00Z">
        <w:r w:rsidR="00370716">
          <w:rPr>
            <w:rFonts w:ascii="Verdana" w:eastAsia="Verdana" w:hAnsi="Verdana" w:cs="Verdana"/>
          </w:rPr>
          <w:t>y</w:t>
        </w:r>
      </w:ins>
      <w:del w:id="47" w:author="Martin Krämer" w:date="2025-01-06T14:31:00Z" w16du:dateUtc="2025-01-06T13:31:00Z">
        <w:r w:rsidDel="00370716">
          <w:rPr>
            <w:rFonts w:ascii="Verdana" w:eastAsia="Verdana" w:hAnsi="Verdana" w:cs="Verdana"/>
          </w:rPr>
          <w:delText>ies</w:delText>
        </w:r>
      </w:del>
      <w:r>
        <w:rPr>
          <w:rFonts w:ascii="Verdana" w:eastAsia="Verdana" w:hAnsi="Verdana" w:cs="Verdana"/>
        </w:rPr>
        <w:t xml:space="preserve"> the optimal way to track the bone edges between consecutive frames. </w:t>
      </w:r>
    </w:p>
    <w:p w14:paraId="3C256DA2" w14:textId="5FCF82D0" w:rsidR="00C00687" w:rsidRDefault="0000000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DC4C95">
        <w:rPr>
          <w:rFonts w:ascii="Verdana" w:eastAsia="Verdana" w:hAnsi="Verdana" w:cs="Verdana"/>
        </w:rPr>
        <w:instrText xml:space="preserve"> ADDIN ZOTERO_ITEM CSL_CITATION {"citationID":"4O5myLmp","properties":{"formattedCitation":"[32]","plainCitation":"[32]","noteIndex":0},"citationItems":[{"id":132,"uris":["http://zotero.org/users/13606484/items/DQU2LQ4M"],"itemData":{"id":132,"type":"article-journal","container-title":"The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[32]</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02EBC203"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p>
    <w:p w14:paraId="297E9E9F"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2.3 Manual Segmentation and Parameter Estimation</w:t>
      </w:r>
    </w:p>
    <w:p w14:paraId="7997EFB6" w14:textId="1E763844" w:rsidR="00C00687" w:rsidRDefault="00000000">
      <w:pPr>
        <w:spacing w:line="360" w:lineRule="auto"/>
        <w:jc w:val="both"/>
        <w:rPr>
          <w:rFonts w:ascii="Verdana" w:hAnsi="Verdana"/>
        </w:rPr>
      </w:pPr>
      <w:r>
        <w:rPr>
          <w:rFonts w:ascii="Verdana" w:hAnsi="Verdana"/>
        </w:rPr>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DC4C95">
        <w:rPr>
          <w:rFonts w:ascii="Verdana" w:hAnsi="Verdana"/>
        </w:rPr>
        <w:instrText xml:space="preserve"> ADDIN ZOTERO_ITEM CSL_CITATION {"citationID":"Jl6dS0ok","properties":{"formattedCitation":"[33]","plainCitation":"[33]","noteIndex":0},"citationItems":[{"id":361,"uris":["http://zotero.org/users/13606484/items/P24V6AWL"],"itemData":{"id":361,"type":"software","abstract":"napari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DC4C95" w:rsidRPr="00DC4C95">
        <w:rPr>
          <w:rFonts w:ascii="Verdana" w:hAnsi="Verdana"/>
        </w:rPr>
        <w:t>[33]</w:t>
      </w:r>
      <w:r>
        <w:rPr>
          <w:rFonts w:ascii="Verdana" w:hAnsi="Verdana"/>
        </w:rPr>
        <w:fldChar w:fldCharType="end"/>
      </w:r>
      <w:r>
        <w:rPr>
          <w:rFonts w:ascii="Verdana" w:hAnsi="Verdana"/>
        </w:rPr>
        <w:t>. For this purpose, the bone segmentation obtained in the first frame was manually aligned (translated and rotated) to match the new bone positions in subsequent frames.</w:t>
      </w:r>
    </w:p>
    <w:p w14:paraId="54D40191" w14:textId="1068B3F5" w:rsidR="00C00687" w:rsidRDefault="00000000">
      <w:pPr>
        <w:spacing w:line="360" w:lineRule="auto"/>
        <w:jc w:val="both"/>
        <w:rPr>
          <w:rFonts w:ascii="Verdana" w:hAnsi="Verdana"/>
        </w:rPr>
      </w:pPr>
      <w:r>
        <w:rPr>
          <w:rFonts w:ascii="Verdana" w:hAnsi="Verdana"/>
        </w:rPr>
        <w:lastRenderedPageBreak/>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w:t>
      </w:r>
      <w:commentRangeStart w:id="48"/>
      <w:r>
        <w:rPr>
          <w:rFonts w:ascii="Verdana" w:hAnsi="Verdana"/>
        </w:rPr>
        <w:t xml:space="preserve"> </w:t>
      </w:r>
      <w:r w:rsidR="00F8144B" w:rsidRPr="00F8144B">
        <w:rPr>
          <w:rFonts w:ascii="Verdana" w:hAnsi="Verdana"/>
        </w:rPr>
        <w:t>horizontal and vertical in the image plane, with the origin at the top-left corner, increasing downward and to the right.</w:t>
      </w:r>
      <w:commentRangeEnd w:id="48"/>
      <w:r w:rsidR="00217116">
        <w:rPr>
          <w:rStyle w:val="Kommentarzeichen"/>
        </w:rPr>
        <w:commentReference w:id="48"/>
      </w:r>
    </w:p>
    <w:p w14:paraId="644CF99B" w14:textId="77777777" w:rsidR="00C00687" w:rsidRDefault="00000000">
      <w:pPr>
        <w:spacing w:line="360" w:lineRule="auto"/>
        <w:jc w:val="both"/>
        <w:rPr>
          <w:rFonts w:ascii="Verdana" w:hAnsi="Verdana"/>
        </w:rPr>
      </w:pPr>
      <w:r>
        <w:rPr>
          <w:rFonts w:ascii="Verdana" w:hAnsi="Verdana"/>
        </w:rPr>
        <w:t>To enable comparison across datasets with different ranges of motion, the device arm angle measured by the rotary encoder was normalized to a 'flexion percentage' scale, where -100% represents the minimum device arm angle (maximum knee flexion position), and +100% marks the return to the minimum device arm angle (return to maximum flexion position).</w:t>
      </w:r>
    </w:p>
    <w:p w14:paraId="781098A8" w14:textId="77777777" w:rsidR="00C00687" w:rsidRDefault="00000000">
      <w:pPr>
        <w:spacing w:line="360" w:lineRule="auto"/>
        <w:jc w:val="both"/>
        <w:rPr>
          <w:rFonts w:ascii="Verdana" w:hAnsi="Verdana"/>
        </w:rPr>
      </w:pPr>
      <w:r>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77777777" w:rsidR="00C00687" w:rsidRDefault="00000000">
      <w:pPr>
        <w:spacing w:line="360" w:lineRule="auto"/>
        <w:jc w:val="both"/>
        <w:rPr>
          <w:rFonts w:ascii="Verdana" w:hAnsi="Verdana"/>
          <w:u w:val="single"/>
        </w:rPr>
      </w:pPr>
      <w:r>
        <w:rPr>
          <w:rFonts w:ascii="Verdana" w:hAnsi="Verdana"/>
          <w:u w:val="single"/>
        </w:rPr>
        <w:t>3. Results and Discussion</w:t>
      </w:r>
    </w:p>
    <w:p w14:paraId="0C5AE928" w14:textId="77777777" w:rsidR="00C00687" w:rsidRDefault="00000000">
      <w:pPr>
        <w:spacing w:line="360" w:lineRule="auto"/>
        <w:jc w:val="both"/>
        <w:rPr>
          <w:rFonts w:ascii="Verdana" w:hAnsi="Verdana"/>
        </w:rPr>
      </w:pPr>
      <w:r>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Pr>
          <w:rFonts w:ascii="Verdana" w:hAnsi="Verdana"/>
          <w:b/>
          <w:bCs/>
        </w:rPr>
        <w:t xml:space="preserve">Figure 3 </w:t>
      </w:r>
      <w:r>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16AF5330" w14:textId="1F547FB9" w:rsidR="00C00687" w:rsidRDefault="002E5B89">
      <w:pPr>
        <w:spacing w:line="360" w:lineRule="auto"/>
        <w:jc w:val="both"/>
        <w:rPr>
          <w:rFonts w:ascii="Verdana" w:hAnsi="Verdana"/>
        </w:rPr>
      </w:pPr>
      <w:r w:rsidRPr="002E5B89">
        <w:rPr>
          <w:rFonts w:ascii="Verdana" w:hAnsi="Verdana"/>
        </w:rPr>
        <w:t xml:space="preserve">The </w:t>
      </w:r>
      <w:commentRangeStart w:id="49"/>
      <w:del w:id="50" w:author="Martin Krämer" w:date="2025-01-06T14:57:00Z" w16du:dateUtc="2025-01-06T13:57:00Z">
        <w:r w:rsidRPr="002E5B89" w:rsidDel="00CF3AF6">
          <w:rPr>
            <w:rFonts w:ascii="Verdana" w:hAnsi="Verdana"/>
          </w:rPr>
          <w:delText>relative bone motion (</w:delText>
        </w:r>
      </w:del>
      <w:proofErr w:type="spellStart"/>
      <w:r w:rsidRPr="002E5B89">
        <w:rPr>
          <w:rFonts w:ascii="Verdana" w:hAnsi="Verdana"/>
        </w:rPr>
        <w:t>osteokinematics</w:t>
      </w:r>
      <w:proofErr w:type="spellEnd"/>
      <w:del w:id="51" w:author="Martin Krämer" w:date="2025-01-06T14:57:00Z" w16du:dateUtc="2025-01-06T13:57:00Z">
        <w:r w:rsidRPr="002E5B89" w:rsidDel="00CF3AF6">
          <w:rPr>
            <w:rFonts w:ascii="Verdana" w:hAnsi="Verdana"/>
          </w:rPr>
          <w:delText>)</w:delText>
        </w:r>
      </w:del>
      <w:r w:rsidRPr="002E5B89">
        <w:rPr>
          <w:rFonts w:ascii="Verdana" w:hAnsi="Verdana"/>
        </w:rPr>
        <w:t xml:space="preserve"> </w:t>
      </w:r>
      <w:commentRangeEnd w:id="49"/>
      <w:r w:rsidR="00CF3AF6">
        <w:rPr>
          <w:rStyle w:val="Kommentarzeichen"/>
        </w:rPr>
        <w:commentReference w:id="49"/>
      </w:r>
      <w:r w:rsidRPr="002E5B89">
        <w:rPr>
          <w:rFonts w:ascii="Verdana" w:hAnsi="Verdana"/>
        </w:rPr>
        <w:t xml:space="preserve">of the tibia with respect to the femur using both manual and semi-automated segmentation methods is shown in </w:t>
      </w:r>
      <w:r w:rsidRPr="002E5B89">
        <w:rPr>
          <w:rFonts w:ascii="Verdana" w:hAnsi="Verdana"/>
          <w:b/>
          <w:bCs/>
        </w:rPr>
        <w:t>Figure 4</w:t>
      </w:r>
      <w:r w:rsidRPr="002E5B89">
        <w:rPr>
          <w:rFonts w:ascii="Verdana" w:hAnsi="Verdana"/>
        </w:rPr>
        <w:t xml:space="preserve">. The horizontal displacement showed a consistent linear trend across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w:t>
      </w:r>
      <w:r w:rsidRPr="002E5B89">
        <w:rPr>
          <w:rFonts w:ascii="Verdana" w:hAnsi="Verdana"/>
        </w:rPr>
        <w:lastRenderedPageBreak/>
        <w:t>the semi-automated method showing consistently smaller standard deviations across all measurements, indicating higher precision and measurement reliability.</w:t>
      </w:r>
    </w:p>
    <w:p w14:paraId="5F171FFE" w14:textId="46DF77FA" w:rsidR="00C00687" w:rsidRDefault="00000000">
      <w:pPr>
        <w:spacing w:line="360" w:lineRule="auto"/>
        <w:jc w:val="both"/>
        <w:rPr>
          <w:rFonts w:ascii="Verdana" w:hAnsi="Verdana"/>
        </w:rPr>
      </w:pPr>
      <w:r>
        <w:rPr>
          <w:rFonts w:ascii="Verdana" w:hAnsi="Verdana"/>
        </w:rPr>
        <w:t xml:space="preserve">The ability to precisely quantify relative bone positions in healthy volunteers (n=5) demonstrates the technical feasibility of our bone tracking approach. As this study focused on algorithm development, establishing normative bone motion parameters and their variations across populations would be the subject of future dedicated studies. This capability could be particularly valuable for studying conditions that alter normal knee mechanics. Ligament injuries can affect joint stability, leading to increased laxity </w:t>
      </w:r>
      <w:r>
        <w:rPr>
          <w:rFonts w:ascii="Verdana" w:hAnsi="Verdana"/>
        </w:rPr>
        <w:fldChar w:fldCharType="begin"/>
      </w:r>
      <w:r w:rsidR="00DC4C95">
        <w:rPr>
          <w:rFonts w:ascii="Verdana" w:hAnsi="Verdana"/>
        </w:rPr>
        <w:instrText xml:space="preserve"> ADDIN ZOTERO_ITEM CSL_CITATION {"citationID":"kfmi22Mf","properties":{"formattedCitation":"[34]","plainCitation":"[34]","noteIndex":0},"citationItems":[{"id":383,"uris":["http://zotero.org/users/13606484/items/3TK4XQD9"],"itemData":{"id":383,"type":"article-journal","abstract":"PURPOSE: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Pr>
          <w:rFonts w:ascii="Verdana" w:hAnsi="Verdana"/>
        </w:rPr>
        <w:fldChar w:fldCharType="separate"/>
      </w:r>
      <w:r w:rsidR="00DC4C95" w:rsidRPr="00DC4C95">
        <w:rPr>
          <w:rFonts w:ascii="Verdana" w:hAnsi="Verdana"/>
        </w:rPr>
        <w:t>[34]</w:t>
      </w:r>
      <w:r>
        <w:rPr>
          <w:rFonts w:ascii="Verdana" w:hAnsi="Verdana"/>
        </w:rPr>
        <w:fldChar w:fldCharType="end"/>
      </w:r>
      <w:r>
        <w:rPr>
          <w:rFonts w:ascii="Verdana" w:hAnsi="Verdana"/>
        </w:rPr>
        <w:t xml:space="preserve">. Additionally, these injuries can result in altered movement patterns during functional activities, as demonstrated in studies of ACL deficiency showing changes in tibial motion </w:t>
      </w:r>
      <w:r>
        <w:rPr>
          <w:rFonts w:ascii="Verdana" w:hAnsi="Verdana"/>
        </w:rPr>
        <w:fldChar w:fldCharType="begin"/>
      </w:r>
      <w:r w:rsidR="00DC4C95">
        <w:rPr>
          <w:rFonts w:ascii="Verdana" w:hAnsi="Verdana"/>
        </w:rPr>
        <w:instrText xml:space="preserve"> ADDIN ZOTERO_ITEM CSL_CITATION {"citationID":"4aJBnL7G","properties":{"formattedCitation":"[35]","plainCitation":"[35]","noteIndex":0},"citationItems":[{"id":43,"uris":["http://zotero.org/users/13606484/items/EQCHRRUB"],"itemData":{"id":43,"type":"article-journal","abstract":"Kinematics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Pr>
          <w:rFonts w:ascii="Verdana" w:hAnsi="Verdana"/>
        </w:rPr>
        <w:fldChar w:fldCharType="separate"/>
      </w:r>
      <w:r w:rsidR="00DC4C95" w:rsidRPr="00DC4C95">
        <w:rPr>
          <w:rFonts w:ascii="Verdana" w:hAnsi="Verdana"/>
        </w:rPr>
        <w:t>[35]</w:t>
      </w:r>
      <w:r>
        <w:rPr>
          <w:rFonts w:ascii="Verdana" w:hAnsi="Verdana"/>
        </w:rPr>
        <w:fldChar w:fldCharType="end"/>
      </w:r>
      <w:r>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15333F06" w14:textId="77777777" w:rsidR="00C00687" w:rsidRDefault="00000000">
      <w:pPr>
        <w:spacing w:line="360" w:lineRule="auto"/>
        <w:jc w:val="both"/>
        <w:rPr>
          <w:rFonts w:ascii="Verdana" w:hAnsi="Verdana"/>
          <w:u w:val="single"/>
        </w:rPr>
      </w:pPr>
      <w:r>
        <w:rPr>
          <w:rFonts w:ascii="Verdana" w:hAnsi="Verdana"/>
          <w:u w:val="single"/>
        </w:rPr>
        <w:t xml:space="preserve">4. Conclusion </w:t>
      </w:r>
    </w:p>
    <w:p w14:paraId="6A05844C" w14:textId="77777777" w:rsidR="00C00687" w:rsidRDefault="00000000">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733EED6B" w14:textId="77777777" w:rsidR="00895298" w:rsidRDefault="00895298">
      <w:pPr>
        <w:spacing w:line="360" w:lineRule="auto"/>
        <w:jc w:val="both"/>
        <w:rPr>
          <w:rFonts w:ascii="Verdana" w:hAnsi="Verdana"/>
        </w:rPr>
      </w:pPr>
    </w:p>
    <w:p w14:paraId="08C5FF7B" w14:textId="5601957F" w:rsidR="00895298" w:rsidRPr="00895298" w:rsidRDefault="00895298">
      <w:pPr>
        <w:spacing w:line="360" w:lineRule="auto"/>
        <w:jc w:val="both"/>
        <w:rPr>
          <w:rFonts w:ascii="Verdana" w:hAnsi="Verdana"/>
          <w:u w:val="single"/>
        </w:rPr>
      </w:pPr>
      <w:r w:rsidRPr="00895298">
        <w:rPr>
          <w:rFonts w:ascii="Verdana" w:hAnsi="Verdana"/>
          <w:u w:val="single"/>
        </w:rPr>
        <w:t>5. References</w:t>
      </w:r>
    </w:p>
    <w:p w14:paraId="70B13D82" w14:textId="77777777" w:rsidR="00C00687" w:rsidRDefault="00C00687">
      <w:pPr>
        <w:spacing w:line="360" w:lineRule="auto"/>
        <w:jc w:val="both"/>
        <w:rPr>
          <w:rFonts w:ascii="Verdana" w:hAnsi="Verdana"/>
        </w:rPr>
      </w:pPr>
    </w:p>
    <w:p w14:paraId="0464AC93" w14:textId="77777777" w:rsidR="00382E44" w:rsidRPr="00382E44" w:rsidRDefault="00000000" w:rsidP="00382E44">
      <w:pPr>
        <w:pStyle w:val="Literaturverzeichnis"/>
      </w:pPr>
      <w:r>
        <w:rPr>
          <w:rFonts w:ascii="Verdana" w:hAnsi="Verdana"/>
        </w:rPr>
        <w:fldChar w:fldCharType="begin"/>
      </w:r>
      <w:r w:rsidR="00B26B1C">
        <w:rPr>
          <w:rFonts w:ascii="Verdana" w:hAnsi="Verdana"/>
        </w:rPr>
        <w:instrText xml:space="preserve"> ADDIN ZOTERO_BIBL {"uncited":[],"omitted":[],"custom":[]} CSL_BIBLIOGRAPHY </w:instrText>
      </w:r>
      <w:r>
        <w:rPr>
          <w:rFonts w:ascii="Verdana" w:hAnsi="Verdana"/>
        </w:rPr>
        <w:fldChar w:fldCharType="separate"/>
      </w:r>
      <w:r w:rsidR="00382E44" w:rsidRPr="00382E44">
        <w:t xml:space="preserve">1. </w:t>
      </w:r>
      <w:r w:rsidR="00382E44" w:rsidRPr="00382E4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253D2F2A" w14:textId="77777777" w:rsidR="00382E44" w:rsidRPr="00382E44" w:rsidRDefault="00382E44" w:rsidP="00382E44">
      <w:pPr>
        <w:pStyle w:val="Literaturverzeichnis"/>
      </w:pPr>
      <w:r w:rsidRPr="00382E44">
        <w:lastRenderedPageBreak/>
        <w:t xml:space="preserve">2. </w:t>
      </w:r>
      <w:r w:rsidRPr="00382E44">
        <w:tab/>
        <w:t>Tashman S, Anderst W. In-vivo measurement of dynamic joint motion using high speed biplane radiography and CT: application to canine ACL deficiency. J Biomech Eng 2003; 125 :238–45. https://doi.org/10.1115/1.1559896</w:t>
      </w:r>
    </w:p>
    <w:p w14:paraId="374714BB" w14:textId="77777777" w:rsidR="00382E44" w:rsidRPr="00382E44" w:rsidRDefault="00382E44" w:rsidP="00382E44">
      <w:pPr>
        <w:pStyle w:val="Literaturverzeichnis"/>
      </w:pPr>
      <w:r w:rsidRPr="00382E44">
        <w:t xml:space="preserve">3. </w:t>
      </w:r>
      <w:r w:rsidRPr="00382E44">
        <w:tab/>
        <w:t>D’Lima DD, Patil S, Steklov N, Colwell CW. The 2011 ABJS Nicolas Andry Award: ’Lab’-in-a-knee: in vivo knee forces, kinematics, and contact analysis. Clin Orthop Relat Res 2011; 469 :2953–70. https://doi.org/10.1007/s11999-011-1916-9</w:t>
      </w:r>
    </w:p>
    <w:p w14:paraId="3CF325CC" w14:textId="77777777" w:rsidR="00382E44" w:rsidRPr="00382E44" w:rsidRDefault="00382E44" w:rsidP="00382E44">
      <w:pPr>
        <w:pStyle w:val="Literaturverzeichnis"/>
      </w:pPr>
      <w:r w:rsidRPr="00382E44">
        <w:t xml:space="preserve">4. </w:t>
      </w:r>
      <w:r w:rsidRPr="00382E44">
        <w:tab/>
        <w:t>Tashman S, Kopf S, Fu FH. The Kinematic Basis of Anterior Cruciate Ligament Reconstruction. Operative Techniques in Sports Medicine 2008; 16 :116–8. https://doi.org/10.1053/j.otsm.2008.10.005</w:t>
      </w:r>
    </w:p>
    <w:p w14:paraId="56FDD11C" w14:textId="77777777" w:rsidR="00382E44" w:rsidRPr="00382E44" w:rsidRDefault="00382E44" w:rsidP="00382E44">
      <w:pPr>
        <w:pStyle w:val="Literaturverzeichnis"/>
      </w:pPr>
      <w:r w:rsidRPr="00382E44">
        <w:t xml:space="preserve">5. </w:t>
      </w:r>
      <w:r w:rsidRPr="00382E44">
        <w:tab/>
        <w:t>Astephen JL, Deluzio KJ, Caldwell GE, Dunbar MJ. Biomechanical changes at the hip, knee, and ankle joints during gait are associated with knee osteoarthritis severity. Journal Orthopaedic Research 2008; 26 :332–41. https://doi.org/10.1002/jor.20496</w:t>
      </w:r>
    </w:p>
    <w:p w14:paraId="624BFC62" w14:textId="77777777" w:rsidR="00382E44" w:rsidRPr="00382E44" w:rsidRDefault="00382E44" w:rsidP="00382E44">
      <w:pPr>
        <w:pStyle w:val="Literaturverzeichnis"/>
      </w:pPr>
      <w:r w:rsidRPr="00382E44">
        <w:t xml:space="preserve">6. </w:t>
      </w:r>
      <w:r w:rsidRPr="00382E44">
        <w:tab/>
        <w:t>Kaufman KR, Hughes C, Morrey BF, Morrey M, An KN. Gait characteristics of patients with knee osteoarthritis. Journal of Biomechanics 2001; 34 :907–15. https://doi.org/10.1016/S0021-9290(01)00036-7</w:t>
      </w:r>
    </w:p>
    <w:p w14:paraId="181E13F2" w14:textId="77777777" w:rsidR="00382E44" w:rsidRPr="00382E44" w:rsidRDefault="00382E44" w:rsidP="00382E44">
      <w:pPr>
        <w:pStyle w:val="Literaturverzeichnis"/>
      </w:pPr>
      <w:r w:rsidRPr="00382E44">
        <w:t xml:space="preserve">7. </w:t>
      </w:r>
      <w:r w:rsidRPr="00382E44">
        <w:tab/>
        <w:t>Andriacchi TP, Koo S, Scanlan SF. Gait mechanics influence healthy cartilage morphology and osteoarthritis of the knee. J Bone Joint Surg Am 2009; 91 Suppl 1 :95–101. https://doi.org/10.2106/JBJS.H.01408</w:t>
      </w:r>
    </w:p>
    <w:p w14:paraId="54EFE44F" w14:textId="77777777" w:rsidR="00382E44" w:rsidRPr="00382E44" w:rsidRDefault="00382E44" w:rsidP="00382E44">
      <w:pPr>
        <w:pStyle w:val="Literaturverzeichnis"/>
      </w:pPr>
      <w:r w:rsidRPr="00382E44">
        <w:t xml:space="preserve">8. </w:t>
      </w:r>
      <w:r w:rsidRPr="00382E44">
        <w:tab/>
        <w:t>Sharma L, Lou C, Felson DT, Dunlop DD, Kirwan-Mellis G, Hayes KW, et al. Laxity in healthy and osteoarthritic knees. Arthritis Rheum 1999; 42 :861–70. https://doi.org/10.1002/1529-0131(199905)42:5&lt;861::AID-ANR4&gt;3.0.CO;2-N</w:t>
      </w:r>
    </w:p>
    <w:p w14:paraId="121689C9" w14:textId="77777777" w:rsidR="00382E44" w:rsidRPr="00382E44" w:rsidRDefault="00382E44" w:rsidP="00382E44">
      <w:pPr>
        <w:pStyle w:val="Literaturverzeichnis"/>
      </w:pPr>
      <w:r w:rsidRPr="00382E44">
        <w:t xml:space="preserve">9. </w:t>
      </w:r>
      <w:r w:rsidRPr="00382E44">
        <w:tab/>
        <w:t>Lohmander LS, Englund PM, Dahl LL, Roos EM. The long-term consequence of anterior cruciate ligament and meniscus injuries: osteoarthritis. Am J Sports Med 2007; 35 :1756–69. https://doi.org/10.1177/0363546507307396</w:t>
      </w:r>
    </w:p>
    <w:p w14:paraId="05B0AAC1" w14:textId="77777777" w:rsidR="00382E44" w:rsidRPr="00382E44" w:rsidRDefault="00382E44" w:rsidP="00382E44">
      <w:pPr>
        <w:pStyle w:val="Literaturverzeichnis"/>
      </w:pPr>
      <w:r w:rsidRPr="00382E44">
        <w:t xml:space="preserve">10. </w:t>
      </w:r>
      <w:r w:rsidRPr="00382E44">
        <w:tab/>
        <w:t>Sharma L. The role of proprioceptive deficits, ligamentous laxity, and malalignment in development and progression of knee osteoarthritis. J Rheumatol Suppl 2004; 70 :87–92</w:t>
      </w:r>
    </w:p>
    <w:p w14:paraId="65937392" w14:textId="77777777" w:rsidR="00382E44" w:rsidRPr="00382E44" w:rsidRDefault="00382E44" w:rsidP="00382E44">
      <w:pPr>
        <w:pStyle w:val="Literaturverzeichnis"/>
      </w:pPr>
      <w:r w:rsidRPr="00382E44">
        <w:t xml:space="preserve">11. </w:t>
      </w:r>
      <w:r w:rsidRPr="00382E44">
        <w:tab/>
        <w:t>Van Rossom S, Wesseling M, Smith CR, Thelen DG, Vanwanseele B, Dieter VA, et al. The influence of knee joint geometry and alignment on the tibiofemoral load distribution: A computational study. Knee 2019; 26 :813–23. https://doi.org/10.1016/j.knee.2019.06.002</w:t>
      </w:r>
    </w:p>
    <w:p w14:paraId="64C5907D" w14:textId="77777777" w:rsidR="00382E44" w:rsidRPr="00382E44" w:rsidRDefault="00382E44" w:rsidP="00382E44">
      <w:pPr>
        <w:pStyle w:val="Literaturverzeichnis"/>
      </w:pPr>
      <w:r w:rsidRPr="00382E44">
        <w:t xml:space="preserve">12. </w:t>
      </w:r>
      <w:r w:rsidRPr="00382E44">
        <w:tab/>
        <w:t>Arakgi ME, Getgood A. Mechanical Malalignment of the Knee Joint. Evidence-Based Management of Complex Knee Injuries 2022; :66–76. https://doi.org/10.1016/B978-0-323-71310-8.00005-0</w:t>
      </w:r>
    </w:p>
    <w:p w14:paraId="0A44ED32" w14:textId="77777777" w:rsidR="00382E44" w:rsidRPr="00382E44" w:rsidRDefault="00382E44" w:rsidP="00382E44">
      <w:pPr>
        <w:pStyle w:val="Literaturverzeichnis"/>
      </w:pPr>
      <w:r w:rsidRPr="00382E44">
        <w:rPr>
          <w:lang w:val="de-DE"/>
        </w:rPr>
        <w:t xml:space="preserve">13. </w:t>
      </w:r>
      <w:r w:rsidRPr="00382E44">
        <w:rPr>
          <w:lang w:val="de-DE"/>
        </w:rPr>
        <w:tab/>
        <w:t>d’Entremont AG, Nordmeyer</w:t>
      </w:r>
      <w:r w:rsidRPr="00382E44">
        <w:rPr>
          <w:rFonts w:ascii="Cambria Math" w:hAnsi="Cambria Math" w:cs="Cambria Math"/>
          <w:lang w:val="de-DE"/>
        </w:rPr>
        <w:t>‐</w:t>
      </w:r>
      <w:r w:rsidRPr="00382E44">
        <w:rPr>
          <w:lang w:val="de-DE"/>
        </w:rPr>
        <w:t xml:space="preserve">Massner JA, Bos C, Wilson DR, Pruessmann KP. </w:t>
      </w:r>
      <w:r w:rsidRPr="00382E44">
        <w:t>Do dynamic</w:t>
      </w:r>
      <w:r w:rsidRPr="00382E44">
        <w:rPr>
          <w:rFonts w:ascii="Cambria Math" w:hAnsi="Cambria Math" w:cs="Cambria Math"/>
        </w:rPr>
        <w:t>‐</w:t>
      </w:r>
      <w:r w:rsidRPr="00382E44">
        <w:t>based MR knee kinematics methods produce the same results as static methods? Magnetic Resonance in Med 2013; 69 :1634</w:t>
      </w:r>
      <w:r w:rsidRPr="00382E44">
        <w:rPr>
          <w:rFonts w:ascii="Aptos" w:hAnsi="Aptos" w:cs="Aptos"/>
        </w:rPr>
        <w:t>–</w:t>
      </w:r>
      <w:r w:rsidRPr="00382E44">
        <w:t>44. https://doi.org/10.1002/mrm.24425</w:t>
      </w:r>
    </w:p>
    <w:p w14:paraId="114C4C37" w14:textId="77777777" w:rsidR="00382E44" w:rsidRPr="00382E44" w:rsidRDefault="00382E44" w:rsidP="00382E44">
      <w:pPr>
        <w:pStyle w:val="Literaturverzeichnis"/>
      </w:pPr>
      <w:r w:rsidRPr="00382E44">
        <w:t xml:space="preserve">14. </w:t>
      </w:r>
      <w:r w:rsidRPr="00382E44">
        <w:tab/>
        <w:t>Conconi M, De Carli F, Berni M, Sancisi N, Parenti-Castelli V, Monetti G. In-Vivo Quantification of Knee Deep-Flexion in Physiological Loading Condition trough Dynamic MRI. Applied Sciences 2023; 13 :629. https://doi.org/10.3390/app13010629</w:t>
      </w:r>
    </w:p>
    <w:p w14:paraId="3714A489" w14:textId="77777777" w:rsidR="00382E44" w:rsidRPr="00382E44" w:rsidRDefault="00382E44" w:rsidP="00382E44">
      <w:pPr>
        <w:pStyle w:val="Literaturverzeichnis"/>
      </w:pPr>
      <w:r w:rsidRPr="00382E44">
        <w:t xml:space="preserve">15. </w:t>
      </w:r>
      <w:r w:rsidRPr="00382E44">
        <w:tab/>
        <w:t xml:space="preserve">Draper CE, Besier TF, Santos JM, Jennings F, Fredericson M, Gold GE, et al. Using real-time MRI to quantify altered joint kinematics in subjects with patellofemoral pain and to evaluate </w:t>
      </w:r>
      <w:r w:rsidRPr="00382E44">
        <w:lastRenderedPageBreak/>
        <w:t>the effects of a patellar brace or sleeve on joint motion. J Orthop Res 2009; 27 :571–7. https://doi.org/10.1002/jor.20790</w:t>
      </w:r>
    </w:p>
    <w:p w14:paraId="2DF8EB58" w14:textId="77777777" w:rsidR="00382E44" w:rsidRPr="00382E44" w:rsidRDefault="00382E44" w:rsidP="00382E44">
      <w:pPr>
        <w:pStyle w:val="Literaturverzeichnis"/>
        <w:rPr>
          <w:lang w:val="de-DE"/>
        </w:rPr>
      </w:pPr>
      <w:r w:rsidRPr="00382E44">
        <w:t xml:space="preserve">16. </w:t>
      </w:r>
      <w:r w:rsidRPr="00382E44">
        <w:tab/>
        <w:t xml:space="preserve">Kaiser JM, Vignos MF, Kijowski R, Baer G, Thelen DG. Effect of Loading on In Vivo Tibiofemoral and Patellofemoral Kinematics of Healthy and ACL-Reconstructed Knees. </w:t>
      </w:r>
      <w:r w:rsidRPr="00382E44">
        <w:rPr>
          <w:lang w:val="de-DE"/>
        </w:rPr>
        <w:t>Am J Sports Med 2017; 45 :3272–9. https://doi.org/10.1177/0363546517724417</w:t>
      </w:r>
    </w:p>
    <w:p w14:paraId="41696510" w14:textId="77777777" w:rsidR="00382E44" w:rsidRPr="00382E44" w:rsidRDefault="00382E44" w:rsidP="00382E44">
      <w:pPr>
        <w:pStyle w:val="Literaturverzeichnis"/>
      </w:pPr>
      <w:r w:rsidRPr="00382E44">
        <w:rPr>
          <w:lang w:val="de-DE"/>
        </w:rPr>
        <w:t xml:space="preserve">17. </w:t>
      </w:r>
      <w:r w:rsidRPr="00382E44">
        <w:rPr>
          <w:lang w:val="de-DE"/>
        </w:rPr>
        <w:tab/>
        <w:t xml:space="preserve">Brossmann J, Muhle C, Schröder C, Melchert UH, Büll CC, Spielmann RP, et al. </w:t>
      </w:r>
      <w:r w:rsidRPr="00382E44">
        <w:t>Patellar tracking patterns during active and passive knee extension: evaluation with motion-triggered cine MR imaging. Radiology 1993; 187 :205–12. https://doi.org/10.1148/radiology.187.1.8451415</w:t>
      </w:r>
    </w:p>
    <w:p w14:paraId="0356E557" w14:textId="77777777" w:rsidR="00382E44" w:rsidRPr="00382E44" w:rsidRDefault="00382E44" w:rsidP="00382E44">
      <w:pPr>
        <w:pStyle w:val="Literaturverzeichnis"/>
      </w:pPr>
      <w:r w:rsidRPr="00382E44">
        <w:t xml:space="preserve">18. </w:t>
      </w:r>
      <w:r w:rsidRPr="00382E44">
        <w:tab/>
        <w:t>Seisler AR, Sheehan FT. Normative three-dimensional patellofemoral and tibiofemoral kinematics: a dynamic, in vivo study. IEEE Trans Biomed Eng 2007; 54 :1333–41. https://doi.org/10.1109/TBME.2007.890735</w:t>
      </w:r>
    </w:p>
    <w:p w14:paraId="37A8FBDE" w14:textId="77777777" w:rsidR="00382E44" w:rsidRPr="00382E44" w:rsidRDefault="00382E44" w:rsidP="00382E44">
      <w:pPr>
        <w:pStyle w:val="Literaturverzeichnis"/>
        <w:rPr>
          <w:lang w:val="de-DE"/>
        </w:rPr>
      </w:pPr>
      <w:r w:rsidRPr="00382E44">
        <w:t xml:space="preserve">19. </w:t>
      </w:r>
      <w:r w:rsidRPr="00382E44">
        <w:tab/>
        <w:t xml:space="preserve">Behnam AJ, Herzka DA, Sheehan FT. Assessing the accuracy and precision of musculoskeletal motion tracking using cine-PC MRI on a 3.0T platform. </w:t>
      </w:r>
      <w:r w:rsidRPr="00382E44">
        <w:rPr>
          <w:lang w:val="de-DE"/>
        </w:rPr>
        <w:t>J Biomech 2011; 44 :193–7. https://doi.org/10.1016/j.jbiomech.2010.08.029</w:t>
      </w:r>
    </w:p>
    <w:p w14:paraId="68D35581" w14:textId="77777777" w:rsidR="00382E44" w:rsidRPr="00382E44" w:rsidRDefault="00382E44" w:rsidP="00382E44">
      <w:pPr>
        <w:pStyle w:val="Literaturverzeichnis"/>
      </w:pPr>
      <w:r w:rsidRPr="00382E44">
        <w:rPr>
          <w:lang w:val="de-DE"/>
        </w:rPr>
        <w:t xml:space="preserve">20. </w:t>
      </w:r>
      <w:r w:rsidRPr="00382E44">
        <w:rPr>
          <w:lang w:val="de-DE"/>
        </w:rPr>
        <w:tab/>
        <w:t xml:space="preserve">Kaiser J, Bradford R, Johnson K, Wieben O, Thelen DG. </w:t>
      </w:r>
      <w:r w:rsidRPr="00382E44">
        <w:t>Measurement of tibiofemoral kinematics using highly accelerated 3D radial sampling. Magnetic Resonance in Med 2013; 69 :1310–6. https://doi.org/10.1002/mrm.24362</w:t>
      </w:r>
    </w:p>
    <w:p w14:paraId="0E84183F" w14:textId="77777777" w:rsidR="00382E44" w:rsidRPr="00382E44" w:rsidRDefault="00382E44" w:rsidP="00382E44">
      <w:pPr>
        <w:pStyle w:val="Literaturverzeichnis"/>
      </w:pPr>
      <w:r w:rsidRPr="00382E44">
        <w:t xml:space="preserve">21. </w:t>
      </w:r>
      <w:r w:rsidRPr="00382E44">
        <w:tab/>
        <w:t>Canny J. A Computational Approach to Edge Detection. IEEE Trans Pattern Anal Mach Intell 1986; PAMI-8 :679–98. https://doi.org/10.1109/TPAMI.1986.4767851</w:t>
      </w:r>
    </w:p>
    <w:p w14:paraId="7CA2EF51" w14:textId="77777777" w:rsidR="00382E44" w:rsidRPr="00382E44" w:rsidRDefault="00382E44" w:rsidP="00382E44">
      <w:pPr>
        <w:pStyle w:val="Literaturverzeichnis"/>
        <w:rPr>
          <w:lang w:val="de-DE"/>
        </w:rPr>
      </w:pPr>
      <w:r w:rsidRPr="00382E44">
        <w:t xml:space="preserve">22. </w:t>
      </w:r>
      <w:r w:rsidRPr="00382E44">
        <w:tab/>
        <w:t xml:space="preserve">Dillencourt MB, Samet H, Tamminen M. A general approach to connected-component labeling for arbitrary image representations. </w:t>
      </w:r>
      <w:r w:rsidRPr="00382E44">
        <w:rPr>
          <w:lang w:val="de-DE"/>
        </w:rPr>
        <w:t>J ACM 1992; 39 :253–80. https://doi.org/10.1145/128749.128750</w:t>
      </w:r>
    </w:p>
    <w:p w14:paraId="11C3ECBE" w14:textId="77777777" w:rsidR="00382E44" w:rsidRPr="00382E44" w:rsidRDefault="00382E44" w:rsidP="00382E44">
      <w:pPr>
        <w:pStyle w:val="Literaturverzeichnis"/>
      </w:pPr>
      <w:r w:rsidRPr="00382E44">
        <w:rPr>
          <w:lang w:val="de-DE"/>
        </w:rPr>
        <w:t xml:space="preserve">23. </w:t>
      </w:r>
      <w:r w:rsidRPr="00382E44">
        <w:rPr>
          <w:lang w:val="de-DE"/>
        </w:rPr>
        <w:tab/>
        <w:t xml:space="preserve">Brisson NM, Krämer M, Krahl LAN, Schill A, Duda GN, Reichenbach JR. </w:t>
      </w:r>
      <w:r w:rsidRPr="00382E44">
        <w:t>A novel multipurpose device for guided knee motion and loading during dynamic magnetic resonance imaging. Zeitschrift für Medizinische Physik 2022; 32 :500–13. https://doi.org/10.1016/j.zemedi.2021.12.002</w:t>
      </w:r>
    </w:p>
    <w:p w14:paraId="245DE14F" w14:textId="77777777" w:rsidR="00382E44" w:rsidRPr="00382E44" w:rsidRDefault="00382E44" w:rsidP="00382E44">
      <w:pPr>
        <w:pStyle w:val="Literaturverzeichnis"/>
        <w:rPr>
          <w:lang w:val="de-DE"/>
        </w:rPr>
      </w:pPr>
      <w:r w:rsidRPr="00382E44">
        <w:t xml:space="preserve">24. </w:t>
      </w:r>
      <w:r w:rsidRPr="00382E44">
        <w:tab/>
        <w:t xml:space="preserve">Winkelmann S, Schaeffter T, Koehler T, Eggers H, Doessel O. An Optimal Radial Profile Order Based on the Golden Ratio for Time-Resolved MRI. </w:t>
      </w:r>
      <w:r w:rsidRPr="00382E44">
        <w:rPr>
          <w:lang w:val="de-DE"/>
        </w:rPr>
        <w:t>IEEE Trans Med Imaging 2007; 26 :68–76. https://doi.org/10.1109/TMI.2006.885337</w:t>
      </w:r>
    </w:p>
    <w:p w14:paraId="40995496" w14:textId="77777777" w:rsidR="00382E44" w:rsidRPr="00382E44" w:rsidRDefault="00382E44" w:rsidP="00382E44">
      <w:pPr>
        <w:pStyle w:val="Literaturverzeichnis"/>
      </w:pPr>
      <w:r w:rsidRPr="00382E44">
        <w:rPr>
          <w:lang w:val="de-DE"/>
        </w:rPr>
        <w:t xml:space="preserve">25. </w:t>
      </w:r>
      <w:r w:rsidRPr="00382E44">
        <w:rPr>
          <w:lang w:val="de-DE"/>
        </w:rPr>
        <w:tab/>
        <w:t xml:space="preserve">Krämer M, Herrmann K, Biermann J, Reichenbach JR. </w:t>
      </w:r>
      <w:r w:rsidRPr="00382E44">
        <w:t>Retrospective reconstruction of cardiac cine images from golden</w:t>
      </w:r>
      <w:r w:rsidRPr="00382E44">
        <w:rPr>
          <w:rFonts w:ascii="Cambria Math" w:hAnsi="Cambria Math" w:cs="Cambria Math"/>
        </w:rPr>
        <w:t>‐</w:t>
      </w:r>
      <w:r w:rsidRPr="00382E44">
        <w:t>ratio radial MRI using one</w:t>
      </w:r>
      <w:r w:rsidRPr="00382E44">
        <w:rPr>
          <w:rFonts w:ascii="Cambria Math" w:hAnsi="Cambria Math" w:cs="Cambria Math"/>
        </w:rPr>
        <w:t>‐</w:t>
      </w:r>
      <w:r w:rsidRPr="00382E44">
        <w:t>dimensional navigators. Magnetic Resonance Imaging 2014; 40 :413</w:t>
      </w:r>
      <w:r w:rsidRPr="00382E44">
        <w:rPr>
          <w:rFonts w:ascii="Aptos" w:hAnsi="Aptos" w:cs="Aptos"/>
        </w:rPr>
        <w:t>–</w:t>
      </w:r>
      <w:r w:rsidRPr="00382E44">
        <w:t>22. https://doi.org/10.1002/jmri.24364</w:t>
      </w:r>
    </w:p>
    <w:p w14:paraId="554EE3DF" w14:textId="77777777" w:rsidR="00382E44" w:rsidRPr="00382E44" w:rsidRDefault="00382E44" w:rsidP="00382E44">
      <w:pPr>
        <w:pStyle w:val="Literaturverzeichnis"/>
      </w:pPr>
      <w:r w:rsidRPr="00382E44">
        <w:t xml:space="preserve">26. </w:t>
      </w:r>
      <w:r w:rsidRPr="00382E4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E88B2A2" w14:textId="77777777" w:rsidR="00382E44" w:rsidRPr="00382E44" w:rsidRDefault="00382E44" w:rsidP="00382E44">
      <w:pPr>
        <w:pStyle w:val="Literaturverzeichnis"/>
      </w:pPr>
      <w:r w:rsidRPr="00382E44">
        <w:t xml:space="preserve">27. </w:t>
      </w:r>
      <w:r w:rsidRPr="00382E44">
        <w:tab/>
        <w:t>Wood T, Ljungberg E, Wiesinger F. Radial Interstices Enable Speedy Low-volume Imaging. JOSS 2021; 6 :3500. https://doi.org/10.21105/joss.03500</w:t>
      </w:r>
    </w:p>
    <w:p w14:paraId="6D39DBC6" w14:textId="77777777" w:rsidR="00382E44" w:rsidRPr="00382E44" w:rsidRDefault="00382E44" w:rsidP="00382E44">
      <w:pPr>
        <w:pStyle w:val="Literaturverzeichnis"/>
      </w:pPr>
      <w:r w:rsidRPr="00382E44">
        <w:lastRenderedPageBreak/>
        <w:t xml:space="preserve">28. </w:t>
      </w:r>
      <w:r w:rsidRPr="00382E44">
        <w:tab/>
        <w:t>Boyd S. Distributed Optimization and Statistical Learning via the Alternating Direction Method of Multipliers. FNT in Machine Learning 2010; 3 :1–122. https://doi.org/10.1561/2200000016</w:t>
      </w:r>
    </w:p>
    <w:p w14:paraId="5FB11C7C" w14:textId="77777777" w:rsidR="00382E44" w:rsidRPr="00382E44" w:rsidRDefault="00382E44" w:rsidP="00382E44">
      <w:pPr>
        <w:pStyle w:val="Literaturverzeichnis"/>
      </w:pPr>
      <w:r w:rsidRPr="00382E44">
        <w:t xml:space="preserve">29. </w:t>
      </w:r>
      <w:r w:rsidRPr="00382E44">
        <w:tab/>
        <w:t>Bredies K, Kunisch K, Pock T. Total Generalized Variation. SIAM J Imaging Sci 2010; 3 :492–526. https://doi.org/10.1137/090769521</w:t>
      </w:r>
    </w:p>
    <w:p w14:paraId="289EAE12" w14:textId="77777777" w:rsidR="00382E44" w:rsidRPr="00382E44" w:rsidRDefault="00382E44" w:rsidP="00382E44">
      <w:pPr>
        <w:pStyle w:val="Literaturverzeichnis"/>
      </w:pPr>
      <w:r w:rsidRPr="00382E44">
        <w:rPr>
          <w:lang w:val="de-DE"/>
        </w:rPr>
        <w:t xml:space="preserve">30. </w:t>
      </w:r>
      <w:r w:rsidRPr="00382E44">
        <w:rPr>
          <w:lang w:val="de-DE"/>
        </w:rPr>
        <w:tab/>
        <w:t xml:space="preserve">Hinneburg A, Aggarwal CC, Keim DA. </w:t>
      </w:r>
      <w:r w:rsidRPr="00382E44">
        <w:t>What is the nearest neighbor in high dimensional spaces? Proc of the 26th Internat Conference on Very Large Databases, Cairo, Egypt, 2000 2000; :506–15</w:t>
      </w:r>
    </w:p>
    <w:p w14:paraId="6A88A707" w14:textId="77777777" w:rsidR="00382E44" w:rsidRPr="00382E44" w:rsidRDefault="00382E44" w:rsidP="00382E44">
      <w:pPr>
        <w:pStyle w:val="Literaturverzeichnis"/>
      </w:pPr>
      <w:r w:rsidRPr="00382E44">
        <w:t xml:space="preserve">31. </w:t>
      </w:r>
      <w:r w:rsidRPr="00382E44">
        <w:tab/>
        <w:t>De Boor C. A Practical Guide to Splines. 1978; 27. https://doi.org/10.1007/978-1-4612-6333-3</w:t>
      </w:r>
    </w:p>
    <w:p w14:paraId="177CA41E" w14:textId="77777777" w:rsidR="00382E44" w:rsidRPr="00382E44" w:rsidRDefault="00382E44" w:rsidP="00382E44">
      <w:pPr>
        <w:pStyle w:val="Literaturverzeichnis"/>
      </w:pPr>
      <w:r w:rsidRPr="00382E44">
        <w:t xml:space="preserve">32. </w:t>
      </w:r>
      <w:r w:rsidRPr="00382E44">
        <w:tab/>
        <w:t>Nelder JA, Mead R. A Simplex Method for Function Minimization. The Computer Journal 1965; 7 :308–13. https://doi.org/10.1093/comjnl/7.4.308</w:t>
      </w:r>
    </w:p>
    <w:p w14:paraId="23B0CDF2" w14:textId="77777777" w:rsidR="00382E44" w:rsidRPr="00382E44" w:rsidRDefault="00382E44" w:rsidP="00382E44">
      <w:pPr>
        <w:pStyle w:val="Literaturverzeichnis"/>
        <w:rPr>
          <w:lang w:val="de-DE"/>
        </w:rPr>
      </w:pPr>
      <w:r w:rsidRPr="00382E44">
        <w:t xml:space="preserve">33. </w:t>
      </w:r>
      <w:r w:rsidRPr="00382E44">
        <w:tab/>
        <w:t xml:space="preserve">Sofroniew N, Lambert T, Evans K, Nunez-Iglesias J, Bokota G, Winston P, et al. napari: a multi-dimensional image viewer for Python. </w:t>
      </w:r>
      <w:r w:rsidRPr="00382E44">
        <w:rPr>
          <w:lang w:val="de-DE"/>
        </w:rPr>
        <w:t>2022; https://doi.org/10.5281/ZENODO.6598542</w:t>
      </w:r>
    </w:p>
    <w:p w14:paraId="50D9757C" w14:textId="77777777" w:rsidR="00382E44" w:rsidRPr="00382E44" w:rsidRDefault="00382E44" w:rsidP="00382E44">
      <w:pPr>
        <w:pStyle w:val="Literaturverzeichnis"/>
      </w:pPr>
      <w:r w:rsidRPr="00382E44">
        <w:rPr>
          <w:lang w:val="de-DE"/>
        </w:rPr>
        <w:t xml:space="preserve">34. </w:t>
      </w:r>
      <w:r w:rsidRPr="00382E44">
        <w:rPr>
          <w:lang w:val="de-DE"/>
        </w:rPr>
        <w:tab/>
        <w:t xml:space="preserve">Shimizu T, Cheng Z, Samaan MA, Tanaka MS, Souza RB, Li X, et al. </w:t>
      </w:r>
      <w:r w:rsidRPr="00382E44">
        <w:t>Increases in Joint Laxity After Anterior Cruciate Ligament Reconstruction Are Associated With Sagittal Biomechanical Asymmetry. Arthroscopy 2019; 35 :2072–9. https://doi.org/10.1016/j.arthro.2019.01.050</w:t>
      </w:r>
    </w:p>
    <w:p w14:paraId="417CF535" w14:textId="77777777" w:rsidR="00382E44" w:rsidRPr="00382E44" w:rsidRDefault="00382E44" w:rsidP="00382E44">
      <w:pPr>
        <w:pStyle w:val="Literaturverzeichnis"/>
      </w:pPr>
      <w:r w:rsidRPr="00382E44">
        <w:t xml:space="preserve">35. </w:t>
      </w:r>
      <w:r w:rsidRPr="00382E44">
        <w:tab/>
        <w:t>Barrance PJ, Williams GN, Snyder-Mackler L, Buchanan TS. Altered knee kinematics in ACL-deficient non-copers: a comparison using dynamic MRI. J Orthop Res 2006; 24 :132–40. https://doi.org/10.1002/jor.20016</w:t>
      </w:r>
    </w:p>
    <w:p w14:paraId="4777E927" w14:textId="7F4A816D" w:rsidR="00C00687" w:rsidRDefault="00000000">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ayush Nepal" w:date="2025-01-03T19:04:00Z" w:initials="AN">
    <w:p w14:paraId="281C7FD2" w14:textId="77777777" w:rsidR="00895298" w:rsidRDefault="00895298" w:rsidP="00895298">
      <w:pPr>
        <w:pStyle w:val="Kommentartext"/>
      </w:pPr>
      <w:r>
        <w:rPr>
          <w:rStyle w:val="Kommentarzeichen"/>
        </w:rPr>
        <w:annotationRef/>
      </w:r>
      <w:r>
        <w:t xml:space="preserve">Wrote an abstract. </w:t>
      </w:r>
    </w:p>
  </w:comment>
  <w:comment w:id="1" w:author="Martin Krämer" w:date="2025-01-06T13:06:00Z" w:initials="MK">
    <w:p w14:paraId="5390457B" w14:textId="77777777" w:rsidR="001E25A6" w:rsidRDefault="001E25A6" w:rsidP="001E25A6">
      <w:pPr>
        <w:pStyle w:val="Kommentartext"/>
      </w:pPr>
      <w:r>
        <w:rPr>
          <w:rStyle w:val="Kommentarzeichen"/>
        </w:rPr>
        <w:annotationRef/>
      </w:r>
      <w:r>
        <w:t>Did you check for length and format of abstract? Some journals want a structured abstract and some won‘t</w:t>
      </w:r>
    </w:p>
  </w:comment>
  <w:comment w:id="7" w:author="Martin Krämer" w:date="2025-01-06T13:09:00Z" w:initials="MK">
    <w:p w14:paraId="14ED311A" w14:textId="77777777" w:rsidR="00D52D69" w:rsidRDefault="00D52D69" w:rsidP="00D52D69">
      <w:pPr>
        <w:pStyle w:val="Kommentartext"/>
      </w:pPr>
      <w:r>
        <w:rPr>
          <w:rStyle w:val="Kommentarzeichen"/>
        </w:rPr>
        <w:annotationRef/>
      </w:r>
      <w:r>
        <w:t>I think even with the best spatial and temporal resolution it would still be challening</w:t>
      </w:r>
    </w:p>
  </w:comment>
  <w:comment w:id="10" w:author="Martin Krämer" w:date="2025-01-06T13:11:00Z" w:initials="MK">
    <w:p w14:paraId="35F400DC" w14:textId="77777777" w:rsidR="00D52D69" w:rsidRDefault="00D52D69" w:rsidP="00D52D69">
      <w:pPr>
        <w:pStyle w:val="Kommentartext"/>
      </w:pPr>
      <w:r>
        <w:rPr>
          <w:rStyle w:val="Kommentarzeichen"/>
        </w:rPr>
        <w:annotationRef/>
      </w:r>
      <w:r>
        <w:t>Is this important?</w:t>
      </w:r>
    </w:p>
  </w:comment>
  <w:comment w:id="13" w:author="Aayush Nepal" w:date="2025-01-03T18:54:00Z" w:initials="AN">
    <w:p w14:paraId="6FA94E10" w14:textId="674A5C5A" w:rsidR="00A844AC" w:rsidRDefault="00A844AC" w:rsidP="00A844AC">
      <w:pPr>
        <w:pStyle w:val="Kommentartext"/>
      </w:pPr>
      <w:r>
        <w:rPr>
          <w:rStyle w:val="Kommentarzeichen"/>
        </w:rPr>
        <w:annotationRef/>
      </w:r>
      <w:r>
        <w:t xml:space="preserve">Guideline says to provide keywords right after the abstract. </w:t>
      </w:r>
    </w:p>
  </w:comment>
  <w:comment w:id="14" w:author="Brisson, Nicholas" w:date="2024-12-11T23:00:00Z" w:initials="BN">
    <w:p w14:paraId="00000027" w14:textId="39C3B7B4" w:rsidR="00C00687" w:rsidRDefault="00000000">
      <w:pPr>
        <w:spacing w:after="0" w:line="240" w:lineRule="auto"/>
      </w:pPr>
      <w:r>
        <w:rPr>
          <w:rFonts w:ascii="Arial" w:eastAsia="Arial" w:hAnsi="Arial" w:cs="Arial"/>
        </w:rPr>
        <w:t xml:space="preserve">Thanks Aayush for your updated manuscript! I can see the improvement  </w:t>
      </w:r>
    </w:p>
    <w:p w14:paraId="00000028" w14:textId="00000028" w:rsidR="00C00687" w:rsidRDefault="00C00687">
      <w:pPr>
        <w:spacing w:after="0" w:line="240" w:lineRule="auto"/>
      </w:pPr>
    </w:p>
    <w:p w14:paraId="00000029" w14:textId="00000029" w:rsidR="00C00687" w:rsidRDefault="00000000">
      <w:pPr>
        <w:spacing w:after="0" w:line="240" w:lineRule="auto"/>
      </w:pPr>
      <w:r>
        <w:rPr>
          <w:rFonts w:ascii="Arial" w:eastAsia="Arial" w:hAnsi="Arial" w:cs="Arial"/>
        </w:rPr>
        <w:t xml:space="preserve">In the next version, could you please already have the text formatted according to the journal guidelines? This way, I could also revise for this  </w:t>
      </w:r>
    </w:p>
  </w:comment>
  <w:comment w:id="15" w:author="Aayush Nepal" w:date="2025-01-03T18:57:00Z" w:initials="AN">
    <w:p w14:paraId="250964CD" w14:textId="5A34FD43" w:rsidR="006F743D" w:rsidRDefault="006F743D" w:rsidP="006F743D">
      <w:pPr>
        <w:pStyle w:val="Kommentartext"/>
      </w:pPr>
      <w:r>
        <w:rPr>
          <w:rStyle w:val="Kommentarzeichen"/>
        </w:rPr>
        <w:annotationRef/>
      </w:r>
      <w:r>
        <w:t xml:space="preserve">If we use this term, this is my suggestion of where we introduce it, inside the parenthesis. </w:t>
      </w:r>
    </w:p>
  </w:comment>
  <w:comment w:id="24" w:author="Brisson, Nicholas" w:date="2024-10-02T15:36:00Z" w:initials="BN">
    <w:p w14:paraId="00000007" w14:textId="331B2F00" w:rsidR="00C00687" w:rsidRDefault="00000000">
      <w:pPr>
        <w:spacing w:after="0" w:line="240" w:lineRule="auto"/>
      </w:pPr>
      <w:r>
        <w:rPr>
          <w:rFonts w:ascii="Arial" w:eastAsia="Arial" w:hAnsi="Arial" w:cs="Arial"/>
        </w:rPr>
        <w:t>Out of curiosity – why did you use 2 degree windows, and not 1 or 0.5°?</w:t>
      </w:r>
    </w:p>
  </w:comment>
  <w:comment w:id="25" w:author="Aayush Nepal" w:date="2024-10-05T16:28:00Z" w:initials="AN">
    <w:p w14:paraId="00000008" w14:textId="00000008" w:rsidR="00C00687" w:rsidRDefault="00000000">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26" w:author="Brisson, Nicholas" w:date="2024-10-02T15:36:00Z" w:initials="BN">
    <w:p w14:paraId="00000005" w14:textId="00000005" w:rsidR="00C00687" w:rsidRDefault="00000000">
      <w:pPr>
        <w:spacing w:after="0" w:line="240" w:lineRule="auto"/>
      </w:pPr>
      <w:r>
        <w:rPr>
          <w:rFonts w:ascii="Arial" w:eastAsia="Arial" w:hAnsi="Arial" w:cs="Arial"/>
        </w:rP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27" w:author="Aayush Nepal [2]" w:date="2024-10-07T08:29:00Z" w:initials="AN">
    <w:p w14:paraId="00000006" w14:textId="00000006" w:rsidR="00C00687" w:rsidRDefault="00000000">
      <w:pPr>
        <w:spacing w:after="0" w:line="240" w:lineRule="auto"/>
      </w:pPr>
      <w:r>
        <w:rPr>
          <w:rFonts w:ascii="Arial" w:eastAsia="Arial" w:hAnsi="Arial" w:cs="Arial"/>
        </w:rPr>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31" w:author="Brisson, Nicholas" w:date="2024-10-02T16:05:00Z" w:initials="BN">
    <w:p w14:paraId="00000003" w14:textId="00000003" w:rsidR="00C00687" w:rsidRDefault="00000000">
      <w:pPr>
        <w:spacing w:after="0" w:line="240" w:lineRule="auto"/>
      </w:pPr>
      <w:r>
        <w:rPr>
          <w:rFonts w:ascii="Arial" w:eastAsia="Arial" w:hAnsi="Arial" w:cs="Arial"/>
        </w:rPr>
        <w:t>Is there a reason you are mentioning that they were optimized only “once”? if not, suggest removing this word.</w:t>
      </w:r>
    </w:p>
  </w:comment>
  <w:comment w:id="32" w:author="Aayush Nepal [2]" w:date="2024-10-07T09:03:00Z" w:initials="AN">
    <w:p w14:paraId="00000004" w14:textId="00000004" w:rsidR="00C00687" w:rsidRDefault="00000000">
      <w:pPr>
        <w:spacing w:after="0" w:line="240" w:lineRule="auto"/>
      </w:pPr>
      <w:r>
        <w:rPr>
          <w:rFonts w:ascii="Arial" w:eastAsia="Arial" w:hAnsi="Arial" w:cs="Arial"/>
        </w:rPr>
        <w:t xml:space="preserve">Yes, to emphasize the “automatic” nature of the algorithm with minimal manual intervention. </w:t>
      </w:r>
    </w:p>
  </w:comment>
  <w:comment w:id="42" w:author="Brisson, Nicholas" w:date="2024-10-02T16:07:00Z" w:initials="BN">
    <w:p w14:paraId="00000001" w14:textId="00000001" w:rsidR="00C00687" w:rsidRDefault="00000000">
      <w:pPr>
        <w:spacing w:after="0" w:line="240" w:lineRule="auto"/>
      </w:pPr>
      <w:r>
        <w:rPr>
          <w:rFonts w:ascii="Arial" w:eastAsia="Arial" w:hAnsi="Arial" w:cs="Arial"/>
        </w:rPr>
        <w:t>Why this range of points? Why isn’t it a fixed number? (again, just for my personal understanding)</w:t>
      </w:r>
    </w:p>
  </w:comment>
  <w:comment w:id="43" w:author="Aayush Nepal [2]" w:date="2024-10-07T09:10:00Z" w:initials="AN">
    <w:p w14:paraId="00000002" w14:textId="00000002" w:rsidR="00C00687" w:rsidRDefault="00000000">
      <w:pPr>
        <w:spacing w:after="0" w:line="240" w:lineRule="auto"/>
      </w:pPr>
      <w:r>
        <w:rPr>
          <w:rFonts w:ascii="Arial" w:eastAsia="Arial" w:hAnsi="Arial" w:cs="Arial"/>
        </w:rPr>
        <w:t xml:space="preserve">This was in the interest of code execution time. Fewer than 50 points did not work well as it could not follow the bone contours properly and more than 80 did not improve the results. I changed it to just 80 in the text.  </w:t>
      </w:r>
    </w:p>
  </w:comment>
  <w:comment w:id="48" w:author="Martin Krämer" w:date="2025-01-06T14:37:00Z" w:initials="MK">
    <w:p w14:paraId="716C9352" w14:textId="77777777" w:rsidR="00217116" w:rsidRDefault="00217116" w:rsidP="00217116">
      <w:pPr>
        <w:pStyle w:val="Kommentartext"/>
      </w:pPr>
      <w:r>
        <w:rPr>
          <w:rStyle w:val="Kommentarzeichen"/>
        </w:rPr>
        <w:annotationRef/>
      </w:r>
      <w:r>
        <w:t>Does it make sense to describe this based on an anatomical coordinate system or view?</w:t>
      </w:r>
    </w:p>
  </w:comment>
  <w:comment w:id="49" w:author="Martin Krämer" w:date="2025-01-06T14:58:00Z" w:initials="MK">
    <w:p w14:paraId="566D8F1A" w14:textId="77777777" w:rsidR="00CF3AF6" w:rsidRDefault="00CF3AF6" w:rsidP="00CF3AF6">
      <w:pPr>
        <w:pStyle w:val="Kommentartext"/>
      </w:pPr>
      <w:r>
        <w:rPr>
          <w:rStyle w:val="Kommentarzeichen"/>
        </w:rPr>
        <w:annotationRef/>
      </w:r>
      <w:r>
        <w:t>Either stick with „relative bone motion“ or only use „ostekinematics“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1C7FD2" w15:done="0"/>
  <w15:commentEx w15:paraId="5390457B" w15:paraIdParent="281C7FD2" w15:done="0"/>
  <w15:commentEx w15:paraId="14ED311A" w15:done="0"/>
  <w15:commentEx w15:paraId="35F400DC" w15:done="0"/>
  <w15:commentEx w15:paraId="6FA94E10" w15:done="0"/>
  <w15:commentEx w15:paraId="00000029" w15:done="0"/>
  <w15:commentEx w15:paraId="250964CD" w15:done="0"/>
  <w15:commentEx w15:paraId="00000007" w15:done="0"/>
  <w15:commentEx w15:paraId="00000008" w15:paraIdParent="00000007" w15:done="0"/>
  <w15:commentEx w15:paraId="00000005" w15:done="0"/>
  <w15:commentEx w15:paraId="00000006" w15:paraIdParent="00000005" w15:done="0"/>
  <w15:commentEx w15:paraId="00000003" w15:done="0"/>
  <w15:commentEx w15:paraId="00000004" w15:paraIdParent="00000003" w15:done="0"/>
  <w15:commentEx w15:paraId="00000001" w15:done="0"/>
  <w15:commentEx w15:paraId="00000002" w15:paraIdParent="00000001" w15:done="0"/>
  <w15:commentEx w15:paraId="716C9352" w15:done="0"/>
  <w15:commentEx w15:paraId="566D8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A0FE33" w16cex:dateUtc="2025-01-03T18:04:00Z"/>
  <w16cex:commentExtensible w16cex:durableId="49B683BB" w16cex:dateUtc="2025-01-06T12:06:00Z"/>
  <w16cex:commentExtensible w16cex:durableId="44A4A3B3" w16cex:dateUtc="2025-01-06T12:09:00Z"/>
  <w16cex:commentExtensible w16cex:durableId="0E2B17C4" w16cex:dateUtc="2025-01-06T12:11:00Z"/>
  <w16cex:commentExtensible w16cex:durableId="27ED2846" w16cex:dateUtc="2025-01-03T17:54:00Z"/>
  <w16cex:commentExtensible w16cex:durableId="1BC9359C" w16cex:dateUtc="2025-01-03T17:57: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Extensible w16cex:durableId="039833A9" w16cex:dateUtc="2025-01-06T13:37:00Z"/>
  <w16cex:commentExtensible w16cex:durableId="192988DB" w16cex:dateUtc="2025-01-06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1C7FD2" w16cid:durableId="74A0FE33"/>
  <w16cid:commentId w16cid:paraId="5390457B" w16cid:durableId="49B683BB"/>
  <w16cid:commentId w16cid:paraId="14ED311A" w16cid:durableId="44A4A3B3"/>
  <w16cid:commentId w16cid:paraId="35F400DC" w16cid:durableId="0E2B17C4"/>
  <w16cid:commentId w16cid:paraId="6FA94E10" w16cid:durableId="27ED2846"/>
  <w16cid:commentId w16cid:paraId="00000029" w16cid:durableId="2B04982A"/>
  <w16cid:commentId w16cid:paraId="250964CD" w16cid:durableId="1BC9359C"/>
  <w16cid:commentId w16cid:paraId="00000007" w16cid:durableId="2AA7E6E9"/>
  <w16cid:commentId w16cid:paraId="00000008" w16cid:durableId="07C5CC52"/>
  <w16cid:commentId w16cid:paraId="00000005" w16cid:durableId="2AA7E711"/>
  <w16cid:commentId w16cid:paraId="00000006" w16cid:durableId="1EDE98C5"/>
  <w16cid:commentId w16cid:paraId="00000003" w16cid:durableId="2AA7EDC1"/>
  <w16cid:commentId w16cid:paraId="00000004" w16cid:durableId="0F94EE6B"/>
  <w16cid:commentId w16cid:paraId="00000001" w16cid:durableId="2AA7EE2F"/>
  <w16cid:commentId w16cid:paraId="00000002" w16cid:durableId="46546AD4"/>
  <w16cid:commentId w16cid:paraId="716C9352" w16cid:durableId="039833A9"/>
  <w16cid:commentId w16cid:paraId="566D8F1A" w16cid:durableId="192988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07C99" w14:textId="77777777" w:rsidR="00D344F5" w:rsidRDefault="00D344F5">
      <w:pPr>
        <w:spacing w:after="0" w:line="240" w:lineRule="auto"/>
      </w:pPr>
      <w:r>
        <w:separator/>
      </w:r>
    </w:p>
  </w:endnote>
  <w:endnote w:type="continuationSeparator" w:id="0">
    <w:p w14:paraId="2427CD27" w14:textId="77777777" w:rsidR="00D344F5" w:rsidRDefault="00D3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B994B" w14:textId="77777777" w:rsidR="00A844AC" w:rsidRDefault="00A844AC">
    <w:pPr>
      <w:pStyle w:val="Fuzeile"/>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A844AC" w:rsidRDefault="00A844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760E0" w14:textId="77777777" w:rsidR="00D344F5" w:rsidRDefault="00D344F5">
      <w:pPr>
        <w:spacing w:after="0" w:line="240" w:lineRule="auto"/>
      </w:pPr>
      <w:r>
        <w:separator/>
      </w:r>
    </w:p>
  </w:footnote>
  <w:footnote w:type="continuationSeparator" w:id="0">
    <w:p w14:paraId="32DD4117" w14:textId="77777777" w:rsidR="00D344F5" w:rsidRDefault="00D34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7899740">
    <w:abstractNumId w:val="2"/>
  </w:num>
  <w:num w:numId="2" w16cid:durableId="1785298101">
    <w:abstractNumId w:val="3"/>
  </w:num>
  <w:num w:numId="3" w16cid:durableId="644360833">
    <w:abstractNumId w:val="1"/>
  </w:num>
  <w:num w:numId="4" w16cid:durableId="20872672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7747C"/>
    <w:rsid w:val="001D16E8"/>
    <w:rsid w:val="001E25A6"/>
    <w:rsid w:val="00217116"/>
    <w:rsid w:val="00232C13"/>
    <w:rsid w:val="002558B6"/>
    <w:rsid w:val="002A1FF0"/>
    <w:rsid w:val="002E5B89"/>
    <w:rsid w:val="002E7119"/>
    <w:rsid w:val="00370716"/>
    <w:rsid w:val="00382E44"/>
    <w:rsid w:val="003B42BB"/>
    <w:rsid w:val="003D48F8"/>
    <w:rsid w:val="00402957"/>
    <w:rsid w:val="00425BE9"/>
    <w:rsid w:val="00445E17"/>
    <w:rsid w:val="004462A8"/>
    <w:rsid w:val="00464BE5"/>
    <w:rsid w:val="004A645F"/>
    <w:rsid w:val="005315F7"/>
    <w:rsid w:val="00554111"/>
    <w:rsid w:val="005678A5"/>
    <w:rsid w:val="005D2F8C"/>
    <w:rsid w:val="0061455E"/>
    <w:rsid w:val="00651924"/>
    <w:rsid w:val="006E0896"/>
    <w:rsid w:val="006F743D"/>
    <w:rsid w:val="00730C0E"/>
    <w:rsid w:val="00741B7D"/>
    <w:rsid w:val="00790AF3"/>
    <w:rsid w:val="007A4A6E"/>
    <w:rsid w:val="007B0136"/>
    <w:rsid w:val="00895298"/>
    <w:rsid w:val="008A7482"/>
    <w:rsid w:val="00914CF1"/>
    <w:rsid w:val="009A1F97"/>
    <w:rsid w:val="00A00EBF"/>
    <w:rsid w:val="00A32BB8"/>
    <w:rsid w:val="00A82462"/>
    <w:rsid w:val="00A844AC"/>
    <w:rsid w:val="00AA3A4C"/>
    <w:rsid w:val="00B26B1C"/>
    <w:rsid w:val="00BC5FD4"/>
    <w:rsid w:val="00C00687"/>
    <w:rsid w:val="00C27890"/>
    <w:rsid w:val="00CF3AF6"/>
    <w:rsid w:val="00D344F5"/>
    <w:rsid w:val="00D52D69"/>
    <w:rsid w:val="00DC4C95"/>
    <w:rsid w:val="00DD120A"/>
    <w:rsid w:val="00E27156"/>
    <w:rsid w:val="00ED67A4"/>
    <w:rsid w:val="00F0782C"/>
    <w:rsid w:val="00F8144B"/>
    <w:rsid w:val="00FB5295"/>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pPr>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itternetztabelle1hell-Akzent2">
    <w:name w:val="Grid Table 1 Light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itternetztabelle1hellAkzent3">
    <w:name w:val="Grid Table 1 Light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itternetztabelle1hellAkzent4">
    <w:name w:val="Grid Table 1 Light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itternetztabelle1hellAkzent5">
    <w:name w:val="Grid Table 1 Light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itternetztabelle1hellAkzent6">
    <w:name w:val="Grid Table 1 Light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2Akzent1">
    <w:name w:val="Grid Table 2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itternetztabelle2Akzent2">
    <w:name w:val="Grid Table 2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itternetztabelle2Akzent3">
    <w:name w:val="Grid Table 2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itternetztabelle2Akzent4">
    <w:name w:val="Grid Table 2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itternetztabelle2Akzent5">
    <w:name w:val="Grid Table 2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itternetztabelle2Akzent6">
    <w:name w:val="Grid Table 2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3Akzent1">
    <w:name w:val="Grid Table 3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itternetztabelle3Akzent2">
    <w:name w:val="Grid Table 3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itternetztabelle3Akzent3">
    <w:name w:val="Grid Table 3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itternetztabelle3Akzent4">
    <w:name w:val="Grid Table 3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itternetztabelle3Akzent5">
    <w:name w:val="Grid Table 3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itternetztabelle3Akzent6">
    <w:name w:val="Grid Table 3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4Akzent1">
    <w:name w:val="Grid Table 4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itternetztabelle4Akzent2">
    <w:name w:val="Grid Table 4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itternetztabelle4Akzent3">
    <w:name w:val="Grid Table 4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itternetztabelle4Akzent4">
    <w:name w:val="Grid Table 4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itternetztabelle4Akzent5">
    <w:name w:val="Grid Table 4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itternetztabelle4Akzent6">
    <w:name w:val="Grid Table 4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itternetztabelle5dunkelAkz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itternetztabelle5dunkelAkz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itternetztabelle5dunkelAkz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itternetztabelle5dunkelAkzent6">
    <w:name w:val="Grid Table 5 Dark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itternetztabelle6farbigAkzent2">
    <w:name w:val="Grid Table 6 Colorful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itternetztabelle6farbigAkzent3">
    <w:name w:val="Grid Table 6 Colorful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itternetztabelle6farbigAkzent4">
    <w:name w:val="Grid Table 6 Colorful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itternetztabelle6farbigAkzent5">
    <w:name w:val="Grid Table 6 Colorful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itternetztabelle6farbigAkzent6">
    <w:name w:val="Grid Table 6 Colorful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itternetztabelle7farbigAkzent2">
    <w:name w:val="Grid Table 7 Colorful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itternetztabelle7farbigAkzent3">
    <w:name w:val="Grid Table 7 Colorful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itternetztabelle7farbigAkzent4">
    <w:name w:val="Grid Table 7 Colorful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itternetztabelle7farbigAkzent5">
    <w:name w:val="Grid Table 7 Colorful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itternetztabelle7farbigAkzent6">
    <w:name w:val="Grid Table 7 Colorful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entabelle1hellAkz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entabelle1hellAkz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entabelle1hellAkz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entabelle1hellAkz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entabelle1hellAkz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entabelle1hellAkz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2Akzent1">
    <w:name w:val="List Table 2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entabelle2Akzent2">
    <w:name w:val="List Table 2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entabelle2Akzent3">
    <w:name w:val="List Table 2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entabelle2Akzent4">
    <w:name w:val="List Table 2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entabelle2Akzent5">
    <w:name w:val="List Table 2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entabelle2Akzent6">
    <w:name w:val="List Table 2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entabelle3Akzent2">
    <w:name w:val="List Table 3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entabelle3Akzent3">
    <w:name w:val="List Table 3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entabelle3Akzent4">
    <w:name w:val="List Table 3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entabelle3Akzent5">
    <w:name w:val="List Table 3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entabelle3Akzent6">
    <w:name w:val="List Table 3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4Akzent1">
    <w:name w:val="List Table 4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entabelle4Akzent2">
    <w:name w:val="List Table 4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entabelle4Akzent3">
    <w:name w:val="List Table 4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entabelle4Akzent4">
    <w:name w:val="List Table 4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entabelle4Akzent5">
    <w:name w:val="List Table 4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entabelle4Akzent6">
    <w:name w:val="List Table 4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entabelle5dunkelAkzent1">
    <w:name w:val="List Table 5 Dark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entabelle5dunkelAkzent2">
    <w:name w:val="List Table 5 Dark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entabelle5dunkelAkzent3">
    <w:name w:val="List Table 5 Dark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entabelle5dunkelAkzent4">
    <w:name w:val="List Table 5 Dark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entabelle5dunkelAkzent5">
    <w:name w:val="List Table 5 Dark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entabelle5dunkelAkzent6">
    <w:name w:val="List Table 5 Dark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entabelle6farbigAkzent2">
    <w:name w:val="List Table 6 Colorful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entabelle6farbigAkzent3">
    <w:name w:val="List Table 6 Colorful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entabelle6farbigAkzent4">
    <w:name w:val="List Table 6 Colorful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entabelle6farbigAkzent5">
    <w:name w:val="List Table 6 Colorful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entabelle6farbigAkzent6">
    <w:name w:val="List Table 6 Colorful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entabelle7farbigAkzent2">
    <w:name w:val="List Table 7 Colorful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entabelle7farbigAkzent3">
    <w:name w:val="List Table 7 Colorful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entabelle7farbigAkzent4">
    <w:name w:val="List Table 7 Colorful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entabelle7farbigAkzent5">
    <w:name w:val="List Table 7 Colorful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entabelle7farbigAkzent6">
    <w:name w:val="List Table 7 Colorful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Pr>
      <w:rFonts w:eastAsiaTheme="majorEastAsia" w:cstheme="majorBidi"/>
      <w:color w:val="272727" w:themeColor="text1" w:themeTint="D8"/>
    </w:rPr>
  </w:style>
  <w:style w:type="paragraph" w:styleId="Titel">
    <w:name w:val="Title"/>
    <w:basedOn w:val="Standard"/>
    <w:next w:val="Standard"/>
    <w:link w:val="TitelZchn"/>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pPr>
      <w:spacing w:before="160"/>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Listenabsatz">
    <w:name w:val="List Paragraph"/>
    <w:basedOn w:val="Standard"/>
    <w:uiPriority w:val="34"/>
    <w:qFormat/>
    <w:pPr>
      <w:ind w:left="720"/>
      <w:contextualSpacing/>
    </w:pPr>
  </w:style>
  <w:style w:type="character" w:styleId="IntensiveHervorhebung">
    <w:name w:val="Intense Emphasis"/>
    <w:basedOn w:val="Absatz-Standardschriftart"/>
    <w:uiPriority w:val="21"/>
    <w:qFormat/>
    <w:rPr>
      <w:i/>
      <w:iCs/>
      <w:color w:val="0F4761" w:themeColor="accent1" w:themeShade="BF"/>
    </w:rPr>
  </w:style>
  <w:style w:type="paragraph" w:styleId="IntensivesZitat">
    <w:name w:val="Intense Quote"/>
    <w:basedOn w:val="Standard"/>
    <w:next w:val="Standard"/>
    <w:link w:val="IntensivesZitatZchn"/>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Pr>
      <w:i/>
      <w:iCs/>
      <w:color w:val="0F4761" w:themeColor="accent1" w:themeShade="BF"/>
    </w:rPr>
  </w:style>
  <w:style w:type="character" w:styleId="IntensiverVerweis">
    <w:name w:val="Intense Reference"/>
    <w:basedOn w:val="Absatz-Standardschriftart"/>
    <w:uiPriority w:val="32"/>
    <w:qFormat/>
    <w:rPr>
      <w:b/>
      <w:bCs/>
      <w:smallCaps/>
      <w:color w:val="0F4761" w:themeColor="accent1" w:themeShade="BF"/>
      <w:spacing w:val="5"/>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tzhaltertext">
    <w:name w:val="Placeholder Text"/>
    <w:basedOn w:val="Absatz-Standardschriftart"/>
    <w:uiPriority w:val="99"/>
    <w:semiHidden/>
    <w:rPr>
      <w:color w:val="666666"/>
    </w:rPr>
  </w:style>
  <w:style w:type="character" w:styleId="Hyperlink">
    <w:name w:val="Hyperlink"/>
    <w:basedOn w:val="Absatz-Standardschriftart"/>
    <w:uiPriority w:val="99"/>
    <w:unhideWhenUsed/>
    <w:rPr>
      <w:color w:val="467886" w:themeColor="hyperlink"/>
      <w:u w:val="single"/>
    </w:rPr>
  </w:style>
  <w:style w:type="character" w:customStyle="1" w:styleId="UnresolvedMention1">
    <w:name w:val="Unresolved Mention1"/>
    <w:basedOn w:val="Absatz-Standardschriftart"/>
    <w:uiPriority w:val="99"/>
    <w:semiHidden/>
    <w:unhideWhenUsed/>
    <w:rPr>
      <w:color w:val="605E5C"/>
      <w:shd w:val="clear" w:color="auto" w:fill="E1DFDD"/>
    </w:rPr>
  </w:style>
  <w:style w:type="paragraph" w:styleId="berarbeitung">
    <w:name w:val="Revision"/>
    <w:hidden/>
    <w:uiPriority w:val="99"/>
    <w:semiHidden/>
    <w:pPr>
      <w:spacing w:after="0" w:line="240" w:lineRule="auto"/>
    </w:p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Literaturverzeichnis">
    <w:name w:val="Bibliography"/>
    <w:basedOn w:val="Standard"/>
    <w:next w:val="Standard"/>
    <w:uiPriority w:val="37"/>
    <w:unhideWhenUsed/>
    <w:pPr>
      <w:tabs>
        <w:tab w:val="left" w:pos="384"/>
      </w:tabs>
      <w:spacing w:after="240" w:line="240" w:lineRule="auto"/>
      <w:ind w:left="384" w:hanging="384"/>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16136</Words>
  <Characters>101660</Characters>
  <Application>Microsoft Office Word</Application>
  <DocSecurity>0</DocSecurity>
  <Lines>847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Martin Krämer</cp:lastModifiedBy>
  <cp:revision>166</cp:revision>
  <dcterms:created xsi:type="dcterms:W3CDTF">2024-09-26T09:55:00Z</dcterms:created>
  <dcterms:modified xsi:type="dcterms:W3CDTF">2025-01-06T13:58:00Z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id="9Nyx5qaJ"/&gt;&lt;style id="http://www.zotero.org/styles/zmp-journal" locale="en-US" hasBibliography="1" bibliographyStyleHasBeenSet="1"/&gt;&lt;prefs&gt;&lt;pref name="fieldType" value="Field"/&gt;&lt;/prefs&gt;&lt;/data&gt;</vt:lpwstr>
  </property>
</Properties>
</file>