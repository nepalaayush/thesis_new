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4225" w14:textId="19AEEF2D" w:rsidR="00A844AC" w:rsidRDefault="00A844AC">
      <w:pPr>
        <w:spacing w:line="360" w:lineRule="auto"/>
        <w:rPr>
          <w:rFonts w:ascii="Verdana" w:hAnsi="Verdana"/>
          <w:u w:val="single"/>
        </w:rPr>
      </w:pPr>
      <w:commentRangeStart w:id="0"/>
      <w:commentRangeStart w:id="1"/>
      <w:commentRangeStart w:id="2"/>
      <w:commentRangeStart w:id="3"/>
      <w:commentRangeStart w:id="4"/>
      <w:commentRangeStart w:id="5"/>
      <w:commentRangeStart w:id="6"/>
      <w:commentRangeStart w:id="7"/>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commentRangeEnd w:id="3"/>
      <w:r w:rsidR="00A22B2B">
        <w:rPr>
          <w:rStyle w:val="CommentReference"/>
        </w:rPr>
        <w:commentReference w:id="3"/>
      </w:r>
      <w:commentRangeEnd w:id="4"/>
      <w:r w:rsidR="000E2454">
        <w:rPr>
          <w:rStyle w:val="CommentReference"/>
        </w:rPr>
        <w:commentReference w:id="4"/>
      </w:r>
      <w:commentRangeEnd w:id="5"/>
      <w:commentRangeEnd w:id="6"/>
      <w:r w:rsidR="00D60A4C">
        <w:rPr>
          <w:rStyle w:val="CommentReference"/>
        </w:rPr>
        <w:commentReference w:id="5"/>
      </w:r>
      <w:r w:rsidR="00E87DA9">
        <w:rPr>
          <w:rStyle w:val="CommentReference"/>
        </w:rPr>
        <w:commentReference w:id="6"/>
      </w:r>
      <w:commentRangeEnd w:id="7"/>
      <w:r w:rsidR="00900C67">
        <w:rPr>
          <w:rStyle w:val="CommentReference"/>
        </w:rPr>
        <w:commentReference w:id="7"/>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71E9BA4C" w:rsidR="00B06B65" w:rsidRDefault="00895C80">
      <w:pPr>
        <w:spacing w:line="360" w:lineRule="auto"/>
        <w:rPr>
          <w:rFonts w:ascii="Verdana" w:hAnsi="Verdana"/>
        </w:rPr>
      </w:pPr>
      <w:r w:rsidRPr="00895C80">
        <w:rPr>
          <w:rFonts w:ascii="Verdana" w:hAnsi="Verdana"/>
        </w:rPr>
        <w:t>Dynamic magnetic resonance imaging (MRI) enables in vivo imaging of bone motion during knee movement, but quantif</w:t>
      </w:r>
      <w:ins w:id="8" w:author="Brisson, Nicholas" w:date="2025-01-24T12:27:00Z">
        <w:r w:rsidR="00D60A4C">
          <w:rPr>
            <w:rFonts w:ascii="Verdana" w:hAnsi="Verdana"/>
          </w:rPr>
          <w:t xml:space="preserve">ying </w:t>
        </w:r>
      </w:ins>
      <w:del w:id="9" w:author="Brisson, Nicholas" w:date="2025-01-24T12:27:00Z">
        <w:r w:rsidRPr="00895C80" w:rsidDel="00D60A4C">
          <w:rPr>
            <w:rFonts w:ascii="Verdana" w:hAnsi="Verdana"/>
          </w:rPr>
          <w:delText xml:space="preserve">ication of </w:delText>
        </w:r>
      </w:del>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Pr>
          <w:rFonts w:ascii="Verdana" w:hAnsi="Verdana"/>
        </w:rPr>
        <w:t xml:space="preserve"> </w:t>
      </w:r>
      <w:del w:id="10" w:author="Brisson, Nicholas" w:date="2025-01-24T12:30:00Z">
        <w:r w:rsidRPr="00895C80" w:rsidDel="00D60A4C">
          <w:rPr>
            <w:rFonts w:ascii="Verdana" w:hAnsi="Verdana"/>
          </w:rPr>
          <w:delText xml:space="preserve">The </w:delText>
        </w:r>
      </w:del>
      <w:commentRangeStart w:id="11"/>
      <w:ins w:id="12" w:author="Brisson, Nicholas" w:date="2025-01-24T12:30:00Z">
        <w:r w:rsidR="00D60A4C">
          <w:rPr>
            <w:rFonts w:ascii="Verdana" w:hAnsi="Verdana"/>
          </w:rPr>
          <w:t>Its</w:t>
        </w:r>
        <w:r w:rsidR="00D60A4C" w:rsidRPr="00895C80">
          <w:rPr>
            <w:rFonts w:ascii="Verdana" w:hAnsi="Verdana"/>
          </w:rPr>
          <w:t xml:space="preserve"> </w:t>
        </w:r>
      </w:ins>
      <w:del w:id="13" w:author="Brisson, Nicholas" w:date="2025-01-24T12:30:00Z">
        <w:r w:rsidRPr="00895C80" w:rsidDel="00D60A4C">
          <w:rPr>
            <w:rFonts w:ascii="Verdana" w:hAnsi="Verdana"/>
          </w:rPr>
          <w:delText xml:space="preserve">method's </w:delText>
        </w:r>
      </w:del>
      <w:r w:rsidRPr="00895C80">
        <w:rPr>
          <w:rFonts w:ascii="Verdana" w:hAnsi="Verdana"/>
        </w:rPr>
        <w:t>performance was evaluated by quantifying bone boundary alignment error</w:t>
      </w:r>
      <w:r>
        <w:rPr>
          <w:rFonts w:ascii="Verdana" w:hAnsi="Verdana"/>
        </w:rPr>
        <w:t xml:space="preserve">, </w:t>
      </w:r>
      <w:r w:rsidRPr="00895C80">
        <w:rPr>
          <w:rFonts w:ascii="Verdana" w:hAnsi="Verdana"/>
        </w:rPr>
        <w:t xml:space="preserve">comparing frame segmentation times between manual and semi-automated approaches, </w:t>
      </w:r>
      <w:r w:rsidRPr="004A0EC7">
        <w:rPr>
          <w:rFonts w:ascii="Verdana" w:hAnsi="Verdana"/>
          <w:highlight w:val="yellow"/>
          <w:rPrChange w:id="14" w:author="Brisson, Nicholas" w:date="2025-01-24T12:32:00Z">
            <w:rPr>
              <w:rFonts w:ascii="Verdana" w:hAnsi="Verdana"/>
            </w:rPr>
          </w:rPrChange>
        </w:rPr>
        <w:t>and assessing the consistency</w:t>
      </w:r>
      <w:r w:rsidRPr="00895C80">
        <w:rPr>
          <w:rFonts w:ascii="Verdana" w:hAnsi="Verdana"/>
        </w:rPr>
        <w:t xml:space="preserve"> of derived osteokinematic parameters </w:t>
      </w:r>
      <w:r w:rsidRPr="004A0EC7">
        <w:rPr>
          <w:rFonts w:ascii="Verdana" w:hAnsi="Verdana"/>
          <w:highlight w:val="yellow"/>
          <w:rPrChange w:id="15" w:author="Brisson, Nicholas" w:date="2025-01-24T12:32:00Z">
            <w:rPr>
              <w:rFonts w:ascii="Verdana" w:hAnsi="Verdana"/>
            </w:rPr>
          </w:rPrChange>
        </w:rPr>
        <w:t>against</w:t>
      </w:r>
      <w:r w:rsidRPr="00895C80">
        <w:rPr>
          <w:rFonts w:ascii="Verdana" w:hAnsi="Verdana"/>
        </w:rPr>
        <w:t xml:space="preserve"> manual segmentation.</w:t>
      </w:r>
      <w:commentRangeEnd w:id="11"/>
      <w:r w:rsidR="002A6B3C">
        <w:rPr>
          <w:rStyle w:val="CommentReference"/>
        </w:rPr>
        <w:commentReference w:id="11"/>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FBDC603" w:rsidR="00481AF5" w:rsidRDefault="00D52D69" w:rsidP="00A44454">
      <w:pPr>
        <w:spacing w:line="360" w:lineRule="auto"/>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844AC" w:rsidRPr="00A844AC">
        <w:rPr>
          <w:rFonts w:ascii="Verdana" w:hAnsi="Verdana"/>
        </w:rPr>
        <w:t>method 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ins w:id="16" w:author="Brisson, Nicholas" w:date="2025-01-24T12:36:00Z">
        <w:r w:rsidR="004A0EC7">
          <w:rPr>
            <w:rFonts w:ascii="Verdana" w:hAnsi="Verdana"/>
          </w:rPr>
          <w:t>s</w:t>
        </w:r>
      </w:ins>
      <w:del w:id="17" w:author="Brisson, Nicholas" w:date="2025-01-24T12:36:00Z">
        <w:r w:rsidR="00E35A00" w:rsidDel="004A0EC7">
          <w:rPr>
            <w:rFonts w:ascii="Verdana" w:hAnsi="Verdana"/>
          </w:rPr>
          <w:delText xml:space="preserve"> </w:delText>
        </w:r>
        <w:r w:rsidR="00E87DA9" w:rsidDel="004A0EC7">
          <w:rPr>
            <w:rFonts w:ascii="Verdana" w:hAnsi="Verdana"/>
          </w:rPr>
          <w:delText>measurements</w:delText>
        </w:r>
        <w:r w:rsidR="00E35A00" w:rsidDel="004A0EC7">
          <w:rPr>
            <w:rFonts w:ascii="Verdana" w:hAnsi="Verdana"/>
          </w:rPr>
          <w:delText xml:space="preserve"> </w:delText>
        </w:r>
        <w:r w:rsidR="009C6238" w:rsidDel="004A0EC7">
          <w:rPr>
            <w:rFonts w:ascii="Verdana" w:hAnsi="Verdana"/>
          </w:rPr>
          <w:delText>obtained</w:delText>
        </w:r>
      </w:del>
      <w:ins w:id="18" w:author="Brisson, Nicholas" w:date="2025-01-24T12:36:00Z">
        <w:r w:rsidR="004A0EC7">
          <w:rPr>
            <w:rFonts w:ascii="Verdana" w:hAnsi="Verdana"/>
          </w:rPr>
          <w:t xml:space="preserve"> measured</w:t>
        </w:r>
      </w:ins>
      <w:r w:rsidR="009C6238">
        <w:rPr>
          <w:rFonts w:ascii="Verdana" w:hAnsi="Verdana"/>
        </w:rPr>
        <w:t xml:space="preserve"> using the semi-automated approach were </w:t>
      </w:r>
      <w:ins w:id="19" w:author="Brisson, Nicholas" w:date="2025-01-24T12:48:00Z">
        <w:r w:rsidR="005E5F22">
          <w:rPr>
            <w:rFonts w:ascii="Verdana" w:hAnsi="Verdana"/>
          </w:rPr>
          <w:t xml:space="preserve">qualitatively </w:t>
        </w:r>
      </w:ins>
      <w:r w:rsidR="00A844AC" w:rsidRPr="00A844AC">
        <w:rPr>
          <w:rFonts w:ascii="Verdana" w:hAnsi="Verdana"/>
        </w:rPr>
        <w:t xml:space="preserve">compared to </w:t>
      </w:r>
      <w:ins w:id="20" w:author="Brisson, Nicholas" w:date="2025-01-24T12:36:00Z">
        <w:r w:rsidR="004A0EC7">
          <w:rPr>
            <w:rFonts w:ascii="Verdana" w:hAnsi="Verdana"/>
          </w:rPr>
          <w:t xml:space="preserve">that from </w:t>
        </w:r>
      </w:ins>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ins w:id="21" w:author="Brisson, Nicholas" w:date="2025-01-31T16:59:00Z">
        <w:r w:rsidR="009D3859">
          <w:rPr>
            <w:rFonts w:ascii="Verdana" w:hAnsi="Verdana"/>
          </w:rPr>
          <w:t xml:space="preserve"> (</w:t>
        </w:r>
        <w:proofErr w:type="spellStart"/>
        <w:r w:rsidR="009D3859">
          <w:rPr>
            <w:rFonts w:ascii="Verdana" w:hAnsi="Verdana"/>
          </w:rPr>
          <w:t>2D</w:t>
        </w:r>
        <w:proofErr w:type="spellEnd"/>
        <w:r w:rsidR="009D3859">
          <w:rPr>
            <w:rFonts w:ascii="Verdana" w:hAnsi="Verdana"/>
          </w:rPr>
          <w:t>)</w:t>
        </w:r>
      </w:ins>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0DD74AC0" w:rsidR="00204881" w:rsidRDefault="00A844AC" w:rsidP="00A44454">
      <w:pPr>
        <w:spacing w:line="360" w:lineRule="auto"/>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w:t>
      </w:r>
      <w:commentRangeStart w:id="22"/>
      <w:r w:rsidRPr="00A844AC">
        <w:rPr>
          <w:rFonts w:ascii="Verdana" w:hAnsi="Verdana"/>
        </w:rPr>
        <w:t>average alignment error of 0.40 ± 0.02 mm for both bones</w:t>
      </w:r>
      <w:commentRangeEnd w:id="22"/>
      <w:r w:rsidR="005E5F22">
        <w:rPr>
          <w:rStyle w:val="CommentReference"/>
        </w:rPr>
        <w:commentReference w:id="22"/>
      </w:r>
      <w:r w:rsidRPr="00A844AC">
        <w:rPr>
          <w:rFonts w:ascii="Verdana" w:hAnsi="Verdana"/>
        </w:rPr>
        <w:t xml:space="preserve">,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ins w:id="23" w:author="Brisson, Nicholas" w:date="2025-01-24T12:38:00Z">
        <w:r w:rsidR="001E79B5">
          <w:rPr>
            <w:rFonts w:ascii="Verdana" w:hAnsi="Verdana"/>
          </w:rPr>
          <w:t xml:space="preserve">at </w:t>
        </w:r>
      </w:ins>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623838CE" w14:textId="56CF3753" w:rsidR="00A844AC" w:rsidRDefault="00BC5FD4" w:rsidP="00A44454">
      <w:pPr>
        <w:spacing w:line="360" w:lineRule="auto"/>
        <w:rPr>
          <w:rFonts w:ascii="Verdana" w:hAnsi="Verdana"/>
        </w:rPr>
      </w:pPr>
      <w:bookmarkStart w:id="24" w:name="_Hlk188615903"/>
      <w:commentRangeStart w:id="25"/>
      <w:r w:rsidRPr="00A844AC">
        <w:rPr>
          <w:rFonts w:ascii="Verdana" w:hAnsi="Verdana"/>
        </w:rPr>
        <w:lastRenderedPageBreak/>
        <w:t>The</w:t>
      </w:r>
      <w:r w:rsidR="00A844AC" w:rsidRPr="00A844AC">
        <w:rPr>
          <w:rFonts w:ascii="Verdana" w:hAnsi="Verdana"/>
        </w:rPr>
        <w:t xml:space="preserve"> semi-automated method </w:t>
      </w:r>
      <w:ins w:id="26" w:author="Brisson, Nicholas" w:date="2025-01-24T12:55:00Z">
        <w:r w:rsidR="005B438E" w:rsidRPr="00A844AC">
          <w:rPr>
            <w:rFonts w:ascii="Verdana" w:hAnsi="Verdana"/>
          </w:rPr>
          <w:t xml:space="preserve">consistently </w:t>
        </w:r>
      </w:ins>
      <w:r w:rsidR="00A844AC" w:rsidRPr="00A844AC">
        <w:rPr>
          <w:rFonts w:ascii="Verdana" w:hAnsi="Verdana"/>
        </w:rPr>
        <w:t xml:space="preserve">demonstrated </w:t>
      </w:r>
      <w:del w:id="27" w:author="Brisson, Nicholas" w:date="2025-01-24T12:55:00Z">
        <w:r w:rsidR="00A844AC" w:rsidRPr="00A844AC" w:rsidDel="005B438E">
          <w:rPr>
            <w:rFonts w:ascii="Verdana" w:hAnsi="Verdana"/>
          </w:rPr>
          <w:delText xml:space="preserve">consistently </w:delText>
        </w:r>
      </w:del>
      <w:r w:rsidR="00A844AC" w:rsidRPr="00A844AC">
        <w:rPr>
          <w:rFonts w:ascii="Verdana" w:hAnsi="Verdana"/>
        </w:rPr>
        <w:t>smaller standard deviations in displacement measurements</w:t>
      </w:r>
      <w:ins w:id="28" w:author="Brisson, Nicholas" w:date="2025-01-24T12:56:00Z">
        <w:r w:rsidR="005B438E">
          <w:rPr>
            <w:rFonts w:ascii="Verdana" w:hAnsi="Verdana"/>
          </w:rPr>
          <w:t xml:space="preserve"> </w:t>
        </w:r>
      </w:ins>
      <w:ins w:id="29" w:author="Brisson, Nicholas" w:date="2025-01-24T12:59:00Z">
        <w:r w:rsidR="005B438E">
          <w:rPr>
            <w:rFonts w:ascii="Verdana" w:hAnsi="Verdana"/>
          </w:rPr>
          <w:t xml:space="preserve">than the </w:t>
        </w:r>
      </w:ins>
      <w:ins w:id="30" w:author="Brisson, Nicholas" w:date="2025-01-24T12:56:00Z">
        <w:r w:rsidR="005B438E">
          <w:rPr>
            <w:rFonts w:ascii="Verdana" w:hAnsi="Verdana"/>
          </w:rPr>
          <w:t>manu</w:t>
        </w:r>
      </w:ins>
      <w:ins w:id="31" w:author="Brisson, Nicholas" w:date="2025-01-24T12:57:00Z">
        <w:r w:rsidR="005B438E">
          <w:rPr>
            <w:rFonts w:ascii="Verdana" w:hAnsi="Verdana"/>
          </w:rPr>
          <w:t>al approach</w:t>
        </w:r>
      </w:ins>
      <w:ins w:id="32" w:author="Brisson, Nicholas" w:date="2025-01-24T12:55:00Z">
        <w:r w:rsidR="005B438E">
          <w:rPr>
            <w:rFonts w:ascii="Verdana" w:hAnsi="Verdana"/>
          </w:rPr>
          <w:t>, with</w:t>
        </w:r>
      </w:ins>
      <w:del w:id="33" w:author="Brisson, Nicholas" w:date="2025-01-24T12:40:00Z">
        <w:r w:rsidR="00A844AC" w:rsidRPr="00A844AC" w:rsidDel="001E79B5">
          <w:rPr>
            <w:rFonts w:ascii="Verdana" w:hAnsi="Verdana"/>
          </w:rPr>
          <w:delText xml:space="preserve">. </w:delText>
        </w:r>
      </w:del>
      <w:del w:id="34" w:author="Brisson, Nicholas" w:date="2025-01-24T12:55:00Z">
        <w:r w:rsidR="00752B28" w:rsidRPr="00752B28" w:rsidDel="005B438E">
          <w:delText xml:space="preserve"> </w:delText>
        </w:r>
        <w:r w:rsidR="00752B28" w:rsidRPr="00752B28" w:rsidDel="005B438E">
          <w:rPr>
            <w:rFonts w:ascii="Verdana" w:hAnsi="Verdana"/>
          </w:rPr>
          <w:delText>(</w:delText>
        </w:r>
      </w:del>
      <w:ins w:id="35" w:author="Brisson, Nicholas" w:date="2025-01-24T12:55:00Z">
        <w:r w:rsidR="005B438E">
          <w:rPr>
            <w:rFonts w:ascii="Verdana" w:hAnsi="Verdana"/>
          </w:rPr>
          <w:t xml:space="preserve"> </w:t>
        </w:r>
      </w:ins>
      <w:r w:rsidR="00752B28" w:rsidRPr="00752B28">
        <w:rPr>
          <w:rFonts w:ascii="Verdana" w:hAnsi="Verdana"/>
        </w:rPr>
        <w:t>horizontal displacement</w:t>
      </w:r>
      <w:ins w:id="36" w:author="Brisson, Nicholas" w:date="2025-01-24T13:01:00Z">
        <w:r w:rsidR="005B438E">
          <w:rPr>
            <w:rFonts w:ascii="Verdana" w:hAnsi="Verdana"/>
          </w:rPr>
          <w:t>s</w:t>
        </w:r>
      </w:ins>
      <w:ins w:id="37" w:author="Brisson, Nicholas" w:date="2025-01-24T12:56:00Z">
        <w:r w:rsidR="005B438E">
          <w:rPr>
            <w:rFonts w:ascii="Verdana" w:hAnsi="Verdana"/>
          </w:rPr>
          <w:t xml:space="preserve"> </w:t>
        </w:r>
      </w:ins>
      <w:ins w:id="38" w:author="Brisson, Nicholas" w:date="2025-01-24T12:59:00Z">
        <w:r w:rsidR="005B438E">
          <w:rPr>
            <w:rFonts w:ascii="Verdana" w:hAnsi="Verdana"/>
          </w:rPr>
          <w:t xml:space="preserve">of </w:t>
        </w:r>
      </w:ins>
      <w:ins w:id="39" w:author="Brisson, Nicholas" w:date="2025-01-24T12:56:00Z">
        <w:r w:rsidR="005B438E">
          <w:rPr>
            <w:rFonts w:ascii="Verdana" w:hAnsi="Verdana"/>
          </w:rPr>
          <w:t xml:space="preserve"> </w:t>
        </w:r>
      </w:ins>
      <w:del w:id="40" w:author="Brisson, Nicholas" w:date="2025-01-24T12:56:00Z">
        <w:r w:rsidR="00752B28" w:rsidRPr="00752B28" w:rsidDel="005B438E">
          <w:rPr>
            <w:rFonts w:ascii="Verdana" w:hAnsi="Verdana"/>
          </w:rPr>
          <w:delText xml:space="preserve">: </w:delText>
        </w:r>
      </w:del>
      <w:r w:rsidR="00752B28" w:rsidRPr="00752B28">
        <w:rPr>
          <w:rFonts w:ascii="Verdana" w:hAnsi="Verdana"/>
        </w:rPr>
        <w:t>1.7</w:t>
      </w:r>
      <w:ins w:id="41" w:author="Brisson, Nicholas" w:date="2025-01-24T12:59:00Z">
        <w:r w:rsidR="005B438E">
          <w:rPr>
            <w:rFonts w:ascii="Verdana" w:hAnsi="Verdana"/>
          </w:rPr>
          <w:t>-</w:t>
        </w:r>
      </w:ins>
      <w:del w:id="42" w:author="Brisson, Nicholas" w:date="2025-01-24T12:52:00Z">
        <w:r w:rsidR="00752B28" w:rsidRPr="00752B28" w:rsidDel="005B438E">
          <w:rPr>
            <w:rFonts w:ascii="Verdana" w:hAnsi="Verdana"/>
          </w:rPr>
          <w:delText>0</w:delText>
        </w:r>
      </w:del>
      <w:del w:id="43" w:author="Brisson, Nicholas" w:date="2025-01-24T12:56:00Z">
        <w:r w:rsidR="00752B28" w:rsidRPr="00752B28" w:rsidDel="005B438E">
          <w:rPr>
            <w:rFonts w:ascii="Verdana" w:hAnsi="Verdana"/>
          </w:rPr>
          <w:delText>-</w:delText>
        </w:r>
      </w:del>
      <w:r w:rsidR="00752B28" w:rsidRPr="00752B28">
        <w:rPr>
          <w:rFonts w:ascii="Verdana" w:hAnsi="Verdana"/>
        </w:rPr>
        <w:t>2.7</w:t>
      </w:r>
      <w:del w:id="44" w:author="Brisson, Nicholas" w:date="2025-01-24T12:52:00Z">
        <w:r w:rsidR="00752B28" w:rsidRPr="00752B28" w:rsidDel="005B438E">
          <w:rPr>
            <w:rFonts w:ascii="Verdana" w:hAnsi="Verdana"/>
          </w:rPr>
          <w:delText>2</w:delText>
        </w:r>
      </w:del>
      <w:r w:rsidR="00752B28" w:rsidRPr="00752B28">
        <w:rPr>
          <w:rFonts w:ascii="Verdana" w:hAnsi="Verdana"/>
        </w:rPr>
        <w:t xml:space="preserve"> mm </w:t>
      </w:r>
      <w:ins w:id="45" w:author="Brisson, Nicholas" w:date="2025-01-24T13:00:00Z">
        <w:r w:rsidR="005B438E">
          <w:rPr>
            <w:rFonts w:ascii="Verdana" w:hAnsi="Verdana"/>
          </w:rPr>
          <w:t xml:space="preserve">vs. </w:t>
        </w:r>
      </w:ins>
      <w:del w:id="46" w:author="Brisson, Nicholas" w:date="2025-01-24T12:56:00Z">
        <w:r w:rsidR="00752B28" w:rsidRPr="00752B28" w:rsidDel="005B438E">
          <w:rPr>
            <w:rFonts w:ascii="Verdana" w:hAnsi="Verdana"/>
          </w:rPr>
          <w:delText xml:space="preserve">vs </w:delText>
        </w:r>
      </w:del>
      <w:r w:rsidR="00752B28" w:rsidRPr="00752B28">
        <w:rPr>
          <w:rFonts w:ascii="Verdana" w:hAnsi="Verdana"/>
        </w:rPr>
        <w:t>2.2</w:t>
      </w:r>
      <w:del w:id="47" w:author="Brisson, Nicholas" w:date="2025-01-24T12:52:00Z">
        <w:r w:rsidR="00752B28" w:rsidRPr="00752B28" w:rsidDel="005B438E">
          <w:rPr>
            <w:rFonts w:ascii="Verdana" w:hAnsi="Verdana"/>
          </w:rPr>
          <w:delText>3</w:delText>
        </w:r>
      </w:del>
      <w:r w:rsidR="00752B28" w:rsidRPr="00752B28">
        <w:rPr>
          <w:rFonts w:ascii="Verdana" w:hAnsi="Verdana"/>
        </w:rPr>
        <w:t>-3.3</w:t>
      </w:r>
      <w:del w:id="48" w:author="Brisson, Nicholas" w:date="2025-01-24T12:52:00Z">
        <w:r w:rsidR="00752B28" w:rsidRPr="00752B28" w:rsidDel="005B438E">
          <w:rPr>
            <w:rFonts w:ascii="Verdana" w:hAnsi="Verdana"/>
          </w:rPr>
          <w:delText>2</w:delText>
        </w:r>
      </w:del>
      <w:r w:rsidR="00752B28" w:rsidRPr="00752B28">
        <w:rPr>
          <w:rFonts w:ascii="Verdana" w:hAnsi="Verdana"/>
        </w:rPr>
        <w:t xml:space="preserve"> mm</w:t>
      </w:r>
      <w:ins w:id="49" w:author="Brisson, Nicholas" w:date="2025-01-24T12:57:00Z">
        <w:r w:rsidR="005B438E">
          <w:rPr>
            <w:rFonts w:ascii="Verdana" w:hAnsi="Verdana"/>
          </w:rPr>
          <w:t xml:space="preserve"> and </w:t>
        </w:r>
      </w:ins>
      <w:del w:id="50" w:author="Brisson, Nicholas" w:date="2025-01-24T12:57:00Z">
        <w:r w:rsidR="00752B28" w:rsidRPr="00752B28" w:rsidDel="005B438E">
          <w:rPr>
            <w:rFonts w:ascii="Verdana" w:hAnsi="Verdana"/>
          </w:rPr>
          <w:delText xml:space="preserve">; </w:delText>
        </w:r>
      </w:del>
      <w:r w:rsidR="00752B28" w:rsidRPr="00752B28">
        <w:rPr>
          <w:rFonts w:ascii="Verdana" w:hAnsi="Verdana"/>
        </w:rPr>
        <w:t>vertical displacement</w:t>
      </w:r>
      <w:ins w:id="51" w:author="Brisson, Nicholas" w:date="2025-01-24T13:01:00Z">
        <w:r w:rsidR="005B438E">
          <w:rPr>
            <w:rFonts w:ascii="Verdana" w:hAnsi="Verdana"/>
          </w:rPr>
          <w:t>s</w:t>
        </w:r>
      </w:ins>
      <w:ins w:id="52" w:author="Brisson, Nicholas" w:date="2025-01-24T12:57:00Z">
        <w:r w:rsidR="005B438E">
          <w:rPr>
            <w:rFonts w:ascii="Verdana" w:hAnsi="Verdana"/>
          </w:rPr>
          <w:t xml:space="preserve"> </w:t>
        </w:r>
      </w:ins>
      <w:ins w:id="53" w:author="Brisson, Nicholas" w:date="2025-01-24T13:00:00Z">
        <w:r w:rsidR="005B438E">
          <w:rPr>
            <w:rFonts w:ascii="Verdana" w:hAnsi="Verdana"/>
          </w:rPr>
          <w:t xml:space="preserve">of </w:t>
        </w:r>
      </w:ins>
      <w:del w:id="54" w:author="Brisson, Nicholas" w:date="2025-01-24T12:57:00Z">
        <w:r w:rsidR="00752B28" w:rsidRPr="00752B28" w:rsidDel="005B438E">
          <w:rPr>
            <w:rFonts w:ascii="Verdana" w:hAnsi="Verdana"/>
          </w:rPr>
          <w:delText xml:space="preserve">: </w:delText>
        </w:r>
      </w:del>
      <w:commentRangeStart w:id="55"/>
      <w:r w:rsidR="00752B28" w:rsidRPr="00752B28">
        <w:rPr>
          <w:rFonts w:ascii="Verdana" w:hAnsi="Verdana"/>
        </w:rPr>
        <w:t>0.65</w:t>
      </w:r>
      <w:commentRangeEnd w:id="55"/>
      <w:r w:rsidR="005B438E">
        <w:rPr>
          <w:rStyle w:val="CommentReference"/>
        </w:rPr>
        <w:commentReference w:id="55"/>
      </w:r>
      <w:del w:id="56" w:author="Brisson, Nicholas" w:date="2025-01-24T12:57:00Z">
        <w:r w:rsidR="00752B28" w:rsidRPr="00752B28" w:rsidDel="005B438E">
          <w:rPr>
            <w:rFonts w:ascii="Verdana" w:hAnsi="Verdana"/>
          </w:rPr>
          <w:delText>-</w:delText>
        </w:r>
      </w:del>
      <w:ins w:id="57" w:author="Brisson, Nicholas" w:date="2025-01-24T13:00:00Z">
        <w:r w:rsidR="005B438E">
          <w:rPr>
            <w:rFonts w:ascii="Verdana" w:hAnsi="Verdana"/>
          </w:rPr>
          <w:t>-</w:t>
        </w:r>
      </w:ins>
      <w:r w:rsidR="00752B28" w:rsidRPr="00752B28">
        <w:rPr>
          <w:rFonts w:ascii="Verdana" w:hAnsi="Verdana"/>
        </w:rPr>
        <w:t>1.</w:t>
      </w:r>
      <w:ins w:id="58" w:author="Brisson, Nicholas" w:date="2025-01-24T12:53:00Z">
        <w:r w:rsidR="005B438E">
          <w:rPr>
            <w:rFonts w:ascii="Verdana" w:hAnsi="Verdana"/>
          </w:rPr>
          <w:t>2</w:t>
        </w:r>
      </w:ins>
      <w:del w:id="59" w:author="Brisson, Nicholas" w:date="2025-01-24T12:53:00Z">
        <w:r w:rsidR="00752B28" w:rsidRPr="00752B28" w:rsidDel="005B438E">
          <w:rPr>
            <w:rFonts w:ascii="Verdana" w:hAnsi="Verdana"/>
          </w:rPr>
          <w:delText>17</w:delText>
        </w:r>
      </w:del>
      <w:r w:rsidR="00752B28" w:rsidRPr="00752B28">
        <w:rPr>
          <w:rFonts w:ascii="Verdana" w:hAnsi="Verdana"/>
        </w:rPr>
        <w:t xml:space="preserve"> mm </w:t>
      </w:r>
      <w:ins w:id="60" w:author="Brisson, Nicholas" w:date="2025-01-24T12:59:00Z">
        <w:r w:rsidR="005B438E">
          <w:rPr>
            <w:rFonts w:ascii="Verdana" w:hAnsi="Verdana"/>
          </w:rPr>
          <w:t>vs.</w:t>
        </w:r>
      </w:ins>
      <w:del w:id="61" w:author="Brisson, Nicholas" w:date="2025-01-24T12:57:00Z">
        <w:r w:rsidR="00752B28" w:rsidRPr="00752B28" w:rsidDel="005B438E">
          <w:rPr>
            <w:rFonts w:ascii="Verdana" w:hAnsi="Verdana"/>
          </w:rPr>
          <w:delText xml:space="preserve">vs </w:delText>
        </w:r>
      </w:del>
      <w:ins w:id="62" w:author="Brisson, Nicholas" w:date="2025-01-24T13:00:00Z">
        <w:r w:rsidR="005B438E">
          <w:rPr>
            <w:rFonts w:ascii="Verdana" w:hAnsi="Verdana"/>
          </w:rPr>
          <w:t xml:space="preserve"> </w:t>
        </w:r>
      </w:ins>
      <w:r w:rsidR="00752B28" w:rsidRPr="00752B28">
        <w:rPr>
          <w:rFonts w:ascii="Verdana" w:hAnsi="Verdana"/>
        </w:rPr>
        <w:t>0.9</w:t>
      </w:r>
      <w:del w:id="63" w:author="Brisson, Nicholas" w:date="2025-01-24T12:53:00Z">
        <w:r w:rsidR="00752B28" w:rsidRPr="00752B28" w:rsidDel="005B438E">
          <w:rPr>
            <w:rFonts w:ascii="Verdana" w:hAnsi="Verdana"/>
          </w:rPr>
          <w:delText>0</w:delText>
        </w:r>
      </w:del>
      <w:del w:id="64" w:author="Brisson, Nicholas" w:date="2025-01-24T12:57:00Z">
        <w:r w:rsidR="00752B28" w:rsidRPr="00752B28" w:rsidDel="005B438E">
          <w:rPr>
            <w:rFonts w:ascii="Verdana" w:hAnsi="Verdana"/>
          </w:rPr>
          <w:delText>-</w:delText>
        </w:r>
      </w:del>
      <w:ins w:id="65" w:author="Brisson, Nicholas" w:date="2025-01-24T13:00:00Z">
        <w:r w:rsidR="005B438E">
          <w:rPr>
            <w:rFonts w:ascii="Verdana" w:hAnsi="Verdana"/>
          </w:rPr>
          <w:t>-</w:t>
        </w:r>
      </w:ins>
      <w:r w:rsidR="00752B28" w:rsidRPr="00752B28">
        <w:rPr>
          <w:rFonts w:ascii="Verdana" w:hAnsi="Verdana"/>
        </w:rPr>
        <w:t>1.</w:t>
      </w:r>
      <w:commentRangeStart w:id="66"/>
      <w:r w:rsidR="00752B28" w:rsidRPr="00752B28">
        <w:rPr>
          <w:rFonts w:ascii="Verdana" w:hAnsi="Verdana"/>
        </w:rPr>
        <w:t>65</w:t>
      </w:r>
      <w:commentRangeEnd w:id="66"/>
      <w:r w:rsidR="005B438E">
        <w:rPr>
          <w:rStyle w:val="CommentReference"/>
        </w:rPr>
        <w:commentReference w:id="66"/>
      </w:r>
      <w:r w:rsidR="00752B28" w:rsidRPr="00752B28">
        <w:rPr>
          <w:rFonts w:ascii="Verdana" w:hAnsi="Verdana"/>
        </w:rPr>
        <w:t xml:space="preserve"> mm</w:t>
      </w:r>
      <w:del w:id="67" w:author="Brisson, Nicholas" w:date="2025-01-24T13:01:00Z">
        <w:r w:rsidR="00752B28" w:rsidRPr="00752B28" w:rsidDel="005B438E">
          <w:rPr>
            <w:rFonts w:ascii="Verdana" w:hAnsi="Verdana"/>
          </w:rPr>
          <w:delText>)</w:delText>
        </w:r>
      </w:del>
      <w:ins w:id="68" w:author="Brisson, Nicholas" w:date="2025-01-24T12:40:00Z">
        <w:r w:rsidR="001E79B5">
          <w:rPr>
            <w:rFonts w:ascii="Verdana" w:hAnsi="Verdana"/>
          </w:rPr>
          <w:t>.</w:t>
        </w:r>
      </w:ins>
      <w:r w:rsidR="00752B28">
        <w:rPr>
          <w:rFonts w:ascii="Verdana" w:hAnsi="Verdana"/>
        </w:rPr>
        <w:t xml:space="preserve"> </w:t>
      </w:r>
      <w:bookmarkEnd w:id="24"/>
      <w:commentRangeEnd w:id="25"/>
      <w:r w:rsidR="005B438E">
        <w:rPr>
          <w:rStyle w:val="CommentReference"/>
        </w:rPr>
        <w:commentReference w:id="25"/>
      </w:r>
      <w:r w:rsidR="00627A20" w:rsidRPr="00627A20">
        <w:rPr>
          <w:rFonts w:ascii="Verdana" w:hAnsi="Verdana"/>
        </w:rPr>
        <w:t xml:space="preserve">These results demonstrate the </w:t>
      </w:r>
      <w:ins w:id="69" w:author="Brisson, Nicholas" w:date="2025-01-24T12:41:00Z">
        <w:r w:rsidR="001E79B5">
          <w:rPr>
            <w:rFonts w:ascii="Verdana" w:hAnsi="Verdana"/>
          </w:rPr>
          <w:t xml:space="preserve">potential of the semi-automated </w:t>
        </w:r>
      </w:ins>
      <w:r w:rsidR="00627A20" w:rsidRPr="00627A20">
        <w:rPr>
          <w:rFonts w:ascii="Verdana" w:hAnsi="Verdana"/>
        </w:rPr>
        <w:t>method</w:t>
      </w:r>
      <w:del w:id="70" w:author="Brisson, Nicholas" w:date="2025-01-24T12:41:00Z">
        <w:r w:rsidR="00627A20" w:rsidRPr="00627A20" w:rsidDel="001E79B5">
          <w:rPr>
            <w:rFonts w:ascii="Verdana" w:hAnsi="Verdana"/>
          </w:rPr>
          <w:delText>'s potential</w:delText>
        </w:r>
      </w:del>
      <w:r w:rsidR="00627A20" w:rsidRPr="00627A20">
        <w:rPr>
          <w:rFonts w:ascii="Verdana" w:hAnsi="Verdana"/>
        </w:rPr>
        <w:t xml:space="preserve"> for </w:t>
      </w:r>
      <w:commentRangeStart w:id="71"/>
      <w:r w:rsidR="00627A20" w:rsidRPr="00627A20">
        <w:rPr>
          <w:rFonts w:ascii="Verdana" w:hAnsi="Verdana"/>
        </w:rPr>
        <w:t xml:space="preserve">consistent </w:t>
      </w:r>
      <w:commentRangeEnd w:id="71"/>
      <w:r w:rsidR="00627A20">
        <w:rPr>
          <w:rStyle w:val="CommentReference"/>
        </w:rPr>
        <w:commentReference w:id="71"/>
      </w:r>
      <w:r w:rsidR="00627A20" w:rsidRPr="00627A20">
        <w:rPr>
          <w:rFonts w:ascii="Verdana" w:hAnsi="Verdana"/>
        </w:rPr>
        <w:t>and time-efficient quantification of relative bone positions during knee motion in dynamic MRI protocols</w:t>
      </w:r>
      <w:ins w:id="72" w:author="Brisson, Nicholas" w:date="2025-01-24T12:41:00Z">
        <w:r w:rsidR="001E79B5">
          <w:rPr>
            <w:rFonts w:ascii="Verdana" w:hAnsi="Verdana"/>
          </w:rPr>
          <w:t>.</w:t>
        </w:r>
      </w:ins>
    </w:p>
    <w:p w14:paraId="0E7924EB" w14:textId="77777777" w:rsidR="00A844AC" w:rsidRDefault="00A844AC">
      <w:pPr>
        <w:spacing w:line="360" w:lineRule="auto"/>
        <w:rPr>
          <w:rFonts w:ascii="Verdana" w:hAnsi="Verdana"/>
        </w:rPr>
      </w:pPr>
    </w:p>
    <w:p w14:paraId="418116D0" w14:textId="2BDCE929" w:rsidR="00A844AC" w:rsidRDefault="00A844AC">
      <w:pPr>
        <w:spacing w:line="360" w:lineRule="auto"/>
        <w:rPr>
          <w:ins w:id="73" w:author="Brisson, Nicholas" w:date="2025-01-14T19:48:00Z"/>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r w:rsidRPr="00F816B0">
        <w:rPr>
          <w:rFonts w:ascii="Verdana" w:hAnsi="Verdana"/>
          <w:highlight w:val="yellow"/>
        </w:rPr>
        <w:t>osteokinematics</w:t>
      </w:r>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37396722" w:rsidR="00C00687" w:rsidRDefault="00E24BAA">
      <w:pPr>
        <w:spacing w:line="360" w:lineRule="auto"/>
        <w:jc w:val="both"/>
        <w:rPr>
          <w:rFonts w:ascii="Verdana" w:hAnsi="Verdana"/>
        </w:rPr>
      </w:pPr>
      <w:commentRangeStart w:id="74"/>
      <w:r>
        <w:rPr>
          <w:rFonts w:ascii="Verdana" w:hAnsi="Verdana"/>
        </w:rPr>
        <w:t>Osteokinematics is the study of gross movement</w:t>
      </w:r>
      <w:commentRangeEnd w:id="74"/>
      <w:r w:rsidR="009D617C">
        <w:rPr>
          <w:rStyle w:val="CommentReference"/>
        </w:rPr>
        <w:commentReference w:id="74"/>
      </w:r>
      <w:r>
        <w:rPr>
          <w:rFonts w:ascii="Verdana" w:hAnsi="Verdana"/>
        </w:rPr>
        <w:t xml:space="preserve"> of bony segments, typically characterized by the displacement of bony shafts </w:t>
      </w:r>
      <w:r>
        <w:rPr>
          <w:rFonts w:ascii="Verdana" w:hAnsi="Verdana"/>
        </w:rPr>
        <w:fldChar w:fldCharType="begin"/>
      </w:r>
      <w:r w:rsidR="002B04E3">
        <w:rPr>
          <w:rFonts w:ascii="Verdana" w:hAnsi="Verdana"/>
        </w:rPr>
        <w:instrText xml:space="preserve"> ADDIN ZOTERO_ITEM CSL_CITATION {"citationID":"Bhi3pg1O","properties":{"formattedCitation":"[1]","plainCitation":"[1]","noteIndex":0},"citationItems":[{"id":434,"uris":["http://zotero.org/users/13606484/items/2XEZRFE8"],"itemData":{"id":434,"type":"book","edition":"5th ed","event-place":"Philadelphia","ISBN":"978-0-8036-4566-0","language":"eng","number-of-pages":"1","publisher":"F.A. Davis","publisher-place":"Philadelphia","source":"K10plus ISBN","title":"Measurement of Joint Motion, 5e: A Guide to Goniometry","title-short":"Measurement of Joint Motion, 5e","author":[{"family":"Norkin","given":"Cynthia"},{"family":"White","given":"D. Joyce"}],"issued":{"date-parts":[["2016"]]}}}],"schema":"https://github.com/citation-style-language/schema/raw/master/csl-citation.json"} </w:instrText>
      </w:r>
      <w:r>
        <w:rPr>
          <w:rFonts w:ascii="Verdana" w:hAnsi="Verdana"/>
        </w:rPr>
        <w:fldChar w:fldCharType="separate"/>
      </w:r>
      <w:r w:rsidR="000F385C" w:rsidRPr="000F385C">
        <w:rPr>
          <w:rFonts w:ascii="Verdana" w:hAnsi="Verdana"/>
        </w:rPr>
        <w:t>[1]</w:t>
      </w:r>
      <w:r>
        <w:rPr>
          <w:rFonts w:ascii="Verdana" w:hAnsi="Verdana"/>
        </w:rPr>
        <w:fldChar w:fldCharType="end"/>
      </w:r>
      <w:r>
        <w:rPr>
          <w:rFonts w:ascii="Verdana" w:hAnsi="Verdana"/>
        </w:rPr>
        <w:t xml:space="preserve">. </w:t>
      </w:r>
      <w:r w:rsidR="00031B6D">
        <w:rPr>
          <w:rFonts w:ascii="Verdana" w:hAnsi="Verdana"/>
        </w:rPr>
        <w:t>In the context of the knee joint, s</w:t>
      </w:r>
      <w:r w:rsidR="008278D4">
        <w:rPr>
          <w:rFonts w:ascii="Verdana" w:hAnsi="Verdana"/>
        </w:rPr>
        <w:t xml:space="preserve">tudying the relative motion between the </w:t>
      </w:r>
      <w:del w:id="75" w:author="Brisson, Nicholas" w:date="2025-01-24T13:12:00Z">
        <w:r w:rsidR="008278D4" w:rsidDel="00262209">
          <w:rPr>
            <w:rFonts w:ascii="Verdana" w:hAnsi="Verdana"/>
          </w:rPr>
          <w:delText xml:space="preserve">femur and </w:delText>
        </w:r>
      </w:del>
      <w:r w:rsidR="008278D4">
        <w:rPr>
          <w:rFonts w:ascii="Verdana" w:hAnsi="Verdana"/>
        </w:rPr>
        <w:t>tibia</w:t>
      </w:r>
      <w:ins w:id="76" w:author="Brisson, Nicholas" w:date="2025-01-24T13:12:00Z">
        <w:r w:rsidR="00262209">
          <w:rPr>
            <w:rFonts w:ascii="Verdana" w:hAnsi="Verdana"/>
          </w:rPr>
          <w:t xml:space="preserve"> and femur</w:t>
        </w:r>
      </w:ins>
      <w:r w:rsidR="006F743D">
        <w:rPr>
          <w:rFonts w:ascii="Verdana" w:hAnsi="Verdana"/>
        </w:rPr>
        <w:t xml:space="preserve"> </w:t>
      </w:r>
      <w:commentRangeStart w:id="77"/>
      <w:commentRangeStart w:id="78"/>
      <w:commentRangeStart w:id="79"/>
      <w:commentRangeStart w:id="80"/>
      <w:commentRangeStart w:id="81"/>
      <w:commentRangeStart w:id="82"/>
      <w:del w:id="83" w:author="Aayush Nepal" w:date="2025-01-20T21:50:00Z">
        <w:r w:rsidR="006F743D" w:rsidDel="00031B6D">
          <w:rPr>
            <w:rFonts w:ascii="Verdana" w:hAnsi="Verdana"/>
          </w:rPr>
          <w:delText>(osteokinematics)</w:delText>
        </w:r>
        <w:r w:rsidR="008278D4" w:rsidDel="00031B6D">
          <w:rPr>
            <w:rFonts w:ascii="Verdana" w:hAnsi="Verdana"/>
          </w:rPr>
          <w:delText xml:space="preserve"> </w:delText>
        </w:r>
        <w:commentRangeEnd w:id="77"/>
        <w:r w:rsidR="006F743D" w:rsidDel="00031B6D">
          <w:rPr>
            <w:rStyle w:val="CommentReference"/>
          </w:rPr>
          <w:commentReference w:id="77"/>
        </w:r>
        <w:commentRangeEnd w:id="78"/>
        <w:r w:rsidR="009D29E4" w:rsidDel="00031B6D">
          <w:rPr>
            <w:rStyle w:val="CommentReference"/>
          </w:rPr>
          <w:commentReference w:id="78"/>
        </w:r>
        <w:commentRangeEnd w:id="79"/>
        <w:r w:rsidR="008278D4" w:rsidDel="00031B6D">
          <w:rPr>
            <w:rStyle w:val="CommentReference"/>
          </w:rPr>
          <w:commentReference w:id="79"/>
        </w:r>
        <w:commentRangeEnd w:id="80"/>
        <w:r w:rsidR="00570357" w:rsidDel="00031B6D">
          <w:rPr>
            <w:rStyle w:val="CommentReference"/>
          </w:rPr>
          <w:commentReference w:id="80"/>
        </w:r>
      </w:del>
      <w:commentRangeEnd w:id="81"/>
      <w:r w:rsidR="008130EC">
        <w:rPr>
          <w:rStyle w:val="CommentReference"/>
        </w:rPr>
        <w:commentReference w:id="81"/>
      </w:r>
      <w:commentRangeEnd w:id="82"/>
      <w:r w:rsidR="002B164C">
        <w:rPr>
          <w:rStyle w:val="CommentReference"/>
        </w:rPr>
        <w:commentReference w:id="82"/>
      </w:r>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2B04E3">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r w:rsidR="00232D19">
        <w:rPr>
          <w:rFonts w:ascii="Verdana" w:hAnsi="Verdana"/>
          <w:highlight w:val="yellow"/>
        </w:rPr>
        <w:t>osteo</w:t>
      </w:r>
      <w:r w:rsidR="00C8344D" w:rsidRPr="002645EA">
        <w:rPr>
          <w:rFonts w:ascii="Verdana" w:hAnsi="Verdana"/>
          <w:highlight w:val="yellow"/>
        </w:rPr>
        <w:t>kinematics</w:t>
      </w:r>
      <w:r w:rsidR="00C8344D">
        <w:rPr>
          <w:rFonts w:ascii="Verdana" w:hAnsi="Verdana"/>
        </w:rPr>
        <w:t xml:space="preserve"> can </w:t>
      </w:r>
      <w:r w:rsidR="00DD120A">
        <w:rPr>
          <w:rFonts w:ascii="Verdana" w:hAnsi="Verdana"/>
        </w:rPr>
        <w:t>also help</w:t>
      </w:r>
      <w:del w:id="84" w:author="Brisson, Nicholas" w:date="2025-01-14T20:17:00Z">
        <w:r w:rsidR="00DD120A" w:rsidDel="00C8344D">
          <w:rPr>
            <w:rFonts w:ascii="Verdana" w:hAnsi="Verdana"/>
          </w:rPr>
          <w:delText>s</w:delText>
        </w:r>
      </w:del>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2B04E3">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B04E3">
        <w:rPr>
          <w:rFonts w:ascii="Cambria Math" w:hAnsi="Cambria Math" w:cs="Cambria Math"/>
        </w:rPr>
        <w:instrText>‐</w:instrText>
      </w:r>
      <w:r w:rsidR="002B04E3">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B04E3">
        <w:rPr>
          <w:rFonts w:ascii="Cambria Math" w:hAnsi="Cambria Math" w:cs="Cambria Math"/>
        </w:rPr>
        <w:instrText>‐</w:instrText>
      </w:r>
      <w:r w:rsidR="002B04E3">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[5–7]</w:t>
      </w:r>
      <w:r w:rsidR="00DD120A">
        <w:rPr>
          <w:rFonts w:ascii="Verdana" w:hAnsi="Verdana"/>
        </w:rPr>
        <w:fldChar w:fldCharType="end"/>
      </w:r>
      <w:del w:id="85" w:author="Brisson, Nicholas" w:date="2025-01-24T13:10:00Z">
        <w:r w:rsidR="00DD120A" w:rsidDel="009D617C">
          <w:rPr>
            <w:rFonts w:ascii="Verdana" w:hAnsi="Verdana"/>
          </w:rPr>
          <w:delText xml:space="preserve"> </w:delText>
        </w:r>
      </w:del>
      <w:r w:rsidR="008278D4">
        <w:rPr>
          <w:rFonts w:ascii="Verdana" w:hAnsi="Verdana"/>
        </w:rPr>
        <w:t xml:space="preserve">. Accurate assessment of </w:t>
      </w:r>
      <w:ins w:id="86" w:author="Brisson, Nicholas" w:date="2025-01-14T20:36:00Z">
        <w:del w:id="87" w:author="Aayush Nepal" w:date="2025-01-20T21:50:00Z">
          <w:r w:rsidR="00D214C6" w:rsidDel="000D658E">
            <w:rPr>
              <w:rFonts w:ascii="Verdana" w:hAnsi="Verdana"/>
            </w:rPr>
            <w:delText xml:space="preserve">arthrokinematics </w:delText>
          </w:r>
        </w:del>
      </w:ins>
      <w:r w:rsidR="008278D4" w:rsidRPr="00232D19">
        <w:rPr>
          <w:rFonts w:ascii="Verdana" w:hAnsi="Verdana"/>
          <w:highlight w:val="yellow"/>
        </w:rPr>
        <w:t>osteokinematics</w:t>
      </w:r>
      <w:r w:rsidR="008278D4">
        <w:rPr>
          <w:rFonts w:ascii="Verdana" w:hAnsi="Verdana"/>
        </w:rPr>
        <w:t xml:space="preserve"> aids in diagnosing and treating various knee disorders involving altered joint biomechanics, including ligament injuries</w:t>
      </w:r>
      <w:ins w:id="88" w:author="Brisson, Nicholas" w:date="2025-01-24T13:16:00Z">
        <w:r w:rsidR="00BA04FC">
          <w:rPr>
            <w:rFonts w:ascii="Verdana" w:hAnsi="Verdana"/>
          </w:rPr>
          <w:t>,</w:t>
        </w:r>
      </w:ins>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ins w:id="89" w:author="Brisson, Nicholas" w:date="2025-01-24T13:13:00Z">
        <w:r w:rsidR="00BA04FC">
          <w:rPr>
            <w:rFonts w:ascii="Verdana" w:hAnsi="Verdana"/>
          </w:rPr>
          <w:t xml:space="preserve"> </w:t>
        </w:r>
      </w:ins>
      <w:r w:rsidR="00FB5295">
        <w:rPr>
          <w:rFonts w:ascii="Verdana" w:hAnsi="Verdana"/>
        </w:rPr>
        <w:fldChar w:fldCharType="begin"/>
      </w:r>
      <w:r w:rsidR="002B04E3">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[8–10]</w:t>
      </w:r>
      <w:r w:rsidR="00FB5295">
        <w:rPr>
          <w:rFonts w:ascii="Verdana" w:hAnsi="Verdana"/>
        </w:rPr>
        <w:fldChar w:fldCharType="end"/>
      </w:r>
      <w:r w:rsidR="008278D4">
        <w:rPr>
          <w:rFonts w:ascii="Verdana" w:hAnsi="Verdana"/>
        </w:rPr>
        <w:t xml:space="preserve">. These </w:t>
      </w:r>
      <w:del w:id="90" w:author="Brisson, Nicholas" w:date="2025-01-24T13:16:00Z">
        <w:r w:rsidR="008278D4" w:rsidDel="00BA04FC">
          <w:rPr>
            <w:rFonts w:ascii="Verdana" w:hAnsi="Verdana"/>
          </w:rPr>
          <w:delText xml:space="preserve">conditions </w:delText>
        </w:r>
      </w:del>
      <w:ins w:id="91" w:author="Brisson, Nicholas" w:date="2025-01-24T13:16:00Z">
        <w:r w:rsidR="00BA04FC">
          <w:rPr>
            <w:rFonts w:ascii="Verdana" w:hAnsi="Verdana"/>
          </w:rPr>
          <w:t xml:space="preserve">disorders </w:t>
        </w:r>
      </w:ins>
      <w:ins w:id="92" w:author="Brisson, Nicholas" w:date="2025-01-24T13:17:00Z">
        <w:r w:rsidR="00BA04FC">
          <w:rPr>
            <w:rFonts w:ascii="Verdana" w:hAnsi="Verdana"/>
          </w:rPr>
          <w:t xml:space="preserve">can also result from or cause </w:t>
        </w:r>
      </w:ins>
      <w:del w:id="93" w:author="Brisson, Nicholas" w:date="2025-01-24T13:17:00Z">
        <w:r w:rsidR="008278D4" w:rsidDel="00BA04FC">
          <w:rPr>
            <w:rFonts w:ascii="Verdana" w:hAnsi="Verdana"/>
          </w:rPr>
          <w:delText>often</w:delText>
        </w:r>
      </w:del>
      <w:del w:id="94" w:author="Brisson, Nicholas" w:date="2025-01-24T13:16:00Z">
        <w:r w:rsidR="008278D4" w:rsidDel="00BA04FC">
          <w:rPr>
            <w:rFonts w:ascii="Verdana" w:hAnsi="Verdana"/>
          </w:rPr>
          <w:delText xml:space="preserve"> result</w:delText>
        </w:r>
        <w:r w:rsidR="008278D4" w:rsidDel="00BA04FC">
          <w:rPr>
            <w:rStyle w:val="CommentReference"/>
          </w:rPr>
          <w:delText xml:space="preserve"> </w:delText>
        </w:r>
        <w:r w:rsidR="008278D4" w:rsidDel="00BA04FC">
          <w:rPr>
            <w:rFonts w:ascii="Verdana" w:hAnsi="Verdana"/>
          </w:rPr>
          <w:delText xml:space="preserve">from </w:delText>
        </w:r>
      </w:del>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2B04E3">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279D6355"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B04E3">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B04E3">
        <w:rPr>
          <w:rFonts w:ascii="Cambria Math" w:hAnsi="Cambria Math" w:cs="Cambria Math"/>
        </w:rPr>
        <w:instrText>‐</w:instrText>
      </w:r>
      <w:r w:rsidR="002B04E3">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B04E3">
        <w:rPr>
          <w:rFonts w:ascii="Cambria Math" w:hAnsi="Cambria Math" w:cs="Cambria Math"/>
        </w:rPr>
        <w:instrText>‐</w:instrText>
      </w:r>
      <w:r w:rsidR="002B04E3">
        <w:rPr>
          <w:rFonts w:ascii="Verdana" w:hAnsi="Verdana"/>
        </w:rPr>
        <w:instrText>dimensional MR kinematics measured from dynamic knee motion are often different from those measured in a static knee at several positions, indicating that dynamic</w:instrText>
      </w:r>
      <w:r w:rsidR="002B04E3">
        <w:rPr>
          <w:rFonts w:ascii="Cambria Math" w:hAnsi="Cambria Math" w:cs="Cambria Math"/>
        </w:rPr>
        <w:instrText>‐</w:instrText>
      </w:r>
      <w:r w:rsidR="002B04E3">
        <w:rPr>
          <w:rFonts w:ascii="Verdana" w:hAnsi="Verdana"/>
        </w:rPr>
        <w:instrText xml:space="preserve">based kinematics provides information that is not obtainable from static scans. Magn Reson Med, 2013. </w:instrText>
      </w:r>
      <w:r w:rsidR="002B04E3">
        <w:rPr>
          <w:rFonts w:ascii="Verdana" w:hAnsi="Verdana" w:cs="Verdana"/>
        </w:rPr>
        <w:instrText>©</w:instrText>
      </w:r>
      <w:r w:rsidR="002B04E3">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B04E3">
        <w:rPr>
          <w:rFonts w:ascii="Cambria Math" w:hAnsi="Cambria Math" w:cs="Cambria Math"/>
        </w:rPr>
        <w:instrText>‐</w:instrText>
      </w:r>
      <w:r w:rsidR="002B04E3">
        <w:rPr>
          <w:rFonts w:ascii="Verdana" w:hAnsi="Verdana"/>
        </w:rPr>
        <w:instrText>based MR knee kinematics methods produce the same results as static methods?","volume":"69","author":[{"family":"Entremont","given":"Agnes G.","non-dropping-particle":"d'"},{"family":"Nordmeyer</w:instrText>
      </w:r>
      <w:r w:rsidR="002B04E3">
        <w:rPr>
          <w:rFonts w:ascii="Cambria Math" w:hAnsi="Cambria Math" w:cs="Cambria Math"/>
        </w:rPr>
        <w:instrText>‐</w:instrText>
      </w:r>
      <w:r w:rsidR="002B04E3">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0F385C" w:rsidRPr="000F385C">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ins w:id="95" w:author="Brisson, Nicholas" w:date="2025-01-14T20:48:00Z">
        <w:r w:rsidR="00866B36">
          <w:rPr>
            <w:rFonts w:ascii="Verdana" w:hAnsi="Verdana"/>
          </w:rPr>
          <w:t>,</w:t>
        </w:r>
      </w:ins>
      <w:r>
        <w:rPr>
          <w:rFonts w:ascii="Verdana" w:hAnsi="Verdana"/>
        </w:rPr>
        <w:t xml:space="preserve"> including real-time MRI </w:t>
      </w:r>
      <w:r>
        <w:rPr>
          <w:rFonts w:ascii="Verdana" w:hAnsi="Verdana"/>
        </w:rPr>
        <w:fldChar w:fldCharType="begin"/>
      </w:r>
      <w:r w:rsidR="002B04E3">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0F385C" w:rsidRPr="000F385C">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2B04E3">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0F385C" w:rsidRPr="000F385C">
        <w:rPr>
          <w:rFonts w:ascii="Verdana" w:hAnsi="Verdana"/>
        </w:rPr>
        <w:t>[17,18]</w:t>
      </w:r>
      <w:r>
        <w:rPr>
          <w:rFonts w:ascii="Verdana" w:hAnsi="Verdana"/>
        </w:rPr>
        <w:fldChar w:fldCharType="end"/>
      </w:r>
      <w:r>
        <w:rPr>
          <w:rFonts w:ascii="Verdana" w:hAnsi="Verdana"/>
        </w:rPr>
        <w:t xml:space="preserve">, and </w:t>
      </w:r>
      <w:r w:rsidR="00E87DA9">
        <w:rPr>
          <w:rFonts w:ascii="Verdana" w:hAnsi="Verdana"/>
        </w:rPr>
        <w:t>CINE</w:t>
      </w:r>
      <w:r>
        <w:rPr>
          <w:rFonts w:ascii="Verdana" w:hAnsi="Verdana"/>
        </w:rPr>
        <w:t xml:space="preserve"> phase contrast MRI </w:t>
      </w:r>
      <w:r>
        <w:rPr>
          <w:rFonts w:ascii="Verdana" w:hAnsi="Verdana"/>
        </w:rPr>
        <w:fldChar w:fldCharType="begin"/>
      </w:r>
      <w:r w:rsidR="002B04E3">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B04E3">
        <w:rPr>
          <w:rFonts w:ascii="Cambria Math" w:hAnsi="Cambria Math" w:cs="Cambria Math"/>
        </w:rPr>
        <w:instrText>∼</w:instrText>
      </w:r>
      <w:r w:rsidR="002B04E3">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0F385C" w:rsidRPr="000F385C">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r w:rsidR="000D658E" w:rsidRPr="000D658E">
        <w:rPr>
          <w:rFonts w:ascii="Verdana" w:hAnsi="Verdana"/>
          <w:highlight w:val="yellow"/>
        </w:rPr>
        <w:t>osteokinematics</w:t>
      </w:r>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ins w:id="96" w:author="Brisson, Nicholas" w:date="2025-01-24T13:19:00Z">
        <w:r w:rsidR="00155B3C">
          <w:rPr>
            <w:rFonts w:ascii="Verdana" w:hAnsi="Verdana"/>
          </w:rPr>
          <w:t>-</w:t>
        </w:r>
      </w:ins>
      <w:del w:id="97" w:author="Brisson, Nicholas" w:date="2025-01-24T13:19:00Z">
        <w:r w:rsidR="00A41938" w:rsidDel="00155B3C">
          <w:rPr>
            <w:rFonts w:ascii="Verdana" w:hAnsi="Verdana"/>
          </w:rPr>
          <w:delText xml:space="preserve"> </w:delText>
        </w:r>
      </w:del>
      <w:r w:rsidR="00A41938">
        <w:rPr>
          <w:rFonts w:ascii="Verdana" w:hAnsi="Verdana"/>
        </w:rPr>
        <w:t xml:space="preserve">resolved </w:t>
      </w:r>
      <w:del w:id="98" w:author="Brisson, Nicholas" w:date="2025-01-24T13:19:00Z">
        <w:r w:rsidR="00A41938" w:rsidRPr="00A41938" w:rsidDel="00155B3C">
          <w:rPr>
            <w:rFonts w:ascii="Verdana" w:hAnsi="Verdana"/>
            <w:highlight w:val="yellow"/>
          </w:rPr>
          <w:delText>(4D)</w:delText>
        </w:r>
        <w:r w:rsidR="00A41938" w:rsidDel="00155B3C">
          <w:rPr>
            <w:rFonts w:ascii="Verdana" w:hAnsi="Verdana"/>
          </w:rPr>
          <w:delText xml:space="preserve"> </w:delText>
        </w:r>
      </w:del>
      <w:r w:rsidR="00A41938">
        <w:rPr>
          <w:rFonts w:ascii="Verdana" w:hAnsi="Verdana"/>
        </w:rPr>
        <w:t>images of joint</w:t>
      </w:r>
      <w:r w:rsidR="00E27156" w:rsidRPr="00E27156">
        <w:rPr>
          <w:rFonts w:ascii="Verdana" w:hAnsi="Verdana"/>
        </w:rPr>
        <w:t xml:space="preserve"> </w:t>
      </w:r>
      <w:commentRangeStart w:id="99"/>
      <w:commentRangeStart w:id="100"/>
      <w:commentRangeStart w:id="101"/>
      <w:r w:rsidR="00E27156" w:rsidRPr="00E27156">
        <w:rPr>
          <w:rFonts w:ascii="Verdana" w:hAnsi="Verdana"/>
        </w:rPr>
        <w:t>motion</w:t>
      </w:r>
      <w:commentRangeEnd w:id="99"/>
      <w:r w:rsidR="00866B36">
        <w:rPr>
          <w:rStyle w:val="CommentReference"/>
        </w:rPr>
        <w:commentReference w:id="99"/>
      </w:r>
      <w:commentRangeEnd w:id="100"/>
      <w:r w:rsidR="00A41938">
        <w:rPr>
          <w:rStyle w:val="CommentReference"/>
        </w:rPr>
        <w:commentReference w:id="100"/>
      </w:r>
      <w:commentRangeEnd w:id="101"/>
      <w:r w:rsidR="00155B3C">
        <w:rPr>
          <w:rStyle w:val="CommentReference"/>
        </w:rPr>
        <w:commentReference w:id="101"/>
      </w:r>
      <w:r w:rsidR="00E27156" w:rsidRPr="00E27156">
        <w:rPr>
          <w:rFonts w:ascii="Verdana" w:hAnsi="Verdana"/>
        </w:rPr>
        <w:t>.</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 xml:space="preserve">frames, </w:t>
      </w:r>
      <w:commentRangeStart w:id="102"/>
      <w:commentRangeStart w:id="103"/>
      <w:commentRangeStart w:id="104"/>
      <w:r w:rsidR="005D2F8C" w:rsidRPr="005D2F8C">
        <w:rPr>
          <w:rFonts w:ascii="Verdana" w:hAnsi="Verdana"/>
        </w:rPr>
        <w:t>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B04E3">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B04E3">
        <w:rPr>
          <w:rFonts w:ascii="Cambria Math" w:hAnsi="Cambria Math" w:cs="Cambria Math"/>
        </w:rPr>
        <w:instrText>∼</w:instrText>
      </w:r>
      <w:r w:rsidR="002B04E3">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B04E3">
        <w:rPr>
          <w:rFonts w:ascii="Cambria Math" w:hAnsi="Cambria Math" w:cs="Cambria Math"/>
        </w:rPr>
        <w:instrText>‐</w:instrText>
      </w:r>
      <w:r w:rsidR="002B04E3">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B04E3">
        <w:rPr>
          <w:rFonts w:ascii="Cambria Math" w:hAnsi="Cambria Math" w:cs="Cambria Math"/>
        </w:rPr>
        <w:instrText>‐</w:instrText>
      </w:r>
      <w:r w:rsidR="002B04E3">
        <w:rPr>
          <w:rFonts w:ascii="Verdana" w:hAnsi="Verdana"/>
        </w:rPr>
        <w:instrText>echo sequence in conjunction with vastly under</w:instrText>
      </w:r>
      <w:r w:rsidR="002B04E3">
        <w:rPr>
          <w:rFonts w:ascii="Cambria Math" w:hAnsi="Cambria Math" w:cs="Cambria Math"/>
        </w:rPr>
        <w:instrText>‐</w:instrText>
      </w:r>
      <w:r w:rsidR="002B04E3">
        <w:rPr>
          <w:rFonts w:ascii="Verdana" w:hAnsi="Verdana"/>
        </w:rPr>
        <w:instrText>sampled isotropic projection reconstruction. Knee angle was simultaneously monitored and used retrospectively to sort images into 60 frames over the motion cycle. High</w:instrText>
      </w:r>
      <w:r w:rsidR="002B04E3">
        <w:rPr>
          <w:rFonts w:ascii="Cambria Math" w:hAnsi="Cambria Math" w:cs="Cambria Math"/>
        </w:rPr>
        <w:instrText>‐</w:instrText>
      </w:r>
      <w:r w:rsidR="002B04E3">
        <w:rPr>
          <w:rFonts w:ascii="Verdana" w:hAnsi="Verdana"/>
        </w:rPr>
        <w:instrText>resolution static knee images were acquired and segmented to create subject</w:instrText>
      </w:r>
      <w:r w:rsidR="002B04E3">
        <w:rPr>
          <w:rFonts w:ascii="Cambria Math" w:hAnsi="Cambria Math" w:cs="Cambria Math"/>
        </w:rPr>
        <w:instrText>‐</w:instrText>
      </w:r>
      <w:r w:rsidR="002B04E3">
        <w:rPr>
          <w:rFonts w:ascii="Verdana" w:hAnsi="Verdana"/>
        </w:rPr>
        <w:instrText>specific models of the femur and tibia. At each time frame, bone positions and orientations were determined by automatically registering the skeletal models to the dynamic images. Three</w:instrText>
      </w:r>
      <w:r w:rsidR="002B04E3">
        <w:rPr>
          <w:rFonts w:ascii="Cambria Math" w:hAnsi="Cambria Math" w:cs="Cambria Math"/>
        </w:rPr>
        <w:instrText>‐</w:instrText>
      </w:r>
      <w:r w:rsidR="002B04E3">
        <w:rPr>
          <w:rFonts w:ascii="Verdana" w:hAnsi="Verdana"/>
        </w:rPr>
        <w:instrText xml:space="preserve">dimensional tibiofemoral translations and rotations were consistent across healthy subjects. Internal tibia rotations of 7.8 </w:instrText>
      </w:r>
      <w:r w:rsidR="002B04E3">
        <w:rPr>
          <w:rFonts w:ascii="Verdana" w:hAnsi="Verdana" w:cs="Verdana"/>
        </w:rPr>
        <w:instrText>±</w:instrText>
      </w:r>
      <w:r w:rsidR="002B04E3">
        <w:rPr>
          <w:rFonts w:ascii="Verdana" w:hAnsi="Verdana"/>
        </w:rPr>
        <w:instrText xml:space="preserve"> 3.5</w:instrText>
      </w:r>
      <w:r w:rsidR="002B04E3">
        <w:rPr>
          <w:rFonts w:ascii="Verdana" w:hAnsi="Verdana" w:cs="Verdana"/>
        </w:rPr>
        <w:instrText>°</w:instrText>
      </w:r>
      <w:r w:rsidR="002B04E3">
        <w:rPr>
          <w:rFonts w:ascii="Verdana" w:hAnsi="Verdana"/>
        </w:rPr>
        <w:instrText xml:space="preserve"> were present with 35.8 </w:instrText>
      </w:r>
      <w:r w:rsidR="002B04E3">
        <w:rPr>
          <w:rFonts w:ascii="Verdana" w:hAnsi="Verdana" w:cs="Verdana"/>
        </w:rPr>
        <w:instrText>±</w:instrText>
      </w:r>
      <w:r w:rsidR="002B04E3">
        <w:rPr>
          <w:rFonts w:ascii="Verdana" w:hAnsi="Verdana"/>
        </w:rPr>
        <w:instrText xml:space="preserve"> 3.8</w:instrText>
      </w:r>
      <w:r w:rsidR="002B04E3">
        <w:rPr>
          <w:rFonts w:ascii="Verdana" w:hAnsi="Verdana" w:cs="Verdana"/>
        </w:rPr>
        <w:instrText>°</w:instrText>
      </w:r>
      <w:r w:rsidR="002B04E3">
        <w:rPr>
          <w:rFonts w:ascii="Verdana" w:hAnsi="Verdana"/>
        </w:rPr>
        <w:instrText xml:space="preserve"> of knee flexion, a pattern consistent with knee kinematic measures during walking. We conclude that vastly under</w:instrText>
      </w:r>
      <w:r w:rsidR="002B04E3">
        <w:rPr>
          <w:rFonts w:ascii="Cambria Math" w:hAnsi="Cambria Math" w:cs="Cambria Math"/>
        </w:rPr>
        <w:instrText>‐</w:instrText>
      </w:r>
      <w:r w:rsidR="002B04E3">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0F385C" w:rsidRPr="000F385C">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commentRangeEnd w:id="102"/>
      <w:r w:rsidR="00277B90">
        <w:rPr>
          <w:rStyle w:val="CommentReference"/>
        </w:rPr>
        <w:commentReference w:id="102"/>
      </w:r>
      <w:commentRangeEnd w:id="103"/>
      <w:r w:rsidR="004C3CC5">
        <w:rPr>
          <w:rStyle w:val="CommentReference"/>
        </w:rPr>
        <w:commentReference w:id="103"/>
      </w:r>
      <w:commentRangeEnd w:id="104"/>
      <w:r w:rsidR="004B1D84">
        <w:rPr>
          <w:rStyle w:val="CommentReference"/>
        </w:rPr>
        <w:commentReference w:id="104"/>
      </w:r>
      <w:r w:rsidR="004C3CC5">
        <w:rPr>
          <w:rFonts w:ascii="Verdana" w:hAnsi="Verdana"/>
        </w:rPr>
        <w:t xml:space="preserve"> </w:t>
      </w:r>
      <w:del w:id="105" w:author="Brisson, Nicholas" w:date="2025-01-31T15:32:00Z">
        <w:r w:rsidR="004C3CC5" w:rsidRPr="004C3CC5" w:rsidDel="004B1D84">
          <w:rPr>
            <w:rFonts w:ascii="Verdana" w:hAnsi="Verdana"/>
          </w:rPr>
          <w:delText>Similarly</w:delText>
        </w:r>
      </w:del>
      <w:ins w:id="106" w:author="Brisson, Nicholas" w:date="2025-01-31T15:32:00Z">
        <w:r w:rsidR="004B1D84">
          <w:rPr>
            <w:rFonts w:ascii="Verdana" w:hAnsi="Verdana"/>
          </w:rPr>
          <w:t>An alternative</w:t>
        </w:r>
      </w:ins>
      <w:del w:id="107" w:author="Brisson, Nicholas" w:date="2025-01-31T15:32:00Z">
        <w:r w:rsidR="004C3CC5" w:rsidRPr="004C3CC5" w:rsidDel="004B1D84">
          <w:rPr>
            <w:rFonts w:ascii="Verdana" w:hAnsi="Verdana"/>
          </w:rPr>
          <w:delText xml:space="preserve">, another </w:delText>
        </w:r>
        <w:commentRangeStart w:id="108"/>
        <w:commentRangeStart w:id="109"/>
        <w:r w:rsidR="004C3CC5" w:rsidRPr="004C3CC5" w:rsidDel="004B1D84">
          <w:rPr>
            <w:rFonts w:ascii="Verdana" w:hAnsi="Verdana"/>
          </w:rPr>
          <w:delText>common</w:delText>
        </w:r>
      </w:del>
      <w:r w:rsidR="004C3CC5" w:rsidRPr="004C3CC5">
        <w:rPr>
          <w:rFonts w:ascii="Verdana" w:hAnsi="Verdana"/>
        </w:rPr>
        <w:t xml:space="preserve"> </w:t>
      </w:r>
      <w:commentRangeEnd w:id="108"/>
      <w:r w:rsidR="004C3CC5">
        <w:rPr>
          <w:rStyle w:val="CommentReference"/>
        </w:rPr>
        <w:commentReference w:id="108"/>
      </w:r>
      <w:commentRangeEnd w:id="109"/>
      <w:r w:rsidR="004B1D84">
        <w:rPr>
          <w:rStyle w:val="CommentReference"/>
        </w:rPr>
        <w:commentReference w:id="109"/>
      </w:r>
      <w:r w:rsidR="004C3CC5" w:rsidRPr="004C3CC5">
        <w:rPr>
          <w:rFonts w:ascii="Verdana" w:hAnsi="Verdana"/>
        </w:rPr>
        <w:t xml:space="preserve">method is landmark-based tracking, where anatomical points are manually identified and tracked through subsequent frames using template matching, </w:t>
      </w:r>
      <w:del w:id="110" w:author="Brisson, Nicholas" w:date="2025-01-31T15:32:00Z">
        <w:r w:rsidR="004C3CC5" w:rsidRPr="004C3CC5" w:rsidDel="004B1D84">
          <w:rPr>
            <w:rFonts w:ascii="Verdana" w:hAnsi="Verdana"/>
          </w:rPr>
          <w:delText xml:space="preserve">which </w:delText>
        </w:r>
      </w:del>
      <w:r w:rsidR="004C3CC5" w:rsidRPr="004C3CC5">
        <w:rPr>
          <w:rFonts w:ascii="Verdana" w:hAnsi="Verdana"/>
        </w:rPr>
        <w:t>allow</w:t>
      </w:r>
      <w:ins w:id="111" w:author="Brisson, Nicholas" w:date="2025-01-31T15:32:00Z">
        <w:r w:rsidR="004B1D84">
          <w:rPr>
            <w:rFonts w:ascii="Verdana" w:hAnsi="Verdana"/>
          </w:rPr>
          <w:t>ing</w:t>
        </w:r>
      </w:ins>
      <w:del w:id="112" w:author="Brisson, Nicholas" w:date="2025-01-31T15:32:00Z">
        <w:r w:rsidR="004C3CC5" w:rsidRPr="004C3CC5" w:rsidDel="004B1D84">
          <w:rPr>
            <w:rFonts w:ascii="Verdana" w:hAnsi="Verdana"/>
          </w:rPr>
          <w:delText>s</w:delText>
        </w:r>
      </w:del>
      <w:r w:rsidR="004C3CC5" w:rsidRPr="004C3CC5">
        <w:rPr>
          <w:rFonts w:ascii="Verdana" w:hAnsi="Verdana"/>
        </w:rPr>
        <w:t xml:space="preserve"> for direct frame-to-frame motion estimation. However, </w:t>
      </w:r>
      <w:r w:rsidR="004C3CC5" w:rsidRPr="004C3CC5">
        <w:rPr>
          <w:rFonts w:ascii="Verdana" w:hAnsi="Verdana"/>
        </w:rPr>
        <w:lastRenderedPageBreak/>
        <w:t xml:space="preserve">this approach </w:t>
      </w:r>
      <w:commentRangeStart w:id="113"/>
      <w:r w:rsidR="004C3CC5" w:rsidRPr="004C3CC5">
        <w:rPr>
          <w:rFonts w:ascii="Verdana" w:hAnsi="Verdana"/>
        </w:rPr>
        <w:t>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B04E3">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4C3CC5" w:rsidRPr="004C3CC5">
        <w:rPr>
          <w:rFonts w:ascii="Verdana" w:hAnsi="Verdana"/>
        </w:rPr>
        <w:t>[16]</w:t>
      </w:r>
      <w:r w:rsidR="004C3CC5">
        <w:rPr>
          <w:rFonts w:ascii="Verdana" w:hAnsi="Verdana"/>
        </w:rPr>
        <w:fldChar w:fldCharType="end"/>
      </w:r>
      <w:r w:rsidR="004C3CC5">
        <w:rPr>
          <w:rFonts w:ascii="Verdana" w:hAnsi="Verdana"/>
        </w:rPr>
        <w:t>.</w:t>
      </w:r>
      <w:commentRangeEnd w:id="113"/>
      <w:r w:rsidR="004B1D84">
        <w:rPr>
          <w:rStyle w:val="CommentReference"/>
        </w:rPr>
        <w:commentReference w:id="113"/>
      </w:r>
    </w:p>
    <w:p w14:paraId="12C3A659" w14:textId="14A70C87"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2B04E3">
        <w:rPr>
          <w:rFonts w:ascii="Verdana" w:hAnsi="Verdana"/>
        </w:rPr>
        <w:instrText xml:space="preserve"> ADDIN ZOTERO_ITEM CSL_CITATION {"citationID":"p4vCncNo","properties":{"formattedCitation":"[22]","plainCitation":"[22]","noteIndex":0},"citationItems":[{"id":36,"uris":["http://zotero.org/users/13606484/items/KR2N8TTJ"],"itemData":{"id":36,"type":"article-journal","container-title":"IEEE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0F385C" w:rsidRPr="000F385C">
        <w:rPr>
          <w:rFonts w:ascii="Verdana" w:hAnsi="Verdana"/>
        </w:rPr>
        <w:t>[22]</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2B04E3">
        <w:rPr>
          <w:rFonts w:ascii="Verdana" w:hAnsi="Verdana"/>
        </w:rPr>
        <w:instrText xml:space="preserve"> ADDIN ZOTERO_ITEM CSL_CITATION {"citationID":"QiAS0M9U","properties":{"formattedCitation":"[23]","plainCitation":"[23]","noteIndex":0},"citationItems":[{"id":98,"uris":["http://zotero.org/users/13606484/items/E8AJSJU6"],"itemData":{"id":98,"type":"article-journal","abstract":"An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0F385C" w:rsidRPr="000F385C">
        <w:rPr>
          <w:rFonts w:ascii="Verdana" w:hAnsi="Verdana"/>
        </w:rPr>
        <w:t>[23]</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ins w:id="114" w:author="Brisson, Nicholas" w:date="2025-01-31T15:45:00Z">
        <w:r w:rsidR="000509F4">
          <w:rPr>
            <w:rFonts w:ascii="Verdana" w:hAnsi="Verdana"/>
          </w:rPr>
          <w:t xml:space="preserve"> or </w:t>
        </w:r>
      </w:ins>
      <w:ins w:id="115" w:author="Brisson, Nicholas" w:date="2025-01-31T15:46:00Z">
        <w:r w:rsidR="000509F4" w:rsidRPr="004C3CC5">
          <w:rPr>
            <w:rFonts w:ascii="Verdana" w:hAnsi="Verdana"/>
          </w:rPr>
          <w:t>landmark-based tracking</w:t>
        </w:r>
      </w:ins>
      <w:r w:rsidR="008278D4">
        <w:rPr>
          <w:rFonts w:ascii="Verdana" w:hAnsi="Verdana"/>
        </w:rPr>
        <w:t xml:space="preserve">, our technique </w:t>
      </w:r>
      <w:ins w:id="116" w:author="Brisson, Nicholas" w:date="2025-01-31T15:49:00Z">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ins>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del w:id="117" w:author="Brisson, Nicholas" w:date="2025-01-31T15:47:00Z">
        <w:r w:rsidR="0061056A" w:rsidRPr="0061056A" w:rsidDel="000509F4">
          <w:rPr>
            <w:rFonts w:ascii="Verdana" w:hAnsi="Verdana"/>
          </w:rPr>
          <w:delText>Additionally, in contrast to landmark-based approache</w:delText>
        </w:r>
      </w:del>
      <w:del w:id="118" w:author="Brisson, Nicholas" w:date="2025-01-31T15:48:00Z">
        <w:r w:rsidR="0061056A" w:rsidRPr="0061056A" w:rsidDel="000509F4">
          <w:rPr>
            <w:rFonts w:ascii="Verdana" w:hAnsi="Verdana"/>
          </w:rPr>
          <w:delText>s that rely on manually selected discrete points, our method utilizes the entire bone boundary information for more robust tracking.</w:delText>
        </w:r>
        <w:r w:rsidR="00A82462" w:rsidDel="000509F4">
          <w:rPr>
            <w:rFonts w:ascii="Verdana" w:hAnsi="Verdana"/>
          </w:rPr>
          <w:delText xml:space="preserve"> </w:delText>
        </w:r>
      </w:del>
      <w:del w:id="119" w:author="Brisson, Nicholas" w:date="2025-01-31T15:49:00Z">
        <w:r w:rsidR="007D2E71" w:rsidRPr="007D2E71" w:rsidDel="000509F4">
          <w:rPr>
            <w:rFonts w:ascii="Verdana" w:hAnsi="Verdana"/>
          </w:rPr>
          <w:delText xml:space="preserve">A </w:delText>
        </w:r>
      </w:del>
      <w:del w:id="120" w:author="Brisson, Nicholas" w:date="2025-01-31T15:50:00Z">
        <w:r w:rsidR="007D2E71" w:rsidRPr="007D2E71" w:rsidDel="000509F4">
          <w:rPr>
            <w:rFonts w:ascii="Verdana" w:hAnsi="Verdana"/>
          </w:rPr>
          <w:delText>s</w:delText>
        </w:r>
      </w:del>
      <w:ins w:id="121" w:author="Brisson, Nicholas" w:date="2025-01-31T15:50:00Z">
        <w:r w:rsidR="000509F4">
          <w:rPr>
            <w:rFonts w:ascii="Verdana" w:hAnsi="Verdana"/>
          </w:rPr>
          <w:t>S</w:t>
        </w:r>
      </w:ins>
      <w:r w:rsidR="007D2E71" w:rsidRPr="007D2E71">
        <w:rPr>
          <w:rFonts w:ascii="Verdana" w:hAnsi="Verdana"/>
        </w:rPr>
        <w:t>econdary aim</w:t>
      </w:r>
      <w:ins w:id="122" w:author="Brisson, Nicholas" w:date="2025-01-31T15:50:00Z">
        <w:r w:rsidR="000509F4">
          <w:rPr>
            <w:rFonts w:ascii="Verdana" w:hAnsi="Verdana"/>
          </w:rPr>
          <w:t xml:space="preserve">s were </w:t>
        </w:r>
      </w:ins>
      <w:del w:id="123" w:author="Brisson, Nicholas" w:date="2025-01-31T15:50:00Z">
        <w:r w:rsidR="007D2E71" w:rsidRPr="007D2E71" w:rsidDel="000509F4">
          <w:rPr>
            <w:rFonts w:ascii="Verdana" w:hAnsi="Verdana"/>
          </w:rPr>
          <w:delText xml:space="preserve"> was </w:delText>
        </w:r>
      </w:del>
      <w:ins w:id="124" w:author="Brisson, Nicholas" w:date="2025-01-31T15:50:00Z">
        <w:r w:rsidR="000509F4">
          <w:rPr>
            <w:rFonts w:ascii="Verdana" w:hAnsi="Verdana"/>
          </w:rPr>
          <w:t xml:space="preserve">(i) </w:t>
        </w:r>
      </w:ins>
      <w:r w:rsidR="007D2E71" w:rsidRPr="007D2E71">
        <w:rPr>
          <w:rFonts w:ascii="Verdana" w:hAnsi="Verdana"/>
        </w:rPr>
        <w:t xml:space="preserve">to </w:t>
      </w:r>
      <w:del w:id="125" w:author="Brisson, Nicholas" w:date="2025-01-31T15:52:00Z">
        <w:r w:rsidR="007D2E71" w:rsidRPr="007D2E71" w:rsidDel="00E01E2F">
          <w:rPr>
            <w:rFonts w:ascii="Verdana" w:hAnsi="Verdana"/>
          </w:rPr>
          <w:delText xml:space="preserve">subsequently </w:delText>
        </w:r>
      </w:del>
      <w:r w:rsidR="007D2E71" w:rsidRPr="007D2E71">
        <w:rPr>
          <w:rFonts w:ascii="Verdana" w:hAnsi="Verdana"/>
        </w:rPr>
        <w:t xml:space="preserve">use the processed data to </w:t>
      </w:r>
      <w:ins w:id="126" w:author="Brisson, Nicholas" w:date="2025-01-31T15:52:00Z">
        <w:r w:rsidR="00E01E2F">
          <w:rPr>
            <w:rFonts w:ascii="Verdana" w:hAnsi="Verdana"/>
          </w:rPr>
          <w:t xml:space="preserve">subsequently </w:t>
        </w:r>
      </w:ins>
      <w:r w:rsidR="007D2E71" w:rsidRPr="007D2E71">
        <w:rPr>
          <w:rFonts w:ascii="Verdana" w:hAnsi="Verdana"/>
        </w:rPr>
        <w:t xml:space="preserve">measure </w:t>
      </w:r>
      <w:r w:rsidR="007D2E71" w:rsidRPr="007D2E71">
        <w:rPr>
          <w:rFonts w:ascii="Verdana" w:hAnsi="Verdana"/>
          <w:highlight w:val="yellow"/>
        </w:rPr>
        <w:t>osteokinematics</w:t>
      </w:r>
      <w:r w:rsidR="007D2E71" w:rsidRPr="007D2E71">
        <w:rPr>
          <w:rFonts w:ascii="Verdana" w:hAnsi="Verdana"/>
        </w:rPr>
        <w:t>, more specifically, the relative motion between the proximal tibia and distal femur during the knee flexion-extension movement</w:t>
      </w:r>
      <w:ins w:id="127" w:author="Brisson, Nicholas" w:date="2025-01-31T15:50:00Z">
        <w:r w:rsidR="000509F4">
          <w:rPr>
            <w:rFonts w:ascii="Verdana" w:hAnsi="Verdana"/>
          </w:rPr>
          <w:t xml:space="preserve">; (ii) </w:t>
        </w:r>
      </w:ins>
      <w:del w:id="128" w:author="Brisson, Nicholas" w:date="2025-01-31T15:50:00Z">
        <w:r w:rsidR="007D2E71" w:rsidRPr="007D2E71" w:rsidDel="000509F4">
          <w:rPr>
            <w:rFonts w:ascii="Verdana" w:hAnsi="Verdana"/>
          </w:rPr>
          <w:delText xml:space="preserve">. </w:delText>
        </w:r>
        <w:r w:rsidR="000903EE" w:rsidRPr="000903EE" w:rsidDel="000509F4">
          <w:rPr>
            <w:rFonts w:ascii="Verdana" w:hAnsi="Verdana"/>
          </w:rPr>
          <w:delText xml:space="preserve">Additionally, we </w:delText>
        </w:r>
      </w:del>
      <w:ins w:id="129" w:author="Brisson, Nicholas" w:date="2025-01-31T15:50:00Z">
        <w:r w:rsidR="000509F4">
          <w:rPr>
            <w:rFonts w:ascii="Verdana" w:hAnsi="Verdana"/>
          </w:rPr>
          <w:t xml:space="preserve">to </w:t>
        </w:r>
      </w:ins>
      <w:r w:rsidR="000903EE" w:rsidRPr="000903EE">
        <w:rPr>
          <w:rFonts w:ascii="Verdana" w:hAnsi="Verdana"/>
        </w:rPr>
        <w:t>quantif</w:t>
      </w:r>
      <w:ins w:id="130" w:author="Brisson, Nicholas" w:date="2025-01-31T15:50:00Z">
        <w:r w:rsidR="000509F4">
          <w:rPr>
            <w:rFonts w:ascii="Verdana" w:hAnsi="Verdana"/>
          </w:rPr>
          <w:t>y</w:t>
        </w:r>
      </w:ins>
      <w:del w:id="131" w:author="Brisson, Nicholas" w:date="2025-01-31T15:50:00Z">
        <w:r w:rsidR="000903EE" w:rsidRPr="000903EE" w:rsidDel="000509F4">
          <w:rPr>
            <w:rFonts w:ascii="Verdana" w:hAnsi="Verdana"/>
          </w:rPr>
          <w:delText>ied</w:delText>
        </w:r>
      </w:del>
      <w:r w:rsidR="000903EE" w:rsidRPr="000903EE">
        <w:rPr>
          <w:rFonts w:ascii="Verdana" w:hAnsi="Verdana"/>
        </w:rPr>
        <w:t xml:space="preserve"> the bone boundary alignment error of our semi-automated approach</w:t>
      </w:r>
      <w:ins w:id="132" w:author="Brisson, Nicholas" w:date="2025-01-31T15:50:00Z">
        <w:r w:rsidR="000509F4">
          <w:rPr>
            <w:rFonts w:ascii="Verdana" w:hAnsi="Verdana"/>
          </w:rPr>
          <w:t>;</w:t>
        </w:r>
      </w:ins>
      <w:r w:rsidR="000903EE" w:rsidRPr="000903EE">
        <w:rPr>
          <w:rFonts w:ascii="Verdana" w:hAnsi="Verdana"/>
        </w:rPr>
        <w:t xml:space="preserve"> and </w:t>
      </w:r>
      <w:ins w:id="133" w:author="Brisson, Nicholas" w:date="2025-01-31T15:51:00Z">
        <w:r w:rsidR="000509F4">
          <w:rPr>
            <w:rFonts w:ascii="Verdana" w:hAnsi="Verdana"/>
          </w:rPr>
          <w:t xml:space="preserve">(iii) </w:t>
        </w:r>
      </w:ins>
      <w:ins w:id="134" w:author="Brisson, Nicholas" w:date="2025-01-31T15:53:00Z">
        <w:r w:rsidR="00E01E2F">
          <w:rPr>
            <w:rFonts w:ascii="Verdana" w:hAnsi="Verdana"/>
          </w:rPr>
          <w:t xml:space="preserve">to </w:t>
        </w:r>
      </w:ins>
      <w:r w:rsidR="000903EE" w:rsidRPr="000903EE">
        <w:rPr>
          <w:rFonts w:ascii="Verdana" w:hAnsi="Verdana"/>
        </w:rPr>
        <w:t>compare</w:t>
      </w:r>
      <w:del w:id="135" w:author="Brisson, Nicholas" w:date="2025-01-31T15:51:00Z">
        <w:r w:rsidR="000903EE" w:rsidRPr="000903EE" w:rsidDel="000509F4">
          <w:rPr>
            <w:rFonts w:ascii="Verdana" w:hAnsi="Verdana"/>
          </w:rPr>
          <w:delText>d</w:delText>
        </w:r>
      </w:del>
      <w:r w:rsidR="000903EE" w:rsidRPr="000903EE">
        <w:rPr>
          <w:rFonts w:ascii="Verdana" w:hAnsi="Verdana"/>
        </w:rPr>
        <w:t xml:space="preserv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Five healthy volunteers (three males and two females, 24-39 years old, body mass 55-90 kg) participated in this study. Dynamic MRI scans were acquired for the left leg of each participant using a 3 T clinical whole-body MRI scanner (</w:t>
      </w:r>
      <w:proofErr w:type="spellStart"/>
      <w:r>
        <w:rPr>
          <w:rFonts w:ascii="Verdana" w:hAnsi="Verdana"/>
        </w:rPr>
        <w:t>MAGNETOM</w:t>
      </w:r>
      <w:proofErr w:type="spellEnd"/>
      <w:r>
        <w:rPr>
          <w:rFonts w:ascii="Verdana" w:hAnsi="Verdana"/>
        </w:rPr>
        <w:t xml:space="preserve"> Prisma, Siemens Healthineers).</w:t>
      </w:r>
    </w:p>
    <w:p w14:paraId="11F9C593" w14:textId="5F81BA87"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2B04E3">
        <w:rPr>
          <w:rFonts w:ascii="Verdana" w:hAnsi="Verdana"/>
        </w:rPr>
        <w:instrText xml:space="preserve"> ADDIN ZOTERO_ITEM CSL_CITATION {"citationID":"R43nCaHI","properties":{"formattedCitation":"[24]","plainCitation":"[24]","noteIndex":0},"citationItems":[{"id":38,"uris":["http://zotero.org/users/13606484/items/3GHZ4QKR"],"itemData":{"id":38,"type":"article-journal","abstract":"Introduction: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B04E3">
        <w:rPr>
          <w:rFonts w:ascii="Cambria Math" w:hAnsi="Cambria Math" w:cs="Cambria Math"/>
        </w:rPr>
        <w:instrText>∼</w:instrText>
      </w:r>
      <w:r w:rsidR="002B04E3">
        <w:rPr>
          <w:rFonts w:ascii="Verdana" w:hAnsi="Verdana"/>
        </w:rPr>
        <w:instrText>40</w:instrText>
      </w:r>
      <w:r w:rsidR="002B04E3">
        <w:rPr>
          <w:rFonts w:ascii="Verdana" w:hAnsi="Verdana" w:cs="Verdana"/>
        </w:rPr>
        <w:instrText>◦</w:instrText>
      </w:r>
      <w:r w:rsidR="002B04E3">
        <w:rPr>
          <w:rFonts w:ascii="Verdana" w:hAnsi="Verdana"/>
        </w:rPr>
        <w:instrText xml:space="preserve"> of knee </w:instrText>
      </w:r>
      <w:r w:rsidR="002B04E3">
        <w:rPr>
          <w:rFonts w:ascii="Verdana" w:hAnsi="Verdana" w:cs="Verdana"/>
        </w:rPr>
        <w:instrText>ﬂ</w:instrText>
      </w:r>
      <w:r w:rsidR="002B04E3">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0F385C" w:rsidRPr="000F385C">
        <w:rPr>
          <w:rFonts w:ascii="Verdana" w:hAnsi="Verdana"/>
        </w:rPr>
        <w:t>[24]</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commentRangeStart w:id="136"/>
      <w:del w:id="137" w:author="Brisson, Nicholas" w:date="2025-01-31T15:55:00Z">
        <w:r w:rsidR="00ED4401" w:rsidDel="004761C9">
          <w:rPr>
            <w:rFonts w:ascii="Verdana" w:hAnsi="Verdana"/>
          </w:rPr>
          <w:delText>allowing o</w:delText>
        </w:r>
      </w:del>
      <w:del w:id="138" w:author="Brisson, Nicholas" w:date="2025-01-31T15:56:00Z">
        <w:r w:rsidR="00ED4401" w:rsidDel="004761C9">
          <w:rPr>
            <w:rFonts w:ascii="Verdana" w:hAnsi="Verdana"/>
          </w:rPr>
          <w:delText>nly</w:delText>
        </w:r>
      </w:del>
      <w:commentRangeEnd w:id="136"/>
      <w:r w:rsidR="004761C9">
        <w:rPr>
          <w:rStyle w:val="CommentReference"/>
        </w:rPr>
        <w:commentReference w:id="136"/>
      </w:r>
      <w:ins w:id="139" w:author="Brisson, Nicholas" w:date="2025-01-31T15:56:00Z">
        <w:r w:rsidR="004761C9">
          <w:rPr>
            <w:rFonts w:ascii="Verdana" w:hAnsi="Verdana"/>
          </w:rPr>
          <w:t>facilitating</w:t>
        </w:r>
      </w:ins>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w:t>
      </w:r>
      <w:r>
        <w:rPr>
          <w:rFonts w:ascii="Verdana" w:hAnsi="Verdana"/>
        </w:rPr>
        <w:lastRenderedPageBreak/>
        <w:t xml:space="preserve">straps 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CA210A8"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w:t>
      </w:r>
      <w:del w:id="140" w:author="Brisson, Nicholas" w:date="2025-01-31T16:59:00Z">
        <w:r w:rsidR="002E09E1" w:rsidDel="009D3859">
          <w:rPr>
            <w:rFonts w:ascii="Verdana" w:eastAsia="Verdana" w:hAnsi="Verdana" w:cs="Verdana"/>
          </w:rPr>
          <w:delText>two-dimensional (</w:delText>
        </w:r>
      </w:del>
      <w:proofErr w:type="spellStart"/>
      <w:r>
        <w:rPr>
          <w:rFonts w:ascii="Verdana" w:eastAsia="Verdana" w:hAnsi="Verdana" w:cs="Verdana"/>
        </w:rPr>
        <w:t>2D</w:t>
      </w:r>
      <w:proofErr w:type="spellEnd"/>
      <w:del w:id="141" w:author="Brisson, Nicholas" w:date="2025-01-31T16:59:00Z">
        <w:r w:rsidR="002E09E1" w:rsidDel="009D3859">
          <w:rPr>
            <w:rFonts w:ascii="Verdana" w:eastAsia="Verdana" w:hAnsi="Verdana" w:cs="Verdana"/>
          </w:rPr>
          <w:delText>)</w:delText>
        </w:r>
      </w:del>
      <w:r>
        <w:rPr>
          <w:rFonts w:ascii="Verdana" w:eastAsia="Verdana" w:hAnsi="Verdana" w:cs="Verdana"/>
        </w:rPr>
        <w:t xml:space="preserve"> radial golden-angle gradient echo FLASH sequence </w:t>
      </w:r>
      <w:r>
        <w:rPr>
          <w:rFonts w:ascii="Verdana" w:eastAsia="Verdana" w:hAnsi="Verdana" w:cs="Verdana"/>
        </w:rPr>
        <w:fldChar w:fldCharType="begin"/>
      </w:r>
      <w:r w:rsidR="002B04E3">
        <w:rPr>
          <w:rFonts w:ascii="Verdana" w:eastAsia="Verdana" w:hAnsi="Verdana" w:cs="Verdana"/>
        </w:rPr>
        <w:instrText xml:space="preserve"> ADDIN ZOTERO_ITEM CSL_CITATION {"citationID":"rmLVeIiE","properties":{"formattedCitation":"[25,26]","plainCitation":"[25,26]","noteIndex":0},"citationItems":[{"id":14,"uris":["http://zotero.org/users/13606484/items/LFU7F3I4"],"itemData":{"id":14,"type":"article-journal","abstract":"In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B04E3">
        <w:rPr>
          <w:rFonts w:ascii="Cambria Math" w:eastAsia="Verdana" w:hAnsi="Cambria Math" w:cs="Cambria Math"/>
        </w:rPr>
        <w:instrText>‐</w:instrText>
      </w:r>
      <w:r w:rsidR="002B04E3">
        <w:rPr>
          <w:rFonts w:ascii="Verdana" w:eastAsia="Verdana" w:hAnsi="Verdana" w:cs="Verdana"/>
        </w:rPr>
        <w:instrText>ratio–based cardiac cine imaging by using interspersed one</w:instrText>
      </w:r>
      <w:r w:rsidR="002B04E3">
        <w:rPr>
          <w:rFonts w:ascii="Cambria Math" w:eastAsia="Verdana" w:hAnsi="Cambria Math" w:cs="Cambria Math"/>
        </w:rPr>
        <w:instrText>‐</w:instrText>
      </w:r>
      <w:r w:rsidR="002B04E3">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B04E3">
        <w:rPr>
          <w:rFonts w:ascii="Cambria Math" w:eastAsia="Verdana" w:hAnsi="Cambria Math" w:cs="Cambria Math"/>
        </w:rPr>
        <w:instrText>‐</w:instrText>
      </w:r>
      <w:r w:rsidR="002B04E3">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B04E3">
        <w:rPr>
          <w:rFonts w:ascii="Cambria Math" w:eastAsia="Verdana" w:hAnsi="Cambria Math" w:cs="Cambria Math"/>
        </w:rPr>
        <w:instrText>‐</w:instrText>
      </w:r>
      <w:r w:rsidR="002B04E3">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B04E3">
        <w:rPr>
          <w:rFonts w:ascii="Cambria Math" w:eastAsia="Verdana" w:hAnsi="Cambria Math" w:cs="Cambria Math"/>
        </w:rPr>
        <w:instrText>‐</w:instrText>
      </w:r>
      <w:r w:rsidR="002B04E3">
        <w:rPr>
          <w:rFonts w:ascii="Verdana" w:eastAsia="Verdana" w:hAnsi="Verdana" w:cs="Verdana"/>
        </w:rPr>
        <w:instrText>to</w:instrText>
      </w:r>
      <w:r w:rsidR="002B04E3">
        <w:rPr>
          <w:rFonts w:ascii="Cambria Math" w:eastAsia="Verdana" w:hAnsi="Cambria Math" w:cs="Cambria Math"/>
        </w:rPr>
        <w:instrText>‐</w:instrText>
      </w:r>
      <w:r w:rsidR="002B04E3">
        <w:rPr>
          <w:rFonts w:ascii="Verdana" w:eastAsia="Verdana" w:hAnsi="Verdana" w:cs="Verdana"/>
        </w:rPr>
        <w:instrText>noise ratio (SNR) and contrast</w:instrText>
      </w:r>
      <w:r w:rsidR="002B04E3">
        <w:rPr>
          <w:rFonts w:ascii="Cambria Math" w:eastAsia="Verdana" w:hAnsi="Cambria Math" w:cs="Cambria Math"/>
        </w:rPr>
        <w:instrText>‐</w:instrText>
      </w:r>
      <w:r w:rsidR="002B04E3">
        <w:rPr>
          <w:rFonts w:ascii="Verdana" w:eastAsia="Verdana" w:hAnsi="Verdana" w:cs="Verdana"/>
        </w:rPr>
        <w:instrText>to</w:instrText>
      </w:r>
      <w:r w:rsidR="002B04E3">
        <w:rPr>
          <w:rFonts w:ascii="Cambria Math" w:eastAsia="Verdana" w:hAnsi="Cambria Math" w:cs="Cambria Math"/>
        </w:rPr>
        <w:instrText>‐</w:instrText>
      </w:r>
      <w:r w:rsidR="002B04E3">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B04E3">
        <w:rPr>
          <w:rFonts w:ascii="Cambria Math" w:eastAsia="Verdana" w:hAnsi="Cambria Math" w:cs="Cambria Math"/>
        </w:rPr>
        <w:instrText>‐</w:instrText>
      </w:r>
      <w:r w:rsidR="002B04E3">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B04E3">
        <w:rPr>
          <w:rFonts w:ascii="Cambria Math" w:eastAsia="Verdana" w:hAnsi="Cambria Math" w:cs="Cambria Math"/>
        </w:rPr>
        <w:instrText>‐</w:instrText>
      </w:r>
      <w:r w:rsidR="002B04E3">
        <w:rPr>
          <w:rFonts w:ascii="Verdana" w:eastAsia="Verdana" w:hAnsi="Verdana" w:cs="Verdana"/>
        </w:rPr>
        <w:instrText>ratio radial MRI using one</w:instrText>
      </w:r>
      <w:r w:rsidR="002B04E3">
        <w:rPr>
          <w:rFonts w:ascii="Cambria Math" w:eastAsia="Verdana" w:hAnsi="Cambria Math" w:cs="Cambria Math"/>
        </w:rPr>
        <w:instrText>‐</w:instrText>
      </w:r>
      <w:r w:rsidR="002B04E3">
        <w:rPr>
          <w:rFonts w:ascii="Verdana" w:eastAsia="Verdana" w:hAnsi="Verdana" w:cs="Verdana"/>
        </w:rPr>
        <w:instrText>dimensional navigators","volume":"40","author":[{"family":"Krämer","given":"Martin"},{"family":"Herrmann","given":"Karl</w:instrText>
      </w:r>
      <w:r w:rsidR="002B04E3">
        <w:rPr>
          <w:rFonts w:ascii="Cambria Math" w:eastAsia="Verdana" w:hAnsi="Cambria Math" w:cs="Cambria Math"/>
        </w:rPr>
        <w:instrText>‐</w:instrText>
      </w:r>
      <w:r w:rsidR="002B04E3">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[25,26]</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xml:space="preserve">, field of view of [192×192×3] mm, matrix size of [176×176×1], voxel size of [1.09×1.09×1] mm, and repetition time of 5.8 </w:t>
      </w:r>
      <w:proofErr w:type="spellStart"/>
      <w:r>
        <w:rPr>
          <w:rFonts w:ascii="Verdana" w:eastAsia="Verdana" w:hAnsi="Verdana" w:cs="Verdana"/>
        </w:rPr>
        <w:t>ms.</w:t>
      </w:r>
      <w:proofErr w:type="spellEnd"/>
      <w:r>
        <w:rPr>
          <w:rFonts w:ascii="Verdana" w:eastAsia="Verdana" w:hAnsi="Verdana" w:cs="Verdana"/>
        </w:rPr>
        <w:t xml:space="preserve">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4500A57E"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an optical fiber position sensor (</w:t>
      </w:r>
      <w:proofErr w:type="spellStart"/>
      <w:r>
        <w:rPr>
          <w:rFonts w:ascii="Verdana" w:eastAsia="Verdana" w:hAnsi="Verdana" w:cs="Verdana"/>
        </w:rPr>
        <w:t>MR338-Y10C10</w:t>
      </w:r>
      <w:proofErr w:type="spellEnd"/>
      <w:r>
        <w:rPr>
          <w:rFonts w:ascii="Verdana" w:eastAsia="Verdana" w:hAnsi="Verdana" w:cs="Verdana"/>
        </w:rPr>
        <w:t xml:space="preserve">,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The optical signals were converted to electrical signals by a controller unit (</w:t>
      </w:r>
      <w:proofErr w:type="spellStart"/>
      <w:r>
        <w:rPr>
          <w:rFonts w:ascii="Verdana" w:eastAsia="Verdana" w:hAnsi="Verdana" w:cs="Verdana"/>
        </w:rPr>
        <w:t>MR330</w:t>
      </w:r>
      <w:proofErr w:type="spellEnd"/>
      <w:r>
        <w:rPr>
          <w:rFonts w:ascii="Verdana" w:eastAsia="Verdana" w:hAnsi="Verdana" w:cs="Verdana"/>
        </w:rPr>
        <w:t xml:space="preserve">,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w:t>
      </w:r>
      <w:proofErr w:type="spellStart"/>
      <w:r>
        <w:rPr>
          <w:rFonts w:ascii="Verdana" w:eastAsia="Verdana" w:hAnsi="Verdana" w:cs="Verdana"/>
        </w:rPr>
        <w:t>1208FS</w:t>
      </w:r>
      <w:proofErr w:type="spellEnd"/>
      <w:r>
        <w:rPr>
          <w:rFonts w:ascii="Verdana" w:eastAsia="Verdana" w:hAnsi="Verdana" w:cs="Verdana"/>
        </w:rPr>
        <w:t xml:space="preserve">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w:t>
      </w:r>
      <w:r>
        <w:rPr>
          <w:rFonts w:ascii="Verdana" w:eastAsia="Verdana" w:hAnsi="Verdana" w:cs="Verdana"/>
        </w:rPr>
        <w:lastRenderedPageBreak/>
        <w:t xml:space="preserve">golden-angle k-space data were then sorted into two degree windows of knee rotation </w:t>
      </w:r>
      <w:r>
        <w:rPr>
          <w:rFonts w:ascii="Verdana" w:eastAsia="Verdana" w:hAnsi="Verdana" w:cs="Verdana"/>
        </w:rPr>
        <w:fldChar w:fldCharType="begin"/>
      </w:r>
      <w:r w:rsidR="002B04E3">
        <w:rPr>
          <w:rFonts w:ascii="Verdana" w:eastAsia="Verdana" w:hAnsi="Verdana" w:cs="Verdana"/>
        </w:rPr>
        <w:instrText xml:space="preserve"> ADDIN ZOTERO_ITEM CSL_CITATION {"citationID":"dvSfYDgi","properties":{"formattedCitation":"[27]","plainCitation":"[27]","noteIndex":0},"citationItems":[{"id":39,"uris":["http://zotero.org/users/13606484/items/Z5TTFMES"],"itemData":{"id":39,"type":"article-journal","abstract":"To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[27]</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2B04E3">
        <w:rPr>
          <w:rFonts w:ascii="Verdana" w:eastAsia="Verdana" w:hAnsi="Verdana" w:cs="Verdana"/>
        </w:rPr>
        <w:instrText xml:space="preserve"> ADDIN ZOTERO_ITEM CSL_CITATION {"citationID":"awOFoVY7","properties":{"formattedCitation":"[28]","plainCitation":"[28]","noteIndex":0},"citationItems":[{"id":358,"uris":["http://zotero.org/users/13606484/items/ZWA7FMSX"],"itemData":{"id":358,"type":"article-journal","container-title":"Journal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[28]</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2B04E3">
        <w:rPr>
          <w:rFonts w:ascii="Verdana" w:eastAsia="Verdana" w:hAnsi="Verdana" w:cs="Verdana"/>
        </w:rPr>
        <w:instrText xml:space="preserve"> ADDIN ZOTERO_ITEM CSL_CITATION {"citationID":"FnW9aHsM","properties":{"formattedCitation":"[29,30]","plainCitation":"[29,30]","noteIndex":0},"citationItems":[{"id":390,"uris":["http://zotero.org/users/13606484/items/JWJYB7YH"],"itemData":{"id":390,"type":"article-journal","container-title":"Foundations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[29,30]</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2ED40106"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ins w:id="142" w:author="Brisson, Nicholas" w:date="2025-01-31T16:05:00Z">
        <w:r w:rsidR="00F500E8">
          <w:rPr>
            <w:rFonts w:ascii="Verdana" w:eastAsia="Verdana" w:hAnsi="Verdana" w:cs="Verdana"/>
          </w:rPr>
          <w:t>(</w:t>
        </w:r>
      </w:ins>
      <w:r w:rsidR="00587C5E">
        <w:rPr>
          <w:rFonts w:ascii="Verdana" w:eastAsia="Verdana" w:hAnsi="Verdana" w:cs="Verdana"/>
        </w:rPr>
        <w:t xml:space="preserve">from a flexed position </w:t>
      </w:r>
      <w:r>
        <w:rPr>
          <w:rFonts w:ascii="Verdana" w:eastAsia="Verdana" w:hAnsi="Verdana" w:cs="Verdana"/>
        </w:rPr>
        <w:t xml:space="preserve">to </w:t>
      </w:r>
      <w:ins w:id="143" w:author="Brisson, Nicholas" w:date="2025-01-31T16:04:00Z">
        <w:r w:rsidR="00F500E8">
          <w:rPr>
            <w:rFonts w:ascii="Verdana" w:eastAsia="Verdana" w:hAnsi="Verdana" w:cs="Verdana"/>
          </w:rPr>
          <w:t xml:space="preserve">an </w:t>
        </w:r>
      </w:ins>
      <w:r>
        <w:rPr>
          <w:rFonts w:ascii="Verdana" w:eastAsia="Verdana" w:hAnsi="Verdana" w:cs="Verdana"/>
        </w:rPr>
        <w:t xml:space="preserve">extended position, back to </w:t>
      </w:r>
      <w:ins w:id="144" w:author="Brisson, Nicholas" w:date="2025-01-31T16:05:00Z">
        <w:r w:rsidR="00F500E8">
          <w:rPr>
            <w:rFonts w:ascii="Verdana" w:eastAsia="Verdana" w:hAnsi="Verdana" w:cs="Verdana"/>
          </w:rPr>
          <w:t xml:space="preserve">a </w:t>
        </w:r>
      </w:ins>
      <w:r>
        <w:rPr>
          <w:rFonts w:ascii="Verdana" w:eastAsia="Verdana" w:hAnsi="Verdana" w:cs="Verdana"/>
        </w:rPr>
        <w:t>flexed position</w:t>
      </w:r>
      <w:ins w:id="145" w:author="Brisson, Nicholas" w:date="2025-01-31T16:05:00Z">
        <w:r w:rsidR="00F500E8">
          <w:rPr>
            <w:rFonts w:ascii="Verdana" w:eastAsia="Verdana" w:hAnsi="Verdana" w:cs="Verdana"/>
          </w:rPr>
          <w:t>)</w:t>
        </w:r>
      </w:ins>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56CD6042"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2B04E3">
        <w:rPr>
          <w:rFonts w:ascii="Verdana" w:eastAsia="Verdana" w:hAnsi="Verdana" w:cs="Verdana"/>
        </w:rPr>
        <w:instrText xml:space="preserve"> ADDIN ZOTERO_ITEM CSL_CITATION {"citationID":"YbX0tnUx","properties":{"formattedCitation":"[22]","plainCitation":"[22]","noteIndex":0},"citationItems":[{"id":36,"uris":["http://zotero.org/users/13606484/items/KR2N8TTJ"],"itemData":{"id":36,"type":"article-journal","container-title":"IEEE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[22]</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1464EDF5"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2B04E3">
        <w:rPr>
          <w:rFonts w:ascii="Verdana" w:eastAsia="Verdana" w:hAnsi="Verdana" w:cs="Verdana"/>
        </w:rPr>
        <w:instrText xml:space="preserve"> ADDIN ZOTERO_ITEM CSL_CITATION {"citationID":"wfk4x0Jg","properties":{"formattedCitation":"[23]","plainCitation":"[23]","noteIndex":0},"citationItems":[{"id":98,"uris":["http://zotero.org/users/13606484/items/E8AJSJU6"],"itemData":{"id":98,"type":"article-journal","abstract":"An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[23]</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w:t>
      </w:r>
      <w:r>
        <w:rPr>
          <w:rFonts w:ascii="Verdana" w:eastAsia="Verdana" w:hAnsi="Verdana" w:cs="Verdana"/>
        </w:rPr>
        <w:lastRenderedPageBreak/>
        <w:t xml:space="preserve">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ins w:id="146" w:author="Brisson, Nicholas" w:date="2025-01-31T16:06:00Z">
        <w:r w:rsidR="006017BB">
          <w:rPr>
            <w:rFonts w:ascii="Verdana" w:eastAsia="Verdana" w:hAnsi="Verdana" w:cs="Verdana"/>
          </w:rPr>
          <w:t>,</w:t>
        </w:r>
      </w:ins>
      <w:r w:rsidR="002E61A2">
        <w:rPr>
          <w:rFonts w:ascii="Verdana" w:eastAsia="Verdana" w:hAnsi="Verdana" w:cs="Verdana"/>
        </w:rPr>
        <w:t xml:space="preserve"> and</w:t>
      </w:r>
      <w:r>
        <w:rPr>
          <w:rFonts w:ascii="Verdana" w:eastAsia="Verdana" w:hAnsi="Verdana" w:cs="Verdana"/>
        </w:rPr>
        <w:t xml:space="preserve"> then applied consistently across all datasets and frames. </w:t>
      </w:r>
    </w:p>
    <w:p w14:paraId="0CDABA8D" w14:textId="4717A682" w:rsidR="00C00687" w:rsidRDefault="008278D4">
      <w:pPr>
        <w:spacing w:line="360" w:lineRule="auto"/>
        <w:jc w:val="both"/>
      </w:pPr>
      <w:r>
        <w:rPr>
          <w:rFonts w:ascii="Verdana" w:eastAsia="Verdana" w:hAnsi="Verdana" w:cs="Verdana"/>
        </w:rPr>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2B04E3">
        <w:rPr>
          <w:rFonts w:ascii="Verdana" w:eastAsia="Verdana" w:hAnsi="Verdana" w:cs="Verdana"/>
        </w:rPr>
        <w:instrText xml:space="preserve"> ADDIN ZOTERO_ITEM CSL_CITATION {"citationID":"Ac8vNC6L","properties":{"formattedCitation":"[31]","plainCitation":"[31]","noteIndex":0},"citationItems":[{"id":360,"uris":["http://zotero.org/users/13606484/items/TARBP5PZ"],"itemData":{"id":360,"type":"paper-conference","container-title":"Proc.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[31]</w:t>
      </w:r>
      <w:r>
        <w:rPr>
          <w:rFonts w:ascii="Verdana" w:eastAsia="Verdana" w:hAnsi="Verdana" w:cs="Verdana"/>
        </w:rPr>
        <w:fldChar w:fldCharType="end"/>
      </w:r>
      <w:r w:rsidR="00464BE5">
        <w:rPr>
          <w:rFonts w:ascii="Verdana" w:eastAsia="Verdana" w:hAnsi="Verdana" w:cs="Verdana"/>
        </w:rPr>
        <w:t xml:space="preserve"> and</w:t>
      </w:r>
      <w:del w:id="147" w:author="Brisson, Nicholas" w:date="2025-01-31T16:08:00Z">
        <w:r w:rsidR="00464BE5" w:rsidDel="006017BB">
          <w:rPr>
            <w:rFonts w:ascii="Verdana" w:eastAsia="Verdana" w:hAnsi="Verdana" w:cs="Verdana"/>
          </w:rPr>
          <w:delText xml:space="preserve"> </w:delText>
        </w:r>
      </w:del>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2B04E3">
        <w:rPr>
          <w:rFonts w:ascii="Verdana" w:eastAsia="Verdana" w:hAnsi="Verdana" w:cs="Verdana"/>
        </w:rPr>
        <w:instrText xml:space="preserve"> ADDIN ZOTERO_ITEM CSL_CITATION {"citationID":"mnRsz9gi","properties":{"formattedCitation":"[32]","plainCitation":"[32]","noteIndex":0},"citationItems":[{"id":341,"uris":["http://zotero.org/users/13606484/items/JPMV4STU"],"itemData":{"id":341,"type":"book","collection-title":"Applied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[32]</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1B9E1BCA" w:rsidR="00C00687" w:rsidRDefault="008278D4">
      <w:pPr>
        <w:spacing w:line="360" w:lineRule="auto"/>
        <w:jc w:val="both"/>
        <w:rPr>
          <w:rFonts w:ascii="Verdana" w:eastAsia="Verdana" w:hAnsi="Verdana" w:cs="Verdana"/>
        </w:rPr>
      </w:pPr>
      <w:r>
        <w:rPr>
          <w:rFonts w:ascii="Verdana" w:eastAsia="Verdana" w:hAnsi="Verdana" w:cs="Verdana"/>
        </w:rPr>
        <w:t xml:space="preserve">(IV) </w:t>
      </w:r>
      <w:commentRangeStart w:id="148"/>
      <w:commentRangeStart w:id="149"/>
      <w:commentRangeStart w:id="150"/>
      <w:r>
        <w:rPr>
          <w:rFonts w:ascii="Verdana" w:eastAsia="Verdana" w:hAnsi="Verdana" w:cs="Verdana"/>
        </w:rPr>
        <w:t>Transformation Computation:</w:t>
      </w:r>
      <w:commentRangeEnd w:id="148"/>
      <w:r w:rsidR="00042078">
        <w:rPr>
          <w:rStyle w:val="CommentReference"/>
        </w:rPr>
        <w:commentReference w:id="148"/>
      </w:r>
      <w:commentRangeEnd w:id="149"/>
      <w:r w:rsidR="0000600B">
        <w:rPr>
          <w:rStyle w:val="CommentReference"/>
        </w:rPr>
        <w:commentReference w:id="149"/>
      </w:r>
      <w:commentRangeEnd w:id="150"/>
      <w:r w:rsidR="006017BB">
        <w:rPr>
          <w:rStyle w:val="CommentReference"/>
        </w:rPr>
        <w:commentReference w:id="150"/>
      </w:r>
      <w:r>
        <w:rPr>
          <w:rFonts w:ascii="Verdana" w:eastAsia="Verdana" w:hAnsi="Verdana" w:cs="Verdana"/>
        </w:rPr>
        <w:t xml:space="preserve"> Frame</w:t>
      </w:r>
      <w:ins w:id="151" w:author="Brisson, Nicholas" w:date="2025-01-31T16:07:00Z">
        <w:r w:rsidR="006017BB">
          <w:rPr>
            <w:rFonts w:ascii="Verdana" w:eastAsia="Verdana" w:hAnsi="Verdana" w:cs="Verdana"/>
          </w:rPr>
          <w:t>-</w:t>
        </w:r>
      </w:ins>
      <w:del w:id="152" w:author="Brisson, Nicholas" w:date="2025-01-31T16:07:00Z">
        <w:r w:rsidDel="006017BB">
          <w:rPr>
            <w:rFonts w:ascii="Verdana" w:eastAsia="Verdana" w:hAnsi="Verdana" w:cs="Verdana"/>
          </w:rPr>
          <w:delText xml:space="preserve"> </w:delText>
        </w:r>
      </w:del>
      <w:r>
        <w:rPr>
          <w:rFonts w:ascii="Verdana" w:eastAsia="Verdana" w:hAnsi="Verdana" w:cs="Verdana"/>
        </w:rPr>
        <w:t>to</w:t>
      </w:r>
      <w:ins w:id="153" w:author="Brisson, Nicholas" w:date="2025-01-31T16:08:00Z">
        <w:r w:rsidR="006017BB">
          <w:rPr>
            <w:rFonts w:ascii="Verdana" w:eastAsia="Verdana" w:hAnsi="Verdana" w:cs="Verdana"/>
          </w:rPr>
          <w:t>-</w:t>
        </w:r>
      </w:ins>
      <w:del w:id="154" w:author="Brisson, Nicholas" w:date="2025-01-31T16:08:00Z">
        <w:r w:rsidDel="006017BB">
          <w:rPr>
            <w:rFonts w:ascii="Verdana" w:eastAsia="Verdana" w:hAnsi="Verdana" w:cs="Verdana"/>
          </w:rPr>
          <w:delText xml:space="preserve"> </w:delText>
        </w:r>
      </w:del>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w:t>
      </w:r>
      <w:commentRangeStart w:id="155"/>
      <w:del w:id="156" w:author="Brisson, Nicholas" w:date="2025-01-31T16:10:00Z">
        <w:r w:rsidR="003D48F8" w:rsidRPr="003D48F8" w:rsidDel="00D65743">
          <w:rPr>
            <w:rFonts w:ascii="Verdana" w:eastAsia="Verdana" w:hAnsi="Verdana" w:cs="Verdana"/>
          </w:rPr>
          <w:delText xml:space="preserve">(orange dots) </w:delText>
        </w:r>
      </w:del>
      <w:commentRangeEnd w:id="155"/>
      <w:r w:rsidR="00D65743">
        <w:rPr>
          <w:rStyle w:val="CommentReference"/>
        </w:rPr>
        <w:commentReference w:id="155"/>
      </w:r>
      <w:r w:rsidR="003D48F8" w:rsidRPr="003D48F8">
        <w:rPr>
          <w:rFonts w:ascii="Verdana" w:eastAsia="Verdana" w:hAnsi="Verdana" w:cs="Verdana"/>
        </w:rPr>
        <w:t>to match the bone edges in a new position.</w:t>
      </w:r>
      <w:r>
        <w:rPr>
          <w:rFonts w:ascii="Verdana" w:eastAsia="Verdana" w:hAnsi="Verdana" w:cs="Verdana"/>
        </w:rPr>
        <w:t xml:space="preserve"> </w:t>
      </w:r>
      <w:r w:rsidR="0007747C" w:rsidRPr="0007747C">
        <w:rPr>
          <w:rFonts w:ascii="Verdana" w:eastAsia="Verdana" w:hAnsi="Verdana" w:cs="Verdana"/>
        </w:rPr>
        <w:t xml:space="preserve">When the transformation parameters are optimally computed, the transformed points </w:t>
      </w:r>
      <w:del w:id="157" w:author="Brisson, Nicholas" w:date="2025-01-31T16:11:00Z">
        <w:r w:rsidR="0007747C" w:rsidRPr="0007747C" w:rsidDel="00D65743">
          <w:rPr>
            <w:rFonts w:ascii="Verdana" w:eastAsia="Verdana" w:hAnsi="Verdana" w:cs="Verdana"/>
          </w:rPr>
          <w:delText xml:space="preserve">(green dots) </w:delText>
        </w:r>
      </w:del>
      <w:r w:rsidR="0007747C" w:rsidRPr="0007747C">
        <w:rPr>
          <w:rFonts w:ascii="Verdana" w:eastAsia="Verdana" w:hAnsi="Verdana" w:cs="Verdana"/>
        </w:rPr>
        <w:t>should align perfectly with the binary edge</w:t>
      </w:r>
      <w:del w:id="158" w:author="Brisson, Nicholas" w:date="2025-01-31T16:11:00Z">
        <w:r w:rsidR="0007747C" w:rsidRPr="0007747C" w:rsidDel="00D65743">
          <w:rPr>
            <w:rFonts w:ascii="Verdana" w:eastAsia="Verdana" w:hAnsi="Verdana" w:cs="Verdana"/>
          </w:rPr>
          <w:delText xml:space="preserve"> (shown in white)</w:delText>
        </w:r>
      </w:del>
      <w:r w:rsidR="0007747C" w:rsidRPr="0007747C">
        <w:rPr>
          <w:rFonts w:ascii="Verdana" w:eastAsia="Verdana" w:hAnsi="Verdana" w:cs="Verdana"/>
        </w:rPr>
        <w:t xml:space="preserve"> in the new position.</w:t>
      </w:r>
    </w:p>
    <w:p w14:paraId="5291BDA6" w14:textId="416C7BA3" w:rsidR="00C00687" w:rsidRDefault="008278D4">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This function quantified the total distance between the transformed reference points (established along the bone edges in the initial frame) and the detected bone edges in the target frame, </w:t>
      </w:r>
      <w:commentRangeStart w:id="159"/>
      <w:r>
        <w:rPr>
          <w:rFonts w:ascii="Verdana" w:eastAsia="Verdana" w:hAnsi="Verdana" w:cs="Verdana"/>
        </w:rPr>
        <w:t xml:space="preserve">with a perfect alignment resulting in an output of 0. </w:t>
      </w:r>
      <w:commentRangeEnd w:id="159"/>
      <w:r w:rsidR="00D65743">
        <w:rPr>
          <w:rStyle w:val="CommentReference"/>
        </w:rPr>
        <w:commentReference w:id="159"/>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02EBC203" w14:textId="3A838E3A"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2B04E3">
        <w:rPr>
          <w:rFonts w:ascii="Verdana" w:eastAsia="Verdana" w:hAnsi="Verdana" w:cs="Verdana"/>
        </w:rPr>
        <w:instrText xml:space="preserve"> ADDIN ZOTERO_ITEM CSL_CITATION {"citationID":"4O5myLmp","properties":{"formattedCitation":"[33]","plainCitation":"[33]","noteIndex":0},"citationItems":[{"id":132,"uris":["http://zotero.org/users/13606484/items/DQU2LQ4M"],"itemData":{"id":132,"type":"article-journal","container-title":"The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[33]</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w:t>
      </w:r>
      <w:r>
        <w:rPr>
          <w:rFonts w:ascii="Verdana" w:eastAsia="Verdana" w:hAnsi="Verdana" w:cs="Verdana"/>
        </w:rPr>
        <w:lastRenderedPageBreak/>
        <w:t xml:space="preserve">the parameters were obtained for all the frames, any manual segmentation of the bones drawn in the first frame could be automatically transformed to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ins w:id="160" w:author="Brisson, Nicholas" w:date="2025-01-31T16:13:00Z">
        <w:r w:rsidR="00EC1B73">
          <w:rPr>
            <w:rFonts w:ascii="Verdana" w:eastAsia="Verdana" w:hAnsi="Verdana" w:cs="Verdana"/>
          </w:rPr>
          <w:t xml:space="preserve">, providing </w:t>
        </w:r>
      </w:ins>
      <w:del w:id="161" w:author="Brisson, Nicholas" w:date="2025-01-31T16:13:00Z">
        <w:r w:rsidR="00B079C8" w:rsidRPr="00B079C8" w:rsidDel="00EC1B73">
          <w:rPr>
            <w:rFonts w:ascii="Verdana" w:eastAsia="Verdana" w:hAnsi="Verdana" w:cs="Verdana"/>
          </w:rPr>
          <w:delText xml:space="preserve">. This provided </w:delText>
        </w:r>
      </w:del>
      <w:r w:rsidR="00B079C8" w:rsidRPr="00B079C8">
        <w:rPr>
          <w:rFonts w:ascii="Verdana" w:eastAsia="Verdana" w:hAnsi="Verdana" w:cs="Verdana"/>
        </w:rPr>
        <w:t>the average distance in millimeters between the transformed reference points and their corresponding detected bone edges in each frame</w:t>
      </w:r>
      <w:ins w:id="162" w:author="Brisson, Nicholas" w:date="2025-01-31T16:13:00Z">
        <w:r w:rsidR="00EC1B73">
          <w:rPr>
            <w:rFonts w:ascii="Verdana" w:eastAsia="Verdana" w:hAnsi="Verdana" w:cs="Verdana"/>
          </w:rPr>
          <w:t>.</w:t>
        </w:r>
      </w:ins>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9F719A" w:rsidRPr="009F719A">
        <w:rPr>
          <w:rFonts w:ascii="Verdana" w:eastAsia="Verdana" w:hAnsi="Verdana" w:cs="Verdana"/>
          <w:highlight w:val="yellow"/>
          <w:u w:val="single"/>
        </w:rPr>
        <w:t>Osteokinematic</w:t>
      </w:r>
      <w:r w:rsidR="00B81186">
        <w:rPr>
          <w:rFonts w:ascii="Verdana" w:eastAsia="Verdana" w:hAnsi="Verdana" w:cs="Verdana"/>
          <w:u w:val="single"/>
        </w:rPr>
        <w:t xml:space="preserve"> Analysis</w:t>
      </w:r>
      <w:commentRangeStart w:id="163"/>
      <w:commentRangeStart w:id="164"/>
      <w:commentRangeEnd w:id="163"/>
      <w:r w:rsidR="00A01A7C">
        <w:rPr>
          <w:rStyle w:val="CommentReference"/>
        </w:rPr>
        <w:commentReference w:id="163"/>
      </w:r>
      <w:commentRangeEnd w:id="164"/>
      <w:r w:rsidR="00B81186">
        <w:rPr>
          <w:rStyle w:val="CommentReference"/>
        </w:rPr>
        <w:commentReference w:id="164"/>
      </w:r>
    </w:p>
    <w:p w14:paraId="7997EFB6" w14:textId="5793023D"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2B04E3">
        <w:rPr>
          <w:rFonts w:ascii="Verdana" w:hAnsi="Verdana"/>
        </w:rPr>
        <w:instrText xml:space="preserve"> ADDIN ZOTERO_ITEM CSL_CITATION {"citationID":"Jl6dS0ok","properties":{"formattedCitation":"[34]","plainCitation":"[34]","noteIndex":0},"citationItems":[{"id":361,"uris":["http://zotero.org/users/13606484/items/P24V6AWL"],"itemData":{"id":361,"type":"software","abstract":"napari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0F385C" w:rsidRPr="000F385C">
        <w:rPr>
          <w:rFonts w:ascii="Verdana" w:hAnsi="Verdana"/>
        </w:rPr>
        <w:t>[34]</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the </w:t>
      </w:r>
      <w:del w:id="165" w:author="Brisson, Nicholas" w:date="2025-01-31T16:16:00Z">
        <w:r w:rsidRPr="00542F55" w:rsidDel="00DD4683">
          <w:rPr>
            <w:rFonts w:ascii="Verdana" w:hAnsi="Verdana"/>
          </w:rPr>
          <w:delText xml:space="preserve">femur and </w:delText>
        </w:r>
      </w:del>
      <w:r w:rsidRPr="00542F55">
        <w:rPr>
          <w:rFonts w:ascii="Verdana" w:hAnsi="Verdana"/>
        </w:rPr>
        <w:t>tibia</w:t>
      </w:r>
      <w:ins w:id="166" w:author="Brisson, Nicholas" w:date="2025-01-31T16:16:00Z">
        <w:r w:rsidR="00DD4683">
          <w:rPr>
            <w:rFonts w:ascii="Verdana" w:hAnsi="Verdana"/>
          </w:rPr>
          <w:t xml:space="preserve"> and femur</w:t>
        </w:r>
      </w:ins>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ins w:id="167" w:author="Brisson, Nicholas" w:date="2025-01-31T16:18:00Z">
        <w:r w:rsidR="008827DD">
          <w:rPr>
            <w:rFonts w:ascii="Verdana" w:hAnsi="Verdana"/>
          </w:rPr>
          <w:t xml:space="preserve">bone </w:t>
        </w:r>
      </w:ins>
      <w:r w:rsidR="00F6418F" w:rsidRPr="00F6418F">
        <w:rPr>
          <w:rFonts w:ascii="Verdana" w:hAnsi="Verdana"/>
        </w:rPr>
        <w:t>tracking across all frames.</w:t>
      </w:r>
    </w:p>
    <w:p w14:paraId="54D40191" w14:textId="2B8A7CF8" w:rsidR="00C00687" w:rsidRDefault="008278D4">
      <w:pPr>
        <w:spacing w:line="360" w:lineRule="auto"/>
        <w:jc w:val="both"/>
        <w:rPr>
          <w:rFonts w:ascii="Verdana" w:hAnsi="Verdana"/>
        </w:rPr>
      </w:pPr>
      <w:del w:id="168" w:author="Brisson, Nicholas" w:date="2025-01-31T16:18:00Z">
        <w:r w:rsidDel="008827DD">
          <w:rPr>
            <w:rFonts w:ascii="Verdana" w:hAnsi="Verdana"/>
          </w:rPr>
          <w:delText xml:space="preserve">For both semi-automated </w:delText>
        </w:r>
        <w:r w:rsidR="000608AB" w:rsidDel="008827DD">
          <w:rPr>
            <w:rFonts w:ascii="Verdana" w:hAnsi="Verdana"/>
          </w:rPr>
          <w:delText xml:space="preserve">and manual </w:delText>
        </w:r>
        <w:r w:rsidDel="008827DD">
          <w:rPr>
            <w:rFonts w:ascii="Verdana" w:hAnsi="Verdana"/>
          </w:rPr>
          <w:delText>segmentations,</w:delText>
        </w:r>
        <w:r w:rsidR="00B01E64" w:rsidDel="008827DD">
          <w:rPr>
            <w:rFonts w:ascii="Verdana" w:hAnsi="Verdana"/>
          </w:rPr>
          <w:delText xml:space="preserve"> </w:delText>
        </w:r>
        <w:r w:rsidR="00B01E64" w:rsidRPr="00B01E64" w:rsidDel="008827DD">
          <w:rPr>
            <w:rFonts w:ascii="Verdana" w:hAnsi="Verdana"/>
          </w:rPr>
          <w:delText>r</w:delText>
        </w:r>
      </w:del>
      <w:ins w:id="169" w:author="Brisson, Nicholas" w:date="2025-01-31T16:18:00Z">
        <w:r w:rsidR="008827DD">
          <w:rPr>
            <w:rFonts w:ascii="Verdana" w:hAnsi="Verdana"/>
          </w:rPr>
          <w:t>R</w:t>
        </w:r>
      </w:ins>
      <w:r w:rsidR="00B01E64" w:rsidRPr="00B01E64">
        <w:rPr>
          <w:rFonts w:ascii="Verdana" w:hAnsi="Verdana"/>
        </w:rPr>
        <w:t xml:space="preserve">elative bone positions </w:t>
      </w:r>
      <w:ins w:id="170" w:author="Brisson, Nicholas" w:date="2025-01-31T16:18:00Z">
        <w:r w:rsidR="008827DD">
          <w:rPr>
            <w:rFonts w:ascii="Verdana" w:hAnsi="Verdana"/>
          </w:rPr>
          <w:t xml:space="preserve">for both </w:t>
        </w:r>
      </w:ins>
      <w:ins w:id="171" w:author="Brisson, Nicholas" w:date="2025-01-31T16:19:00Z">
        <w:r w:rsidR="008827DD">
          <w:rPr>
            <w:rFonts w:ascii="Verdana" w:hAnsi="Verdana"/>
          </w:rPr>
          <w:t xml:space="preserve">the </w:t>
        </w:r>
      </w:ins>
      <w:ins w:id="172" w:author="Brisson, Nicholas" w:date="2025-01-31T16:18:00Z">
        <w:r w:rsidR="008827DD">
          <w:rPr>
            <w:rFonts w:ascii="Verdana" w:hAnsi="Verdana"/>
          </w:rPr>
          <w:t>semi-automated and manual segmentations</w:t>
        </w:r>
        <w:r w:rsidR="008827DD" w:rsidRPr="00B01E64">
          <w:rPr>
            <w:rFonts w:ascii="Verdana" w:hAnsi="Verdana"/>
          </w:rPr>
          <w:t xml:space="preserve"> </w:t>
        </w:r>
      </w:ins>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proofErr w:type="spellStart"/>
      <w:ins w:id="173" w:author="Brisson, Nicholas" w:date="2025-01-31T16:59:00Z">
        <w:r w:rsidR="009D3859">
          <w:rPr>
            <w:rFonts w:ascii="Verdana" w:hAnsi="Verdana"/>
          </w:rPr>
          <w:t>2D</w:t>
        </w:r>
      </w:ins>
      <w:proofErr w:type="spellEnd"/>
      <w:del w:id="174" w:author="Brisson, Nicholas" w:date="2025-01-31T16:59:00Z">
        <w:r w:rsidR="00B01E64" w:rsidRPr="00B01E64" w:rsidDel="009D3859">
          <w:rPr>
            <w:rFonts w:ascii="Verdana" w:hAnsi="Verdana"/>
          </w:rPr>
          <w:delText>two-dimensional</w:delText>
        </w:r>
      </w:del>
      <w:r w:rsidR="00B01E64" w:rsidRPr="00B01E64">
        <w:rPr>
          <w:rFonts w:ascii="Verdana" w:hAnsi="Verdana"/>
        </w:rPr>
        <w:t xml:space="preserve"> image coordinate system, with the origin at the top left corner and coordinates increasing downward and to the right.</w:t>
      </w:r>
      <w:r>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bone's position that is less sensitive to local variations in segmentation</w:t>
      </w:r>
      <w:r w:rsidR="008C0EE0">
        <w:rPr>
          <w:rFonts w:ascii="Verdana" w:hAnsi="Verdana"/>
        </w:rPr>
        <w:t xml:space="preserve">. </w:t>
      </w:r>
    </w:p>
    <w:p w14:paraId="644CF99B" w14:textId="1C33FE29"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'flexion cycle percentage' scale. </w:t>
      </w:r>
      <w:commentRangeStart w:id="175"/>
      <w:r w:rsidRPr="00C72B55">
        <w:rPr>
          <w:rFonts w:ascii="Verdana" w:hAnsi="Verdana"/>
        </w:rPr>
        <w:t xml:space="preserve">On this scale, -100% represents the position of maximum knee flexion at the start of the cycle, 0% represents the position of maximum knee extension at the middle of the cycle, and +100% represents the </w:t>
      </w:r>
      <w:ins w:id="176" w:author="Brisson, Nicholas" w:date="2025-01-31T16:25:00Z">
        <w:r w:rsidR="00D86C7C">
          <w:rPr>
            <w:rFonts w:ascii="Verdana" w:hAnsi="Verdana"/>
          </w:rPr>
          <w:t>position of (</w:t>
        </w:r>
      </w:ins>
      <w:r w:rsidRPr="00C72B55">
        <w:rPr>
          <w:rFonts w:ascii="Verdana" w:hAnsi="Verdana"/>
        </w:rPr>
        <w:t>return to</w:t>
      </w:r>
      <w:ins w:id="177" w:author="Brisson, Nicholas" w:date="2025-01-31T16:25:00Z">
        <w:r w:rsidR="00D86C7C">
          <w:rPr>
            <w:rFonts w:ascii="Verdana" w:hAnsi="Verdana"/>
          </w:rPr>
          <w:t>)</w:t>
        </w:r>
      </w:ins>
      <w:r w:rsidRPr="00C72B55">
        <w:rPr>
          <w:rFonts w:ascii="Verdana" w:hAnsi="Verdana"/>
        </w:rPr>
        <w:t xml:space="preserve"> maximum knee flexion at the end of the cycle.</w:t>
      </w:r>
      <w:commentRangeStart w:id="178"/>
      <w:commentRangeStart w:id="179"/>
      <w:commentRangeStart w:id="180"/>
      <w:del w:id="181" w:author="Brisson, Nicholas" w:date="2025-01-31T16:25:00Z">
        <w:r w:rsidR="008278D4" w:rsidDel="00D86C7C">
          <w:rPr>
            <w:rFonts w:ascii="Verdana" w:hAnsi="Verdana"/>
          </w:rPr>
          <w:delText>).</w:delText>
        </w:r>
      </w:del>
      <w:commentRangeEnd w:id="178"/>
      <w:r w:rsidR="00727363">
        <w:rPr>
          <w:rStyle w:val="CommentReference"/>
        </w:rPr>
        <w:commentReference w:id="178"/>
      </w:r>
      <w:commentRangeEnd w:id="179"/>
      <w:r>
        <w:rPr>
          <w:rStyle w:val="CommentReference"/>
        </w:rPr>
        <w:commentReference w:id="179"/>
      </w:r>
      <w:commentRangeEnd w:id="180"/>
      <w:r w:rsidR="00D86C7C">
        <w:rPr>
          <w:rStyle w:val="CommentReference"/>
        </w:rPr>
        <w:commentReference w:id="180"/>
      </w:r>
      <w:commentRangeEnd w:id="175"/>
      <w:r w:rsidR="00827909">
        <w:rPr>
          <w:rStyle w:val="CommentReference"/>
        </w:rPr>
        <w:commentReference w:id="175"/>
      </w:r>
    </w:p>
    <w:p w14:paraId="781098A8" w14:textId="789CA11D"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quantifies the distance between the transformed </w:t>
      </w:r>
      <w:r>
        <w:rPr>
          <w:rFonts w:ascii="Verdana" w:hAnsi="Verdana"/>
        </w:rPr>
        <w:lastRenderedPageBreak/>
        <w:t>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commentRangeStart w:id="182"/>
      <w:commentRangeStart w:id="183"/>
      <w:commentRangeStart w:id="184"/>
      <w:r>
        <w:rPr>
          <w:rFonts w:ascii="Verdana" w:hAnsi="Verdana"/>
          <w:u w:val="single"/>
        </w:rPr>
        <w:t>3. Results</w:t>
      </w:r>
      <w:commentRangeEnd w:id="182"/>
      <w:r w:rsidR="007E0154">
        <w:rPr>
          <w:rStyle w:val="CommentReference"/>
        </w:rPr>
        <w:commentReference w:id="182"/>
      </w:r>
      <w:commentRangeEnd w:id="183"/>
      <w:r w:rsidR="008E08D4">
        <w:rPr>
          <w:rStyle w:val="CommentReference"/>
        </w:rPr>
        <w:commentReference w:id="183"/>
      </w:r>
      <w:commentRangeEnd w:id="184"/>
      <w:r w:rsidR="00F818C9">
        <w:rPr>
          <w:rStyle w:val="CommentReference"/>
        </w:rPr>
        <w:commentReference w:id="184"/>
      </w:r>
    </w:p>
    <w:p w14:paraId="0C5AE928" w14:textId="1B50F8EE" w:rsidR="00C00687" w:rsidRDefault="008278D4">
      <w:pPr>
        <w:spacing w:line="360" w:lineRule="auto"/>
        <w:jc w:val="both"/>
        <w:rPr>
          <w:rFonts w:ascii="Verdana" w:hAnsi="Verdana"/>
        </w:rPr>
      </w:pPr>
      <w:r>
        <w:rPr>
          <w:rFonts w:ascii="Verdana" w:hAnsi="Verdana"/>
        </w:rPr>
        <w:t>The semi-automated tracking algorithm successfully tracked both the tibia</w:t>
      </w:r>
      <w:ins w:id="185" w:author="Brisson, Nicholas" w:date="2025-01-31T16:29:00Z">
        <w:r w:rsidR="00E10385">
          <w:rPr>
            <w:rFonts w:ascii="Verdana" w:hAnsi="Verdana"/>
          </w:rPr>
          <w:t>l</w:t>
        </w:r>
      </w:ins>
      <w:r>
        <w:rPr>
          <w:rFonts w:ascii="Verdana" w:hAnsi="Verdana"/>
        </w:rPr>
        <w:t xml:space="preserve"> and fem</w:t>
      </w:r>
      <w:ins w:id="186" w:author="Brisson, Nicholas" w:date="2025-01-31T16:32:00Z">
        <w:r w:rsidR="00E10385">
          <w:rPr>
            <w:rFonts w:ascii="Verdana" w:hAnsi="Verdana"/>
          </w:rPr>
          <w:t>oral</w:t>
        </w:r>
      </w:ins>
      <w:del w:id="187" w:author="Brisson, Nicholas" w:date="2025-01-31T16:32:00Z">
        <w:r w:rsidDel="00E10385">
          <w:rPr>
            <w:rFonts w:ascii="Verdana" w:hAnsi="Verdana"/>
          </w:rPr>
          <w:delText>ur</w:delText>
        </w:r>
      </w:del>
      <w:r>
        <w:rPr>
          <w:rFonts w:ascii="Verdana" w:hAnsi="Verdana"/>
        </w:rPr>
        <w:t xml:space="preserve"> </w:t>
      </w:r>
      <w:ins w:id="188" w:author="Brisson, Nicholas" w:date="2025-01-31T16:29:00Z">
        <w:r w:rsidR="00E10385">
          <w:rPr>
            <w:rFonts w:ascii="Verdana" w:hAnsi="Verdana"/>
          </w:rPr>
          <w:t xml:space="preserve">bone </w:t>
        </w:r>
      </w:ins>
      <w:r>
        <w:rPr>
          <w:rFonts w:ascii="Verdana" w:hAnsi="Verdana"/>
        </w:rPr>
        <w:t>edges throughout the motion cycle for all five subjects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ins w:id="189" w:author="Brisson, Nicholas" w:date="2025-01-31T16:30:00Z">
        <w:r w:rsidR="00E10385" w:rsidRPr="00164321">
          <w:rPr>
            <w:rFonts w:ascii="Verdana" w:hAnsi="Verdana"/>
          </w:rPr>
          <w:t xml:space="preserve">knee </w:t>
        </w:r>
      </w:ins>
      <w:r w:rsidR="00164321" w:rsidRPr="00164321">
        <w:rPr>
          <w:rFonts w:ascii="Verdana" w:hAnsi="Verdana"/>
        </w:rPr>
        <w:t xml:space="preserve">range of </w:t>
      </w:r>
      <w:del w:id="190" w:author="Brisson, Nicholas" w:date="2025-01-31T16:30:00Z">
        <w:r w:rsidR="00164321" w:rsidRPr="00164321" w:rsidDel="00E10385">
          <w:rPr>
            <w:rFonts w:ascii="Verdana" w:hAnsi="Verdana"/>
          </w:rPr>
          <w:delText xml:space="preserve">knee </w:delText>
        </w:r>
      </w:del>
      <w:r w:rsidR="00164321" w:rsidRPr="00164321">
        <w:rPr>
          <w:rFonts w:ascii="Verdana" w:hAnsi="Verdana"/>
        </w:rPr>
        <w:t>motion.</w:t>
      </w:r>
      <w:r w:rsidR="00164321">
        <w:rPr>
          <w:rFonts w:ascii="Verdana" w:hAnsi="Verdana"/>
        </w:rPr>
        <w:t xml:space="preserve"> </w:t>
      </w:r>
      <w:r w:rsidR="00EA1AE6" w:rsidRPr="00EA1AE6">
        <w:rPr>
          <w:rFonts w:ascii="Verdana" w:hAnsi="Verdana"/>
        </w:rPr>
        <w:t xml:space="preserve">When averaged across both bones, all frames, and all datasets, the alignment error between the transformed reference points and detected bone edges was 0.40 ± 0.02 mm. </w:t>
      </w:r>
      <w:commentRangeStart w:id="191"/>
      <w:commentRangeStart w:id="192"/>
      <w:r w:rsidR="009F719A" w:rsidRPr="009F719A">
        <w:rPr>
          <w:rFonts w:ascii="Verdana" w:hAnsi="Verdana"/>
        </w:rPr>
        <w:t>The segmentation time required by the semi-automated approach was less than 5 minutes per dataset, compared to approximately 15 minutes per dataset using the manual approach.</w:t>
      </w:r>
      <w:r w:rsidR="009F719A">
        <w:rPr>
          <w:rFonts w:ascii="Verdana" w:hAnsi="Verdana"/>
        </w:rPr>
        <w:t xml:space="preserve"> </w:t>
      </w:r>
      <w:commentRangeEnd w:id="191"/>
      <w:r w:rsidR="00E10385">
        <w:rPr>
          <w:rStyle w:val="CommentReference"/>
        </w:rPr>
        <w:commentReference w:id="191"/>
      </w:r>
      <w:commentRangeStart w:id="193"/>
      <w:commentRangeEnd w:id="192"/>
      <w:r w:rsidR="00E10385">
        <w:rPr>
          <w:rStyle w:val="CommentReference"/>
        </w:rPr>
        <w:commentReference w:id="192"/>
      </w:r>
      <w:r>
        <w:rPr>
          <w:rFonts w:ascii="Verdana" w:hAnsi="Verdana"/>
          <w:b/>
          <w:bCs/>
        </w:rPr>
        <w:t xml:space="preserve">Figure 3 </w:t>
      </w:r>
      <w:r>
        <w:rPr>
          <w:rFonts w:ascii="Verdana" w:hAnsi="Verdana"/>
        </w:rPr>
        <w:t xml:space="preserve">demonstrates the </w:t>
      </w:r>
      <w:ins w:id="194" w:author="Brisson, Nicholas" w:date="2025-01-31T16:31:00Z">
        <w:r w:rsidR="00E10385">
          <w:rPr>
            <w:rFonts w:ascii="Verdana" w:hAnsi="Verdana"/>
          </w:rPr>
          <w:t xml:space="preserve">bone </w:t>
        </w:r>
      </w:ins>
      <w:r>
        <w:rPr>
          <w:rFonts w:ascii="Verdana" w:hAnsi="Verdana"/>
        </w:rPr>
        <w:t xml:space="preserve">tracking results at different points in the </w:t>
      </w:r>
      <w:ins w:id="195" w:author="Brisson, Nicholas" w:date="2025-01-31T16:31:00Z">
        <w:r w:rsidR="00E10385">
          <w:rPr>
            <w:rFonts w:ascii="Verdana" w:hAnsi="Verdana"/>
          </w:rPr>
          <w:t xml:space="preserve">knee </w:t>
        </w:r>
      </w:ins>
      <w:r>
        <w:rPr>
          <w:rFonts w:ascii="Verdana" w:hAnsi="Verdana"/>
        </w:rPr>
        <w:t xml:space="preserve">motion cycle, showing the segmented bone contours overlaid on the original CINE frames. </w:t>
      </w:r>
      <w:commentRangeEnd w:id="193"/>
      <w:r w:rsidR="002A401D">
        <w:rPr>
          <w:rStyle w:val="CommentReference"/>
        </w:rPr>
        <w:commentReference w:id="193"/>
      </w:r>
    </w:p>
    <w:p w14:paraId="23653C64" w14:textId="5FB553E8" w:rsidR="00F72658" w:rsidRDefault="00EB01E5" w:rsidP="00752B28">
      <w:pPr>
        <w:spacing w:line="360" w:lineRule="auto"/>
        <w:jc w:val="both"/>
        <w:rPr>
          <w:ins w:id="196" w:author="Brisson, Nicholas" w:date="2025-01-31T16:50:00Z"/>
          <w:rFonts w:ascii="Verdana" w:hAnsi="Verdana"/>
        </w:rPr>
      </w:pPr>
      <w:r w:rsidRPr="00EB01E5">
        <w:rPr>
          <w:rFonts w:ascii="Verdana" w:hAnsi="Verdana"/>
          <w:b/>
          <w:bCs/>
        </w:rPr>
        <w:t>Figure 4</w:t>
      </w:r>
      <w:r w:rsidRPr="00EB01E5">
        <w:rPr>
          <w:rFonts w:ascii="Verdana" w:hAnsi="Verdana"/>
        </w:rPr>
        <w:t xml:space="preserve"> </w:t>
      </w:r>
      <w:ins w:id="197" w:author="Brisson, Nicholas" w:date="2025-01-31T16:39:00Z">
        <w:r w:rsidR="00827909">
          <w:rPr>
            <w:rFonts w:ascii="Verdana" w:hAnsi="Verdana"/>
          </w:rPr>
          <w:t xml:space="preserve">presents the </w:t>
        </w:r>
      </w:ins>
      <w:del w:id="198" w:author="Brisson, Nicholas" w:date="2025-01-31T16:39:00Z">
        <w:r w:rsidRPr="00EB01E5" w:rsidDel="00827909">
          <w:rPr>
            <w:rFonts w:ascii="Verdana" w:hAnsi="Verdana"/>
          </w:rPr>
          <w:delText xml:space="preserve">shows the </w:delText>
        </w:r>
      </w:del>
      <w:ins w:id="199" w:author="Brisson, Nicholas" w:date="2025-01-31T16:39:00Z">
        <w:r w:rsidR="00827909">
          <w:rPr>
            <w:rFonts w:ascii="Verdana" w:hAnsi="Verdana"/>
          </w:rPr>
          <w:t xml:space="preserve"> results of the </w:t>
        </w:r>
      </w:ins>
      <w:r w:rsidRPr="00EB01E5">
        <w:rPr>
          <w:rFonts w:ascii="Verdana" w:hAnsi="Verdana"/>
        </w:rPr>
        <w:t xml:space="preserve">quantitative </w:t>
      </w:r>
      <w:ins w:id="200" w:author="Brisson, Nicholas" w:date="2025-01-31T17:04:00Z">
        <w:r w:rsidR="00577E28" w:rsidRPr="00577E28">
          <w:rPr>
            <w:rFonts w:ascii="Verdana" w:hAnsi="Verdana"/>
            <w:highlight w:val="yellow"/>
            <w:rPrChange w:id="201" w:author="Brisson, Nicholas" w:date="2025-01-31T17:04:00Z">
              <w:rPr>
                <w:rFonts w:ascii="Verdana" w:hAnsi="Verdana"/>
              </w:rPr>
            </w:rPrChange>
          </w:rPr>
          <w:t>osteokinematic</w:t>
        </w:r>
        <w:r w:rsidR="00577E28">
          <w:rPr>
            <w:rFonts w:ascii="Verdana" w:hAnsi="Verdana"/>
          </w:rPr>
          <w:t xml:space="preserve"> </w:t>
        </w:r>
      </w:ins>
      <w:r w:rsidRPr="00EB01E5">
        <w:rPr>
          <w:rFonts w:ascii="Verdana" w:hAnsi="Verdana"/>
        </w:rPr>
        <w:t>analysis o</w:t>
      </w:r>
      <w:r w:rsidR="008267B0">
        <w:rPr>
          <w:rFonts w:ascii="Verdana" w:hAnsi="Verdana"/>
        </w:rPr>
        <w:t xml:space="preserve">f relative bone </w:t>
      </w:r>
      <w:r w:rsidRPr="00EB01E5">
        <w:rPr>
          <w:rFonts w:ascii="Verdana" w:hAnsi="Verdana"/>
        </w:rPr>
        <w:t xml:space="preserve">motion, which revealed </w:t>
      </w:r>
      <w:ins w:id="202" w:author="Brisson, Nicholas" w:date="2025-01-31T16:41:00Z">
        <w:r w:rsidR="00827909">
          <w:rPr>
            <w:rFonts w:ascii="Verdana" w:hAnsi="Verdana"/>
          </w:rPr>
          <w:t xml:space="preserve">generally </w:t>
        </w:r>
      </w:ins>
      <w:r w:rsidRPr="00EB01E5">
        <w:rPr>
          <w:rFonts w:ascii="Verdana" w:hAnsi="Verdana"/>
        </w:rPr>
        <w:t xml:space="preserve">consistent </w:t>
      </w:r>
      <w:ins w:id="203" w:author="Brisson, Nicholas" w:date="2025-01-31T16:39:00Z">
        <w:r w:rsidR="00827909">
          <w:rPr>
            <w:rFonts w:ascii="Verdana" w:hAnsi="Verdana"/>
          </w:rPr>
          <w:t xml:space="preserve">movement </w:t>
        </w:r>
      </w:ins>
      <w:r w:rsidRPr="00EB01E5">
        <w:rPr>
          <w:rFonts w:ascii="Verdana" w:hAnsi="Verdana"/>
        </w:rPr>
        <w:t xml:space="preserve">patterns across all subjects. The horizontal displacement of the tibial centroid relative to the femoral centroid showed a linear trend during both </w:t>
      </w:r>
      <w:ins w:id="204" w:author="Brisson, Nicholas" w:date="2025-01-31T16:41:00Z">
        <w:r w:rsidR="00827909">
          <w:rPr>
            <w:rFonts w:ascii="Verdana" w:hAnsi="Verdana"/>
          </w:rPr>
          <w:t xml:space="preserve">the knee </w:t>
        </w:r>
      </w:ins>
      <w:r w:rsidRPr="00EB01E5">
        <w:rPr>
          <w:rFonts w:ascii="Verdana" w:hAnsi="Verdana"/>
        </w:rPr>
        <w:t xml:space="preserve">extension and flexion phases, ranging from approximately 8 mm to 28 mm through the motion cycle. The vertical displacement remained relatively constant around 57 mm. Both </w:t>
      </w:r>
      <w:del w:id="205" w:author="Brisson, Nicholas" w:date="2025-01-31T16:46:00Z">
        <w:r w:rsidRPr="00EB01E5" w:rsidDel="00AB3FC8">
          <w:rPr>
            <w:rFonts w:ascii="Verdana" w:hAnsi="Verdana"/>
          </w:rPr>
          <w:delText xml:space="preserve">manual and </w:delText>
        </w:r>
      </w:del>
      <w:r w:rsidRPr="00EB01E5">
        <w:rPr>
          <w:rFonts w:ascii="Verdana" w:hAnsi="Verdana"/>
        </w:rPr>
        <w:t xml:space="preserve">semi-automated </w:t>
      </w:r>
      <w:ins w:id="206" w:author="Brisson, Nicholas" w:date="2025-01-31T16:46:00Z">
        <w:r w:rsidR="00AB3FC8">
          <w:rPr>
            <w:rFonts w:ascii="Verdana" w:hAnsi="Verdana"/>
          </w:rPr>
          <w:t xml:space="preserve">and manual </w:t>
        </w:r>
      </w:ins>
      <w:r w:rsidRPr="00EB01E5">
        <w:rPr>
          <w:rFonts w:ascii="Verdana" w:hAnsi="Verdana"/>
        </w:rPr>
        <w:t xml:space="preserve">methods demonstrated similar </w:t>
      </w:r>
      <w:ins w:id="207" w:author="Brisson, Nicholas" w:date="2025-01-31T16:46:00Z">
        <w:r w:rsidR="00AB3FC8">
          <w:rPr>
            <w:rFonts w:ascii="Verdana" w:hAnsi="Verdana"/>
          </w:rPr>
          <w:t xml:space="preserve">knee </w:t>
        </w:r>
      </w:ins>
      <w:r w:rsidRPr="00EB01E5">
        <w:rPr>
          <w:rFonts w:ascii="Verdana" w:hAnsi="Verdana"/>
        </w:rPr>
        <w:t xml:space="preserve">motion patterns, with the semi-automated method showing consistently smaller </w:t>
      </w:r>
      <w:ins w:id="208" w:author="Brisson, Nicholas" w:date="2025-01-31T16:49:00Z">
        <w:r w:rsidR="00F72658">
          <w:rPr>
            <w:rFonts w:ascii="Verdana" w:hAnsi="Verdana"/>
          </w:rPr>
          <w:t>variability</w:t>
        </w:r>
      </w:ins>
      <w:ins w:id="209" w:author="Brisson, Nicholas" w:date="2025-01-31T16:46:00Z">
        <w:r w:rsidR="00AB3FC8">
          <w:rPr>
            <w:rFonts w:ascii="Verdana" w:hAnsi="Verdana"/>
          </w:rPr>
          <w:t xml:space="preserve"> (</w:t>
        </w:r>
      </w:ins>
      <w:r w:rsidRPr="00EB01E5">
        <w:rPr>
          <w:rFonts w:ascii="Verdana" w:hAnsi="Verdana"/>
        </w:rPr>
        <w:t>standard deviations</w:t>
      </w:r>
      <w:ins w:id="210" w:author="Brisson, Nicholas" w:date="2025-01-31T16:51:00Z">
        <w:r w:rsidR="00F72658">
          <w:rPr>
            <w:rFonts w:ascii="Verdana" w:hAnsi="Verdana"/>
          </w:rPr>
          <w:t xml:space="preserve">, </w:t>
        </w:r>
        <w:commentRangeStart w:id="211"/>
        <w:proofErr w:type="spellStart"/>
        <w:r w:rsidR="00F72658">
          <w:rPr>
            <w:rFonts w:ascii="Verdana" w:hAnsi="Verdana"/>
          </w:rPr>
          <w:t>SDs</w:t>
        </w:r>
        <w:commentRangeEnd w:id="211"/>
        <w:proofErr w:type="spellEnd"/>
        <w:r w:rsidR="00F72658">
          <w:rPr>
            <w:rStyle w:val="CommentReference"/>
          </w:rPr>
          <w:commentReference w:id="211"/>
        </w:r>
      </w:ins>
      <w:ins w:id="212" w:author="Brisson, Nicholas" w:date="2025-01-31T16:46:00Z">
        <w:r w:rsidR="00AB3FC8">
          <w:rPr>
            <w:rFonts w:ascii="Verdana" w:hAnsi="Verdana"/>
          </w:rPr>
          <w:t>)</w:t>
        </w:r>
      </w:ins>
      <w:r w:rsidRPr="00EB01E5">
        <w:rPr>
          <w:rFonts w:ascii="Verdana" w:hAnsi="Verdana"/>
        </w:rPr>
        <w:t xml:space="preserve"> across all measurements.</w:t>
      </w:r>
      <w:r w:rsidR="00103A42">
        <w:rPr>
          <w:rFonts w:ascii="Verdana" w:hAnsi="Verdana"/>
        </w:rPr>
        <w:t xml:space="preserve"> </w:t>
      </w:r>
      <w:r w:rsidR="00752B28" w:rsidRPr="00752B28">
        <w:rPr>
          <w:rFonts w:ascii="Verdana" w:hAnsi="Verdana"/>
        </w:rPr>
        <w:t xml:space="preserve">For horizontal displacement, </w:t>
      </w:r>
      <w:del w:id="213" w:author="Brisson, Nicholas" w:date="2025-01-31T16:46:00Z">
        <w:r w:rsidR="00752B28" w:rsidRPr="00752B28" w:rsidDel="00AB3FC8">
          <w:rPr>
            <w:rFonts w:ascii="Verdana" w:hAnsi="Verdana"/>
          </w:rPr>
          <w:delText xml:space="preserve">the manual method showed standard deviations ranging from 2.23 to 3.32 mm, while </w:delText>
        </w:r>
      </w:del>
      <w:r w:rsidR="00752B28" w:rsidRPr="00752B28">
        <w:rPr>
          <w:rFonts w:ascii="Verdana" w:hAnsi="Verdana"/>
        </w:rPr>
        <w:t xml:space="preserve">the semi-automated method demonstrated lower variability </w:t>
      </w:r>
      <w:ins w:id="214" w:author="Brisson, Nicholas" w:date="2025-01-31T16:48:00Z">
        <w:r w:rsidR="00F72658">
          <w:rPr>
            <w:rFonts w:ascii="Verdana" w:hAnsi="Verdana"/>
          </w:rPr>
          <w:t>(</w:t>
        </w:r>
      </w:ins>
      <w:proofErr w:type="spellStart"/>
      <w:ins w:id="215" w:author="Brisson, Nicholas" w:date="2025-01-31T16:53:00Z">
        <w:r w:rsidR="00F72658">
          <w:rPr>
            <w:rFonts w:ascii="Verdana" w:hAnsi="Verdana"/>
          </w:rPr>
          <w:t>SDs</w:t>
        </w:r>
        <w:proofErr w:type="spellEnd"/>
        <w:r w:rsidR="008A6419">
          <w:rPr>
            <w:rFonts w:ascii="Verdana" w:hAnsi="Verdana"/>
          </w:rPr>
          <w:t xml:space="preserve"> </w:t>
        </w:r>
      </w:ins>
      <w:del w:id="216" w:author="Brisson, Nicholas" w:date="2025-01-31T16:48:00Z">
        <w:r w:rsidR="00752B28" w:rsidRPr="00752B28" w:rsidDel="00F72658">
          <w:rPr>
            <w:rFonts w:ascii="Verdana" w:hAnsi="Verdana"/>
          </w:rPr>
          <w:delText xml:space="preserve">with </w:delText>
        </w:r>
      </w:del>
      <w:del w:id="217" w:author="Brisson, Nicholas" w:date="2025-01-31T16:52:00Z">
        <w:r w:rsidR="00752B28" w:rsidRPr="00752B28" w:rsidDel="00F72658">
          <w:rPr>
            <w:rFonts w:ascii="Verdana" w:hAnsi="Verdana"/>
          </w:rPr>
          <w:delText xml:space="preserve">standard deviations </w:delText>
        </w:r>
      </w:del>
      <w:del w:id="218" w:author="Brisson, Nicholas" w:date="2025-01-31T16:49:00Z">
        <w:r w:rsidR="00752B28" w:rsidRPr="00752B28" w:rsidDel="00F72658">
          <w:rPr>
            <w:rFonts w:ascii="Verdana" w:hAnsi="Verdana"/>
          </w:rPr>
          <w:delText xml:space="preserve">between </w:delText>
        </w:r>
      </w:del>
      <w:ins w:id="219" w:author="Brisson, Nicholas" w:date="2025-01-31T16:49:00Z">
        <w:r w:rsidR="00F72658">
          <w:rPr>
            <w:rFonts w:ascii="Verdana" w:hAnsi="Verdana"/>
          </w:rPr>
          <w:t xml:space="preserve">of </w:t>
        </w:r>
      </w:ins>
      <w:r w:rsidR="00752B28" w:rsidRPr="00752B28">
        <w:rPr>
          <w:rFonts w:ascii="Verdana" w:hAnsi="Verdana"/>
        </w:rPr>
        <w:t>1.7</w:t>
      </w:r>
      <w:del w:id="220" w:author="Brisson, Nicholas" w:date="2025-01-31T16:49:00Z">
        <w:r w:rsidR="00752B28" w:rsidRPr="00752B28" w:rsidDel="00F72658">
          <w:rPr>
            <w:rFonts w:ascii="Verdana" w:hAnsi="Verdana"/>
          </w:rPr>
          <w:delText>0</w:delText>
        </w:r>
      </w:del>
      <w:ins w:id="221" w:author="Brisson, Nicholas" w:date="2025-01-31T16:49:00Z">
        <w:r w:rsidR="00F72658">
          <w:rPr>
            <w:rFonts w:ascii="Verdana" w:hAnsi="Verdana"/>
          </w:rPr>
          <w:t>–</w:t>
        </w:r>
      </w:ins>
      <w:del w:id="222" w:author="Brisson, Nicholas" w:date="2025-01-31T16:49:00Z">
        <w:r w:rsidR="00752B28" w:rsidRPr="00752B28" w:rsidDel="00F72658">
          <w:rPr>
            <w:rFonts w:ascii="Verdana" w:hAnsi="Verdana"/>
          </w:rPr>
          <w:delText xml:space="preserve"> and </w:delText>
        </w:r>
      </w:del>
      <w:r w:rsidR="00752B28" w:rsidRPr="00752B28">
        <w:rPr>
          <w:rFonts w:ascii="Verdana" w:hAnsi="Verdana"/>
        </w:rPr>
        <w:t>2.7</w:t>
      </w:r>
      <w:del w:id="223" w:author="Brisson, Nicholas" w:date="2025-01-31T16:49:00Z">
        <w:r w:rsidR="00752B28" w:rsidRPr="00752B28" w:rsidDel="00F72658">
          <w:rPr>
            <w:rFonts w:ascii="Verdana" w:hAnsi="Verdana"/>
          </w:rPr>
          <w:delText>2</w:delText>
        </w:r>
      </w:del>
      <w:r w:rsidR="00752B28" w:rsidRPr="00752B28">
        <w:rPr>
          <w:rFonts w:ascii="Verdana" w:hAnsi="Verdana"/>
        </w:rPr>
        <w:t xml:space="preserve"> mm</w:t>
      </w:r>
      <w:ins w:id="224" w:author="Brisson, Nicholas" w:date="2025-01-31T16:48:00Z">
        <w:r w:rsidR="00F72658">
          <w:rPr>
            <w:rFonts w:ascii="Verdana" w:hAnsi="Verdana"/>
          </w:rPr>
          <w:t>)</w:t>
        </w:r>
      </w:ins>
      <w:ins w:id="225" w:author="Brisson, Nicholas" w:date="2025-01-31T16:47:00Z">
        <w:r w:rsidR="00AB3FC8">
          <w:rPr>
            <w:rFonts w:ascii="Verdana" w:hAnsi="Verdana"/>
          </w:rPr>
          <w:t xml:space="preserve"> compared to the </w:t>
        </w:r>
        <w:r w:rsidR="00AB3FC8" w:rsidRPr="00752B28">
          <w:rPr>
            <w:rFonts w:ascii="Verdana" w:hAnsi="Verdana"/>
          </w:rPr>
          <w:t>manual method</w:t>
        </w:r>
      </w:ins>
      <w:ins w:id="226" w:author="Brisson, Nicholas" w:date="2025-01-31T16:48:00Z">
        <w:r w:rsidR="00F72658">
          <w:rPr>
            <w:rFonts w:ascii="Verdana" w:hAnsi="Verdana"/>
          </w:rPr>
          <w:t xml:space="preserve"> (</w:t>
        </w:r>
      </w:ins>
      <w:proofErr w:type="spellStart"/>
      <w:ins w:id="227" w:author="Brisson, Nicholas" w:date="2025-01-31T16:52:00Z">
        <w:r w:rsidR="00F72658">
          <w:rPr>
            <w:rFonts w:ascii="Verdana" w:hAnsi="Verdana"/>
          </w:rPr>
          <w:t>SDs</w:t>
        </w:r>
      </w:ins>
      <w:proofErr w:type="spellEnd"/>
      <w:ins w:id="228" w:author="Brisson, Nicholas" w:date="2025-01-31T16:47:00Z">
        <w:r w:rsidR="00AB3FC8" w:rsidRPr="00752B28">
          <w:rPr>
            <w:rFonts w:ascii="Verdana" w:hAnsi="Verdana"/>
          </w:rPr>
          <w:t xml:space="preserve"> </w:t>
        </w:r>
      </w:ins>
      <w:ins w:id="229" w:author="Brisson, Nicholas" w:date="2025-01-31T16:49:00Z">
        <w:r w:rsidR="00F72658">
          <w:rPr>
            <w:rFonts w:ascii="Verdana" w:hAnsi="Verdana"/>
          </w:rPr>
          <w:t xml:space="preserve">of </w:t>
        </w:r>
      </w:ins>
      <w:ins w:id="230" w:author="Brisson, Nicholas" w:date="2025-01-31T16:47:00Z">
        <w:r w:rsidR="00AB3FC8" w:rsidRPr="00752B28">
          <w:rPr>
            <w:rFonts w:ascii="Verdana" w:hAnsi="Verdana"/>
          </w:rPr>
          <w:t>2.2</w:t>
        </w:r>
      </w:ins>
      <w:ins w:id="231" w:author="Brisson, Nicholas" w:date="2025-01-31T16:49:00Z">
        <w:r w:rsidR="00F72658">
          <w:rPr>
            <w:rFonts w:ascii="Verdana" w:hAnsi="Verdana"/>
          </w:rPr>
          <w:t>–</w:t>
        </w:r>
      </w:ins>
      <w:ins w:id="232" w:author="Brisson, Nicholas" w:date="2025-01-31T16:47:00Z">
        <w:r w:rsidR="00AB3FC8" w:rsidRPr="00752B28">
          <w:rPr>
            <w:rFonts w:ascii="Verdana" w:hAnsi="Verdana"/>
          </w:rPr>
          <w:t>3.3 mm</w:t>
        </w:r>
      </w:ins>
      <w:ins w:id="233" w:author="Brisson, Nicholas" w:date="2025-01-31T16:48:00Z">
        <w:r w:rsidR="00F72658">
          <w:rPr>
            <w:rFonts w:ascii="Verdana" w:hAnsi="Verdana"/>
          </w:rPr>
          <w:t>)</w:t>
        </w:r>
      </w:ins>
      <w:r w:rsidR="00752B28" w:rsidRPr="00752B28">
        <w:rPr>
          <w:rFonts w:ascii="Verdana" w:hAnsi="Verdana"/>
        </w:rPr>
        <w:t>.</w:t>
      </w:r>
      <w:r w:rsidR="00752B28">
        <w:rPr>
          <w:rFonts w:ascii="Verdana" w:hAnsi="Verdana"/>
        </w:rPr>
        <w:t xml:space="preserve"> </w:t>
      </w:r>
      <w:r w:rsidR="00752B28" w:rsidRPr="00752B28">
        <w:rPr>
          <w:rFonts w:ascii="Verdana" w:hAnsi="Verdana"/>
        </w:rPr>
        <w:t>Similarly</w:t>
      </w:r>
      <w:ins w:id="234" w:author="Brisson, Nicholas" w:date="2025-01-31T16:49:00Z">
        <w:r w:rsidR="00F72658">
          <w:rPr>
            <w:rFonts w:ascii="Verdana" w:hAnsi="Verdana"/>
          </w:rPr>
          <w:t>,</w:t>
        </w:r>
      </w:ins>
      <w:r w:rsidR="00752B28" w:rsidRPr="00752B28">
        <w:rPr>
          <w:rFonts w:ascii="Verdana" w:hAnsi="Verdana"/>
        </w:rPr>
        <w:t xml:space="preserve"> for vertical displacement, </w:t>
      </w:r>
      <w:del w:id="235" w:author="Brisson, Nicholas" w:date="2025-01-31T16:50:00Z">
        <w:r w:rsidR="00752B28" w:rsidRPr="00752B28" w:rsidDel="00F72658">
          <w:rPr>
            <w:rFonts w:ascii="Verdana" w:hAnsi="Verdana"/>
          </w:rPr>
          <w:delText xml:space="preserve">the manual method's standard deviations ranged from 0.90 to 1.65 mm, compared to 0.65 to 1.17 mm for </w:delText>
        </w:r>
      </w:del>
      <w:r w:rsidR="00752B28" w:rsidRPr="00752B28">
        <w:rPr>
          <w:rFonts w:ascii="Verdana" w:hAnsi="Verdana"/>
        </w:rPr>
        <w:t>the semi-automated method</w:t>
      </w:r>
      <w:ins w:id="236" w:author="Brisson, Nicholas" w:date="2025-01-31T16:50:00Z">
        <w:r w:rsidR="00F72658">
          <w:rPr>
            <w:rFonts w:ascii="Verdana" w:hAnsi="Verdana"/>
          </w:rPr>
          <w:t xml:space="preserve"> showed lower variability (</w:t>
        </w:r>
        <w:proofErr w:type="spellStart"/>
        <w:r w:rsidR="00F72658">
          <w:rPr>
            <w:rFonts w:ascii="Verdana" w:hAnsi="Verdana"/>
          </w:rPr>
          <w:t>SD</w:t>
        </w:r>
      </w:ins>
      <w:ins w:id="237" w:author="Brisson, Nicholas" w:date="2025-01-31T16:51:00Z">
        <w:r w:rsidR="00F72658">
          <w:rPr>
            <w:rFonts w:ascii="Verdana" w:hAnsi="Verdana"/>
          </w:rPr>
          <w:t>s</w:t>
        </w:r>
      </w:ins>
      <w:proofErr w:type="spellEnd"/>
      <w:ins w:id="238" w:author="Brisson, Nicholas" w:date="2025-01-31T16:50:00Z">
        <w:r w:rsidR="00F72658">
          <w:rPr>
            <w:rFonts w:ascii="Verdana" w:hAnsi="Verdana"/>
          </w:rPr>
          <w:t xml:space="preserve"> of</w:t>
        </w:r>
        <w:r w:rsidR="00F72658" w:rsidRPr="00752B28">
          <w:rPr>
            <w:rFonts w:ascii="Verdana" w:hAnsi="Verdana"/>
          </w:rPr>
          <w:t xml:space="preserve"> </w:t>
        </w:r>
        <w:commentRangeStart w:id="239"/>
        <w:r w:rsidR="00F72658" w:rsidRPr="00752B28">
          <w:rPr>
            <w:rFonts w:ascii="Verdana" w:hAnsi="Verdana"/>
          </w:rPr>
          <w:t>0.65</w:t>
        </w:r>
      </w:ins>
      <w:commentRangeEnd w:id="239"/>
      <w:ins w:id="240" w:author="Brisson, Nicholas" w:date="2025-01-31T16:52:00Z">
        <w:r w:rsidR="00F72658">
          <w:rPr>
            <w:rStyle w:val="CommentReference"/>
          </w:rPr>
          <w:commentReference w:id="239"/>
        </w:r>
      </w:ins>
      <w:ins w:id="241" w:author="Brisson, Nicholas" w:date="2025-01-31T16:51:00Z">
        <w:r w:rsidR="00F72658">
          <w:rPr>
            <w:rFonts w:ascii="Verdana" w:hAnsi="Verdana"/>
          </w:rPr>
          <w:t>–</w:t>
        </w:r>
      </w:ins>
      <w:ins w:id="242" w:author="Brisson, Nicholas" w:date="2025-01-31T16:50:00Z">
        <w:r w:rsidR="00F72658" w:rsidRPr="00752B28">
          <w:rPr>
            <w:rFonts w:ascii="Verdana" w:hAnsi="Verdana"/>
          </w:rPr>
          <w:t>1.</w:t>
        </w:r>
      </w:ins>
      <w:ins w:id="243" w:author="Brisson, Nicholas" w:date="2025-01-31T16:52:00Z">
        <w:r w:rsidR="00F72658">
          <w:rPr>
            <w:rFonts w:ascii="Verdana" w:hAnsi="Verdana"/>
          </w:rPr>
          <w:t>2</w:t>
        </w:r>
      </w:ins>
      <w:ins w:id="244" w:author="Brisson, Nicholas" w:date="2025-01-31T16:50:00Z">
        <w:r w:rsidR="00F72658" w:rsidRPr="00752B28">
          <w:rPr>
            <w:rFonts w:ascii="Verdana" w:hAnsi="Verdana"/>
          </w:rPr>
          <w:t xml:space="preserve"> mm</w:t>
        </w:r>
      </w:ins>
      <w:ins w:id="245" w:author="Brisson, Nicholas" w:date="2025-01-31T16:51:00Z">
        <w:r w:rsidR="00F72658">
          <w:rPr>
            <w:rFonts w:ascii="Verdana" w:hAnsi="Verdana"/>
          </w:rPr>
          <w:t xml:space="preserve">) compared to the </w:t>
        </w:r>
      </w:ins>
      <w:ins w:id="246" w:author="Brisson, Nicholas" w:date="2025-01-31T16:50:00Z">
        <w:r w:rsidR="00F72658" w:rsidRPr="00752B28">
          <w:rPr>
            <w:rFonts w:ascii="Verdana" w:hAnsi="Verdana"/>
          </w:rPr>
          <w:t>manual method</w:t>
        </w:r>
      </w:ins>
      <w:ins w:id="247" w:author="Brisson, Nicholas" w:date="2025-01-31T16:51:00Z">
        <w:r w:rsidR="00F72658">
          <w:rPr>
            <w:rFonts w:ascii="Verdana" w:hAnsi="Verdana"/>
          </w:rPr>
          <w:t xml:space="preserve"> (</w:t>
        </w:r>
        <w:proofErr w:type="spellStart"/>
        <w:r w:rsidR="00F72658">
          <w:rPr>
            <w:rFonts w:ascii="Verdana" w:hAnsi="Verdana"/>
          </w:rPr>
          <w:t>SDs</w:t>
        </w:r>
        <w:proofErr w:type="spellEnd"/>
        <w:r w:rsidR="00F72658">
          <w:rPr>
            <w:rFonts w:ascii="Verdana" w:hAnsi="Verdana"/>
          </w:rPr>
          <w:t xml:space="preserve"> of</w:t>
        </w:r>
      </w:ins>
      <w:ins w:id="248" w:author="Brisson, Nicholas" w:date="2025-01-31T16:50:00Z">
        <w:r w:rsidR="00F72658" w:rsidRPr="00752B28">
          <w:rPr>
            <w:rFonts w:ascii="Verdana" w:hAnsi="Verdana"/>
          </w:rPr>
          <w:t xml:space="preserve"> 0.9</w:t>
        </w:r>
      </w:ins>
      <w:ins w:id="249" w:author="Brisson, Nicholas" w:date="2025-01-31T16:52:00Z">
        <w:r w:rsidR="00F72658">
          <w:rPr>
            <w:rFonts w:ascii="Verdana" w:hAnsi="Verdana"/>
          </w:rPr>
          <w:t>–</w:t>
        </w:r>
      </w:ins>
      <w:commentRangeStart w:id="250"/>
      <w:ins w:id="251" w:author="Brisson, Nicholas" w:date="2025-01-31T16:50:00Z">
        <w:r w:rsidR="00F72658" w:rsidRPr="00752B28">
          <w:rPr>
            <w:rFonts w:ascii="Verdana" w:hAnsi="Verdana"/>
          </w:rPr>
          <w:t xml:space="preserve">1.65 </w:t>
        </w:r>
      </w:ins>
      <w:commentRangeEnd w:id="250"/>
      <w:ins w:id="252" w:author="Brisson, Nicholas" w:date="2025-01-31T16:52:00Z">
        <w:r w:rsidR="00F72658">
          <w:rPr>
            <w:rStyle w:val="CommentReference"/>
          </w:rPr>
          <w:commentReference w:id="250"/>
        </w:r>
      </w:ins>
      <w:ins w:id="253" w:author="Brisson, Nicholas" w:date="2025-01-31T16:50:00Z">
        <w:r w:rsidR="00F72658" w:rsidRPr="00752B28">
          <w:rPr>
            <w:rFonts w:ascii="Verdana" w:hAnsi="Verdana"/>
          </w:rPr>
          <w:t>mm</w:t>
        </w:r>
      </w:ins>
      <w:ins w:id="254" w:author="Brisson, Nicholas" w:date="2025-01-31T16:52:00Z">
        <w:r w:rsidR="00F72658">
          <w:rPr>
            <w:rFonts w:ascii="Verdana" w:hAnsi="Verdana"/>
          </w:rPr>
          <w:t>).</w:t>
        </w:r>
      </w:ins>
    </w:p>
    <w:p w14:paraId="5CABB79E" w14:textId="77777777" w:rsidR="00F72658" w:rsidRDefault="00F72658" w:rsidP="00752B28">
      <w:pPr>
        <w:spacing w:line="360" w:lineRule="auto"/>
        <w:jc w:val="both"/>
        <w:rPr>
          <w:ins w:id="255" w:author="Brisson, Nicholas" w:date="2025-01-31T16:50:00Z"/>
          <w:rFonts w:ascii="Verdana" w:hAnsi="Verdana"/>
        </w:rPr>
      </w:pPr>
    </w:p>
    <w:p w14:paraId="7C2E672C" w14:textId="7DCA805F" w:rsidR="00752B28" w:rsidRPr="00752B28" w:rsidRDefault="00752B28" w:rsidP="00752B28">
      <w:pPr>
        <w:spacing w:line="360" w:lineRule="auto"/>
        <w:jc w:val="both"/>
        <w:rPr>
          <w:rFonts w:ascii="Verdana" w:hAnsi="Verdana"/>
        </w:rPr>
      </w:pPr>
      <w:r>
        <w:rPr>
          <w:rFonts w:ascii="Verdana" w:hAnsi="Verdana"/>
        </w:rPr>
        <w:lastRenderedPageBreak/>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F85CC6C" w:rsidR="001F470D" w:rsidRDefault="00513597">
      <w:pPr>
        <w:spacing w:line="360" w:lineRule="auto"/>
        <w:jc w:val="both"/>
        <w:rPr>
          <w:rFonts w:ascii="Verdana" w:hAnsi="Verdana"/>
        </w:rPr>
      </w:pPr>
      <w:commentRangeStart w:id="256"/>
      <w:r w:rsidRPr="00513597">
        <w:rPr>
          <w:rFonts w:ascii="Verdana" w:hAnsi="Verdana"/>
        </w:rPr>
        <w:t>The results demonstrate the technical feasibility of our semi-automated bone tracking approach for analyzing knee motion during flexion-extension movements.</w:t>
      </w:r>
      <w:r w:rsidR="001F470D">
        <w:rPr>
          <w:rFonts w:ascii="Verdana" w:hAnsi="Verdana"/>
        </w:rPr>
        <w:t xml:space="preserve"> </w:t>
      </w:r>
      <w:commentRangeEnd w:id="256"/>
      <w:r w:rsidR="007C1AD6">
        <w:rPr>
          <w:rStyle w:val="CommentReference"/>
        </w:rPr>
        <w:commentReference w:id="256"/>
      </w:r>
      <w:commentRangeStart w:id="257"/>
      <w:r w:rsidR="001F470D" w:rsidRPr="001F470D">
        <w:rPr>
          <w:rFonts w:ascii="Verdana" w:hAnsi="Verdana"/>
        </w:rPr>
        <w:t>The method achieved sub-millimeter alignment accuracy (0.40 ± 0.02 mm</w:t>
      </w:r>
      <w:commentRangeEnd w:id="257"/>
      <w:r w:rsidR="007C1AD6">
        <w:rPr>
          <w:rStyle w:val="CommentReference"/>
        </w:rPr>
        <w:commentReference w:id="257"/>
      </w:r>
      <w:r w:rsidR="001F470D" w:rsidRPr="001F470D">
        <w:rPr>
          <w:rFonts w:ascii="Verdana" w:hAnsi="Verdana"/>
        </w:rPr>
        <w:t>)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del w:id="258" w:author="Brisson, Nicholas" w:date="2025-01-31T16:58:00Z">
        <w:r w:rsidR="001F470D" w:rsidRPr="001F470D" w:rsidDel="00B901D4">
          <w:rPr>
            <w:rFonts w:ascii="Verdana" w:hAnsi="Verdana"/>
          </w:rPr>
          <w:delText>standard deviations</w:delText>
        </w:r>
      </w:del>
      <w:ins w:id="259" w:author="Brisson, Nicholas" w:date="2025-01-31T16:58:00Z">
        <w:r w:rsidR="00B901D4">
          <w:rPr>
            <w:rFonts w:ascii="Verdana" w:hAnsi="Verdana"/>
          </w:rPr>
          <w:t>variability (</w:t>
        </w:r>
        <w:proofErr w:type="spellStart"/>
        <w:r w:rsidR="00B901D4">
          <w:rPr>
            <w:rFonts w:ascii="Verdana" w:hAnsi="Verdana"/>
          </w:rPr>
          <w:t>SDs</w:t>
        </w:r>
        <w:proofErr w:type="spellEnd"/>
        <w:r w:rsidR="00B901D4">
          <w:rPr>
            <w:rFonts w:ascii="Verdana" w:hAnsi="Verdana"/>
          </w:rPr>
          <w:t>)</w:t>
        </w:r>
      </w:ins>
      <w:r w:rsidR="001F470D" w:rsidRPr="001F470D">
        <w:rPr>
          <w:rFonts w:ascii="Verdana" w:hAnsi="Verdana"/>
        </w:rPr>
        <w:t xml:space="preserve"> observed with the semi-automated method suggest</w:t>
      </w:r>
      <w:ins w:id="260" w:author="Brisson, Nicholas" w:date="2025-01-31T16:58:00Z">
        <w:r w:rsidR="00130EB4">
          <w:rPr>
            <w:rFonts w:ascii="Verdana" w:hAnsi="Verdana"/>
          </w:rPr>
          <w:t>s</w:t>
        </w:r>
      </w:ins>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C9C78E7" w:rsidR="001F470D" w:rsidRDefault="001F470D">
      <w:pPr>
        <w:spacing w:line="360" w:lineRule="auto"/>
        <w:jc w:val="both"/>
        <w:rPr>
          <w:rFonts w:ascii="Verdana" w:hAnsi="Verdana"/>
        </w:rPr>
      </w:pPr>
      <w:r w:rsidRPr="001F470D">
        <w:rPr>
          <w:rFonts w:ascii="Verdana" w:hAnsi="Verdana"/>
        </w:rPr>
        <w:t>The method successfully quantified</w:t>
      </w:r>
      <w:ins w:id="261" w:author="Brisson, Nicholas" w:date="2025-01-31T16:59:00Z">
        <w:r w:rsidR="009D3859">
          <w:rPr>
            <w:rFonts w:ascii="Verdana" w:hAnsi="Verdana"/>
          </w:rPr>
          <w:t xml:space="preserve"> </w:t>
        </w:r>
        <w:proofErr w:type="spellStart"/>
        <w:r w:rsidR="009D3859">
          <w:rPr>
            <w:rFonts w:ascii="Verdana" w:hAnsi="Verdana"/>
          </w:rPr>
          <w:t>2D</w:t>
        </w:r>
      </w:ins>
      <w:proofErr w:type="spellEnd"/>
      <w:del w:id="262" w:author="Brisson, Nicholas" w:date="2025-01-31T16:59:00Z">
        <w:r w:rsidRPr="001F470D" w:rsidDel="009D3859">
          <w:rPr>
            <w:rFonts w:ascii="Verdana" w:hAnsi="Verdana"/>
          </w:rPr>
          <w:delText xml:space="preserve"> two-dimensional</w:delText>
        </w:r>
      </w:del>
      <w:r w:rsidRPr="001F470D">
        <w:rPr>
          <w:rFonts w:ascii="Verdana" w:hAnsi="Verdana"/>
        </w:rPr>
        <w:t xml:space="preserve"> </w:t>
      </w:r>
      <w:ins w:id="263" w:author="Brisson, Nicholas" w:date="2025-01-31T17:00:00Z">
        <w:r w:rsidR="006A6207">
          <w:rPr>
            <w:rFonts w:ascii="Verdana" w:hAnsi="Verdana"/>
          </w:rPr>
          <w:t xml:space="preserve">knee </w:t>
        </w:r>
      </w:ins>
      <w:r w:rsidRPr="001F470D">
        <w:rPr>
          <w:rFonts w:ascii="Verdana" w:hAnsi="Verdana"/>
        </w:rPr>
        <w:t xml:space="preserve">motion patterns in the sagittal plane across all subjects. The </w:t>
      </w:r>
      <w:ins w:id="264" w:author="Brisson, Nicholas" w:date="2025-01-31T17:04:00Z">
        <w:r w:rsidR="00577E28" w:rsidRPr="00577E28">
          <w:rPr>
            <w:rFonts w:ascii="Verdana" w:hAnsi="Verdana"/>
            <w:highlight w:val="yellow"/>
            <w:rPrChange w:id="265" w:author="Brisson, Nicholas" w:date="2025-01-31T17:04:00Z">
              <w:rPr>
                <w:rFonts w:ascii="Verdana" w:hAnsi="Verdana"/>
              </w:rPr>
            </w:rPrChange>
          </w:rPr>
          <w:t>osteokinematic</w:t>
        </w:r>
        <w:r w:rsidR="00577E28">
          <w:rPr>
            <w:rFonts w:ascii="Verdana" w:hAnsi="Verdana"/>
          </w:rPr>
          <w:t xml:space="preserve"> </w:t>
        </w:r>
      </w:ins>
      <w:r w:rsidRPr="001F470D">
        <w:rPr>
          <w:rFonts w:ascii="Verdana" w:hAnsi="Verdana"/>
        </w:rPr>
        <w:t>measurements revealed consistent trends: a systematic</w:t>
      </w:r>
      <w:ins w:id="266" w:author="Brisson, Nicholas" w:date="2025-01-31T17:01:00Z">
        <w:r w:rsidR="006A6207">
          <w:rPr>
            <w:rFonts w:ascii="Verdana" w:hAnsi="Verdana"/>
          </w:rPr>
          <w:t>, linear</w:t>
        </w:r>
      </w:ins>
      <w:r w:rsidRPr="001F470D">
        <w:rPr>
          <w:rFonts w:ascii="Verdana" w:hAnsi="Verdana"/>
        </w:rPr>
        <w:t xml:space="preserve"> change in horizontal displacement (8-28 mm) through the </w:t>
      </w:r>
      <w:del w:id="267" w:author="Brisson, Nicholas" w:date="2025-01-31T17:02:00Z">
        <w:r w:rsidRPr="001F470D" w:rsidDel="006A6207">
          <w:rPr>
            <w:rFonts w:ascii="Verdana" w:hAnsi="Verdana"/>
          </w:rPr>
          <w:delText>flexion-</w:delText>
        </w:r>
      </w:del>
      <w:r w:rsidRPr="001F470D">
        <w:rPr>
          <w:rFonts w:ascii="Verdana" w:hAnsi="Verdana"/>
        </w:rPr>
        <w:t>extension</w:t>
      </w:r>
      <w:ins w:id="268" w:author="Brisson, Nicholas" w:date="2025-01-31T17:02:00Z">
        <w:r w:rsidR="006A6207">
          <w:rPr>
            <w:rFonts w:ascii="Verdana" w:hAnsi="Verdana"/>
          </w:rPr>
          <w:t>-flexion</w:t>
        </w:r>
      </w:ins>
      <w:r w:rsidRPr="001F470D">
        <w:rPr>
          <w:rFonts w:ascii="Verdana" w:hAnsi="Verdana"/>
        </w:rPr>
        <w:t xml:space="preserve"> cycle, and a relatively stable vertical displacement (57 ± 2 mm).</w:t>
      </w:r>
      <w:r w:rsidR="00114A1A">
        <w:rPr>
          <w:rFonts w:ascii="Verdana" w:hAnsi="Verdana"/>
        </w:rPr>
        <w:t xml:space="preserve"> </w:t>
      </w:r>
      <w:r w:rsidR="00114A1A" w:rsidRPr="00114A1A">
        <w:rPr>
          <w:rFonts w:ascii="Verdana" w:hAnsi="Verdana"/>
        </w:rPr>
        <w:t xml:space="preserve">The reconstruction of CINE frames at </w:t>
      </w:r>
      <w:ins w:id="269" w:author="Brisson, Nicholas" w:date="2025-01-31T17:02:00Z">
        <w:r w:rsidR="006A6207">
          <w:rPr>
            <w:rFonts w:ascii="Verdana" w:hAnsi="Verdana"/>
          </w:rPr>
          <w:t>2°</w:t>
        </w:r>
      </w:ins>
      <w:del w:id="270" w:author="Brisson, Nicholas" w:date="2025-01-31T17:02:00Z">
        <w:r w:rsidR="00114A1A" w:rsidRPr="00114A1A" w:rsidDel="006A6207">
          <w:rPr>
            <w:rFonts w:ascii="Verdana" w:hAnsi="Verdana"/>
          </w:rPr>
          <w:delText>two-degree</w:delText>
        </w:r>
      </w:del>
      <w:r w:rsidR="00114A1A" w:rsidRPr="00114A1A">
        <w:rPr>
          <w:rFonts w:ascii="Verdana" w:hAnsi="Verdana"/>
        </w:rPr>
        <w:t xml:space="preserve"> intervals of knee rotation was selected as it provided sufficient sampling density for </w:t>
      </w:r>
      <w:ins w:id="271" w:author="Brisson, Nicholas" w:date="2025-01-31T17:07:00Z">
        <w:r w:rsidR="00577E28" w:rsidRPr="00E02AC2">
          <w:rPr>
            <w:rFonts w:ascii="Verdana" w:hAnsi="Verdana"/>
            <w:highlight w:val="yellow"/>
          </w:rPr>
          <w:t>osteokinematic</w:t>
        </w:r>
        <w:r w:rsidR="00577E28">
          <w:rPr>
            <w:rFonts w:ascii="Verdana" w:hAnsi="Verdana"/>
          </w:rPr>
          <w:t xml:space="preserve"> </w:t>
        </w:r>
      </w:ins>
      <w:del w:id="272" w:author="Brisson, Nicholas" w:date="2025-01-31T17:07:00Z">
        <w:r w:rsidR="00114A1A" w:rsidRPr="00114A1A" w:rsidDel="00577E28">
          <w:rPr>
            <w:rFonts w:ascii="Verdana" w:hAnsi="Verdana"/>
          </w:rPr>
          <w:delText xml:space="preserve">motion </w:delText>
        </w:r>
      </w:del>
      <w:r w:rsidR="00114A1A" w:rsidRPr="00114A1A">
        <w:rPr>
          <w:rFonts w:ascii="Verdana" w:hAnsi="Verdana"/>
        </w:rPr>
        <w:t>analysis while keeping the number of frames computationally manageable. While</w:t>
      </w:r>
      <w:ins w:id="273" w:author="Brisson, Nicholas" w:date="2025-01-31T17:07:00Z">
        <w:r w:rsidR="00577E28">
          <w:rPr>
            <w:rFonts w:ascii="Verdana" w:hAnsi="Verdana"/>
          </w:rPr>
          <w:t xml:space="preserve"> image</w:t>
        </w:r>
      </w:ins>
      <w:r w:rsidR="00114A1A" w:rsidRPr="00114A1A">
        <w:rPr>
          <w:rFonts w:ascii="Verdana" w:hAnsi="Verdana"/>
        </w:rPr>
        <w:t xml:space="preserve"> reconstruction at smaller angular intervals would yield more data points in the displacement curves, it would increase processing time without substantially improving the characterization of </w:t>
      </w:r>
      <w:ins w:id="274" w:author="Brisson, Nicholas" w:date="2025-01-31T17:08:00Z">
        <w:r w:rsidR="00577E28">
          <w:rPr>
            <w:rFonts w:ascii="Verdana" w:hAnsi="Verdana"/>
          </w:rPr>
          <w:t xml:space="preserve">bone </w:t>
        </w:r>
      </w:ins>
      <w:r w:rsidR="00114A1A" w:rsidRPr="00114A1A">
        <w:rPr>
          <w:rFonts w:ascii="Verdana" w:hAnsi="Verdana"/>
        </w:rPr>
        <w:t>motion patterns.</w:t>
      </w:r>
      <w:r w:rsidRPr="001F470D">
        <w:rPr>
          <w:rFonts w:ascii="Verdana" w:hAnsi="Verdana"/>
        </w:rPr>
        <w:t xml:space="preserve"> The consistency of these measurements across repeated motion cycles and between subjects demonstrates the method's ability to capture reproducible motion patterns, though establishing normative ranges would require larger population studies.</w:t>
      </w:r>
    </w:p>
    <w:p w14:paraId="556A3DE3" w14:textId="328B87B3" w:rsidR="005316E8" w:rsidRDefault="00661B30">
      <w:pPr>
        <w:spacing w:line="360" w:lineRule="auto"/>
        <w:jc w:val="both"/>
        <w:rPr>
          <w:rFonts w:ascii="Verdana" w:hAnsi="Verdana"/>
        </w:rPr>
      </w:pPr>
      <w:commentRangeStart w:id="275"/>
      <w:r w:rsidRPr="00661B30">
        <w:rPr>
          <w:rFonts w:ascii="Verdana" w:hAnsi="Verdana"/>
        </w:rPr>
        <w:t xml:space="preserve">This method's </w:t>
      </w:r>
      <w:commentRangeEnd w:id="275"/>
      <w:r w:rsidR="00F858D3">
        <w:rPr>
          <w:rStyle w:val="CommentReference"/>
        </w:rPr>
        <w:commentReference w:id="275"/>
      </w:r>
      <w:r w:rsidRPr="00661B30">
        <w:rPr>
          <w:rFonts w:ascii="Verdana" w:hAnsi="Verdana"/>
        </w:rPr>
        <w:t xml:space="preserve">ability to precisely track bone motion could be particularly valuable for studying conditions that alter normal knee mechanics. </w:t>
      </w:r>
      <w:ins w:id="276" w:author="Brisson, Nicholas" w:date="2025-01-31T17:11:00Z">
        <w:r w:rsidR="00F858D3">
          <w:rPr>
            <w:rFonts w:ascii="Verdana" w:hAnsi="Verdana"/>
          </w:rPr>
          <w:t xml:space="preserve">For instance, </w:t>
        </w:r>
      </w:ins>
      <w:del w:id="277" w:author="Brisson, Nicholas" w:date="2025-01-31T17:11:00Z">
        <w:r w:rsidRPr="00661B30" w:rsidDel="00F858D3">
          <w:rPr>
            <w:rFonts w:ascii="Verdana" w:hAnsi="Verdana"/>
          </w:rPr>
          <w:delText>L</w:delText>
        </w:r>
      </w:del>
      <w:ins w:id="278" w:author="Brisson, Nicholas" w:date="2025-01-31T17:12:00Z">
        <w:r w:rsidR="00F858D3">
          <w:rPr>
            <w:rFonts w:ascii="Verdana" w:hAnsi="Verdana"/>
          </w:rPr>
          <w:t>k</w:t>
        </w:r>
      </w:ins>
      <w:ins w:id="279" w:author="Brisson, Nicholas" w:date="2025-01-31T17:11:00Z">
        <w:r w:rsidR="00F858D3">
          <w:rPr>
            <w:rFonts w:ascii="Verdana" w:hAnsi="Verdana"/>
          </w:rPr>
          <w:t xml:space="preserve">nee </w:t>
        </w:r>
      </w:ins>
      <w:ins w:id="280" w:author="Brisson, Nicholas" w:date="2025-01-31T17:12:00Z">
        <w:r w:rsidR="00F858D3">
          <w:rPr>
            <w:rFonts w:ascii="Verdana" w:hAnsi="Verdana"/>
          </w:rPr>
          <w:t>l</w:t>
        </w:r>
      </w:ins>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2B04E3">
        <w:rPr>
          <w:rFonts w:ascii="Verdana" w:hAnsi="Verdana"/>
        </w:rPr>
        <w:instrText xml:space="preserve"> ADDIN ZOTERO_ITEM CSL_CITATION {"citationID":"kfmi22Mf","properties":{"formattedCitation":"[35]","plainCitation":"[35]","noteIndex":0},"citationItems":[{"id":383,"uris":["http://zotero.org/users/13606484/items/3TK4XQD9"],"itemData":{"id":383,"type":"article-journal","abstract":"PURPOSE: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0F385C" w:rsidRPr="000F385C">
        <w:rPr>
          <w:rFonts w:ascii="Verdana" w:hAnsi="Verdana"/>
        </w:rPr>
        <w:t>[35]</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ins w:id="281" w:author="Brisson, Nicholas" w:date="2025-01-31T17:10:00Z">
        <w:r w:rsidR="00F858D3">
          <w:rPr>
            <w:rFonts w:ascii="Verdana" w:hAnsi="Verdana"/>
          </w:rPr>
          <w:t xml:space="preserve">tibiofemoral </w:t>
        </w:r>
      </w:ins>
      <w:r w:rsidRPr="00661B30">
        <w:rPr>
          <w:rFonts w:ascii="Verdana" w:hAnsi="Verdana"/>
        </w:rPr>
        <w:t>movement patterns during functional activities</w:t>
      </w:r>
      <w:ins w:id="282" w:author="Brisson, Nicholas" w:date="2025-01-31T17:09:00Z">
        <w:r w:rsidR="00F858D3">
          <w:rPr>
            <w:rFonts w:ascii="Verdana" w:hAnsi="Verdana"/>
          </w:rPr>
          <w:t xml:space="preserve">, as shown </w:t>
        </w:r>
      </w:ins>
      <w:del w:id="283" w:author="Brisson, Nicholas" w:date="2025-01-31T17:09:00Z">
        <w:r w:rsidRPr="00661B30" w:rsidDel="00F858D3">
          <w:rPr>
            <w:rFonts w:ascii="Verdana" w:hAnsi="Verdana"/>
          </w:rPr>
          <w:delText>.</w:delText>
        </w:r>
        <w:r w:rsidDel="00F858D3">
          <w:rPr>
            <w:rFonts w:ascii="Verdana" w:hAnsi="Verdana"/>
          </w:rPr>
          <w:delText xml:space="preserve"> </w:delText>
        </w:r>
        <w:r w:rsidRPr="00661B30" w:rsidDel="00F858D3">
          <w:rPr>
            <w:rFonts w:ascii="Verdana" w:hAnsi="Verdana"/>
          </w:rPr>
          <w:delText xml:space="preserve">This has been demonstrated in studies of </w:delText>
        </w:r>
      </w:del>
      <w:ins w:id="284" w:author="Brisson, Nicholas" w:date="2025-01-31T17:09:00Z">
        <w:r w:rsidR="00F858D3">
          <w:rPr>
            <w:rFonts w:ascii="Verdana" w:hAnsi="Verdana"/>
          </w:rPr>
          <w:t xml:space="preserve">in individuals with </w:t>
        </w:r>
      </w:ins>
      <w:r w:rsidRPr="00661B30">
        <w:rPr>
          <w:rFonts w:ascii="Verdana" w:hAnsi="Verdana"/>
        </w:rPr>
        <w:t>ACL deficiency</w:t>
      </w:r>
      <w:del w:id="285" w:author="Brisson, Nicholas" w:date="2025-01-31T17:10:00Z">
        <w:r w:rsidRPr="00661B30" w:rsidDel="00F858D3">
          <w:rPr>
            <w:rFonts w:ascii="Verdana" w:hAnsi="Verdana"/>
          </w:rPr>
          <w:delText xml:space="preserve"> showing changes in tibial motion</w:delText>
        </w:r>
      </w:del>
      <w:r>
        <w:rPr>
          <w:rFonts w:ascii="Verdana" w:hAnsi="Verdana"/>
        </w:rPr>
        <w:t xml:space="preserve"> </w:t>
      </w:r>
      <w:r w:rsidR="008278D4">
        <w:rPr>
          <w:rFonts w:ascii="Verdana" w:hAnsi="Verdana"/>
        </w:rPr>
        <w:fldChar w:fldCharType="begin"/>
      </w:r>
      <w:r w:rsidR="002B04E3">
        <w:rPr>
          <w:rFonts w:ascii="Verdana" w:hAnsi="Verdana"/>
        </w:rPr>
        <w:instrText xml:space="preserve"> ADDIN ZOTERO_ITEM CSL_CITATION {"citationID":"4aJBnL7G","properties":{"formattedCitation":"[36]","plainCitation":"[36]","noteIndex":0},"citationItems":[{"id":43,"uris":["http://zotero.org/users/13606484/items/EQCHRRUB"],"itemData":{"id":43,"type":"article-journal","abstract":"Kinematics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0F385C" w:rsidRPr="000F385C">
        <w:rPr>
          <w:rFonts w:ascii="Verdana" w:hAnsi="Verdana"/>
        </w:rPr>
        <w:t>[36]</w:t>
      </w:r>
      <w:r w:rsidR="008278D4">
        <w:rPr>
          <w:rFonts w:ascii="Verdana" w:hAnsi="Verdana"/>
        </w:rPr>
        <w:fldChar w:fldCharType="end"/>
      </w:r>
      <w:r w:rsidR="008278D4">
        <w:rPr>
          <w:rFonts w:ascii="Verdana" w:hAnsi="Verdana"/>
        </w:rPr>
        <w:t>.</w:t>
      </w:r>
      <w:r w:rsidR="0097432E">
        <w:rPr>
          <w:rFonts w:ascii="Verdana" w:hAnsi="Verdana"/>
        </w:rPr>
        <w:t xml:space="preserve"> </w:t>
      </w:r>
      <w:del w:id="286" w:author="Brisson, Nicholas" w:date="2025-01-31T17:11:00Z">
        <w:r w:rsidR="0097432E" w:rsidRPr="0097432E" w:rsidDel="00F858D3">
          <w:rPr>
            <w:rFonts w:ascii="Verdana" w:hAnsi="Verdana"/>
          </w:rPr>
          <w:delText xml:space="preserve">While the clinical interpretation of such differences would require careful validation in future studies with specific patient cohorts, our </w:delText>
        </w:r>
      </w:del>
      <w:ins w:id="287" w:author="Brisson, Nicholas" w:date="2025-01-31T17:12:00Z">
        <w:r w:rsidR="005316E8">
          <w:rPr>
            <w:rFonts w:ascii="Verdana" w:hAnsi="Verdana"/>
          </w:rPr>
          <w:t>O</w:t>
        </w:r>
      </w:ins>
      <w:ins w:id="288" w:author="Brisson, Nicholas" w:date="2025-01-31T17:11:00Z">
        <w:r w:rsidR="00F858D3">
          <w:rPr>
            <w:rFonts w:ascii="Verdana" w:hAnsi="Verdana"/>
          </w:rPr>
          <w:t xml:space="preserve">ur </w:t>
        </w:r>
      </w:ins>
      <w:r w:rsidR="0097432E" w:rsidRPr="0097432E">
        <w:rPr>
          <w:rFonts w:ascii="Verdana" w:hAnsi="Verdana"/>
        </w:rPr>
        <w:t xml:space="preserve">method's precision and efficiency make it a promising tool for comparative analyses between normal and pathological </w:t>
      </w:r>
      <w:ins w:id="289" w:author="Brisson, Nicholas" w:date="2025-01-31T17:12:00Z">
        <w:r w:rsidR="005316E8">
          <w:rPr>
            <w:rFonts w:ascii="Verdana" w:hAnsi="Verdana"/>
          </w:rPr>
          <w:t xml:space="preserve">knee </w:t>
        </w:r>
        <w:r w:rsidR="005316E8" w:rsidRPr="005316E8">
          <w:rPr>
            <w:rFonts w:ascii="Verdana" w:hAnsi="Verdana"/>
            <w:highlight w:val="yellow"/>
            <w:rPrChange w:id="290" w:author="Brisson, Nicholas" w:date="2025-01-31T17:12:00Z">
              <w:rPr>
                <w:rFonts w:ascii="Verdana" w:hAnsi="Verdana"/>
              </w:rPr>
            </w:rPrChange>
          </w:rPr>
          <w:lastRenderedPageBreak/>
          <w:t>osteokinematics</w:t>
        </w:r>
        <w:r w:rsidR="005316E8">
          <w:rPr>
            <w:rFonts w:ascii="Verdana" w:hAnsi="Verdana"/>
            <w:highlight w:val="yellow"/>
          </w:rPr>
          <w:t xml:space="preserve">; though </w:t>
        </w:r>
      </w:ins>
      <w:del w:id="291" w:author="Brisson, Nicholas" w:date="2025-01-31T17:12:00Z">
        <w:r w:rsidR="0097432E" w:rsidRPr="0097432E" w:rsidDel="005316E8">
          <w:rPr>
            <w:rFonts w:ascii="Verdana" w:hAnsi="Verdana"/>
          </w:rPr>
          <w:delText>joint motion pattern</w:delText>
        </w:r>
      </w:del>
      <w:del w:id="292" w:author="Brisson, Nicholas" w:date="2025-01-31T17:13:00Z">
        <w:r w:rsidR="0097432E" w:rsidRPr="0097432E" w:rsidDel="005316E8">
          <w:rPr>
            <w:rFonts w:ascii="Verdana" w:hAnsi="Verdana"/>
          </w:rPr>
          <w:delText>s.</w:delText>
        </w:r>
      </w:del>
      <w:ins w:id="293" w:author="Brisson, Nicholas" w:date="2025-01-31T17:13:00Z">
        <w:r w:rsidR="005316E8">
          <w:rPr>
            <w:rFonts w:ascii="Verdana" w:hAnsi="Verdana"/>
          </w:rPr>
          <w:t xml:space="preserve">further validation is required for meaningful </w:t>
        </w:r>
      </w:ins>
      <w:ins w:id="294" w:author="Brisson, Nicholas" w:date="2025-01-31T17:12:00Z">
        <w:r w:rsidR="005316E8" w:rsidRPr="0097432E">
          <w:rPr>
            <w:rFonts w:ascii="Verdana" w:hAnsi="Verdana"/>
          </w:rPr>
          <w:t xml:space="preserve">clinical interpretation </w:t>
        </w:r>
      </w:ins>
      <w:ins w:id="295" w:author="Brisson, Nicholas" w:date="2025-01-31T17:14:00Z">
        <w:r w:rsidR="005316E8">
          <w:rPr>
            <w:rFonts w:ascii="Verdana" w:hAnsi="Verdana"/>
          </w:rPr>
          <w:t xml:space="preserve">in </w:t>
        </w:r>
      </w:ins>
      <w:ins w:id="296" w:author="Brisson, Nicholas" w:date="2025-01-31T17:13:00Z">
        <w:r w:rsidR="005316E8" w:rsidRPr="0097432E">
          <w:rPr>
            <w:rFonts w:ascii="Verdana" w:hAnsi="Verdana"/>
          </w:rPr>
          <w:t>specific patient cohorts</w:t>
        </w:r>
      </w:ins>
      <w:ins w:id="297" w:author="Brisson, Nicholas" w:date="2025-01-31T17:14:00Z">
        <w:r w:rsidR="005316E8">
          <w:rPr>
            <w:rFonts w:ascii="Verdana" w:hAnsi="Verdana"/>
          </w:rPr>
          <w:t>.</w:t>
        </w:r>
      </w:ins>
    </w:p>
    <w:p w14:paraId="0557462F" w14:textId="3B73D6AB" w:rsidR="0097432E" w:rsidRDefault="0097432E">
      <w:pPr>
        <w:spacing w:line="360" w:lineRule="auto"/>
        <w:jc w:val="both"/>
        <w:rPr>
          <w:rFonts w:ascii="Verdana" w:hAnsi="Verdana"/>
        </w:rPr>
      </w:pPr>
      <w:r w:rsidRPr="0097432E">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The semi-automated nature of the </w:t>
      </w:r>
      <w:ins w:id="298" w:author="Brisson, Nicholas" w:date="2025-01-31T17:15:00Z">
        <w:r w:rsidR="000436F8">
          <w:rPr>
            <w:rFonts w:ascii="Verdana" w:hAnsi="Verdana"/>
          </w:rPr>
          <w:t xml:space="preserve">bone </w:t>
        </w:r>
      </w:ins>
      <w:r w:rsidRPr="0097432E">
        <w:rPr>
          <w:rFonts w:ascii="Verdana" w:hAnsi="Verdana"/>
        </w:rPr>
        <w:t xml:space="preserve">tracking reduces processing time while maintaining high precision,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59D150FD" w:rsidR="00C00687" w:rsidRDefault="008278D4">
      <w:pPr>
        <w:spacing w:line="360" w:lineRule="auto"/>
        <w:jc w:val="both"/>
        <w:rPr>
          <w:rFonts w:ascii="Verdana" w:hAnsi="Verdana"/>
        </w:rPr>
      </w:pPr>
      <w:del w:id="299" w:author="Brisson, Nicholas" w:date="2025-01-31T17:16:00Z">
        <w:r w:rsidDel="000436F8">
          <w:rPr>
            <w:rFonts w:ascii="Verdana" w:hAnsi="Verdana"/>
          </w:rPr>
          <w:delText>This study presents a</w:delText>
        </w:r>
      </w:del>
      <w:ins w:id="300" w:author="Brisson, Nicholas" w:date="2025-01-31T17:16:00Z">
        <w:r w:rsidR="000436F8">
          <w:rPr>
            <w:rFonts w:ascii="Verdana" w:hAnsi="Verdana"/>
          </w:rPr>
          <w:t>A</w:t>
        </w:r>
      </w:ins>
      <w:r>
        <w:rPr>
          <w:rFonts w:ascii="Verdana" w:hAnsi="Verdana"/>
        </w:rPr>
        <w:t xml:space="preserve"> novel semi-automated method </w:t>
      </w:r>
      <w:ins w:id="301" w:author="Brisson, Nicholas" w:date="2025-01-31T17:16:00Z">
        <w:r w:rsidR="000436F8">
          <w:rPr>
            <w:rFonts w:ascii="Verdana" w:hAnsi="Verdana"/>
          </w:rPr>
          <w:t xml:space="preserve">was developed and validated </w:t>
        </w:r>
      </w:ins>
      <w:r>
        <w:rPr>
          <w:rFonts w:ascii="Verdana" w:hAnsi="Verdana"/>
        </w:rPr>
        <w:t xml:space="preserve">for tracking bone motion </w:t>
      </w:r>
      <w:ins w:id="302" w:author="Brisson, Nicholas" w:date="2025-01-31T17:17:00Z">
        <w:r w:rsidR="007472ED">
          <w:rPr>
            <w:rFonts w:ascii="Verdana" w:hAnsi="Verdana"/>
          </w:rPr>
          <w:t xml:space="preserve">using </w:t>
        </w:r>
      </w:ins>
      <w:del w:id="303" w:author="Brisson, Nicholas" w:date="2025-01-31T17:17:00Z">
        <w:r w:rsidDel="007472ED">
          <w:rPr>
            <w:rFonts w:ascii="Verdana" w:hAnsi="Verdana"/>
          </w:rPr>
          <w:delText xml:space="preserve">in </w:delText>
        </w:r>
      </w:del>
      <w:proofErr w:type="spellStart"/>
      <w:r>
        <w:rPr>
          <w:rFonts w:ascii="Verdana" w:hAnsi="Verdana"/>
        </w:rPr>
        <w:t>2D</w:t>
      </w:r>
      <w:proofErr w:type="spellEnd"/>
      <w:r>
        <w:rPr>
          <w:rFonts w:ascii="Verdana" w:hAnsi="Verdana"/>
        </w:rPr>
        <w:t xml:space="preserve"> sagittal </w:t>
      </w:r>
      <w:ins w:id="304" w:author="Brisson, Nicholas" w:date="2025-01-31T17:17:00Z">
        <w:r w:rsidR="007472ED">
          <w:rPr>
            <w:rFonts w:ascii="Verdana" w:hAnsi="Verdana"/>
          </w:rPr>
          <w:t xml:space="preserve">plane </w:t>
        </w:r>
      </w:ins>
      <w:r>
        <w:rPr>
          <w:rFonts w:ascii="Verdana" w:hAnsi="Verdana"/>
        </w:rPr>
        <w:t xml:space="preserve">CINE MRI </w:t>
      </w:r>
      <w:ins w:id="305" w:author="Brisson, Nicholas" w:date="2025-01-31T17:17:00Z">
        <w:r w:rsidR="007472ED">
          <w:rPr>
            <w:rFonts w:ascii="Verdana" w:hAnsi="Verdana"/>
          </w:rPr>
          <w:t>images</w:t>
        </w:r>
      </w:ins>
      <w:del w:id="306" w:author="Brisson, Nicholas" w:date="2025-01-31T17:17:00Z">
        <w:r w:rsidDel="007472ED">
          <w:rPr>
            <w:rFonts w:ascii="Verdana" w:hAnsi="Verdana"/>
          </w:rPr>
          <w:delText>sequences</w:delText>
        </w:r>
      </w:del>
      <w:ins w:id="307" w:author="Brisson, Nicholas" w:date="2025-01-31T17:17:00Z">
        <w:r w:rsidR="007472ED">
          <w:rPr>
            <w:rFonts w:ascii="Verdana" w:hAnsi="Verdana"/>
          </w:rPr>
          <w:t xml:space="preserve"> acquired</w:t>
        </w:r>
      </w:ins>
      <w:r>
        <w:rPr>
          <w:rFonts w:ascii="Verdana" w:hAnsi="Verdana"/>
        </w:rPr>
        <w:t xml:space="preserve"> during controlled knee flexion</w:t>
      </w:r>
      <w:ins w:id="308" w:author="Brisson, Nicholas" w:date="2025-01-31T17:18:00Z">
        <w:r w:rsidR="007472ED">
          <w:rPr>
            <w:rFonts w:ascii="Verdana" w:hAnsi="Verdana"/>
          </w:rPr>
          <w:t xml:space="preserve"> and </w:t>
        </w:r>
      </w:ins>
      <w:del w:id="309" w:author="Brisson, Nicholas" w:date="2025-01-31T17:18:00Z">
        <w:r w:rsidDel="007472ED">
          <w:rPr>
            <w:rFonts w:ascii="Verdana" w:hAnsi="Verdana"/>
          </w:rPr>
          <w:delText>-</w:delText>
        </w:r>
      </w:del>
      <w:r>
        <w:rPr>
          <w:rFonts w:ascii="Verdana" w:hAnsi="Verdana"/>
        </w:rPr>
        <w:t>extension</w:t>
      </w:r>
      <w:del w:id="310" w:author="Brisson, Nicholas" w:date="2025-01-31T17:17:00Z">
        <w:r w:rsidDel="007472ED">
          <w:rPr>
            <w:rFonts w:ascii="Verdana" w:hAnsi="Verdana"/>
          </w:rPr>
          <w:delText xml:space="preserve"> movements</w:delText>
        </w:r>
      </w:del>
      <w:r>
        <w:rPr>
          <w:rFonts w:ascii="Verdana" w:hAnsi="Verdana"/>
        </w:rPr>
        <w:t xml:space="preserve">. The method significantly reduces processing time compared to manual segmentation while improving measurement </w:t>
      </w:r>
      <w:r w:rsidR="00FC0A72">
        <w:rPr>
          <w:rFonts w:ascii="Verdana" w:hAnsi="Verdana"/>
        </w:rPr>
        <w:t>consistency. These advantages make the</w:t>
      </w:r>
      <w:r w:rsidR="00FC0A72" w:rsidRPr="00FC0A72">
        <w:rPr>
          <w:rFonts w:ascii="Verdana" w:hAnsi="Verdana"/>
        </w:rPr>
        <w:t xml:space="preserve"> approach particularly </w:t>
      </w:r>
      <w:del w:id="311" w:author="Brisson, Nicholas" w:date="2025-01-31T17:18:00Z">
        <w:r w:rsidR="00FC0A72" w:rsidRPr="00FC0A72" w:rsidDel="00767D0E">
          <w:rPr>
            <w:rFonts w:ascii="Verdana" w:hAnsi="Verdana"/>
          </w:rPr>
          <w:delText xml:space="preserve">valuable </w:delText>
        </w:r>
      </w:del>
      <w:ins w:id="312" w:author="Brisson, Nicholas" w:date="2025-01-31T17:18:00Z">
        <w:r w:rsidR="00767D0E">
          <w:rPr>
            <w:rFonts w:ascii="Verdana" w:hAnsi="Verdana"/>
          </w:rPr>
          <w:t>attractive</w:t>
        </w:r>
        <w:bookmarkStart w:id="313" w:name="_GoBack"/>
        <w:bookmarkEnd w:id="313"/>
        <w:r w:rsidR="00767D0E" w:rsidRPr="00FC0A72">
          <w:rPr>
            <w:rFonts w:ascii="Verdana" w:hAnsi="Verdana"/>
          </w:rPr>
          <w:t xml:space="preserve"> </w:t>
        </w:r>
      </w:ins>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2B7D6DA0" w:rsidR="002B0678" w:rsidRPr="002B0678" w:rsidRDefault="00772575" w:rsidP="002B0678">
      <w:pPr>
        <w:spacing w:line="360" w:lineRule="auto"/>
        <w:jc w:val="both"/>
        <w:rPr>
          <w:rFonts w:ascii="Verdana" w:hAnsi="Verdana"/>
          <w:u w:val="single"/>
        </w:rPr>
      </w:pPr>
      <w:ins w:id="314" w:author="Brisson, Nicholas" w:date="2025-01-31T16:28:00Z">
        <w:r>
          <w:rPr>
            <w:rFonts w:ascii="Verdana" w:hAnsi="Verdana"/>
            <w:u w:val="single"/>
          </w:rPr>
          <w:t>6</w:t>
        </w:r>
      </w:ins>
      <w:del w:id="315" w:author="Brisson, Nicholas" w:date="2025-01-31T16:28:00Z">
        <w:r w:rsidR="002B0678" w:rsidDel="00772575">
          <w:rPr>
            <w:rFonts w:ascii="Verdana" w:hAnsi="Verdana"/>
            <w:u w:val="single"/>
          </w:rPr>
          <w:delText>5</w:delText>
        </w:r>
      </w:del>
      <w:r w:rsidR="002B0678">
        <w:rPr>
          <w:rFonts w:ascii="Verdana" w:hAnsi="Verdana"/>
          <w:u w:val="single"/>
        </w:rPr>
        <w:t xml:space="preserve">. </w:t>
      </w:r>
      <w:r w:rsidR="002B0678" w:rsidRPr="002B0678">
        <w:rPr>
          <w:rFonts w:ascii="Verdana" w:hAnsi="Verdana"/>
          <w:u w:val="single"/>
        </w:rPr>
        <w:t>Declaration of Competing Interest</w:t>
      </w:r>
    </w:p>
    <w:p w14:paraId="62CEFE97" w14:textId="537511D3" w:rsidR="002B0678" w:rsidRPr="002B0678" w:rsidRDefault="002B0678" w:rsidP="002B0678">
      <w:pPr>
        <w:spacing w:line="360" w:lineRule="auto"/>
        <w:jc w:val="both"/>
        <w:rPr>
          <w:rFonts w:ascii="Verdana" w:hAnsi="Verdana"/>
        </w:rPr>
      </w:pPr>
      <w:r w:rsidRPr="002B0678">
        <w:rPr>
          <w:rFonts w:ascii="Verdana" w:hAnsi="Verdana"/>
        </w:rPr>
        <w:t xml:space="preserve">The authors declare that they have no </w:t>
      </w:r>
      <w:del w:id="316" w:author="Brisson, Nicholas" w:date="2025-01-31T16:29:00Z">
        <w:r w:rsidRPr="002B0678" w:rsidDel="00772575">
          <w:rPr>
            <w:rFonts w:ascii="Verdana" w:hAnsi="Verdana"/>
          </w:rPr>
          <w:delText xml:space="preserve">known </w:delText>
        </w:r>
      </w:del>
      <w:r w:rsidRPr="002B0678">
        <w:rPr>
          <w:rFonts w:ascii="Verdana" w:hAnsi="Verdana"/>
        </w:rPr>
        <w:t>competing financial interests or personal relationships that could have appeared to influence the work reported in this paper.</w:t>
      </w:r>
    </w:p>
    <w:p w14:paraId="733EED6B" w14:textId="05E3518B" w:rsidR="00895298" w:rsidRDefault="00772575">
      <w:pPr>
        <w:spacing w:line="360" w:lineRule="auto"/>
        <w:jc w:val="both"/>
        <w:rPr>
          <w:rFonts w:ascii="Verdana" w:hAnsi="Verdana"/>
          <w:u w:val="single"/>
        </w:rPr>
      </w:pPr>
      <w:ins w:id="317" w:author="Brisson, Nicholas" w:date="2025-01-31T16:29:00Z">
        <w:r>
          <w:rPr>
            <w:rFonts w:ascii="Verdana" w:hAnsi="Verdana"/>
            <w:u w:val="single"/>
          </w:rPr>
          <w:t>7</w:t>
        </w:r>
      </w:ins>
      <w:del w:id="318" w:author="Brisson, Nicholas" w:date="2025-01-31T16:29:00Z">
        <w:r w:rsidR="00F927AB" w:rsidDel="00772575">
          <w:rPr>
            <w:rFonts w:ascii="Verdana" w:hAnsi="Verdana"/>
            <w:u w:val="single"/>
          </w:rPr>
          <w:delText>6</w:delText>
        </w:r>
      </w:del>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This research was funded by the German Research Foundation (</w:t>
      </w:r>
      <w:proofErr w:type="spellStart"/>
      <w:r w:rsidRPr="00F927AB">
        <w:rPr>
          <w:rFonts w:ascii="Verdana" w:hAnsi="Verdana"/>
        </w:rPr>
        <w:t>DFG</w:t>
      </w:r>
      <w:proofErr w:type="spellEnd"/>
      <w:r w:rsidRPr="00F927AB">
        <w:rPr>
          <w:rFonts w:ascii="Verdana" w:hAnsi="Verdana"/>
        </w:rPr>
        <w:t xml:space="preserve">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7CBC00BB" w:rsidR="00895298" w:rsidRPr="00895298" w:rsidRDefault="00772575">
      <w:pPr>
        <w:spacing w:line="360" w:lineRule="auto"/>
        <w:jc w:val="both"/>
        <w:rPr>
          <w:rFonts w:ascii="Verdana" w:hAnsi="Verdana"/>
          <w:u w:val="single"/>
        </w:rPr>
      </w:pPr>
      <w:ins w:id="319" w:author="Brisson, Nicholas" w:date="2025-01-31T16:29:00Z">
        <w:r>
          <w:rPr>
            <w:rFonts w:ascii="Verdana" w:hAnsi="Verdana"/>
            <w:u w:val="single"/>
          </w:rPr>
          <w:t>8</w:t>
        </w:r>
      </w:ins>
      <w:del w:id="320" w:author="Brisson, Nicholas" w:date="2025-01-31T16:29:00Z">
        <w:r w:rsidR="00895298" w:rsidRPr="00895298" w:rsidDel="00772575">
          <w:rPr>
            <w:rFonts w:ascii="Verdana" w:hAnsi="Verdana"/>
            <w:u w:val="single"/>
          </w:rPr>
          <w:delText>5</w:delText>
        </w:r>
      </w:del>
      <w:r w:rsidR="00895298" w:rsidRPr="00895298">
        <w:rPr>
          <w:rFonts w:ascii="Verdana" w:hAnsi="Verdana"/>
          <w:u w:val="single"/>
        </w:rPr>
        <w:t>. References</w:t>
      </w:r>
    </w:p>
    <w:p w14:paraId="70B13D82" w14:textId="2CE01474" w:rsidR="00C00687" w:rsidDel="00772575" w:rsidRDefault="00C00687">
      <w:pPr>
        <w:spacing w:line="360" w:lineRule="auto"/>
        <w:jc w:val="both"/>
        <w:rPr>
          <w:del w:id="321" w:author="Brisson, Nicholas" w:date="2025-01-31T16:28:00Z"/>
          <w:rFonts w:ascii="Verdana" w:hAnsi="Verdana"/>
        </w:rPr>
      </w:pPr>
    </w:p>
    <w:p w14:paraId="3FB9EFDA" w14:textId="77777777" w:rsidR="002B04E3" w:rsidRPr="002B04E3" w:rsidRDefault="008278D4" w:rsidP="002B04E3">
      <w:pPr>
        <w:pStyle w:val="Bibliography"/>
      </w:pPr>
      <w:r>
        <w:rPr>
          <w:rFonts w:ascii="Verdana" w:hAnsi="Verdana"/>
        </w:rPr>
        <w:fldChar w:fldCharType="begin"/>
      </w:r>
      <w:r w:rsidR="002B04E3">
        <w:rPr>
          <w:rFonts w:ascii="Verdana" w:hAnsi="Verdana"/>
        </w:rPr>
        <w:instrText xml:space="preserve"> ADDIN ZOTERO_BIBL {"uncited":[],"omitted":[],"custom":[]} CSL_BIBLIOGRAPHY </w:instrText>
      </w:r>
      <w:r>
        <w:rPr>
          <w:rFonts w:ascii="Verdana" w:hAnsi="Verdana"/>
        </w:rPr>
        <w:fldChar w:fldCharType="separate"/>
      </w:r>
      <w:r w:rsidR="002B04E3" w:rsidRPr="002B04E3">
        <w:t xml:space="preserve">1. </w:t>
      </w:r>
      <w:r w:rsidR="002B04E3" w:rsidRPr="002B04E3">
        <w:tab/>
        <w:t xml:space="preserve">Norkin C, White DJ. </w:t>
      </w:r>
      <w:r w:rsidR="002B04E3" w:rsidRPr="002B04E3">
        <w:rPr>
          <w:i/>
          <w:iCs/>
        </w:rPr>
        <w:t>Measurement of Joint Motion, 5e: A Guide to Goniometry. 5th ed.</w:t>
      </w:r>
      <w:r w:rsidR="002B04E3" w:rsidRPr="002B04E3">
        <w:t xml:space="preserve"> Philadelphia: F.A. Davis; 2016.</w:t>
      </w:r>
    </w:p>
    <w:p w14:paraId="5B334CCB" w14:textId="77777777" w:rsidR="002B04E3" w:rsidRPr="002B04E3" w:rsidRDefault="002B04E3" w:rsidP="002B04E3">
      <w:pPr>
        <w:pStyle w:val="Bibliography"/>
      </w:pPr>
      <w:r w:rsidRPr="002B04E3">
        <w:lastRenderedPageBreak/>
        <w:t xml:space="preserve">2. </w:t>
      </w:r>
      <w:r w:rsidRPr="002B04E3">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5A15F657" w14:textId="77777777" w:rsidR="002B04E3" w:rsidRPr="002B04E3" w:rsidRDefault="002B04E3" w:rsidP="002B04E3">
      <w:pPr>
        <w:pStyle w:val="Bibliography"/>
      </w:pPr>
      <w:r w:rsidRPr="002B04E3">
        <w:t xml:space="preserve">3. </w:t>
      </w:r>
      <w:r w:rsidRPr="002B04E3">
        <w:tab/>
        <w:t>Tashman S, Anderst W. In-vivo measurement of dynamic joint motion using high speed biplane radiography and CT: application to canine ACL deficiency. J Biomech Eng 2003. 125: 238–45. https://doi.org/10.1115/1.1559896</w:t>
      </w:r>
    </w:p>
    <w:p w14:paraId="17984558" w14:textId="77777777" w:rsidR="002B04E3" w:rsidRPr="002B04E3" w:rsidRDefault="002B04E3" w:rsidP="002B04E3">
      <w:pPr>
        <w:pStyle w:val="Bibliography"/>
      </w:pPr>
      <w:r w:rsidRPr="002B04E3">
        <w:t xml:space="preserve">4. </w:t>
      </w:r>
      <w:r w:rsidRPr="002B04E3">
        <w:tab/>
        <w:t>D’Lima DD, Patil S, Steklov N, Colwell CW. The 2011 ABJS Nicolas Andry Award: ’Lab’-in-a-knee: in vivo knee forces, kinematics, and contact analysis. Clin Orthop Relat Res 2011. 469: 2953–70. https://doi.org/10.1007/s11999-011-1916-9</w:t>
      </w:r>
    </w:p>
    <w:p w14:paraId="47A8FD5C" w14:textId="77777777" w:rsidR="002B04E3" w:rsidRPr="002B04E3" w:rsidRDefault="002B04E3" w:rsidP="002B04E3">
      <w:pPr>
        <w:pStyle w:val="Bibliography"/>
      </w:pPr>
      <w:r w:rsidRPr="002B04E3">
        <w:t xml:space="preserve">5. </w:t>
      </w:r>
      <w:r w:rsidRPr="002B04E3">
        <w:tab/>
        <w:t>Tashman S, Kopf S, Fu FH. The Kinematic Basis of Anterior Cruciate Ligament Reconstruction. Operative Techniques in Sports Medicine 2008. 16: 116–8. https://doi.org/10.1053/j.otsm.2008.10.005</w:t>
      </w:r>
    </w:p>
    <w:p w14:paraId="390C9BB2" w14:textId="77777777" w:rsidR="002B04E3" w:rsidRPr="002B04E3" w:rsidRDefault="002B04E3" w:rsidP="002B04E3">
      <w:pPr>
        <w:pStyle w:val="Bibliography"/>
      </w:pPr>
      <w:r w:rsidRPr="002B04E3">
        <w:t xml:space="preserve">6. </w:t>
      </w:r>
      <w:r w:rsidRPr="002B04E3">
        <w:tab/>
        <w:t>Astephen JL, Deluzio KJ, Caldwell GE, Dunbar MJ. Biomechanical changes at the hip, knee, and ankle joints during gait are associated with knee osteoarthritis severity. Journal Orthopaedic Research 2008. 26: 332–41. https://doi.org/10.1002/jor.20496</w:t>
      </w:r>
    </w:p>
    <w:p w14:paraId="33BDDD5F" w14:textId="77777777" w:rsidR="002B04E3" w:rsidRPr="002B04E3" w:rsidRDefault="002B04E3" w:rsidP="002B04E3">
      <w:pPr>
        <w:pStyle w:val="Bibliography"/>
      </w:pPr>
      <w:r w:rsidRPr="002B04E3">
        <w:t xml:space="preserve">7. </w:t>
      </w:r>
      <w:r w:rsidRPr="002B04E3">
        <w:tab/>
        <w:t>Kaufman KR, Hughes C, Morrey BF, Morrey M, An KN. Gait characteristics of patients with knee osteoarthritis. Journal of Biomechanics 2001. 34: 907–15. https://doi.org/10.1016/S0021-9290(01)00036-7</w:t>
      </w:r>
    </w:p>
    <w:p w14:paraId="15E259F5" w14:textId="77777777" w:rsidR="002B04E3" w:rsidRPr="002B04E3" w:rsidRDefault="002B04E3" w:rsidP="002B04E3">
      <w:pPr>
        <w:pStyle w:val="Bibliography"/>
      </w:pPr>
      <w:r w:rsidRPr="002B04E3">
        <w:t xml:space="preserve">8. </w:t>
      </w:r>
      <w:r w:rsidRPr="002B04E3">
        <w:tab/>
        <w:t>Andriacchi TP, Koo S, Scanlan SF. Gait mechanics influence healthy cartilage morphology and osteoarthritis of the knee. J Bone Joint Surg Am 2009. 91 Suppl 1: 95–101. https://doi.org/10.2106/JBJS.H.01408</w:t>
      </w:r>
    </w:p>
    <w:p w14:paraId="27A1DAAE" w14:textId="77777777" w:rsidR="002B04E3" w:rsidRPr="002B04E3" w:rsidRDefault="002B04E3" w:rsidP="002B04E3">
      <w:pPr>
        <w:pStyle w:val="Bibliography"/>
      </w:pPr>
      <w:r w:rsidRPr="002B04E3">
        <w:t xml:space="preserve">9. </w:t>
      </w:r>
      <w:r w:rsidRPr="002B04E3">
        <w:tab/>
        <w:t>Sharma L, Lou C, Felson DT, Dunlop DD, Kirwan-Mellis G, Hayes KW, et al. Laxity in healthy and osteoarthritic knees. Arthritis Rheum 1999. 42: 861–70. https://doi.org/10.1002/1529-0131(199905)42:5&lt;861::AID-ANR4&gt;3.0.CO;2-N</w:t>
      </w:r>
    </w:p>
    <w:p w14:paraId="074F146A" w14:textId="77777777" w:rsidR="002B04E3" w:rsidRPr="002B04E3" w:rsidRDefault="002B04E3" w:rsidP="002B04E3">
      <w:pPr>
        <w:pStyle w:val="Bibliography"/>
      </w:pPr>
      <w:r w:rsidRPr="002B04E3">
        <w:t xml:space="preserve">10. </w:t>
      </w:r>
      <w:r w:rsidRPr="002B04E3">
        <w:tab/>
        <w:t>Lohmander LS, Englund PM, Dahl LL, Roos EM. The long-term consequence of anterior cruciate ligament and meniscus injuries: osteoarthritis. Am J Sports Med 2007. 35: 1756–69. https://doi.org/10.1177/0363546507307396</w:t>
      </w:r>
    </w:p>
    <w:p w14:paraId="7FCED9C1" w14:textId="77777777" w:rsidR="002B04E3" w:rsidRPr="002B04E3" w:rsidRDefault="002B04E3" w:rsidP="002B04E3">
      <w:pPr>
        <w:pStyle w:val="Bibliography"/>
      </w:pPr>
      <w:r w:rsidRPr="002B04E3">
        <w:t xml:space="preserve">11. </w:t>
      </w:r>
      <w:r w:rsidRPr="002B04E3">
        <w:tab/>
        <w:t>Sharma L. The role of proprioceptive deficits, ligamentous laxity, and malalignment in development and progression of knee osteoarthritis. J Rheumatol Suppl 2004. 70: 87–92</w:t>
      </w:r>
    </w:p>
    <w:p w14:paraId="3D84CA9B" w14:textId="77777777" w:rsidR="002B04E3" w:rsidRPr="002B04E3" w:rsidRDefault="002B04E3" w:rsidP="002B04E3">
      <w:pPr>
        <w:pStyle w:val="Bibliography"/>
      </w:pPr>
      <w:r w:rsidRPr="002B04E3">
        <w:t xml:space="preserve">12. </w:t>
      </w:r>
      <w:r w:rsidRPr="002B04E3">
        <w:tab/>
        <w:t>Van Rossom S, Wesseling M, Smith CR, Thelen DG, Vanwanseele B, Dieter VA, et al. The influence of knee joint geometry and alignment on the tibiofemoral load distribution: A computational study. Knee 2019. 26: 813–23. https://doi.org/10.1016/j.knee.2019.06.002</w:t>
      </w:r>
    </w:p>
    <w:p w14:paraId="2A5D8223" w14:textId="77777777" w:rsidR="002B04E3" w:rsidRPr="002B04E3" w:rsidRDefault="002B04E3" w:rsidP="002B04E3">
      <w:pPr>
        <w:pStyle w:val="Bibliography"/>
      </w:pPr>
      <w:r w:rsidRPr="002B04E3">
        <w:t xml:space="preserve">13. </w:t>
      </w:r>
      <w:r w:rsidRPr="002B04E3">
        <w:tab/>
        <w:t>Arakgi ME, Getgood A. Mechanical Malalignment of the Knee Joint. Evidence-Based Management of Complex Knee Injuries 2022. 66–76. https://doi.org/10.1016/B978-0-323-71310-8.00005-0</w:t>
      </w:r>
    </w:p>
    <w:p w14:paraId="60564CC8" w14:textId="77777777" w:rsidR="002B04E3" w:rsidRPr="002B04E3" w:rsidRDefault="002B04E3" w:rsidP="002B04E3">
      <w:pPr>
        <w:pStyle w:val="Bibliography"/>
      </w:pPr>
      <w:r w:rsidRPr="002B04E3">
        <w:rPr>
          <w:lang w:val="de-DE"/>
        </w:rPr>
        <w:t xml:space="preserve">14. </w:t>
      </w:r>
      <w:r w:rsidRPr="002B04E3">
        <w:rPr>
          <w:lang w:val="de-DE"/>
        </w:rPr>
        <w:tab/>
        <w:t>d’Entremont AG, Nordmeyer</w:t>
      </w:r>
      <w:r w:rsidRPr="002B04E3">
        <w:rPr>
          <w:rFonts w:ascii="Cambria Math" w:hAnsi="Cambria Math" w:cs="Cambria Math"/>
          <w:lang w:val="de-DE"/>
        </w:rPr>
        <w:t>‐</w:t>
      </w:r>
      <w:r w:rsidRPr="002B04E3">
        <w:rPr>
          <w:lang w:val="de-DE"/>
        </w:rPr>
        <w:t xml:space="preserve">Massner JA, Bos C, Wilson DR, Pruessmann KP. </w:t>
      </w:r>
      <w:r w:rsidRPr="002B04E3">
        <w:t>Do dynamic</w:t>
      </w:r>
      <w:r w:rsidRPr="002B04E3">
        <w:rPr>
          <w:rFonts w:ascii="Cambria Math" w:hAnsi="Cambria Math" w:cs="Cambria Math"/>
        </w:rPr>
        <w:t>‐</w:t>
      </w:r>
      <w:r w:rsidRPr="002B04E3">
        <w:t>based MR knee kinematics methods produce the same results as static methods? Magnetic Resonance in Med 2013. 69: 1634</w:t>
      </w:r>
      <w:r w:rsidRPr="002B04E3">
        <w:rPr>
          <w:rFonts w:ascii="Aptos" w:hAnsi="Aptos" w:cs="Aptos"/>
        </w:rPr>
        <w:t>–</w:t>
      </w:r>
      <w:r w:rsidRPr="002B04E3">
        <w:t>44. https://doi.org/10.1002/mrm.24425</w:t>
      </w:r>
    </w:p>
    <w:p w14:paraId="69CC8D37" w14:textId="77777777" w:rsidR="002B04E3" w:rsidRPr="002B04E3" w:rsidRDefault="002B04E3" w:rsidP="002B04E3">
      <w:pPr>
        <w:pStyle w:val="Bibliography"/>
      </w:pPr>
      <w:r w:rsidRPr="002B04E3">
        <w:lastRenderedPageBreak/>
        <w:t xml:space="preserve">15. </w:t>
      </w:r>
      <w:r w:rsidRPr="002B04E3">
        <w:tab/>
        <w:t>Conconi M, De Carli F, Berni M, Sancisi N, Parenti-Castelli V, Monetti G. In-Vivo Quantification of Knee Deep-Flexion in Physiological Loading Condition trough Dynamic MRI. Applied Sciences 2023. 13: 629. https://doi.org/10.3390/app13010629</w:t>
      </w:r>
    </w:p>
    <w:p w14:paraId="67525AC8" w14:textId="77777777" w:rsidR="002B04E3" w:rsidRPr="002B04E3" w:rsidRDefault="002B04E3" w:rsidP="002B04E3">
      <w:pPr>
        <w:pStyle w:val="Bibliography"/>
      </w:pPr>
      <w:r w:rsidRPr="002B04E3">
        <w:t xml:space="preserve">16. </w:t>
      </w:r>
      <w:r w:rsidRPr="002B04E3">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5D71A8C2" w14:textId="77777777" w:rsidR="002B04E3" w:rsidRPr="002B04E3" w:rsidRDefault="002B04E3" w:rsidP="002B04E3">
      <w:pPr>
        <w:pStyle w:val="Bibliography"/>
        <w:rPr>
          <w:lang w:val="de-DE"/>
        </w:rPr>
      </w:pPr>
      <w:r w:rsidRPr="002B04E3">
        <w:t xml:space="preserve">17. </w:t>
      </w:r>
      <w:r w:rsidRPr="002B04E3">
        <w:tab/>
        <w:t xml:space="preserve">Kaiser JM, Vignos MF, Kijowski R, Baer G, Thelen DG. Effect of Loading on In Vivo Tibiofemoral and Patellofemoral Kinematics of Healthy and ACL-Reconstructed Knees. </w:t>
      </w:r>
      <w:r w:rsidRPr="002B04E3">
        <w:rPr>
          <w:lang w:val="de-DE"/>
        </w:rPr>
        <w:t>Am J Sports Med 2017. 45: 3272–9. https://doi.org/10.1177/0363546517724417</w:t>
      </w:r>
    </w:p>
    <w:p w14:paraId="6C640F36" w14:textId="77777777" w:rsidR="002B04E3" w:rsidRPr="002B04E3" w:rsidRDefault="002B04E3" w:rsidP="002B04E3">
      <w:pPr>
        <w:pStyle w:val="Bibliography"/>
      </w:pPr>
      <w:r w:rsidRPr="002B04E3">
        <w:rPr>
          <w:lang w:val="de-DE"/>
        </w:rPr>
        <w:t xml:space="preserve">18. </w:t>
      </w:r>
      <w:r w:rsidRPr="002B04E3">
        <w:rPr>
          <w:lang w:val="de-DE"/>
        </w:rPr>
        <w:tab/>
        <w:t xml:space="preserve">Brossmann J, Muhle C, Schröder C, Melchert UH, Büll CC, Spielmann RP, et al. </w:t>
      </w:r>
      <w:r w:rsidRPr="002B04E3">
        <w:t>Patellar tracking patterns during active and passive knee extension: evaluation with motion-triggered cine MR imaging. Radiology 1993. 187: 205–12. https://doi.org/10.1148/radiology.187.1.8451415</w:t>
      </w:r>
    </w:p>
    <w:p w14:paraId="55A88AAB" w14:textId="77777777" w:rsidR="002B04E3" w:rsidRPr="002B04E3" w:rsidRDefault="002B04E3" w:rsidP="002B04E3">
      <w:pPr>
        <w:pStyle w:val="Bibliography"/>
      </w:pPr>
      <w:r w:rsidRPr="002B04E3">
        <w:t xml:space="preserve">19. </w:t>
      </w:r>
      <w:r w:rsidRPr="002B04E3">
        <w:tab/>
        <w:t>Seisler AR, Sheehan FT. Normative three-dimensional patellofemoral and tibiofemoral kinematics: a dynamic, in vivo study. IEEE Trans Biomed Eng 2007. 54: 1333–41. https://doi.org/10.1109/TBME.2007.890735</w:t>
      </w:r>
    </w:p>
    <w:p w14:paraId="3DDCAC4C" w14:textId="77777777" w:rsidR="002B04E3" w:rsidRPr="002B04E3" w:rsidRDefault="002B04E3" w:rsidP="002B04E3">
      <w:pPr>
        <w:pStyle w:val="Bibliography"/>
        <w:rPr>
          <w:lang w:val="de-DE"/>
        </w:rPr>
      </w:pPr>
      <w:r w:rsidRPr="002B04E3">
        <w:t xml:space="preserve">20. </w:t>
      </w:r>
      <w:r w:rsidRPr="002B04E3">
        <w:tab/>
        <w:t xml:space="preserve">Behnam AJ, Herzka DA, Sheehan FT. Assessing the accuracy and precision of musculoskeletal motion tracking using cine-PC MRI on a 3.0T platform. </w:t>
      </w:r>
      <w:r w:rsidRPr="002B04E3">
        <w:rPr>
          <w:lang w:val="de-DE"/>
        </w:rPr>
        <w:t>J Biomech 2011. 44: 193–7. https://doi.org/10.1016/j.jbiomech.2010.08.029</w:t>
      </w:r>
    </w:p>
    <w:p w14:paraId="55CAA1D8" w14:textId="77777777" w:rsidR="002B04E3" w:rsidRPr="002B04E3" w:rsidRDefault="002B04E3" w:rsidP="002B04E3">
      <w:pPr>
        <w:pStyle w:val="Bibliography"/>
      </w:pPr>
      <w:r w:rsidRPr="002B04E3">
        <w:rPr>
          <w:lang w:val="de-DE"/>
        </w:rPr>
        <w:t xml:space="preserve">21. </w:t>
      </w:r>
      <w:r w:rsidRPr="002B04E3">
        <w:rPr>
          <w:lang w:val="de-DE"/>
        </w:rPr>
        <w:tab/>
        <w:t xml:space="preserve">Kaiser J, Bradford R, Johnson K, Wieben O, Thelen DG. </w:t>
      </w:r>
      <w:r w:rsidRPr="002B04E3">
        <w:t>Measurement of tibiofemoral kinematics using highly accelerated 3D radial sampling. Magnetic Resonance in Med 2013. 69: 1310–6. https://doi.org/10.1002/mrm.24362</w:t>
      </w:r>
    </w:p>
    <w:p w14:paraId="59AFCB30" w14:textId="77777777" w:rsidR="002B04E3" w:rsidRPr="002B04E3" w:rsidRDefault="002B04E3" w:rsidP="002B04E3">
      <w:pPr>
        <w:pStyle w:val="Bibliography"/>
      </w:pPr>
      <w:r w:rsidRPr="002B04E3">
        <w:t xml:space="preserve">22. </w:t>
      </w:r>
      <w:r w:rsidRPr="002B04E3">
        <w:tab/>
        <w:t>Canny J. A Computational Approach to Edge Detection. IEEE Trans Pattern Anal Mach Intell 1986. PAMI-8: 679–98. https://doi.org/10.1109/TPAMI.1986.4767851</w:t>
      </w:r>
    </w:p>
    <w:p w14:paraId="4812C39C" w14:textId="77777777" w:rsidR="002B04E3" w:rsidRPr="002B04E3" w:rsidRDefault="002B04E3" w:rsidP="002B04E3">
      <w:pPr>
        <w:pStyle w:val="Bibliography"/>
        <w:rPr>
          <w:lang w:val="de-DE"/>
        </w:rPr>
      </w:pPr>
      <w:r w:rsidRPr="002B04E3">
        <w:t xml:space="preserve">23. </w:t>
      </w:r>
      <w:r w:rsidRPr="002B04E3">
        <w:tab/>
        <w:t xml:space="preserve">Dillencourt MB, Samet H, Tamminen M. A general approach to connected-component labeling for arbitrary image representations. </w:t>
      </w:r>
      <w:r w:rsidRPr="002B04E3">
        <w:rPr>
          <w:lang w:val="de-DE"/>
        </w:rPr>
        <w:t>J ACM 1992. 39: 253–80. https://doi.org/10.1145/128749.128750</w:t>
      </w:r>
    </w:p>
    <w:p w14:paraId="12E702FA" w14:textId="77777777" w:rsidR="002B04E3" w:rsidRPr="002B04E3" w:rsidRDefault="002B04E3" w:rsidP="002B04E3">
      <w:pPr>
        <w:pStyle w:val="Bibliography"/>
      </w:pPr>
      <w:r w:rsidRPr="002B04E3">
        <w:rPr>
          <w:lang w:val="de-DE"/>
        </w:rPr>
        <w:t xml:space="preserve">24. </w:t>
      </w:r>
      <w:r w:rsidRPr="002B04E3">
        <w:rPr>
          <w:lang w:val="de-DE"/>
        </w:rPr>
        <w:tab/>
        <w:t xml:space="preserve">Brisson NM, Krämer M, Krahl LAN, Schill A, Duda GN, Reichenbach JR. </w:t>
      </w:r>
      <w:r w:rsidRPr="002B04E3">
        <w:t>A novel multipurpose device for guided knee motion and loading during dynamic magnetic resonance imaging. Zeitschrift für Medizinische Physik 2022. 32: 500–13. https://doi.org/10.1016/j.zemedi.2021.12.002</w:t>
      </w:r>
    </w:p>
    <w:p w14:paraId="4369F95A" w14:textId="77777777" w:rsidR="002B04E3" w:rsidRPr="002B04E3" w:rsidRDefault="002B04E3" w:rsidP="002B04E3">
      <w:pPr>
        <w:pStyle w:val="Bibliography"/>
        <w:rPr>
          <w:lang w:val="de-DE"/>
        </w:rPr>
      </w:pPr>
      <w:r w:rsidRPr="002B04E3">
        <w:t xml:space="preserve">25. </w:t>
      </w:r>
      <w:r w:rsidRPr="002B04E3">
        <w:tab/>
        <w:t xml:space="preserve">Winkelmann S, Schaeffter T, Koehler T, Eggers H, Doessel O. An Optimal Radial Profile Order Based on the Golden Ratio for Time-Resolved MRI. </w:t>
      </w:r>
      <w:r w:rsidRPr="002B04E3">
        <w:rPr>
          <w:lang w:val="de-DE"/>
        </w:rPr>
        <w:t>IEEE Trans Med Imaging 2007. 26: 68–76. https://doi.org/10.1109/TMI.2006.885337</w:t>
      </w:r>
    </w:p>
    <w:p w14:paraId="538FC4F1" w14:textId="77777777" w:rsidR="002B04E3" w:rsidRPr="002B04E3" w:rsidRDefault="002B04E3" w:rsidP="002B04E3">
      <w:pPr>
        <w:pStyle w:val="Bibliography"/>
      </w:pPr>
      <w:r w:rsidRPr="002B04E3">
        <w:rPr>
          <w:lang w:val="de-DE"/>
        </w:rPr>
        <w:t xml:space="preserve">26. </w:t>
      </w:r>
      <w:r w:rsidRPr="002B04E3">
        <w:rPr>
          <w:lang w:val="de-DE"/>
        </w:rPr>
        <w:tab/>
        <w:t xml:space="preserve">Krämer M, Herrmann K, Biermann J, Reichenbach JR. </w:t>
      </w:r>
      <w:r w:rsidRPr="002B04E3">
        <w:t>Retrospective reconstruction of cardiac cine images from golden</w:t>
      </w:r>
      <w:r w:rsidRPr="002B04E3">
        <w:rPr>
          <w:rFonts w:ascii="Cambria Math" w:hAnsi="Cambria Math" w:cs="Cambria Math"/>
        </w:rPr>
        <w:t>‐</w:t>
      </w:r>
      <w:r w:rsidRPr="002B04E3">
        <w:t>ratio radial MRI using one</w:t>
      </w:r>
      <w:r w:rsidRPr="002B04E3">
        <w:rPr>
          <w:rFonts w:ascii="Cambria Math" w:hAnsi="Cambria Math" w:cs="Cambria Math"/>
        </w:rPr>
        <w:t>‐</w:t>
      </w:r>
      <w:r w:rsidRPr="002B04E3">
        <w:t>dimensional navigators. Magnetic Resonance Imaging 2014. 40: 413</w:t>
      </w:r>
      <w:r w:rsidRPr="002B04E3">
        <w:rPr>
          <w:rFonts w:ascii="Aptos" w:hAnsi="Aptos" w:cs="Aptos"/>
        </w:rPr>
        <w:t>–</w:t>
      </w:r>
      <w:r w:rsidRPr="002B04E3">
        <w:t>22. https://doi.org/10.1002/jmri.24364</w:t>
      </w:r>
    </w:p>
    <w:p w14:paraId="4D8323D2" w14:textId="77777777" w:rsidR="002B04E3" w:rsidRPr="002B04E3" w:rsidRDefault="002B04E3" w:rsidP="002B04E3">
      <w:pPr>
        <w:pStyle w:val="Bibliography"/>
      </w:pPr>
      <w:r w:rsidRPr="002B04E3">
        <w:t xml:space="preserve">27. </w:t>
      </w:r>
      <w:r w:rsidRPr="002B04E3">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3B021A10" w14:textId="77777777" w:rsidR="002B04E3" w:rsidRPr="002B04E3" w:rsidRDefault="002B04E3" w:rsidP="002B04E3">
      <w:pPr>
        <w:pStyle w:val="Bibliography"/>
      </w:pPr>
      <w:r w:rsidRPr="002B04E3">
        <w:lastRenderedPageBreak/>
        <w:t xml:space="preserve">28. </w:t>
      </w:r>
      <w:r w:rsidRPr="002B04E3">
        <w:tab/>
        <w:t>Wood T, Ljungberg E, Wiesinger F. Radial Interstices Enable Speedy Low-volume Imaging. JOSS 2021. 6: 3500. https://doi.org/10.21105/joss.03500</w:t>
      </w:r>
    </w:p>
    <w:p w14:paraId="5AAEAB6E" w14:textId="77777777" w:rsidR="002B04E3" w:rsidRPr="002B04E3" w:rsidRDefault="002B04E3" w:rsidP="002B04E3">
      <w:pPr>
        <w:pStyle w:val="Bibliography"/>
      </w:pPr>
      <w:r w:rsidRPr="002B04E3">
        <w:t xml:space="preserve">29. </w:t>
      </w:r>
      <w:r w:rsidRPr="002B04E3">
        <w:tab/>
        <w:t>Boyd S. Distributed Optimization and Statistical Learning via the Alternating Direction Method of Multipliers. FNT in Machine Learning 2010. 3: 1–122. https://doi.org/10.1561/2200000016</w:t>
      </w:r>
    </w:p>
    <w:p w14:paraId="79F39012" w14:textId="77777777" w:rsidR="002B04E3" w:rsidRPr="002B04E3" w:rsidRDefault="002B04E3" w:rsidP="002B04E3">
      <w:pPr>
        <w:pStyle w:val="Bibliography"/>
      </w:pPr>
      <w:r w:rsidRPr="002B04E3">
        <w:t xml:space="preserve">30. </w:t>
      </w:r>
      <w:r w:rsidRPr="002B04E3">
        <w:tab/>
        <w:t>Bredies K, Kunisch K, Pock T. Total Generalized Variation. SIAM J Imaging Sci 2010. 3: 492–526. https://doi.org/10.1137/090769521</w:t>
      </w:r>
    </w:p>
    <w:p w14:paraId="0FEAFF13" w14:textId="77777777" w:rsidR="002B04E3" w:rsidRPr="002B04E3" w:rsidRDefault="002B04E3" w:rsidP="002B04E3">
      <w:pPr>
        <w:pStyle w:val="Bibliography"/>
      </w:pPr>
      <w:r w:rsidRPr="002B04E3">
        <w:rPr>
          <w:lang w:val="de-DE"/>
        </w:rPr>
        <w:t xml:space="preserve">31. </w:t>
      </w:r>
      <w:r w:rsidRPr="002B04E3">
        <w:rPr>
          <w:lang w:val="de-DE"/>
        </w:rPr>
        <w:tab/>
        <w:t xml:space="preserve">Hinneburg A, Aggarwal CC, Keim DA. </w:t>
      </w:r>
      <w:r w:rsidRPr="002B04E3">
        <w:t>What is the nearest neighbor in high dimensional spaces? Proc of the 26th Internat Conference on Very Large Databases, Cairo, Egypt, 2000 2000. 506–15</w:t>
      </w:r>
    </w:p>
    <w:p w14:paraId="45482B2F" w14:textId="77777777" w:rsidR="002B04E3" w:rsidRPr="002B04E3" w:rsidRDefault="002B04E3" w:rsidP="002B04E3">
      <w:pPr>
        <w:pStyle w:val="Bibliography"/>
      </w:pPr>
      <w:r w:rsidRPr="002B04E3">
        <w:t xml:space="preserve">32. </w:t>
      </w:r>
      <w:r w:rsidRPr="002B04E3">
        <w:tab/>
        <w:t xml:space="preserve">De Boor C. </w:t>
      </w:r>
      <w:r w:rsidRPr="002B04E3">
        <w:rPr>
          <w:i/>
          <w:iCs/>
        </w:rPr>
        <w:t>A Practical Guide to Splines</w:t>
      </w:r>
      <w:r w:rsidRPr="002B04E3">
        <w:t>. New York, NY: Springer New York; 1978.</w:t>
      </w:r>
    </w:p>
    <w:p w14:paraId="7CAD7526" w14:textId="77777777" w:rsidR="002B04E3" w:rsidRPr="002B04E3" w:rsidRDefault="002B04E3" w:rsidP="002B04E3">
      <w:pPr>
        <w:pStyle w:val="Bibliography"/>
      </w:pPr>
      <w:r w:rsidRPr="002B04E3">
        <w:t xml:space="preserve">33. </w:t>
      </w:r>
      <w:r w:rsidRPr="002B04E3">
        <w:tab/>
        <w:t>Nelder JA, Mead R. A Simplex Method for Function Minimization. The Computer Journal 1965. 7: 308–13. https://doi.org/10.1093/comjnl/7.4.308</w:t>
      </w:r>
    </w:p>
    <w:p w14:paraId="25743329" w14:textId="77777777" w:rsidR="002B04E3" w:rsidRPr="002B04E3" w:rsidRDefault="002B04E3" w:rsidP="002B04E3">
      <w:pPr>
        <w:pStyle w:val="Bibliography"/>
        <w:rPr>
          <w:lang w:val="de-DE"/>
        </w:rPr>
      </w:pPr>
      <w:r w:rsidRPr="002B04E3">
        <w:t xml:space="preserve">34. </w:t>
      </w:r>
      <w:r w:rsidRPr="002B04E3">
        <w:tab/>
        <w:t xml:space="preserve">Sofroniew N, Lambert T, Evans K, Nunez-Iglesias J, Bokota G, Winston P, et al. napari: a multi-dimensional image viewer for Python. </w:t>
      </w:r>
      <w:r w:rsidRPr="002B04E3">
        <w:rPr>
          <w:lang w:val="de-DE"/>
        </w:rPr>
        <w:t>2022. https://doi.org/10.5281/ZENODO.6598542</w:t>
      </w:r>
    </w:p>
    <w:p w14:paraId="75DB6536" w14:textId="77777777" w:rsidR="002B04E3" w:rsidRPr="002B04E3" w:rsidRDefault="002B04E3" w:rsidP="002B04E3">
      <w:pPr>
        <w:pStyle w:val="Bibliography"/>
      </w:pPr>
      <w:r w:rsidRPr="002B04E3">
        <w:rPr>
          <w:lang w:val="de-DE"/>
        </w:rPr>
        <w:t xml:space="preserve">35. </w:t>
      </w:r>
      <w:r w:rsidRPr="002B04E3">
        <w:rPr>
          <w:lang w:val="de-DE"/>
        </w:rPr>
        <w:tab/>
        <w:t xml:space="preserve">Shimizu T, Cheng Z, Samaan MA, Tanaka MS, Souza RB, Li X, et al. </w:t>
      </w:r>
      <w:r w:rsidRPr="002B04E3">
        <w:t>Increases in Joint Laxity After Anterior Cruciate Ligament Reconstruction Are Associated With Sagittal Biomechanical Asymmetry. Arthroscopy 2019. 35: 2072–9. https://doi.org/10.1016/j.arthro.2019.01.050</w:t>
      </w:r>
    </w:p>
    <w:p w14:paraId="7CC6C718" w14:textId="77777777" w:rsidR="002B04E3" w:rsidRPr="002B04E3" w:rsidRDefault="002B04E3" w:rsidP="002B04E3">
      <w:pPr>
        <w:pStyle w:val="Bibliography"/>
      </w:pPr>
      <w:r w:rsidRPr="002B04E3">
        <w:t xml:space="preserve">36. </w:t>
      </w:r>
      <w:r w:rsidRPr="002B04E3">
        <w:tab/>
        <w:t>Barrance PJ, Williams GN, Snyder-Mackler L, Buchanan TS. Altered knee kinematics in ACL-deficient non-copers: a comparison using dynamic MRI. J Orthop Res 2006. 24: 132–40. https://doi.org/10.1002/jor.20016</w:t>
      </w:r>
    </w:p>
    <w:p w14:paraId="4777E927" w14:textId="1685C059" w:rsidR="00C00687" w:rsidRDefault="008278D4">
      <w:pPr>
        <w:spacing w:line="360" w:lineRule="auto"/>
        <w:rPr>
          <w:rFonts w:ascii="Verdana" w:hAnsi="Verdana"/>
        </w:rPr>
      </w:pPr>
      <w:r>
        <w:rPr>
          <w:rFonts w:ascii="Verdana" w:hAnsi="Verdana"/>
        </w:rPr>
        <w:fldChar w:fldCharType="end"/>
      </w:r>
    </w:p>
    <w:sectPr w:rsidR="00C00687">
      <w:footerReference w:type="default" r:id="rId11"/>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ayush Nepal" w:date="2025-01-03T19:04:00Z" w:initials="AN">
    <w:p w14:paraId="281C7FD2" w14:textId="77777777" w:rsidR="00B901D4" w:rsidRDefault="00B901D4"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B901D4" w:rsidRDefault="00B901D4" w:rsidP="001E25A6">
      <w:pPr>
        <w:pStyle w:val="CommentText"/>
      </w:pPr>
      <w:r>
        <w:rPr>
          <w:rStyle w:val="CommentReference"/>
        </w:rPr>
        <w:annotationRef/>
      </w:r>
      <w:r>
        <w:t xml:space="preserve">Did you check for length and format of abstract? Some journals want a structured abstract and some </w:t>
      </w:r>
      <w:proofErr w:type="gramStart"/>
      <w:r>
        <w:t>won‘</w:t>
      </w:r>
      <w:proofErr w:type="gramEnd"/>
      <w:r>
        <w:t>t</w:t>
      </w:r>
    </w:p>
  </w:comment>
  <w:comment w:id="2" w:author="Aayush Nepal" w:date="2025-01-07T14:33:00Z" w:initials="AN">
    <w:p w14:paraId="16FA5D8A" w14:textId="77777777" w:rsidR="00B901D4" w:rsidRDefault="00B901D4"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t>
      </w:r>
      <w:proofErr w:type="gramStart"/>
      <w:r>
        <w:rPr>
          <w:lang w:val="de-DE"/>
        </w:rPr>
        <w:t>words..</w:t>
      </w:r>
      <w:proofErr w:type="gramEnd"/>
      <w:r>
        <w:rPr>
          <w:lang w:val="de-DE"/>
        </w:rPr>
        <w:t xml:space="preserve"> And this manuscript is well within that.  </w:t>
      </w:r>
    </w:p>
  </w:comment>
  <w:comment w:id="3" w:author="Brisson, Nicholas" w:date="2025-01-14T19:47:00Z" w:initials="BN">
    <w:p w14:paraId="0CDBA081" w14:textId="7F53B161" w:rsidR="00B901D4" w:rsidRDefault="00B901D4">
      <w:pPr>
        <w:pStyle w:val="CommentText"/>
      </w:pPr>
      <w:r>
        <w:rPr>
          <w:rStyle w:val="CommentReference"/>
        </w:rPr>
        <w:annotationRef/>
      </w:r>
      <w:r>
        <w:t>In that case, I suggest you take a look at previously published “short communications” in that specific journal to see if they followed a specific structure.</w:t>
      </w:r>
    </w:p>
  </w:comment>
  <w:comment w:id="4" w:author="Aayush Nepal [2]" w:date="2025-01-22T13:23:00Z" w:initials="AN">
    <w:p w14:paraId="730F08B2" w14:textId="77777777" w:rsidR="00B901D4" w:rsidRDefault="00B901D4" w:rsidP="000E2454">
      <w:pPr>
        <w:pStyle w:val="CommentText"/>
      </w:pPr>
      <w:r>
        <w:rPr>
          <w:rStyle w:val="CommentReference"/>
        </w:rPr>
        <w:annotationRef/>
      </w:r>
      <w:r>
        <w:t xml:space="preserve">Right, so based on the past three publications, they seem to split the abstract into different subsections, so I did that as well. </w:t>
      </w:r>
    </w:p>
  </w:comment>
  <w:comment w:id="5" w:author="Brisson, Nicholas" w:date="2025-01-24T12:26:00Z" w:initials="BN">
    <w:p w14:paraId="6CF89320" w14:textId="08BB2C2F" w:rsidR="00B901D4" w:rsidRDefault="00B901D4">
      <w:pPr>
        <w:pStyle w:val="CommentText"/>
      </w:pPr>
      <w:r>
        <w:rPr>
          <w:rStyle w:val="CommentReference"/>
        </w:rPr>
        <w:annotationRef/>
      </w:r>
      <w:r>
        <w:t xml:space="preserve">Great! </w:t>
      </w:r>
    </w:p>
  </w:comment>
  <w:comment w:id="6" w:author="Aayush Nepal [2]" w:date="2025-01-22T17:24:00Z" w:initials="AN">
    <w:p w14:paraId="6B567B99" w14:textId="77777777" w:rsidR="00B901D4" w:rsidRDefault="00B901D4" w:rsidP="00720809">
      <w:pPr>
        <w:pStyle w:val="CommentText"/>
      </w:pPr>
      <w:r>
        <w:rPr>
          <w:rStyle w:val="CommentReference"/>
        </w:rPr>
        <w:annotationRef/>
      </w:r>
      <w:r>
        <w:t>This version has new formatting for the abstract, as well as results and discussion sections. The use of the term osteokinematics vs arthrokinematics needs to be resolved. I am using the former, but correct me if im wrong. I have given my reasoning below in one of the comments</w:t>
      </w:r>
    </w:p>
  </w:comment>
  <w:comment w:id="7" w:author="Brisson, Nicholas" w:date="2025-01-24T12:25:00Z" w:initials="BN">
    <w:p w14:paraId="6FA0CAD7" w14:textId="012A76F8" w:rsidR="00B901D4" w:rsidRDefault="00B901D4">
      <w:pPr>
        <w:pStyle w:val="CommentText"/>
      </w:pPr>
      <w:r>
        <w:rPr>
          <w:rStyle w:val="CommentReference"/>
        </w:rPr>
        <w:annotationRef/>
      </w:r>
      <w:r>
        <w:t>Noted. I agree with your reasoning. Let’s go with osteokinematics. Reviewers can address it if they have any issues with the word.</w:t>
      </w:r>
    </w:p>
  </w:comment>
  <w:comment w:id="11" w:author="Brisson, Nicholas" w:date="2025-01-24T12:45:00Z" w:initials="BN">
    <w:p w14:paraId="3079C020" w14:textId="25A558B6" w:rsidR="00B901D4" w:rsidRDefault="00B901D4">
      <w:pPr>
        <w:pStyle w:val="CommentText"/>
      </w:pPr>
      <w:r>
        <w:rPr>
          <w:rStyle w:val="CommentReference"/>
        </w:rPr>
        <w:annotationRef/>
      </w:r>
      <w:r>
        <w:t xml:space="preserve">You list 3 points here: is each point referring to the comparison of semi-auto vs. manual? If so, you don’t need to write “manual vs semi-auto” twice… </w:t>
      </w:r>
    </w:p>
  </w:comment>
  <w:comment w:id="22" w:author="Brisson, Nicholas" w:date="2025-01-24T12:50:00Z" w:initials="BN">
    <w:p w14:paraId="36B6F142" w14:textId="685E0203" w:rsidR="00B901D4" w:rsidRDefault="00B901D4">
      <w:pPr>
        <w:pStyle w:val="CommentText"/>
      </w:pPr>
      <w:r>
        <w:rPr>
          <w:rStyle w:val="CommentReference"/>
        </w:rPr>
        <w:annotationRef/>
      </w:r>
      <w:r>
        <w:t xml:space="preserve">Would it make more sense to present the alignment </w:t>
      </w:r>
      <w:proofErr w:type="spellStart"/>
      <w:r>
        <w:t>eror</w:t>
      </w:r>
      <w:proofErr w:type="spellEnd"/>
      <w:r>
        <w:t xml:space="preserve"> for each of the tibia and </w:t>
      </w:r>
      <w:proofErr w:type="spellStart"/>
      <w:r>
        <w:t>fermur</w:t>
      </w:r>
      <w:proofErr w:type="spellEnd"/>
      <w:r>
        <w:t>? Are thy both ~0.40? If not, I would suggest presenting both values independently.  (my guess is that tibia has greater error than femur?)</w:t>
      </w:r>
    </w:p>
  </w:comment>
  <w:comment w:id="55" w:author="Brisson, Nicholas" w:date="2025-01-24T12:52:00Z" w:initials="BN">
    <w:p w14:paraId="5C269BBF" w14:textId="612BDAC9" w:rsidR="00B901D4" w:rsidRDefault="00B901D4">
      <w:pPr>
        <w:pStyle w:val="CommentText"/>
      </w:pPr>
      <w:r>
        <w:rPr>
          <w:rStyle w:val="CommentReference"/>
        </w:rPr>
        <w:annotationRef/>
      </w:r>
      <w:r>
        <w:t xml:space="preserve">Should this be rounded to 0.6 or 0.7 (i.e., I can’t determine this without knowing the third decimal // </w:t>
      </w:r>
      <w:proofErr w:type="spellStart"/>
      <w:r>
        <w:t>ie</w:t>
      </w:r>
      <w:proofErr w:type="spellEnd"/>
      <w:r>
        <w:t xml:space="preserve"> is the “5” already </w:t>
      </w:r>
      <w:proofErr w:type="gramStart"/>
      <w:r>
        <w:t>rounded?_</w:t>
      </w:r>
      <w:proofErr w:type="gramEnd"/>
    </w:p>
  </w:comment>
  <w:comment w:id="66" w:author="Brisson, Nicholas" w:date="2025-01-24T12:53:00Z" w:initials="BN">
    <w:p w14:paraId="311E905D" w14:textId="68127232" w:rsidR="00B901D4" w:rsidRDefault="00B901D4">
      <w:pPr>
        <w:pStyle w:val="CommentText"/>
      </w:pPr>
      <w:r>
        <w:rPr>
          <w:rStyle w:val="CommentReference"/>
        </w:rPr>
        <w:annotationRef/>
      </w:r>
      <w:r>
        <w:t xml:space="preserve">Should this be rounded to 0.6 or 0.7 (i.e., I can’t determine this without knowing the third decimal // </w:t>
      </w:r>
      <w:proofErr w:type="spellStart"/>
      <w:r>
        <w:t>ie</w:t>
      </w:r>
      <w:proofErr w:type="spellEnd"/>
      <w:r>
        <w:t xml:space="preserve"> is the “5” already </w:t>
      </w:r>
      <w:proofErr w:type="gramStart"/>
      <w:r>
        <w:t>rounded?_</w:t>
      </w:r>
      <w:proofErr w:type="gramEnd"/>
    </w:p>
  </w:comment>
  <w:comment w:id="25" w:author="Brisson, Nicholas" w:date="2025-01-24T13:02:00Z" w:initials="BN">
    <w:p w14:paraId="668A3CF9" w14:textId="63B8B11A" w:rsidR="00B901D4" w:rsidRDefault="00B901D4">
      <w:pPr>
        <w:pStyle w:val="CommentText"/>
      </w:pPr>
      <w:r>
        <w:rPr>
          <w:rStyle w:val="CommentReference"/>
        </w:rPr>
        <w:annotationRef/>
      </w:r>
      <w:r>
        <w:t>These values need to be presented in the Results section, not the Conclusion</w:t>
      </w:r>
    </w:p>
  </w:comment>
  <w:comment w:id="71" w:author="Aayush Nepal [2]" w:date="2025-01-22T16:04:00Z" w:initials="AN">
    <w:p w14:paraId="58FD10C3" w14:textId="6A2FD92F" w:rsidR="00B901D4" w:rsidRDefault="00B901D4" w:rsidP="00627A20">
      <w:pPr>
        <w:pStyle w:val="CommentText"/>
      </w:pPr>
      <w:r>
        <w:rPr>
          <w:rStyle w:val="CommentReference"/>
        </w:rPr>
        <w:annotationRef/>
      </w:r>
      <w:r>
        <w:t xml:space="preserve">Because of lower variability compared to manual seg </w:t>
      </w:r>
    </w:p>
  </w:comment>
  <w:comment w:id="74" w:author="Brisson, Nicholas" w:date="2025-01-24T13:10:00Z" w:initials="BN">
    <w:p w14:paraId="1CDEE3A4" w14:textId="5327DF15" w:rsidR="00B901D4" w:rsidRDefault="00B901D4">
      <w:pPr>
        <w:pStyle w:val="CommentText"/>
      </w:pPr>
      <w:r>
        <w:rPr>
          <w:rStyle w:val="CommentReference"/>
        </w:rPr>
        <w:annotationRef/>
      </w:r>
      <w:r>
        <w:t>The problem with this statement is that “gross movement” refers to flex-</w:t>
      </w:r>
      <w:proofErr w:type="spellStart"/>
      <w:r>
        <w:t>ext</w:t>
      </w:r>
      <w:proofErr w:type="spellEnd"/>
      <w:r>
        <w:t xml:space="preserve">, </w:t>
      </w:r>
      <w:proofErr w:type="spellStart"/>
      <w:r>
        <w:t>abd</w:t>
      </w:r>
      <w:proofErr w:type="spellEnd"/>
      <w:r>
        <w:t xml:space="preserve">-add, </w:t>
      </w:r>
      <w:proofErr w:type="gramStart"/>
      <w:r>
        <w:t>and  internal</w:t>
      </w:r>
      <w:proofErr w:type="gramEnd"/>
      <w:r>
        <w:t>/external rotations that biomechanically describe motion during whole body movement like walking. What you are presenting is none of those; but more subtle motion between two aspects of the bones, but it does not describe the motion of a human…</w:t>
      </w:r>
    </w:p>
  </w:comment>
  <w:comment w:id="77" w:author="Aayush Nepal" w:date="2025-01-03T18:57:00Z" w:initials="AN">
    <w:p w14:paraId="250964CD" w14:textId="5A34FD43" w:rsidR="00B901D4" w:rsidRDefault="00B901D4" w:rsidP="006F743D">
      <w:pPr>
        <w:pStyle w:val="CommentText"/>
      </w:pPr>
      <w:r>
        <w:rPr>
          <w:rStyle w:val="CommentReference"/>
        </w:rPr>
        <w:annotationRef/>
      </w:r>
      <w:r>
        <w:t xml:space="preserve">If we use this term, this is my suggestion of where we introduce it, inside the parenthesis. </w:t>
      </w:r>
    </w:p>
  </w:comment>
  <w:comment w:id="78" w:author="Brisson, Nicholas" w:date="2025-01-14T20:01:00Z" w:initials="BN">
    <w:p w14:paraId="5A703E13" w14:textId="2CC3CC7B" w:rsidR="00B901D4" w:rsidRDefault="00B901D4">
      <w:pPr>
        <w:pStyle w:val="CommentText"/>
      </w:pPr>
      <w:r>
        <w:rPr>
          <w:rStyle w:val="CommentReference"/>
        </w:rPr>
        <w:annotationRef/>
      </w:r>
      <w:r>
        <w:t xml:space="preserve">You should definitely use this term. I suggested to define the term formally in the first sentence, as it may be not so well known by the journal’s audience, but it sets the stage for the rest of the paper. </w:t>
      </w:r>
    </w:p>
  </w:comment>
  <w:comment w:id="79" w:author="Brisson, Nicholas" w:date="2025-01-14T20:09:00Z" w:initials="BN">
    <w:p w14:paraId="12F272C0" w14:textId="77777777" w:rsidR="00B901D4" w:rsidRDefault="00B901D4">
      <w:pPr>
        <w:pStyle w:val="CommentText"/>
      </w:pPr>
      <w:r>
        <w:rPr>
          <w:rStyle w:val="CommentReference"/>
        </w:rPr>
        <w:annotationRef/>
      </w:r>
      <w:r>
        <w:t xml:space="preserve">Actually, I have to apologize for a previous oversight. The correct term here is “arthrokinematics” (not osteokinematics). </w:t>
      </w:r>
    </w:p>
    <w:p w14:paraId="1136F07E" w14:textId="77777777" w:rsidR="00B901D4" w:rsidRDefault="00B901D4">
      <w:pPr>
        <w:pStyle w:val="CommentText"/>
      </w:pPr>
    </w:p>
    <w:p w14:paraId="355E3448" w14:textId="5580DE27" w:rsidR="00B901D4" w:rsidRDefault="00B901D4">
      <w:pPr>
        <w:pStyle w:val="CommentText"/>
      </w:pPr>
      <w:hyperlink r:id="rId1" w:history="1">
        <w:r w:rsidRPr="0007348F">
          <w:rPr>
            <w:rStyle w:val="Hyperlink"/>
          </w:rPr>
          <w:t>https://www.youtube.com/watch?v=BcIB0KhLzNg</w:t>
        </w:r>
      </w:hyperlink>
    </w:p>
    <w:p w14:paraId="4BD75B87" w14:textId="1FDF3053" w:rsidR="00B901D4" w:rsidRDefault="00B901D4">
      <w:pPr>
        <w:pStyle w:val="CommentText"/>
      </w:pPr>
    </w:p>
    <w:p w14:paraId="21A3C2F5" w14:textId="24E1518B" w:rsidR="00B901D4" w:rsidRDefault="00B901D4">
      <w:pPr>
        <w:pStyle w:val="CommentText"/>
      </w:pPr>
      <w:hyperlink r:id="rId2" w:anchor=":~:text='Arthrokinematics'%20refers%20to%20the%20movement,rolls%2C%20spins%2C%20and%20slides" w:history="1">
        <w:r w:rsidRPr="0007348F">
          <w:rPr>
            <w:rStyle w:val="Hyperlink"/>
          </w:rPr>
          <w:t>https://www.physio-pedia.com/Arthrokinematics#:~:text='Arthrokinematics'%20refers%20to%20the%20movement,rolls%2C%20spins%2C%20and%20slides</w:t>
        </w:r>
      </w:hyperlink>
      <w:r w:rsidRPr="008278D4">
        <w:t>.</w:t>
      </w:r>
    </w:p>
    <w:p w14:paraId="339AAFFF" w14:textId="64237DDA" w:rsidR="00B901D4" w:rsidRDefault="00B901D4">
      <w:pPr>
        <w:pStyle w:val="CommentText"/>
      </w:pPr>
    </w:p>
  </w:comment>
  <w:comment w:id="80" w:author="Aayush Nepal" w:date="2025-01-15T18:52:00Z" w:initials="AN">
    <w:p w14:paraId="75CB57DB" w14:textId="77777777" w:rsidR="00B901D4" w:rsidRDefault="00B901D4" w:rsidP="00570357">
      <w:pPr>
        <w:pStyle w:val="CommentText"/>
      </w:pPr>
      <w:r>
        <w:rPr>
          <w:rStyle w:val="CommentReference"/>
        </w:rPr>
        <w:annotationRef/>
      </w:r>
      <w:r>
        <w:t xml:space="preserve">Interesting new term and thanks for the links. But if I am correct in my understanding, I still think osteokinematics is more appropriate here. We do not measure the relative movement of the (articulating) joint surfaces. </w:t>
      </w:r>
      <w:r>
        <w:br/>
        <w:t>for instance: doi:10.1007/s00167-017-4780-7</w:t>
      </w:r>
      <w:r>
        <w:br/>
        <w:t xml:space="preserve">here, in Figure 2, we can see actual arthrokinematics being done, where they draw contact points on the articulating surfaces. </w:t>
      </w:r>
    </w:p>
  </w:comment>
  <w:comment w:id="81" w:author="Brisson, Nicholas" w:date="2025-01-24T13:08:00Z" w:initials="BN">
    <w:p w14:paraId="6409F7E3" w14:textId="5ECE7A3E" w:rsidR="00B901D4" w:rsidRDefault="00B901D4">
      <w:pPr>
        <w:pStyle w:val="CommentText"/>
      </w:pPr>
      <w:r>
        <w:rPr>
          <w:rStyle w:val="CommentReference"/>
        </w:rPr>
        <w:annotationRef/>
      </w:r>
      <w:r>
        <w:t xml:space="preserve">I also went back and forth on this topic… I think </w:t>
      </w:r>
      <w:proofErr w:type="spellStart"/>
      <w:r>
        <w:t>arthro</w:t>
      </w:r>
      <w:proofErr w:type="spellEnd"/>
      <w:r>
        <w:t xml:space="preserve"> is more appropriate than osteo, but it might be semantics for the purpose of this paper. We can leave it as Is and see what reviewers say…</w:t>
      </w:r>
    </w:p>
  </w:comment>
  <w:comment w:id="82" w:author="Brisson, Nicholas" w:date="2025-01-24T13:09:00Z" w:initials="BN">
    <w:p w14:paraId="66FD60A9" w14:textId="77777777" w:rsidR="00B901D4" w:rsidRDefault="00B901D4" w:rsidP="002B164C">
      <w:r>
        <w:rPr>
          <w:rStyle w:val="CommentReference"/>
        </w:rPr>
        <w:annotationRef/>
      </w:r>
      <w:r>
        <w:t xml:space="preserve">Here’s what our friend </w:t>
      </w:r>
      <w:proofErr w:type="spellStart"/>
      <w:r>
        <w:t>ChatGPT</w:t>
      </w:r>
      <w:proofErr w:type="spellEnd"/>
      <w:r>
        <w:t xml:space="preserve"> has to say:</w:t>
      </w:r>
      <w:r>
        <w:br/>
      </w:r>
    </w:p>
    <w:p w14:paraId="679BC905" w14:textId="3BC09ABF" w:rsidR="00B901D4" w:rsidRDefault="00B901D4" w:rsidP="002B164C">
      <w:r>
        <w:t xml:space="preserve">Does quantifying the relative displacement of the </w:t>
      </w:r>
      <w:proofErr w:type="spellStart"/>
      <w:r>
        <w:t>centre</w:t>
      </w:r>
      <w:proofErr w:type="spellEnd"/>
      <w:r>
        <w:t xml:space="preserve"> of the tibia head with respect to the </w:t>
      </w:r>
      <w:proofErr w:type="spellStart"/>
      <w:r>
        <w:t>centre</w:t>
      </w:r>
      <w:proofErr w:type="spellEnd"/>
      <w:r>
        <w:t xml:space="preserve"> of the femoral head during knee flexion represent osteokinematics, or something else?</w:t>
      </w:r>
    </w:p>
    <w:p w14:paraId="30753CD5" w14:textId="77777777" w:rsidR="00B901D4" w:rsidRDefault="00B901D4" w:rsidP="002B164C">
      <w:pPr>
        <w:pStyle w:val="Heading6"/>
      </w:pPr>
    </w:p>
    <w:p w14:paraId="5E7BBA1C" w14:textId="217213FB" w:rsidR="00B901D4" w:rsidRDefault="00B901D4" w:rsidP="002B164C">
      <w:pPr>
        <w:pStyle w:val="Heading6"/>
      </w:pPr>
      <w:proofErr w:type="spellStart"/>
      <w:r>
        <w:t>ChatGPT</w:t>
      </w:r>
      <w:proofErr w:type="spellEnd"/>
      <w:r>
        <w:t xml:space="preserve"> said:</w:t>
      </w:r>
    </w:p>
    <w:p w14:paraId="4B9FB756" w14:textId="77777777" w:rsidR="00B901D4" w:rsidRDefault="00B901D4" w:rsidP="002B164C">
      <w:proofErr w:type="spellStart"/>
      <w:r>
        <w:t>ChatGPT</w:t>
      </w:r>
      <w:proofErr w:type="spellEnd"/>
    </w:p>
    <w:p w14:paraId="49493F0D" w14:textId="77777777" w:rsidR="00B901D4" w:rsidRDefault="00B901D4" w:rsidP="002B164C">
      <w:pPr>
        <w:pStyle w:val="NormalWeb"/>
      </w:pPr>
      <w:r>
        <w:t xml:space="preserve">Quantifying the relative displacement of the center of the tibial head with respect to the center of the femoral head during knee flexion does not strictly represent </w:t>
      </w:r>
      <w:r>
        <w:rPr>
          <w:rStyle w:val="Strong"/>
        </w:rPr>
        <w:t>osteokinematics</w:t>
      </w:r>
      <w:r>
        <w:t>, as osteokinematics typically refers to the gross angular movements of bones (e.g., flexion, extension, abduction, adduction) relative to global reference planes.</w:t>
      </w:r>
    </w:p>
    <w:p w14:paraId="1A04A347" w14:textId="77777777" w:rsidR="00B901D4" w:rsidRDefault="00B901D4" w:rsidP="002B164C">
      <w:pPr>
        <w:pStyle w:val="NormalWeb"/>
      </w:pPr>
      <w:r>
        <w:t xml:space="preserve">Instead, this measurement falls under the domain of </w:t>
      </w:r>
      <w:r>
        <w:rPr>
          <w:rStyle w:val="Strong"/>
        </w:rPr>
        <w:t>arthrokinematics</w:t>
      </w:r>
      <w:r>
        <w:t>, which focuses on the relative motion between joint surfaces, such as rolling, sliding, and gliding. By quantifying the relative displacement of these joint centers, you are assessing joint surface mechanics rather than the larger angular movements that characterize osteokinematics.</w:t>
      </w:r>
    </w:p>
    <w:p w14:paraId="3EF88E32" w14:textId="77777777" w:rsidR="00B901D4" w:rsidRDefault="00B901D4" w:rsidP="002B164C">
      <w:pPr>
        <w:pStyle w:val="NormalWeb"/>
      </w:pPr>
      <w:r>
        <w:t>In short:</w:t>
      </w:r>
    </w:p>
    <w:p w14:paraId="6073DEDE" w14:textId="77777777" w:rsidR="00B901D4" w:rsidRDefault="00B901D4" w:rsidP="002B164C">
      <w:pPr>
        <w:numPr>
          <w:ilvl w:val="0"/>
          <w:numId w:val="6"/>
        </w:numPr>
        <w:spacing w:before="100" w:beforeAutospacing="1" w:after="100" w:afterAutospacing="1" w:line="240" w:lineRule="auto"/>
      </w:pPr>
      <w:r>
        <w:rPr>
          <w:rStyle w:val="Strong"/>
        </w:rPr>
        <w:t>Osteokinematics</w:t>
      </w:r>
      <w:r>
        <w:t>: Angular movement of bones in space.</w:t>
      </w:r>
    </w:p>
    <w:p w14:paraId="5839C828" w14:textId="77777777" w:rsidR="00B901D4" w:rsidRDefault="00B901D4" w:rsidP="002B164C">
      <w:pPr>
        <w:numPr>
          <w:ilvl w:val="0"/>
          <w:numId w:val="6"/>
        </w:numPr>
        <w:spacing w:before="100" w:beforeAutospacing="1" w:after="100" w:afterAutospacing="1" w:line="240" w:lineRule="auto"/>
      </w:pPr>
      <w:r>
        <w:rPr>
          <w:rStyle w:val="Strong"/>
        </w:rPr>
        <w:t>Arthrokinematics</w:t>
      </w:r>
      <w:r>
        <w:t>: Motion between joint surfaces, such as the relative displacement you're describing.</w:t>
      </w:r>
    </w:p>
    <w:p w14:paraId="1299E645" w14:textId="071AD626" w:rsidR="00B901D4" w:rsidRDefault="00B901D4">
      <w:pPr>
        <w:pStyle w:val="CommentText"/>
      </w:pPr>
    </w:p>
  </w:comment>
  <w:comment w:id="99" w:author="Brisson, Nicholas" w:date="2025-01-14T20:51:00Z" w:initials="BN">
    <w:p w14:paraId="6436A0DB" w14:textId="1E56A455" w:rsidR="00B901D4" w:rsidRDefault="00B901D4">
      <w:pPr>
        <w:pStyle w:val="CommentText"/>
      </w:pPr>
      <w:r>
        <w:rPr>
          <w:rStyle w:val="CommentReference"/>
        </w:rPr>
        <w:annotationRef/>
      </w:r>
      <w:r>
        <w:t>Wording – can this be replaced with:</w:t>
      </w:r>
    </w:p>
    <w:p w14:paraId="2D4F110C" w14:textId="16B2CB86" w:rsidR="00B901D4" w:rsidRDefault="00B901D4">
      <w:pPr>
        <w:pStyle w:val="CommentText"/>
      </w:pPr>
      <w:r>
        <w:t>Time-resolved (4D) images of joint motion?</w:t>
      </w:r>
    </w:p>
  </w:comment>
  <w:comment w:id="100" w:author="Aayush Nepal" w:date="2025-01-16T14:59:00Z" w:initials="AN">
    <w:p w14:paraId="11A74611" w14:textId="77777777" w:rsidR="00B901D4" w:rsidRDefault="00B901D4" w:rsidP="00A41938">
      <w:pPr>
        <w:pStyle w:val="CommentText"/>
      </w:pPr>
      <w:r>
        <w:rPr>
          <w:rStyle w:val="CommentReference"/>
        </w:rPr>
        <w:annotationRef/>
      </w:r>
      <w:r>
        <w:t>I agree, this seems more suitable than ‘motion capture’. I am not sure about the (4</w:t>
      </w:r>
      <w:proofErr w:type="gramStart"/>
      <w:r>
        <w:t>D) ..</w:t>
      </w:r>
      <w:proofErr w:type="gramEnd"/>
      <w:r>
        <w:t xml:space="preserve"> Is it necessary? </w:t>
      </w:r>
    </w:p>
  </w:comment>
  <w:comment w:id="101" w:author="Brisson, Nicholas" w:date="2025-01-24T13:19:00Z" w:initials="BN">
    <w:p w14:paraId="762A6F5C" w14:textId="0AEADB54" w:rsidR="00B901D4" w:rsidRDefault="00B901D4">
      <w:pPr>
        <w:pStyle w:val="CommentText"/>
      </w:pPr>
      <w:r>
        <w:rPr>
          <w:rStyle w:val="CommentReference"/>
        </w:rPr>
        <w:annotationRef/>
      </w:r>
      <w:r>
        <w:t xml:space="preserve">Nope – deleted </w:t>
      </w:r>
      <w:proofErr w:type="spellStart"/>
      <w:r>
        <w:t>4D</w:t>
      </w:r>
      <w:proofErr w:type="spellEnd"/>
    </w:p>
  </w:comment>
  <w:comment w:id="102" w:author="Brisson, Nicholas" w:date="2025-01-14T21:04:00Z" w:initials="BN">
    <w:p w14:paraId="32FB26F1" w14:textId="3A481073" w:rsidR="00B901D4" w:rsidRDefault="00B901D4">
      <w:pPr>
        <w:pStyle w:val="CommentText"/>
      </w:pPr>
      <w:r>
        <w:rPr>
          <w:rStyle w:val="CommentReference"/>
        </w:rPr>
        <w:annotationRef/>
      </w:r>
      <w:r>
        <w:t>I like this, but I think it’s a little weird to single out only one method. As a reviewer, an obvious question would be why are you focusing on only that one method, and what are the other methods available (and why haven’t you mentioned them – are they easier and quicker than the method you propose?)</w:t>
      </w:r>
    </w:p>
    <w:p w14:paraId="55189E08" w14:textId="77777777" w:rsidR="00B901D4" w:rsidRDefault="00B901D4">
      <w:pPr>
        <w:pStyle w:val="CommentText"/>
      </w:pPr>
      <w:r>
        <w:t xml:space="preserve">So, to avoid this, I would suggest listing at least one more “common </w:t>
      </w:r>
      <w:proofErr w:type="gramStart"/>
      <w:r>
        <w:t>approach”…</w:t>
      </w:r>
      <w:proofErr w:type="gramEnd"/>
      <w:r>
        <w:t xml:space="preserve"> </w:t>
      </w:r>
    </w:p>
    <w:p w14:paraId="3F8E283F" w14:textId="77777777" w:rsidR="00B901D4" w:rsidRDefault="00B901D4">
      <w:pPr>
        <w:pStyle w:val="CommentText"/>
      </w:pPr>
    </w:p>
    <w:p w14:paraId="10EE2238" w14:textId="57890B95" w:rsidR="00B901D4" w:rsidRDefault="00B901D4">
      <w:pPr>
        <w:pStyle w:val="CommentText"/>
        <w:rPr>
          <w:rFonts w:ascii="Times New Roman" w:hAnsi="Times New Roman" w:cs="Times New Roman"/>
          <w:highlight w:val="yellow"/>
        </w:rPr>
      </w:pPr>
      <w:r>
        <w:t>Again, based on your previous ISMRM abstract: “</w:t>
      </w:r>
      <w:r w:rsidRPr="00282877">
        <w:rPr>
          <w:rFonts w:ascii="Times New Roman" w:hAnsi="Times New Roman" w:cs="Times New Roman"/>
          <w:highlight w:val="yellow"/>
        </w:rPr>
        <w:t xml:space="preserve">typically using manual segmentation or complex registration methods that rely on high-resolution static reference scans </w:t>
      </w:r>
      <w:r w:rsidRPr="00282877">
        <w:rPr>
          <w:rFonts w:ascii="Times New Roman" w:hAnsi="Times New Roman" w:cs="Times New Roman"/>
          <w:highlight w:val="yellow"/>
        </w:rPr>
        <w:fldChar w:fldCharType="begin"/>
      </w:r>
      <w:r w:rsidRPr="00282877">
        <w:rPr>
          <w:rFonts w:ascii="Times New Roman" w:hAnsi="Times New Roman" w:cs="Times New Roman"/>
          <w:highlight w:val="yellow"/>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282877">
        <w:rPr>
          <w:rFonts w:ascii="Cambria Math" w:hAnsi="Cambria Math" w:cs="Cambria Math"/>
          <w:highlight w:val="yellow"/>
        </w:rPr>
        <w:instrText>∼</w:instrText>
      </w:r>
      <w:r w:rsidRPr="00282877">
        <w:rPr>
          <w:rFonts w:ascii="Times New Roman" w:hAnsi="Times New Roman" w:cs="Times New Roman"/>
          <w:highlight w:val="yellow"/>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Pr="00282877">
        <w:rPr>
          <w:rFonts w:ascii="Times New Roman" w:hAnsi="Times New Roman" w:cs="Times New Roman"/>
          <w:highlight w:val="yellow"/>
        </w:rPr>
        <w:fldChar w:fldCharType="separate"/>
      </w:r>
      <w:r w:rsidRPr="00282877">
        <w:rPr>
          <w:rFonts w:ascii="Times New Roman" w:hAnsi="Times New Roman" w:cs="Times New Roman"/>
          <w:highlight w:val="yellow"/>
          <w:vertAlign w:val="superscript"/>
        </w:rPr>
        <w:t>3–5</w:t>
      </w:r>
      <w:r w:rsidRPr="00282877">
        <w:rPr>
          <w:rFonts w:ascii="Times New Roman" w:hAnsi="Times New Roman" w:cs="Times New Roman"/>
          <w:highlight w:val="yellow"/>
        </w:rPr>
        <w:fldChar w:fldCharType="end"/>
      </w:r>
      <w:r w:rsidRPr="00282877">
        <w:rPr>
          <w:rFonts w:ascii="Times New Roman" w:hAnsi="Times New Roman" w:cs="Times New Roman"/>
          <w:highlight w:val="yellow"/>
        </w:rPr>
        <w:t>.</w:t>
      </w:r>
      <w:r>
        <w:rPr>
          <w:rFonts w:ascii="Times New Roman" w:hAnsi="Times New Roman" w:cs="Times New Roman"/>
          <w:highlight w:val="yellow"/>
        </w:rPr>
        <w:t>”</w:t>
      </w:r>
    </w:p>
    <w:p w14:paraId="6CCE9844" w14:textId="77777777" w:rsidR="00B901D4" w:rsidRDefault="00B901D4">
      <w:pPr>
        <w:pStyle w:val="CommentText"/>
      </w:pPr>
      <w:r>
        <w:t>&gt;&gt;could you mention a “complex registration approach”? was this a slice-to-volume?</w:t>
      </w:r>
    </w:p>
    <w:p w14:paraId="6F4AB074" w14:textId="77777777" w:rsidR="00B901D4" w:rsidRDefault="00B901D4">
      <w:pPr>
        <w:pStyle w:val="CommentText"/>
      </w:pPr>
    </w:p>
    <w:p w14:paraId="26C190C5" w14:textId="3DC9505D" w:rsidR="00B901D4" w:rsidRDefault="00B901D4">
      <w:pPr>
        <w:pStyle w:val="CommentText"/>
      </w:pPr>
      <w:r>
        <w:t xml:space="preserve">&gt;&gt;Also, you had presented a few more approaches </w:t>
      </w:r>
      <w:proofErr w:type="gramStart"/>
      <w:r>
        <w:t>in  your</w:t>
      </w:r>
      <w:proofErr w:type="gramEnd"/>
      <w:r>
        <w:t xml:space="preserve"> previous manuscript version (v.8) – maybe you can reincorporate some of those? Is there a reason you took them out? </w:t>
      </w:r>
    </w:p>
  </w:comment>
  <w:comment w:id="103" w:author="Aayush Nepal" w:date="2025-01-20T23:19:00Z" w:initials="AN">
    <w:p w14:paraId="4CC92095" w14:textId="77777777" w:rsidR="00B901D4" w:rsidRDefault="00B901D4" w:rsidP="00986676">
      <w:pPr>
        <w:pStyle w:val="CommentText"/>
      </w:pPr>
      <w:r>
        <w:rPr>
          <w:rStyle w:val="CommentReference"/>
        </w:rPr>
        <w:annotationRef/>
      </w:r>
      <w:r>
        <w:t xml:space="preserve">Well, I took the others out because I felt only this particular case highlighted the ‘advantages’ of our method, and the others were not directly relevant. But now that you mention it, I agree that including one more would give more information to the readers, so I added one more. </w:t>
      </w:r>
    </w:p>
  </w:comment>
  <w:comment w:id="104" w:author="Brisson, Nicholas" w:date="2025-01-31T15:36:00Z" w:initials="BN">
    <w:p w14:paraId="39283B61" w14:textId="37B44BE1" w:rsidR="00B901D4" w:rsidRDefault="00B901D4">
      <w:pPr>
        <w:pStyle w:val="CommentText"/>
      </w:pPr>
      <w:r>
        <w:rPr>
          <w:rStyle w:val="CommentReference"/>
        </w:rPr>
        <w:annotationRef/>
      </w:r>
      <w:r>
        <w:t>Great, thanks!</w:t>
      </w:r>
    </w:p>
  </w:comment>
  <w:comment w:id="108" w:author="Aayush Nepal" w:date="2025-01-20T23:20:00Z" w:initials="AN">
    <w:p w14:paraId="53B10155" w14:textId="4B7E1056" w:rsidR="00B901D4" w:rsidRDefault="00B901D4" w:rsidP="004C3CC5">
      <w:pPr>
        <w:pStyle w:val="CommentText"/>
      </w:pPr>
      <w:r>
        <w:rPr>
          <w:rStyle w:val="CommentReference"/>
        </w:rPr>
        <w:annotationRef/>
      </w:r>
      <w:r>
        <w:t>Does it make sense to omit this word since we only cite one paper.</w:t>
      </w:r>
    </w:p>
  </w:comment>
  <w:comment w:id="109" w:author="Brisson, Nicholas" w:date="2025-01-31T15:32:00Z" w:initials="BN">
    <w:p w14:paraId="6FA0E5AE" w14:textId="08849561" w:rsidR="00B901D4" w:rsidRDefault="00B901D4">
      <w:pPr>
        <w:pStyle w:val="CommentText"/>
      </w:pPr>
      <w:r>
        <w:rPr>
          <w:rStyle w:val="CommentReference"/>
        </w:rPr>
        <w:annotationRef/>
      </w:r>
      <w:r>
        <w:t>Yup, remove</w:t>
      </w:r>
    </w:p>
  </w:comment>
  <w:comment w:id="113" w:author="Brisson, Nicholas" w:date="2025-01-31T15:36:00Z" w:initials="BN">
    <w:p w14:paraId="1ACFBEAC" w14:textId="76983AF5" w:rsidR="00B901D4" w:rsidRDefault="00B901D4">
      <w:pPr>
        <w:pStyle w:val="CommentText"/>
      </w:pPr>
      <w:r>
        <w:rPr>
          <w:rStyle w:val="CommentReference"/>
        </w:rPr>
        <w:annotationRef/>
      </w:r>
      <w:r>
        <w:t xml:space="preserve">Please add a few words explaining WHY relying a </w:t>
      </w:r>
      <w:proofErr w:type="gramStart"/>
      <w:r>
        <w:t>discrete landmarks</w:t>
      </w:r>
      <w:proofErr w:type="gramEnd"/>
      <w:r>
        <w:t xml:space="preserve"> is a limitation/downside</w:t>
      </w:r>
    </w:p>
  </w:comment>
  <w:comment w:id="136" w:author="Brisson, Nicholas" w:date="2025-01-31T15:56:00Z" w:initials="BN">
    <w:p w14:paraId="0EDDC681" w14:textId="45C49189" w:rsidR="00B901D4" w:rsidRDefault="00B901D4">
      <w:pPr>
        <w:pStyle w:val="CommentText"/>
      </w:pPr>
      <w:r>
        <w:rPr>
          <w:rStyle w:val="CommentReference"/>
        </w:rPr>
        <w:annotationRef/>
      </w:r>
      <w:r>
        <w:t>This is technically/</w:t>
      </w:r>
      <w:proofErr w:type="spellStart"/>
      <w:r>
        <w:t>biomechally</w:t>
      </w:r>
      <w:proofErr w:type="spellEnd"/>
      <w:r>
        <w:t xml:space="preserve"> incorrect… there will always be some level of internal </w:t>
      </w:r>
      <w:proofErr w:type="spellStart"/>
      <w:r>
        <w:t>txternal</w:t>
      </w:r>
      <w:proofErr w:type="spellEnd"/>
      <w:r>
        <w:t xml:space="preserve"> rotation // there is no “pure” flexion/extension axis</w:t>
      </w:r>
    </w:p>
  </w:comment>
  <w:comment w:id="148" w:author="Brisson, Nicholas" w:date="2025-01-14T23:27:00Z" w:initials="BN">
    <w:p w14:paraId="341C2AAC" w14:textId="5765883E" w:rsidR="00B901D4" w:rsidRDefault="00B901D4">
      <w:pPr>
        <w:pStyle w:val="CommentText"/>
      </w:pPr>
      <w:r>
        <w:rPr>
          <w:rStyle w:val="CommentReference"/>
        </w:rPr>
        <w:annotationRef/>
      </w:r>
      <w:r>
        <w:t>Is there a reason you decided to remove the mathematical expressions that you had in v.4? It’s fine to not include them – I am just curious lol</w:t>
      </w:r>
    </w:p>
  </w:comment>
  <w:comment w:id="149" w:author="Aayush Nepal [2]" w:date="2025-01-17T10:25:00Z" w:initials="AN">
    <w:p w14:paraId="04B362A2" w14:textId="77777777" w:rsidR="00B901D4" w:rsidRDefault="00B901D4" w:rsidP="0000600B">
      <w:pPr>
        <w:pStyle w:val="CommentText"/>
      </w:pPr>
      <w:r>
        <w:rPr>
          <w:rStyle w:val="CommentReference"/>
        </w:rPr>
        <w:annotationRef/>
      </w:r>
      <w:r>
        <w:t xml:space="preserve">Hehe yes, I removed it because I think if the same information can be conveyed without showing a complicated equation, it is better. </w:t>
      </w:r>
    </w:p>
  </w:comment>
  <w:comment w:id="150" w:author="Brisson, Nicholas" w:date="2025-01-31T16:09:00Z" w:initials="BN">
    <w:p w14:paraId="2619C9B7" w14:textId="44E6F8EA" w:rsidR="00B901D4" w:rsidRDefault="00B901D4">
      <w:pPr>
        <w:pStyle w:val="CommentText"/>
      </w:pPr>
      <w:r>
        <w:rPr>
          <w:rStyle w:val="CommentReference"/>
        </w:rPr>
        <w:annotationRef/>
      </w:r>
      <w:proofErr w:type="spellStart"/>
      <w:r>
        <w:t>Haha</w:t>
      </w:r>
      <w:proofErr w:type="spellEnd"/>
      <w:r>
        <w:t xml:space="preserve">, for simple minded folk like myself,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55" w:author="Brisson, Nicholas" w:date="2025-01-31T16:10:00Z" w:initials="BN">
    <w:p w14:paraId="610FDE7B" w14:textId="178A7AC7" w:rsidR="00B901D4" w:rsidRDefault="00B901D4">
      <w:pPr>
        <w:pStyle w:val="CommentText"/>
      </w:pPr>
      <w:r>
        <w:rPr>
          <w:rStyle w:val="CommentReference"/>
        </w:rPr>
        <w:annotationRef/>
      </w:r>
      <w:r>
        <w:t>Don’t define this in main text. It is defined in the figure caption</w:t>
      </w:r>
    </w:p>
  </w:comment>
  <w:comment w:id="159" w:author="Brisson, Nicholas" w:date="2025-01-31T16:11:00Z" w:initials="BN">
    <w:p w14:paraId="1B9CC53D" w14:textId="0752F549" w:rsidR="00B901D4" w:rsidRDefault="00B901D4">
      <w:pPr>
        <w:pStyle w:val="CommentText"/>
      </w:pPr>
      <w:r>
        <w:rPr>
          <w:rStyle w:val="CommentReference"/>
        </w:rPr>
        <w:annotationRef/>
      </w:r>
      <w:r>
        <w:t>Is there an upper value? E.g., 1?</w:t>
      </w:r>
    </w:p>
  </w:comment>
  <w:comment w:id="163" w:author="Brisson, Nicholas" w:date="2025-01-14T23:42:00Z" w:initials="BN">
    <w:p w14:paraId="36FB3226" w14:textId="0FEACEC1" w:rsidR="00B901D4" w:rsidRDefault="00B901D4">
      <w:pPr>
        <w:pStyle w:val="CommentText"/>
      </w:pPr>
      <w:r>
        <w:rPr>
          <w:rStyle w:val="CommentReference"/>
        </w:rPr>
        <w:annotationRef/>
      </w:r>
      <w:r>
        <w:t>What is this referring to? Relative bone motion (ie. arhtrokinematic parameters)?</w:t>
      </w:r>
    </w:p>
  </w:comment>
  <w:comment w:id="164" w:author="Aayush Nepal [2]" w:date="2025-01-17T10:59:00Z" w:initials="AN">
    <w:p w14:paraId="05AF312D" w14:textId="77777777" w:rsidR="00B901D4" w:rsidRDefault="00B901D4" w:rsidP="00B81186">
      <w:pPr>
        <w:pStyle w:val="CommentText"/>
      </w:pPr>
      <w:r>
        <w:rPr>
          <w:rStyle w:val="CommentReference"/>
        </w:rPr>
        <w:annotationRef/>
      </w:r>
      <w:r>
        <w:t xml:space="preserve">yes, I updated it to be not so vague </w:t>
      </w:r>
    </w:p>
  </w:comment>
  <w:comment w:id="178" w:author="Brisson, Nicholas" w:date="2025-01-15T00:06:00Z" w:initials="BN">
    <w:p w14:paraId="11C590AA" w14:textId="6E01659C" w:rsidR="00B901D4" w:rsidRDefault="00B901D4">
      <w:pPr>
        <w:pStyle w:val="CommentText"/>
      </w:pPr>
      <w:r>
        <w:rPr>
          <w:rStyle w:val="CommentReference"/>
        </w:rPr>
        <w:annotationRef/>
      </w:r>
      <w:r>
        <w:t xml:space="preserve">I think it’s weird to talk about “the device’s arm angle”. First, this part should be named using wording consistent with our previous publications: i.e., leg support”. Second, it’s confusing to refer to this part, and not the subject’s leg/knee. The whole assumption is that the movement of the leg support represents the movement of the leg (knee rotation). Therefore, let’s call it the knee, and let’s not refer to the part of the device. </w:t>
      </w:r>
    </w:p>
    <w:p w14:paraId="2634F3A5" w14:textId="77777777" w:rsidR="00B901D4" w:rsidRDefault="00B901D4">
      <w:pPr>
        <w:pStyle w:val="CommentText"/>
      </w:pPr>
    </w:p>
    <w:p w14:paraId="6B6A37D9" w14:textId="77777777" w:rsidR="00B901D4" w:rsidRDefault="00B901D4">
      <w:pPr>
        <w:pStyle w:val="CommentText"/>
      </w:pPr>
      <w:r>
        <w:t xml:space="preserve">Furthermore, the description here is not so obvious to follow. Can you instead describe the movement in terms of increasing or decreasing angles? It’s really unintuitive that the MINIMUM device arm angle = the MAXIMUM knee flexion position. </w:t>
      </w:r>
    </w:p>
    <w:p w14:paraId="78A93527" w14:textId="77777777" w:rsidR="00B901D4" w:rsidRDefault="00B901D4">
      <w:pPr>
        <w:pStyle w:val="CommentText"/>
      </w:pPr>
      <w:r>
        <w:t xml:space="preserve">&gt;&gt;It would make more sense and be easier to understand if these were MINIMUM=MINIMUM… </w:t>
      </w:r>
    </w:p>
    <w:p w14:paraId="35A32D97" w14:textId="5EB210C8" w:rsidR="00B901D4" w:rsidRDefault="00B901D4">
      <w:pPr>
        <w:pStyle w:val="CommentText"/>
      </w:pPr>
      <w:r>
        <w:t xml:space="preserve">The fact that these are currently flipped is just due to how you defined or zeroed the sensor </w:t>
      </w:r>
      <w:r>
        <w:sym w:font="Wingdings" w:char="F0E0"/>
      </w:r>
      <w:r>
        <w:t xml:space="preserve"> If you had tested the right leg, then these would be flipped…</w:t>
      </w:r>
    </w:p>
  </w:comment>
  <w:comment w:id="179" w:author="Aayush Nepal" w:date="2025-01-21T19:18:00Z" w:initials="AN">
    <w:p w14:paraId="33D97A5E" w14:textId="77777777" w:rsidR="00B901D4" w:rsidRDefault="00B901D4" w:rsidP="00C72B55">
      <w:pPr>
        <w:pStyle w:val="CommentText"/>
      </w:pPr>
      <w:r>
        <w:rPr>
          <w:rStyle w:val="CommentReference"/>
        </w:rPr>
        <w:annotationRef/>
      </w:r>
      <w:r>
        <w:t xml:space="preserve">I tried an </w:t>
      </w:r>
      <w:proofErr w:type="gramStart"/>
      <w:r>
        <w:t>edit..</w:t>
      </w:r>
      <w:proofErr w:type="gramEnd"/>
      <w:r>
        <w:t xml:space="preserve"> Please check if it works </w:t>
      </w:r>
    </w:p>
  </w:comment>
  <w:comment w:id="180" w:author="Brisson, Nicholas" w:date="2025-01-31T16:24:00Z" w:initials="BN">
    <w:p w14:paraId="2BA74085" w14:textId="4F0B0879" w:rsidR="00B901D4" w:rsidRDefault="00B901D4">
      <w:pPr>
        <w:pStyle w:val="CommentText"/>
      </w:pPr>
      <w:r>
        <w:rPr>
          <w:rStyle w:val="CommentReference"/>
        </w:rPr>
        <w:annotationRef/>
      </w:r>
      <w:r>
        <w:t xml:space="preserve">Thanks – I think </w:t>
      </w:r>
      <w:proofErr w:type="spellStart"/>
      <w:r>
        <w:t>its</w:t>
      </w:r>
      <w:proofErr w:type="spellEnd"/>
      <w:r>
        <w:t xml:space="preserve"> good!</w:t>
      </w:r>
    </w:p>
  </w:comment>
  <w:comment w:id="175" w:author="Brisson, Nicholas" w:date="2025-01-31T16:43:00Z" w:initials="BN">
    <w:p w14:paraId="04161CD6" w14:textId="10194B28" w:rsidR="00B901D4" w:rsidRDefault="00B901D4">
      <w:pPr>
        <w:pStyle w:val="CommentText"/>
      </w:pPr>
      <w:r>
        <w:rPr>
          <w:rStyle w:val="CommentReference"/>
        </w:rPr>
        <w:annotationRef/>
      </w:r>
      <w:r>
        <w:t>I am confused by this. The new Figure 4 does not have this as the X-axis scale… or did I miss something?</w:t>
      </w:r>
    </w:p>
  </w:comment>
  <w:comment w:id="182" w:author="Brisson, Nicholas" w:date="2025-01-15T00:15:00Z" w:initials="BN">
    <w:p w14:paraId="017E21E2" w14:textId="77777777" w:rsidR="00B901D4" w:rsidRDefault="00B901D4">
      <w:pPr>
        <w:pStyle w:val="CommentText"/>
      </w:pPr>
      <w:r>
        <w:rPr>
          <w:rStyle w:val="CommentReference"/>
        </w:rPr>
        <w:annotationRef/>
      </w:r>
      <w:r>
        <w:t xml:space="preserve">I stopped here for now. </w:t>
      </w:r>
    </w:p>
    <w:p w14:paraId="655B8C2F" w14:textId="77777777" w:rsidR="00B901D4" w:rsidRDefault="00B901D4">
      <w:pPr>
        <w:pStyle w:val="CommentText"/>
      </w:pPr>
    </w:p>
    <w:p w14:paraId="0F71E17B" w14:textId="49E66AB7" w:rsidR="00B901D4" w:rsidRDefault="00B901D4">
      <w:pPr>
        <w:pStyle w:val="CommentText"/>
      </w:pPr>
      <w:r>
        <w:t xml:space="preserve">Is this the correct format for a “Short communication”? Can you double check that you’re allowed to combine the results and discussion section? </w:t>
      </w:r>
    </w:p>
  </w:comment>
  <w:comment w:id="183" w:author="Aayush Nepal [2]" w:date="2025-01-17T15:59:00Z" w:initials="AN">
    <w:p w14:paraId="7102A723" w14:textId="77777777" w:rsidR="00B901D4" w:rsidRDefault="00B901D4" w:rsidP="008E08D4">
      <w:pPr>
        <w:pStyle w:val="CommentText"/>
      </w:pPr>
      <w:r>
        <w:rPr>
          <w:rStyle w:val="CommentReference"/>
        </w:rPr>
        <w:annotationRef/>
      </w:r>
      <w:r>
        <w:t xml:space="preserve">It is allowed according to the guidelines. However, by checking the past few short communication papers, I noticed they use the typical separate sections, which is why I changed it now </w:t>
      </w:r>
    </w:p>
  </w:comment>
  <w:comment w:id="184" w:author="Brisson, Nicholas" w:date="2025-01-31T16:27:00Z" w:initials="BN">
    <w:p w14:paraId="7AD76D29" w14:textId="0F68D9C8" w:rsidR="00B901D4" w:rsidRDefault="00B901D4">
      <w:pPr>
        <w:pStyle w:val="CommentText"/>
      </w:pPr>
      <w:r>
        <w:rPr>
          <w:rStyle w:val="CommentReference"/>
        </w:rPr>
        <w:annotationRef/>
      </w:r>
      <w:r>
        <w:t>Thanks for checking. I think this typical separation is more intuitive to read (at least for me)</w:t>
      </w:r>
    </w:p>
  </w:comment>
  <w:comment w:id="191" w:author="Brisson, Nicholas" w:date="2025-01-31T16:30:00Z" w:initials="BN">
    <w:p w14:paraId="77C55A8F" w14:textId="6F1D4B6D" w:rsidR="00B901D4" w:rsidRDefault="00B901D4">
      <w:pPr>
        <w:pStyle w:val="CommentText"/>
      </w:pPr>
      <w:r>
        <w:rPr>
          <w:rStyle w:val="CommentReference"/>
        </w:rPr>
        <w:annotationRef/>
      </w:r>
      <w:r>
        <w:t>Can you provide these “time” values in the same format as the previous results? i.e., give the mean + SD for the time values of each method</w:t>
      </w:r>
    </w:p>
  </w:comment>
  <w:comment w:id="192" w:author="Brisson, Nicholas" w:date="2025-01-31T16:32:00Z" w:initials="BN">
    <w:p w14:paraId="0C6A86A6" w14:textId="3184C614" w:rsidR="00B901D4" w:rsidRDefault="00B901D4">
      <w:pPr>
        <w:pStyle w:val="CommentText"/>
      </w:pPr>
      <w:r>
        <w:rPr>
          <w:rStyle w:val="CommentReference"/>
        </w:rPr>
        <w:annotationRef/>
      </w:r>
      <w:r>
        <w:t>I find the order of presentation of the results a bit odd. You should first present all the results for the PRIMARY aim, and then for the secondary aims – in the same order that you list them in the INTRO section...</w:t>
      </w:r>
    </w:p>
  </w:comment>
  <w:comment w:id="193" w:author="Brisson, Nicholas" w:date="2025-01-31T16:35:00Z" w:initials="BN">
    <w:p w14:paraId="39A785FD" w14:textId="77777777" w:rsidR="00B901D4" w:rsidRDefault="00B901D4">
      <w:pPr>
        <w:pStyle w:val="CommentText"/>
      </w:pPr>
      <w:r>
        <w:rPr>
          <w:rStyle w:val="CommentReference"/>
        </w:rPr>
        <w:annotationRef/>
      </w:r>
      <w:r>
        <w:t>This seems weird to me too…</w:t>
      </w:r>
    </w:p>
    <w:p w14:paraId="063F4B27" w14:textId="6DAF0376" w:rsidR="00B901D4" w:rsidRDefault="00B901D4">
      <w:pPr>
        <w:pStyle w:val="CommentText"/>
      </w:pPr>
      <w:r>
        <w:t>This is not a “result”. And if it is, what is the actual “result” if you don’t provide any values or commentary on “how good” the tracking was…?</w:t>
      </w:r>
    </w:p>
    <w:p w14:paraId="49AEA0F0" w14:textId="77777777" w:rsidR="00B901D4" w:rsidRDefault="00B901D4">
      <w:pPr>
        <w:pStyle w:val="CommentText"/>
      </w:pPr>
    </w:p>
    <w:p w14:paraId="7A6BD63E" w14:textId="4532D1FD" w:rsidR="00B901D4" w:rsidRDefault="00B901D4">
      <w:pPr>
        <w:pStyle w:val="CommentText"/>
      </w:pPr>
      <w:r>
        <w:t xml:space="preserve">It doesn’t answer your primary or secondary objectives… it’s just a depiction of the application of the methods. So, in my mind, this figure should be referenced in the Methods section (where appropriate), as you did with Figure 2. </w:t>
      </w:r>
    </w:p>
  </w:comment>
  <w:comment w:id="211" w:author="Brisson, Nicholas" w:date="2025-01-31T16:51:00Z" w:initials="BN">
    <w:p w14:paraId="393E1385" w14:textId="4D6F08FC" w:rsidR="00B901D4" w:rsidRDefault="00B901D4">
      <w:pPr>
        <w:pStyle w:val="CommentText"/>
      </w:pPr>
      <w:r>
        <w:rPr>
          <w:rStyle w:val="CommentReference"/>
        </w:rPr>
        <w:annotationRef/>
      </w:r>
      <w:r>
        <w:t xml:space="preserve">You </w:t>
      </w:r>
      <w:proofErr w:type="spellStart"/>
      <w:r>
        <w:t>hould</w:t>
      </w:r>
      <w:proofErr w:type="spellEnd"/>
      <w:r>
        <w:t xml:space="preserve"> define this term at first use in the text.</w:t>
      </w:r>
    </w:p>
  </w:comment>
  <w:comment w:id="239" w:author="Brisson, Nicholas" w:date="2025-01-31T16:52:00Z" w:initials="BN">
    <w:p w14:paraId="19B0A421" w14:textId="20AA16FB" w:rsidR="00B901D4" w:rsidRDefault="00B901D4">
      <w:pPr>
        <w:pStyle w:val="CommentText"/>
      </w:pPr>
      <w:r>
        <w:rPr>
          <w:rStyle w:val="CommentReference"/>
        </w:rPr>
        <w:annotationRef/>
      </w:r>
      <w:r>
        <w:t>I don’t think the precision can be reported at 2 decimals. So please round to 1 decimal place. For these values ending with “5”, I can’t tell if this already rounded or not, so please check how to correctly round these values</w:t>
      </w:r>
    </w:p>
  </w:comment>
  <w:comment w:id="250" w:author="Brisson, Nicholas" w:date="2025-01-31T16:52:00Z" w:initials="BN">
    <w:p w14:paraId="490D005D" w14:textId="77777777" w:rsidR="00B901D4" w:rsidRDefault="00B901D4" w:rsidP="00143C5E">
      <w:pPr>
        <w:pStyle w:val="CommentText"/>
      </w:pPr>
      <w:r>
        <w:rPr>
          <w:rStyle w:val="CommentReference"/>
        </w:rPr>
        <w:annotationRef/>
      </w:r>
      <w:r>
        <w:t>I don’t think the precision can be reported at 2 decimals. So please round to 1 decimal place. For these values ending with “5”, I can’t tell if this already rounded or not, so please check how to correctly round these values</w:t>
      </w:r>
    </w:p>
    <w:p w14:paraId="7EFE4515" w14:textId="7BAD2811" w:rsidR="00B901D4" w:rsidRDefault="00B901D4">
      <w:pPr>
        <w:pStyle w:val="CommentText"/>
      </w:pPr>
    </w:p>
  </w:comment>
  <w:comment w:id="256" w:author="Brisson, Nicholas" w:date="2025-01-31T16:56:00Z" w:initials="BN">
    <w:p w14:paraId="3808E81E" w14:textId="424913C4" w:rsidR="00B901D4" w:rsidRDefault="00B901D4">
      <w:pPr>
        <w:pStyle w:val="CommentText"/>
      </w:pPr>
      <w:r>
        <w:rPr>
          <w:rStyle w:val="CommentReference"/>
        </w:rPr>
        <w:annotationRef/>
      </w:r>
      <w:r>
        <w:t>I think you state here again that this is for data acquired using dynamic / CINE MRI</w:t>
      </w:r>
    </w:p>
  </w:comment>
  <w:comment w:id="257" w:author="Brisson, Nicholas" w:date="2025-01-31T16:57:00Z" w:initials="BN">
    <w:p w14:paraId="08882CD2" w14:textId="41CDA662" w:rsidR="00B901D4" w:rsidRDefault="00B901D4">
      <w:pPr>
        <w:pStyle w:val="CommentText"/>
      </w:pPr>
      <w:r>
        <w:rPr>
          <w:rStyle w:val="CommentReference"/>
        </w:rPr>
        <w:annotationRef/>
      </w:r>
      <w:r>
        <w:t>OK, but is the method accurate enough to be reporting values at the millimeter level??</w:t>
      </w:r>
    </w:p>
  </w:comment>
  <w:comment w:id="275" w:author="Brisson, Nicholas" w:date="2025-01-31T17:08:00Z" w:initials="BN">
    <w:p w14:paraId="26CFB415" w14:textId="67D940B8" w:rsidR="00F858D3" w:rsidRDefault="00F858D3">
      <w:pPr>
        <w:pStyle w:val="CommentText"/>
      </w:pPr>
      <w:r>
        <w:rPr>
          <w:rStyle w:val="CommentReference"/>
        </w:rPr>
        <w:annotationRef/>
      </w:r>
      <w:r>
        <w:t>Spell out the whole method here, since you are starting a new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C7FD2" w15:done="0"/>
  <w15:commentEx w15:paraId="5390457B" w15:paraIdParent="281C7FD2" w15:done="0"/>
  <w15:commentEx w15:paraId="16FA5D8A" w15:paraIdParent="281C7FD2" w15:done="0"/>
  <w15:commentEx w15:paraId="0CDBA081" w15:paraIdParent="281C7FD2" w15:done="0"/>
  <w15:commentEx w15:paraId="730F08B2" w15:paraIdParent="281C7FD2" w15:done="0"/>
  <w15:commentEx w15:paraId="6CF89320" w15:paraIdParent="281C7FD2" w15:done="0"/>
  <w15:commentEx w15:paraId="6B567B99" w15:done="0"/>
  <w15:commentEx w15:paraId="6FA0CAD7" w15:paraIdParent="6B567B99" w15:done="0"/>
  <w15:commentEx w15:paraId="3079C020" w15:done="0"/>
  <w15:commentEx w15:paraId="36B6F142" w15:done="0"/>
  <w15:commentEx w15:paraId="5C269BBF" w15:done="0"/>
  <w15:commentEx w15:paraId="311E905D" w15:done="0"/>
  <w15:commentEx w15:paraId="668A3CF9" w15:done="0"/>
  <w15:commentEx w15:paraId="58FD10C3" w15:done="0"/>
  <w15:commentEx w15:paraId="1CDEE3A4" w15:done="0"/>
  <w15:commentEx w15:paraId="250964CD" w15:done="0"/>
  <w15:commentEx w15:paraId="5A703E13" w15:paraIdParent="250964CD" w15:done="0"/>
  <w15:commentEx w15:paraId="339AAFFF" w15:paraIdParent="250964CD" w15:done="0"/>
  <w15:commentEx w15:paraId="75CB57DB" w15:paraIdParent="250964CD" w15:done="0"/>
  <w15:commentEx w15:paraId="6409F7E3" w15:paraIdParent="250964CD" w15:done="0"/>
  <w15:commentEx w15:paraId="1299E645" w15:paraIdParent="250964CD" w15:done="0"/>
  <w15:commentEx w15:paraId="2D4F110C" w15:done="0"/>
  <w15:commentEx w15:paraId="11A74611" w15:paraIdParent="2D4F110C" w15:done="0"/>
  <w15:commentEx w15:paraId="762A6F5C" w15:paraIdParent="2D4F110C" w15:done="0"/>
  <w15:commentEx w15:paraId="26C190C5" w15:done="0"/>
  <w15:commentEx w15:paraId="4CC92095" w15:paraIdParent="26C190C5" w15:done="0"/>
  <w15:commentEx w15:paraId="39283B61" w15:paraIdParent="26C190C5" w15:done="0"/>
  <w15:commentEx w15:paraId="53B10155" w15:done="0"/>
  <w15:commentEx w15:paraId="6FA0E5AE" w15:paraIdParent="53B10155" w15:done="0"/>
  <w15:commentEx w15:paraId="1ACFBEAC" w15:done="0"/>
  <w15:commentEx w15:paraId="0EDDC681" w15:done="0"/>
  <w15:commentEx w15:paraId="341C2AAC" w15:done="0"/>
  <w15:commentEx w15:paraId="04B362A2" w15:paraIdParent="341C2AAC" w15:done="0"/>
  <w15:commentEx w15:paraId="2619C9B7" w15:paraIdParent="341C2AAC" w15:done="0"/>
  <w15:commentEx w15:paraId="610FDE7B" w15:done="0"/>
  <w15:commentEx w15:paraId="1B9CC53D" w15:done="0"/>
  <w15:commentEx w15:paraId="36FB3226" w15:done="0"/>
  <w15:commentEx w15:paraId="05AF312D" w15:paraIdParent="36FB3226" w15:done="0"/>
  <w15:commentEx w15:paraId="35A32D97" w15:done="0"/>
  <w15:commentEx w15:paraId="33D97A5E" w15:paraIdParent="35A32D97" w15:done="0"/>
  <w15:commentEx w15:paraId="2BA74085" w15:paraIdParent="35A32D97" w15:done="0"/>
  <w15:commentEx w15:paraId="04161CD6" w15:done="0"/>
  <w15:commentEx w15:paraId="0F71E17B" w15:done="0"/>
  <w15:commentEx w15:paraId="7102A723" w15:paraIdParent="0F71E17B" w15:done="0"/>
  <w15:commentEx w15:paraId="7AD76D29" w15:paraIdParent="0F71E17B" w15:done="0"/>
  <w15:commentEx w15:paraId="77C55A8F" w15:done="0"/>
  <w15:commentEx w15:paraId="0C6A86A6" w15:done="0"/>
  <w15:commentEx w15:paraId="7A6BD63E" w15:done="0"/>
  <w15:commentEx w15:paraId="393E1385" w15:done="0"/>
  <w15:commentEx w15:paraId="19B0A421" w15:done="0"/>
  <w15:commentEx w15:paraId="7EFE4515" w15:done="0"/>
  <w15:commentEx w15:paraId="3808E81E" w15:done="0"/>
  <w15:commentEx w15:paraId="08882CD2" w15:done="0"/>
  <w15:commentEx w15:paraId="26CFB4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6D81CAB4" w16cex:dateUtc="2025-01-22T12:23:00Z"/>
  <w16cex:commentExtensible w16cex:durableId="287AF95D" w16cex:dateUtc="2025-01-22T16:24:00Z"/>
  <w16cex:commentExtensible w16cex:durableId="1832DE22" w16cex:dateUtc="2025-01-22T15:04:00Z"/>
  <w16cex:commentExtensible w16cex:durableId="1BC9359C" w16cex:dateUtc="2025-01-03T17:57:00Z"/>
  <w16cex:commentExtensible w16cex:durableId="19BCAE29" w16cex:dateUtc="2025-01-15T17:52:00Z"/>
  <w16cex:commentExtensible w16cex:durableId="3BA5A482" w16cex:dateUtc="2025-01-16T13:59:00Z"/>
  <w16cex:commentExtensible w16cex:durableId="48A78A0C" w16cex:dateUtc="2025-01-20T22:19:00Z"/>
  <w16cex:commentExtensible w16cex:durableId="0F0C6850" w16cex:dateUtc="2025-01-20T22:20:00Z"/>
  <w16cex:commentExtensible w16cex:durableId="60DD4A30" w16cex:dateUtc="2025-01-17T09:25:00Z"/>
  <w16cex:commentExtensible w16cex:durableId="3EFA29ED" w16cex:dateUtc="2025-01-17T09:59:00Z"/>
  <w16cex:commentExtensible w16cex:durableId="3F212014" w16cex:dateUtc="2025-01-21T18:18:00Z"/>
  <w16cex:commentExtensible w16cex:durableId="3487572A" w16cex:dateUtc="2025-01-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C7FD2" w16cid:durableId="74A0FE33"/>
  <w16cid:commentId w16cid:paraId="5390457B" w16cid:durableId="49B683BB"/>
  <w16cid:commentId w16cid:paraId="16FA5D8A" w16cid:durableId="27C6DA4B"/>
  <w16cid:commentId w16cid:paraId="0CDBA081" w16cid:durableId="2B313DDF"/>
  <w16cid:commentId w16cid:paraId="730F08B2" w16cid:durableId="6D81CAB4"/>
  <w16cid:commentId w16cid:paraId="6CF89320" w16cid:durableId="2B3E057F"/>
  <w16cid:commentId w16cid:paraId="6B567B99" w16cid:durableId="287AF95D"/>
  <w16cid:commentId w16cid:paraId="6FA0CAD7" w16cid:durableId="2B3E054A"/>
  <w16cid:commentId w16cid:paraId="3079C020" w16cid:durableId="2B3E09CE"/>
  <w16cid:commentId w16cid:paraId="36B6F142" w16cid:durableId="2B3E0B05"/>
  <w16cid:commentId w16cid:paraId="5C269BBF" w16cid:durableId="2B3E0BA5"/>
  <w16cid:commentId w16cid:paraId="311E905D" w16cid:durableId="2B3E0BDF"/>
  <w16cid:commentId w16cid:paraId="668A3CF9" w16cid:durableId="2B3E0DD9"/>
  <w16cid:commentId w16cid:paraId="58FD10C3" w16cid:durableId="1832DE22"/>
  <w16cid:commentId w16cid:paraId="1CDEE3A4" w16cid:durableId="2B3E0FC9"/>
  <w16cid:commentId w16cid:paraId="250964CD" w16cid:durableId="1BC9359C"/>
  <w16cid:commentId w16cid:paraId="5A703E13" w16cid:durableId="2B314119"/>
  <w16cid:commentId w16cid:paraId="339AAFFF" w16cid:durableId="2B3142E8"/>
  <w16cid:commentId w16cid:paraId="75CB57DB" w16cid:durableId="19BCAE29"/>
  <w16cid:commentId w16cid:paraId="6409F7E3" w16cid:durableId="2B3E0F59"/>
  <w16cid:commentId w16cid:paraId="1299E645" w16cid:durableId="2B3E0FA2"/>
  <w16cid:commentId w16cid:paraId="2D4F110C" w16cid:durableId="2B314CB7"/>
  <w16cid:commentId w16cid:paraId="11A74611" w16cid:durableId="3BA5A482"/>
  <w16cid:commentId w16cid:paraId="762A6F5C" w16cid:durableId="2B3E11EE"/>
  <w16cid:commentId w16cid:paraId="26C190C5" w16cid:durableId="2B314FF9"/>
  <w16cid:commentId w16cid:paraId="4CC92095" w16cid:durableId="48A78A0C"/>
  <w16cid:commentId w16cid:paraId="39283B61" w16cid:durableId="2B476C80"/>
  <w16cid:commentId w16cid:paraId="53B10155" w16cid:durableId="0F0C6850"/>
  <w16cid:commentId w16cid:paraId="6FA0E5AE" w16cid:durableId="2B476B7C"/>
  <w16cid:commentId w16cid:paraId="1ACFBEAC" w16cid:durableId="2B476C90"/>
  <w16cid:commentId w16cid:paraId="0EDDC681" w16cid:durableId="2B477121"/>
  <w16cid:commentId w16cid:paraId="341C2AAC" w16cid:durableId="2B317163"/>
  <w16cid:commentId w16cid:paraId="04B362A2" w16cid:durableId="60DD4A30"/>
  <w16cid:commentId w16cid:paraId="2619C9B7" w16cid:durableId="2B477433"/>
  <w16cid:commentId w16cid:paraId="610FDE7B" w16cid:durableId="2B477485"/>
  <w16cid:commentId w16cid:paraId="1B9CC53D" w16cid:durableId="2B4774C9"/>
  <w16cid:commentId w16cid:paraId="36FB3226" w16cid:durableId="2B3174FD"/>
  <w16cid:commentId w16cid:paraId="05AF312D" w16cid:durableId="3EFA29ED"/>
  <w16cid:commentId w16cid:paraId="35A32D97" w16cid:durableId="2B317A8C"/>
  <w16cid:commentId w16cid:paraId="33D97A5E" w16cid:durableId="3F212014"/>
  <w16cid:commentId w16cid:paraId="2BA74085" w16cid:durableId="2B4777DA"/>
  <w16cid:commentId w16cid:paraId="04161CD6" w16cid:durableId="2B477C14"/>
  <w16cid:commentId w16cid:paraId="0F71E17B" w16cid:durableId="2B317CA3"/>
  <w16cid:commentId w16cid:paraId="7102A723" w16cid:durableId="3487572A"/>
  <w16cid:commentId w16cid:paraId="7AD76D29" w16cid:durableId="2B47786D"/>
  <w16cid:commentId w16cid:paraId="77C55A8F" w16cid:durableId="2B477939"/>
  <w16cid:commentId w16cid:paraId="0C6A86A6" w16cid:durableId="2B477991"/>
  <w16cid:commentId w16cid:paraId="7A6BD63E" w16cid:durableId="2B477A6F"/>
  <w16cid:commentId w16cid:paraId="393E1385" w16cid:durableId="2B477E29"/>
  <w16cid:commentId w16cid:paraId="19B0A421" w16cid:durableId="2B477E58"/>
  <w16cid:commentId w16cid:paraId="7EFE4515" w16cid:durableId="2B477E5B"/>
  <w16cid:commentId w16cid:paraId="3808E81E" w16cid:durableId="2B477F2F"/>
  <w16cid:commentId w16cid:paraId="08882CD2" w16cid:durableId="2B477F71"/>
  <w16cid:commentId w16cid:paraId="26CFB415" w16cid:durableId="2B4782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46521" w14:textId="77777777" w:rsidR="00B901D4" w:rsidRDefault="00B901D4">
      <w:pPr>
        <w:spacing w:after="0" w:line="240" w:lineRule="auto"/>
      </w:pPr>
      <w:r>
        <w:separator/>
      </w:r>
    </w:p>
  </w:endnote>
  <w:endnote w:type="continuationSeparator" w:id="0">
    <w:p w14:paraId="2D4035D4" w14:textId="77777777" w:rsidR="00B901D4" w:rsidRDefault="00B9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altName w:val="Calibri"/>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B994B" w14:textId="7777777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954C4" w14:textId="77777777" w:rsidR="00B901D4" w:rsidRDefault="00B901D4">
      <w:pPr>
        <w:spacing w:after="0" w:line="240" w:lineRule="auto"/>
      </w:pPr>
      <w:r>
        <w:separator/>
      </w:r>
    </w:p>
  </w:footnote>
  <w:footnote w:type="continuationSeparator" w:id="0">
    <w:p w14:paraId="2F08737F" w14:textId="77777777" w:rsidR="00B901D4" w:rsidRDefault="00B90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436F8"/>
    <w:rsid w:val="000509F4"/>
    <w:rsid w:val="000608AB"/>
    <w:rsid w:val="0007747C"/>
    <w:rsid w:val="00077AD4"/>
    <w:rsid w:val="00082EA1"/>
    <w:rsid w:val="000903EE"/>
    <w:rsid w:val="000C52FF"/>
    <w:rsid w:val="000D658E"/>
    <w:rsid w:val="000E2454"/>
    <w:rsid w:val="000E715F"/>
    <w:rsid w:val="000F033A"/>
    <w:rsid w:val="000F385C"/>
    <w:rsid w:val="0010215F"/>
    <w:rsid w:val="00103313"/>
    <w:rsid w:val="00103A42"/>
    <w:rsid w:val="00114A1A"/>
    <w:rsid w:val="00117BE4"/>
    <w:rsid w:val="001240C5"/>
    <w:rsid w:val="00130EB4"/>
    <w:rsid w:val="00143C5E"/>
    <w:rsid w:val="001474C2"/>
    <w:rsid w:val="00155B3C"/>
    <w:rsid w:val="00164321"/>
    <w:rsid w:val="00173790"/>
    <w:rsid w:val="001C588E"/>
    <w:rsid w:val="001D0324"/>
    <w:rsid w:val="001D16E8"/>
    <w:rsid w:val="001E25A6"/>
    <w:rsid w:val="001E79B5"/>
    <w:rsid w:val="001F470D"/>
    <w:rsid w:val="00204881"/>
    <w:rsid w:val="00217116"/>
    <w:rsid w:val="0021766C"/>
    <w:rsid w:val="00220F3A"/>
    <w:rsid w:val="002266DB"/>
    <w:rsid w:val="00232962"/>
    <w:rsid w:val="00232C13"/>
    <w:rsid w:val="00232D19"/>
    <w:rsid w:val="002438F4"/>
    <w:rsid w:val="00251CBB"/>
    <w:rsid w:val="002558B6"/>
    <w:rsid w:val="00262209"/>
    <w:rsid w:val="0026311F"/>
    <w:rsid w:val="002645EA"/>
    <w:rsid w:val="00266F7A"/>
    <w:rsid w:val="002754CF"/>
    <w:rsid w:val="00277B90"/>
    <w:rsid w:val="00282877"/>
    <w:rsid w:val="002A1FF0"/>
    <w:rsid w:val="002A401D"/>
    <w:rsid w:val="002A6B3C"/>
    <w:rsid w:val="002B04E3"/>
    <w:rsid w:val="002B0678"/>
    <w:rsid w:val="002B164C"/>
    <w:rsid w:val="002D4D54"/>
    <w:rsid w:val="002E09E1"/>
    <w:rsid w:val="002E24BB"/>
    <w:rsid w:val="002E5B89"/>
    <w:rsid w:val="002E61A2"/>
    <w:rsid w:val="002E7119"/>
    <w:rsid w:val="003044DD"/>
    <w:rsid w:val="003059F1"/>
    <w:rsid w:val="003262BA"/>
    <w:rsid w:val="00370716"/>
    <w:rsid w:val="00382A61"/>
    <w:rsid w:val="00382E44"/>
    <w:rsid w:val="00396F80"/>
    <w:rsid w:val="003B42BB"/>
    <w:rsid w:val="003B43C8"/>
    <w:rsid w:val="003B442A"/>
    <w:rsid w:val="003D2FFC"/>
    <w:rsid w:val="003D48F8"/>
    <w:rsid w:val="003E09C1"/>
    <w:rsid w:val="00402957"/>
    <w:rsid w:val="00423B4C"/>
    <w:rsid w:val="00425BE9"/>
    <w:rsid w:val="00445E17"/>
    <w:rsid w:val="004462A8"/>
    <w:rsid w:val="00464BE5"/>
    <w:rsid w:val="00464D83"/>
    <w:rsid w:val="00475F8F"/>
    <w:rsid w:val="004761C9"/>
    <w:rsid w:val="00481AF5"/>
    <w:rsid w:val="00482B7B"/>
    <w:rsid w:val="004A0EC7"/>
    <w:rsid w:val="004A645F"/>
    <w:rsid w:val="004B0A93"/>
    <w:rsid w:val="004B1D84"/>
    <w:rsid w:val="004B2820"/>
    <w:rsid w:val="004B30BB"/>
    <w:rsid w:val="004C3CC5"/>
    <w:rsid w:val="0050715B"/>
    <w:rsid w:val="00513597"/>
    <w:rsid w:val="0052752F"/>
    <w:rsid w:val="005315F7"/>
    <w:rsid w:val="005316E8"/>
    <w:rsid w:val="00533FDD"/>
    <w:rsid w:val="00536D75"/>
    <w:rsid w:val="00542F55"/>
    <w:rsid w:val="00554111"/>
    <w:rsid w:val="005678A5"/>
    <w:rsid w:val="00570357"/>
    <w:rsid w:val="00571A55"/>
    <w:rsid w:val="00573B4F"/>
    <w:rsid w:val="00577A70"/>
    <w:rsid w:val="00577E28"/>
    <w:rsid w:val="00587428"/>
    <w:rsid w:val="00587C5E"/>
    <w:rsid w:val="005A651B"/>
    <w:rsid w:val="005B438E"/>
    <w:rsid w:val="005D2F8C"/>
    <w:rsid w:val="005D5D75"/>
    <w:rsid w:val="005E5F22"/>
    <w:rsid w:val="006017BB"/>
    <w:rsid w:val="0061056A"/>
    <w:rsid w:val="0061455E"/>
    <w:rsid w:val="00625D69"/>
    <w:rsid w:val="00627A20"/>
    <w:rsid w:val="00636CF1"/>
    <w:rsid w:val="00651924"/>
    <w:rsid w:val="00661B30"/>
    <w:rsid w:val="00662EDB"/>
    <w:rsid w:val="00665694"/>
    <w:rsid w:val="00680B63"/>
    <w:rsid w:val="0069509F"/>
    <w:rsid w:val="006A24F7"/>
    <w:rsid w:val="006A6207"/>
    <w:rsid w:val="006C1171"/>
    <w:rsid w:val="006C460E"/>
    <w:rsid w:val="006E0896"/>
    <w:rsid w:val="006F21F2"/>
    <w:rsid w:val="006F743D"/>
    <w:rsid w:val="007007E6"/>
    <w:rsid w:val="00720809"/>
    <w:rsid w:val="00724950"/>
    <w:rsid w:val="00727363"/>
    <w:rsid w:val="00730C0E"/>
    <w:rsid w:val="0073669A"/>
    <w:rsid w:val="00741B7D"/>
    <w:rsid w:val="0074233F"/>
    <w:rsid w:val="00746FE9"/>
    <w:rsid w:val="007472ED"/>
    <w:rsid w:val="00752B28"/>
    <w:rsid w:val="0075327D"/>
    <w:rsid w:val="007540DD"/>
    <w:rsid w:val="00763D4B"/>
    <w:rsid w:val="00767D0E"/>
    <w:rsid w:val="00770A3E"/>
    <w:rsid w:val="00772575"/>
    <w:rsid w:val="00790AF3"/>
    <w:rsid w:val="007A4A6E"/>
    <w:rsid w:val="007B0136"/>
    <w:rsid w:val="007B0D9B"/>
    <w:rsid w:val="007C018E"/>
    <w:rsid w:val="007C1AD6"/>
    <w:rsid w:val="007D2E71"/>
    <w:rsid w:val="007E0154"/>
    <w:rsid w:val="007E6A8B"/>
    <w:rsid w:val="008040AA"/>
    <w:rsid w:val="00805EAD"/>
    <w:rsid w:val="008130EC"/>
    <w:rsid w:val="0081360A"/>
    <w:rsid w:val="00820331"/>
    <w:rsid w:val="008267B0"/>
    <w:rsid w:val="008278D4"/>
    <w:rsid w:val="00827909"/>
    <w:rsid w:val="00866B36"/>
    <w:rsid w:val="00871055"/>
    <w:rsid w:val="008827DD"/>
    <w:rsid w:val="00884986"/>
    <w:rsid w:val="008910F8"/>
    <w:rsid w:val="00895298"/>
    <w:rsid w:val="00895C80"/>
    <w:rsid w:val="008A6419"/>
    <w:rsid w:val="008A6DBD"/>
    <w:rsid w:val="008A7482"/>
    <w:rsid w:val="008B57FC"/>
    <w:rsid w:val="008C0EE0"/>
    <w:rsid w:val="008C769F"/>
    <w:rsid w:val="008D510A"/>
    <w:rsid w:val="008E08D4"/>
    <w:rsid w:val="008E5F07"/>
    <w:rsid w:val="008F3FD4"/>
    <w:rsid w:val="00900C67"/>
    <w:rsid w:val="009113D7"/>
    <w:rsid w:val="00913804"/>
    <w:rsid w:val="00914CF1"/>
    <w:rsid w:val="009222EA"/>
    <w:rsid w:val="0094201C"/>
    <w:rsid w:val="00942270"/>
    <w:rsid w:val="00947888"/>
    <w:rsid w:val="00955867"/>
    <w:rsid w:val="00965521"/>
    <w:rsid w:val="0097432E"/>
    <w:rsid w:val="00986676"/>
    <w:rsid w:val="00993A4E"/>
    <w:rsid w:val="009A1F97"/>
    <w:rsid w:val="009C0298"/>
    <w:rsid w:val="009C6238"/>
    <w:rsid w:val="009C6C53"/>
    <w:rsid w:val="009C7DC3"/>
    <w:rsid w:val="009D29E4"/>
    <w:rsid w:val="009D3859"/>
    <w:rsid w:val="009D617C"/>
    <w:rsid w:val="009E4953"/>
    <w:rsid w:val="009E4D04"/>
    <w:rsid w:val="009F719A"/>
    <w:rsid w:val="00A00EBF"/>
    <w:rsid w:val="00A01A7C"/>
    <w:rsid w:val="00A22B2B"/>
    <w:rsid w:val="00A32BB8"/>
    <w:rsid w:val="00A41938"/>
    <w:rsid w:val="00A4276A"/>
    <w:rsid w:val="00A44454"/>
    <w:rsid w:val="00A81275"/>
    <w:rsid w:val="00A82462"/>
    <w:rsid w:val="00A844AC"/>
    <w:rsid w:val="00A94157"/>
    <w:rsid w:val="00A96D6F"/>
    <w:rsid w:val="00A976E0"/>
    <w:rsid w:val="00AA3A4C"/>
    <w:rsid w:val="00AB3FC8"/>
    <w:rsid w:val="00AB6A17"/>
    <w:rsid w:val="00AC2307"/>
    <w:rsid w:val="00AC5517"/>
    <w:rsid w:val="00AE5083"/>
    <w:rsid w:val="00AE6247"/>
    <w:rsid w:val="00B01E64"/>
    <w:rsid w:val="00B04667"/>
    <w:rsid w:val="00B06B65"/>
    <w:rsid w:val="00B079C8"/>
    <w:rsid w:val="00B21285"/>
    <w:rsid w:val="00B26B1C"/>
    <w:rsid w:val="00B44869"/>
    <w:rsid w:val="00B44898"/>
    <w:rsid w:val="00B54DA4"/>
    <w:rsid w:val="00B5529C"/>
    <w:rsid w:val="00B61EA4"/>
    <w:rsid w:val="00B63212"/>
    <w:rsid w:val="00B724FC"/>
    <w:rsid w:val="00B81186"/>
    <w:rsid w:val="00B901D4"/>
    <w:rsid w:val="00B922DB"/>
    <w:rsid w:val="00B9449D"/>
    <w:rsid w:val="00BA04FC"/>
    <w:rsid w:val="00BB2796"/>
    <w:rsid w:val="00BB574E"/>
    <w:rsid w:val="00BC5FD4"/>
    <w:rsid w:val="00BD59FD"/>
    <w:rsid w:val="00C00687"/>
    <w:rsid w:val="00C100E0"/>
    <w:rsid w:val="00C27461"/>
    <w:rsid w:val="00C27890"/>
    <w:rsid w:val="00C4218F"/>
    <w:rsid w:val="00C7029C"/>
    <w:rsid w:val="00C70ACF"/>
    <w:rsid w:val="00C72B55"/>
    <w:rsid w:val="00C8344D"/>
    <w:rsid w:val="00C86B67"/>
    <w:rsid w:val="00CB6AF9"/>
    <w:rsid w:val="00CB78BC"/>
    <w:rsid w:val="00CC47E3"/>
    <w:rsid w:val="00CF3AF6"/>
    <w:rsid w:val="00D214C6"/>
    <w:rsid w:val="00D344F5"/>
    <w:rsid w:val="00D37BF4"/>
    <w:rsid w:val="00D459B9"/>
    <w:rsid w:val="00D52D69"/>
    <w:rsid w:val="00D60A4C"/>
    <w:rsid w:val="00D63E36"/>
    <w:rsid w:val="00D65743"/>
    <w:rsid w:val="00D7168F"/>
    <w:rsid w:val="00D86C7C"/>
    <w:rsid w:val="00DA2073"/>
    <w:rsid w:val="00DB0D34"/>
    <w:rsid w:val="00DB6587"/>
    <w:rsid w:val="00DC02BD"/>
    <w:rsid w:val="00DC4C95"/>
    <w:rsid w:val="00DC5D21"/>
    <w:rsid w:val="00DD120A"/>
    <w:rsid w:val="00DD4683"/>
    <w:rsid w:val="00DE1B29"/>
    <w:rsid w:val="00DF7444"/>
    <w:rsid w:val="00E01E2F"/>
    <w:rsid w:val="00E10385"/>
    <w:rsid w:val="00E16E8F"/>
    <w:rsid w:val="00E24BAA"/>
    <w:rsid w:val="00E25CB5"/>
    <w:rsid w:val="00E27156"/>
    <w:rsid w:val="00E33897"/>
    <w:rsid w:val="00E35A00"/>
    <w:rsid w:val="00E45DC9"/>
    <w:rsid w:val="00E63982"/>
    <w:rsid w:val="00E63E84"/>
    <w:rsid w:val="00E8789C"/>
    <w:rsid w:val="00E87DA9"/>
    <w:rsid w:val="00EA1AE6"/>
    <w:rsid w:val="00EB01E5"/>
    <w:rsid w:val="00EB4C6B"/>
    <w:rsid w:val="00EC1B73"/>
    <w:rsid w:val="00ED4401"/>
    <w:rsid w:val="00ED67A4"/>
    <w:rsid w:val="00EE3171"/>
    <w:rsid w:val="00EE72B7"/>
    <w:rsid w:val="00F0782C"/>
    <w:rsid w:val="00F4667F"/>
    <w:rsid w:val="00F500E8"/>
    <w:rsid w:val="00F6418F"/>
    <w:rsid w:val="00F70F71"/>
    <w:rsid w:val="00F72658"/>
    <w:rsid w:val="00F8144B"/>
    <w:rsid w:val="00F816B0"/>
    <w:rsid w:val="00F818C9"/>
    <w:rsid w:val="00F858D3"/>
    <w:rsid w:val="00F927AB"/>
    <w:rsid w:val="00FA60B2"/>
    <w:rsid w:val="00FB5295"/>
    <w:rsid w:val="00FC0A72"/>
    <w:rsid w:val="00FC1653"/>
    <w:rsid w:val="00FD5B09"/>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physio-pedia.com/Arthrokinematics" TargetMode="External"/><Relationship Id="rId1" Type="http://schemas.openxmlformats.org/officeDocument/2006/relationships/hyperlink" Target="https://www.youtube.com/watch?v=BcIB0KhLz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2E97-AB90-477C-8544-B8130E4A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18847</Words>
  <Characters>107429</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206</cp:revision>
  <dcterms:created xsi:type="dcterms:W3CDTF">2025-01-07T13:49:00Z</dcterms:created>
  <dcterms:modified xsi:type="dcterms:W3CDTF">2025-01-31T16:18:00Z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id="2eNz4K0A"/&gt;&lt;style id="http://www.zotero.org/styles/zmp-journal" locale="en-US" hasBibliography="1" bibliographyStyleHasBeenSet="1"/&gt;&lt;prefs&gt;&lt;pref name="fieldType" value="Field"/&gt;&lt;/prefs&gt;&lt;/data&gt;</vt:lpwstr>
  </property>
</Properties>
</file>