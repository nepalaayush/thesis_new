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AA43AB" w:rsidRDefault="005572EF">
      <w:pPr>
        <w:spacing w:line="360" w:lineRule="auto"/>
        <w:rPr>
          <w:rFonts w:ascii="Verdana" w:hAnsi="Verdana"/>
          <w:u w:val="single"/>
        </w:rPr>
      </w:pPr>
      <w:r w:rsidRPr="00AA43AB">
        <w:rPr>
          <w:rFonts w:ascii="Verdana" w:hAnsi="Verdana"/>
          <w:u w:val="single"/>
        </w:rPr>
        <w:t xml:space="preserve">Abstract </w:t>
      </w:r>
    </w:p>
    <w:p w14:paraId="3D16CD4B" w14:textId="77777777" w:rsidR="00ED059A" w:rsidRPr="00AA43AB" w:rsidRDefault="005572EF">
      <w:pPr>
        <w:spacing w:line="360" w:lineRule="auto"/>
        <w:rPr>
          <w:rFonts w:ascii="Verdana" w:hAnsi="Verdana"/>
          <w:b/>
          <w:bCs/>
          <w:u w:val="single"/>
        </w:rPr>
      </w:pPr>
      <w:r w:rsidRPr="00AA43AB">
        <w:rPr>
          <w:rFonts w:ascii="Verdana" w:hAnsi="Verdana"/>
          <w:b/>
          <w:bCs/>
          <w:u w:val="single"/>
        </w:rPr>
        <w:t>Purpose</w:t>
      </w:r>
    </w:p>
    <w:p w14:paraId="2ECE999A" w14:textId="77777777" w:rsidR="00ED059A" w:rsidRPr="00AA43AB" w:rsidRDefault="005572EF">
      <w:pPr>
        <w:spacing w:line="360" w:lineRule="auto"/>
        <w:jc w:val="both"/>
        <w:rPr>
          <w:rFonts w:ascii="Verdana" w:hAnsi="Verdana"/>
        </w:rPr>
      </w:pPr>
      <w:r w:rsidRPr="00AA43AB">
        <w:rPr>
          <w:rFonts w:ascii="Verdana" w:hAnsi="Verdana"/>
        </w:rPr>
        <w:t>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w:t>
      </w:r>
      <w:proofErr w:type="spellStart"/>
      <w:r w:rsidRPr="00AA43AB">
        <w:rPr>
          <w:rFonts w:ascii="Verdana" w:hAnsi="Verdana"/>
        </w:rPr>
        <w:t>i</w:t>
      </w:r>
      <w:proofErr w:type="spellEnd"/>
      <w:r w:rsidRPr="00AA43AB">
        <w:rPr>
          <w:rFonts w:ascii="Verdana" w:hAnsi="Verdana"/>
        </w:rPr>
        <w:t xml:space="preserve">) bone boundary alignment error, (ii) frame segmentation processing time, and (iii) consistency of derived </w:t>
      </w:r>
      <w:proofErr w:type="spellStart"/>
      <w:r w:rsidRPr="00AA43AB">
        <w:rPr>
          <w:rFonts w:ascii="Verdana" w:hAnsi="Verdana"/>
        </w:rPr>
        <w:t>osteokinematic</w:t>
      </w:r>
      <w:proofErr w:type="spellEnd"/>
      <w:r w:rsidRPr="00AA43AB">
        <w:rPr>
          <w:rFonts w:ascii="Verdana" w:hAnsi="Verdana"/>
        </w:rPr>
        <w:t xml:space="preserve"> parameters, with the latter two compared against manual segmentation. </w:t>
      </w:r>
    </w:p>
    <w:p w14:paraId="46E77D3D" w14:textId="77777777" w:rsidR="00ED059A" w:rsidRPr="00AA43AB" w:rsidRDefault="005572EF">
      <w:pPr>
        <w:spacing w:line="360" w:lineRule="auto"/>
        <w:rPr>
          <w:rFonts w:ascii="Verdana" w:hAnsi="Verdana"/>
          <w:b/>
          <w:bCs/>
          <w:u w:val="single"/>
        </w:rPr>
      </w:pPr>
      <w:r w:rsidRPr="00AA43AB">
        <w:rPr>
          <w:rFonts w:ascii="Verdana" w:hAnsi="Verdana"/>
          <w:b/>
          <w:bCs/>
          <w:u w:val="single"/>
        </w:rPr>
        <w:t>Methods</w:t>
      </w:r>
    </w:p>
    <w:p w14:paraId="39BC7443" w14:textId="77777777" w:rsidR="00ED059A" w:rsidRPr="00AA43AB" w:rsidRDefault="005572EF">
      <w:pPr>
        <w:spacing w:line="360" w:lineRule="auto"/>
        <w:jc w:val="both"/>
        <w:rPr>
          <w:rFonts w:ascii="Verdana" w:hAnsi="Verdana"/>
        </w:rPr>
      </w:pPr>
      <w:r w:rsidRPr="00AA43AB">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AA43AB" w:rsidRDefault="005572EF">
      <w:pPr>
        <w:spacing w:line="360" w:lineRule="auto"/>
        <w:rPr>
          <w:rFonts w:ascii="Verdana" w:hAnsi="Verdana"/>
          <w:b/>
          <w:bCs/>
          <w:u w:val="single"/>
        </w:rPr>
      </w:pPr>
      <w:r w:rsidRPr="00AA43AB">
        <w:rPr>
          <w:rFonts w:ascii="Verdana" w:hAnsi="Verdana"/>
          <w:b/>
          <w:bCs/>
          <w:u w:val="single"/>
        </w:rPr>
        <w:t>Results</w:t>
      </w:r>
    </w:p>
    <w:p w14:paraId="5A7BA285" w14:textId="77777777" w:rsidR="00ED059A" w:rsidRPr="00AA43AB" w:rsidRDefault="005572EF">
      <w:pPr>
        <w:spacing w:line="360" w:lineRule="auto"/>
        <w:jc w:val="both"/>
        <w:rPr>
          <w:rFonts w:ascii="Verdana" w:hAnsi="Verdana"/>
        </w:rPr>
      </w:pPr>
      <w:r w:rsidRPr="00AA43AB">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AA43AB">
        <w:rPr>
          <w:rFonts w:ascii="Verdana" w:hAnsi="Verdana"/>
        </w:rPr>
        <w:lastRenderedPageBreak/>
        <w:t>of 1.7–2.7 mm vs. 2.2–3.3 mm and vertical displacements of 0.7–1.2 mm vs. 0.9–1.7 mm.</w:t>
      </w:r>
    </w:p>
    <w:p w14:paraId="5416B27D" w14:textId="77777777" w:rsidR="00ED059A" w:rsidRPr="00AA43AB" w:rsidRDefault="005572EF">
      <w:pPr>
        <w:spacing w:line="360" w:lineRule="auto"/>
        <w:rPr>
          <w:rFonts w:ascii="Verdana" w:hAnsi="Verdana"/>
          <w:b/>
          <w:bCs/>
          <w:u w:val="single"/>
        </w:rPr>
      </w:pPr>
      <w:r w:rsidRPr="00AA43AB">
        <w:rPr>
          <w:rFonts w:ascii="Verdana" w:hAnsi="Verdana"/>
          <w:b/>
          <w:bCs/>
          <w:u w:val="single"/>
        </w:rPr>
        <w:t>Conclusion</w:t>
      </w:r>
    </w:p>
    <w:p w14:paraId="05CA4E04" w14:textId="77777777" w:rsidR="00ED059A" w:rsidRPr="00AA43AB" w:rsidRDefault="005572EF">
      <w:pPr>
        <w:spacing w:line="360" w:lineRule="auto"/>
        <w:jc w:val="both"/>
        <w:rPr>
          <w:rFonts w:ascii="Verdana" w:hAnsi="Verdana"/>
        </w:rPr>
      </w:pPr>
      <w:r w:rsidRPr="00AA43AB">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3D1F9272" w14:textId="77777777" w:rsidR="00ED059A" w:rsidRPr="00AA43AB" w:rsidRDefault="00ED059A">
      <w:pPr>
        <w:spacing w:line="360" w:lineRule="auto"/>
        <w:rPr>
          <w:rFonts w:ascii="Verdana" w:hAnsi="Verdana"/>
        </w:rPr>
      </w:pPr>
    </w:p>
    <w:p w14:paraId="7F41F295" w14:textId="5555769C" w:rsidR="00ED059A" w:rsidRPr="00AA43AB" w:rsidRDefault="00000000">
      <w:pPr>
        <w:spacing w:line="360" w:lineRule="auto"/>
        <w:rPr>
          <w:rFonts w:ascii="Verdana" w:hAnsi="Verdana"/>
          <w:highlight w:val="white"/>
        </w:rPr>
      </w:pPr>
      <w:r>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AA43AB">
        <w:rPr>
          <w:rFonts w:ascii="Verdana" w:hAnsi="Verdana"/>
        </w:rPr>
        <w:t xml:space="preserve">Keywords: </w:t>
      </w:r>
      <w:r w:rsidR="005572EF" w:rsidRPr="00AA43AB">
        <w:rPr>
          <w:rFonts w:ascii="Verdana" w:hAnsi="Verdana"/>
          <w:highlight w:val="yellow"/>
        </w:rPr>
        <w:t xml:space="preserve">Radial golden-angle acquisition; Canny edge detection; CINE reconstruction; </w:t>
      </w:r>
      <w:r w:rsidR="005572EF" w:rsidRPr="00AA43AB">
        <w:rPr>
          <w:rFonts w:ascii="Verdana" w:hAnsi="Verdana"/>
          <w:highlight w:val="white"/>
        </w:rPr>
        <w:t xml:space="preserve">Knee </w:t>
      </w:r>
      <w:proofErr w:type="spellStart"/>
      <w:r w:rsidR="005572EF" w:rsidRPr="00AA43AB">
        <w:rPr>
          <w:rFonts w:ascii="Verdana" w:hAnsi="Verdana"/>
          <w:highlight w:val="white"/>
        </w:rPr>
        <w:t>osteokinematics</w:t>
      </w:r>
      <w:proofErr w:type="spellEnd"/>
      <w:r w:rsidR="00474E3F">
        <w:rPr>
          <w:rFonts w:ascii="Verdana" w:hAnsi="Verdana"/>
        </w:rPr>
        <w:t xml:space="preserve"> </w:t>
      </w:r>
      <w:r w:rsidR="00474E3F" w:rsidRPr="00474E3F">
        <w:rPr>
          <w:rFonts w:ascii="Verdana" w:hAnsi="Verdana"/>
          <w:strike/>
        </w:rPr>
        <w:t>Dynamic MRI; Bone tracking; Semi-automated segmentation</w:t>
      </w:r>
    </w:p>
    <w:p w14:paraId="20042FCC" w14:textId="77777777" w:rsidR="00ED059A" w:rsidRPr="00474E3F" w:rsidRDefault="005572EF">
      <w:pPr>
        <w:rPr>
          <w:rFonts w:ascii="Verdana" w:hAnsi="Verdana"/>
        </w:rPr>
      </w:pPr>
      <w:r w:rsidRPr="00AA43AB">
        <w:rPr>
          <w:rFonts w:ascii="Verdana" w:hAnsi="Verdana"/>
        </w:rPr>
        <w:t xml:space="preserve"> </w:t>
      </w:r>
    </w:p>
    <w:p w14:paraId="5BAA6DB7" w14:textId="77777777" w:rsidR="00ED059A" w:rsidRPr="00AA43AB" w:rsidRDefault="00ED059A">
      <w:pPr>
        <w:spacing w:line="360" w:lineRule="auto"/>
        <w:rPr>
          <w:rFonts w:ascii="Verdana" w:hAnsi="Verdana"/>
        </w:rPr>
      </w:pPr>
    </w:p>
    <w:p w14:paraId="343FDFB2" w14:textId="77777777" w:rsidR="00ED059A" w:rsidRPr="00AA43AB" w:rsidRDefault="00ED059A">
      <w:pPr>
        <w:spacing w:line="360" w:lineRule="auto"/>
        <w:rPr>
          <w:rFonts w:ascii="Verdana" w:hAnsi="Verdana"/>
          <w:u w:val="single"/>
        </w:rPr>
      </w:pPr>
    </w:p>
    <w:p w14:paraId="11757DD1" w14:textId="77777777" w:rsidR="00ED059A" w:rsidRPr="00AA43AB" w:rsidRDefault="005572EF">
      <w:pPr>
        <w:rPr>
          <w:rFonts w:ascii="Verdana" w:hAnsi="Verdana"/>
          <w:u w:val="single"/>
        </w:rPr>
      </w:pPr>
      <w:r w:rsidRPr="00474E3F">
        <w:rPr>
          <w:rFonts w:ascii="Verdana" w:hAnsi="Verdana"/>
        </w:rPr>
        <w:br w:type="page" w:clear="all"/>
      </w:r>
    </w:p>
    <w:p w14:paraId="63687FB5" w14:textId="77777777" w:rsidR="00ED059A" w:rsidRPr="00AA43AB" w:rsidRDefault="005572EF">
      <w:pPr>
        <w:spacing w:line="360" w:lineRule="auto"/>
        <w:rPr>
          <w:rFonts w:ascii="Verdana" w:hAnsi="Verdana"/>
          <w:u w:val="single"/>
        </w:rPr>
      </w:pPr>
      <w:r w:rsidRPr="00AA43AB">
        <w:rPr>
          <w:rFonts w:ascii="Verdana" w:hAnsi="Verdana"/>
          <w:u w:val="single"/>
        </w:rPr>
        <w:lastRenderedPageBreak/>
        <w:t>Manuscript Body</w:t>
      </w:r>
    </w:p>
    <w:p w14:paraId="3AF83937" w14:textId="77777777" w:rsidR="00ED059A" w:rsidRPr="00AA43AB" w:rsidRDefault="005572EF">
      <w:pPr>
        <w:spacing w:line="360" w:lineRule="auto"/>
        <w:rPr>
          <w:rFonts w:ascii="Verdana" w:hAnsi="Verdana"/>
          <w:u w:val="single"/>
        </w:rPr>
      </w:pPr>
      <w:r w:rsidRPr="00AA43AB">
        <w:rPr>
          <w:rFonts w:ascii="Verdana" w:hAnsi="Verdana"/>
          <w:u w:val="single"/>
        </w:rPr>
        <w:t>1. Introduction</w:t>
      </w:r>
    </w:p>
    <w:p w14:paraId="5FB7D37D" w14:textId="77777777" w:rsidR="00ED059A" w:rsidRPr="00AA43AB" w:rsidRDefault="005572EF">
      <w:pPr>
        <w:spacing w:line="360" w:lineRule="auto"/>
        <w:jc w:val="both"/>
        <w:rPr>
          <w:rFonts w:ascii="Verdana" w:hAnsi="Verdana"/>
        </w:rPr>
      </w:pPr>
      <w:proofErr w:type="spellStart"/>
      <w:r w:rsidRPr="00AA43AB">
        <w:rPr>
          <w:rFonts w:ascii="Verdana" w:hAnsi="Verdana"/>
        </w:rPr>
        <w:t>Osteokinematics</w:t>
      </w:r>
      <w:proofErr w:type="spellEnd"/>
      <w:r w:rsidRPr="00AA43AB">
        <w:rPr>
          <w:rFonts w:ascii="Verdana" w:hAnsi="Verdana"/>
        </w:rPr>
        <w:t xml:space="preserve"> describes the motion of the bones as rigid bodies around a joint that produce physiologic or voluntary movements </w:t>
      </w:r>
      <w:r w:rsidRPr="00AA43AB">
        <w:rPr>
          <w:rFonts w:ascii="Verdana" w:hAnsi="Verdana"/>
          <w:rPrChange w:id="0" w:author="Brisson, Nicholas" w:date="2025-06-14T15:00:00Z">
            <w:rPr/>
          </w:rPrChange>
        </w:rPr>
        <w:fldChar w:fldCharType="begin"/>
      </w:r>
      <w:r w:rsidRPr="00AA43AB">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AA43AB">
        <w:rPr>
          <w:rFonts w:ascii="Verdana" w:hAnsi="Verdana"/>
        </w:rPr>
        <w:fldChar w:fldCharType="separate"/>
      </w:r>
      <w:r w:rsidRPr="00AA43AB">
        <w:rPr>
          <w:rFonts w:ascii="Verdana" w:hAnsi="Verdana"/>
        </w:rPr>
        <w:t>[1]</w:t>
      </w:r>
      <w:r w:rsidRPr="00AA43AB">
        <w:rPr>
          <w:rFonts w:ascii="Verdana" w:hAnsi="Verdana"/>
        </w:rPr>
        <w:fldChar w:fldCharType="end"/>
      </w:r>
      <w:r w:rsidRPr="00AA43AB">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AA43AB">
        <w:rPr>
          <w:rFonts w:ascii="Verdana" w:hAnsi="Verdana"/>
          <w:rPrChange w:id="1" w:author="Brisson, Nicholas" w:date="2025-06-14T15:00:00Z">
            <w:rPr/>
          </w:rPrChange>
        </w:rPr>
        <w:fldChar w:fldCharType="begin"/>
      </w:r>
      <w:r w:rsidRPr="00AA43AB">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AA43AB">
        <w:rPr>
          <w:rFonts w:ascii="Verdana" w:hAnsi="Verdana"/>
        </w:rPr>
        <w:fldChar w:fldCharType="separate"/>
      </w:r>
      <w:r w:rsidRPr="00AA43AB">
        <w:rPr>
          <w:rFonts w:ascii="Verdana" w:hAnsi="Verdana" w:cs="Times New Roman"/>
        </w:rPr>
        <w:t>[2–4]</w:t>
      </w:r>
      <w:r w:rsidRPr="00AA43AB">
        <w:rPr>
          <w:rFonts w:ascii="Verdana" w:hAnsi="Verdana"/>
        </w:rPr>
        <w:fldChar w:fldCharType="end"/>
      </w:r>
      <w:r w:rsidRPr="00AA43AB">
        <w:rPr>
          <w:rFonts w:ascii="Verdana" w:hAnsi="Verdana"/>
        </w:rPr>
        <w:t xml:space="preserve">. An enhanced understanding of </w:t>
      </w:r>
      <w:proofErr w:type="spellStart"/>
      <w:r w:rsidRPr="00AA43AB">
        <w:rPr>
          <w:rFonts w:ascii="Verdana" w:hAnsi="Verdana"/>
        </w:rPr>
        <w:t>osteokinematics</w:t>
      </w:r>
      <w:proofErr w:type="spellEnd"/>
      <w:r w:rsidRPr="00AA43AB">
        <w:rPr>
          <w:rFonts w:ascii="Verdana" w:hAnsi="Verdana"/>
        </w:rPr>
        <w:t xml:space="preserve"> can also help in optimizing surgical techniques for ligament reconstruction, developing rehabilitation protocols, or evaluating the quality of treatment outcomes </w:t>
      </w:r>
      <w:r w:rsidRPr="00AA43AB">
        <w:rPr>
          <w:rFonts w:ascii="Verdana" w:hAnsi="Verdana"/>
          <w:rPrChange w:id="2" w:author="Brisson, Nicholas" w:date="2025-06-14T15:00:00Z">
            <w:rPr/>
          </w:rPrChange>
        </w:rPr>
        <w:fldChar w:fldCharType="begin"/>
      </w:r>
      <w:r w:rsidRPr="00AA43AB">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AA43AB">
        <w:rPr>
          <w:rFonts w:ascii="Cambria Math" w:hAnsi="Cambria Math" w:cs="Cambria Math"/>
          <w:rPrChange w:id="3" w:author="Brisson, Nicholas" w:date="2025-06-14T15:00:00Z">
            <w:rPr>
              <w:rFonts w:ascii="Verdana" w:hAnsi="Verdana"/>
            </w:rPr>
          </w:rPrChange>
        </w:rPr>
        <w:instrText>‐</w:instrText>
      </w:r>
      <w:r w:rsidRPr="00AA43AB">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AA43AB">
        <w:rPr>
          <w:rFonts w:ascii="Cambria Math" w:hAnsi="Cambria Math" w:cs="Cambria Math"/>
          <w:rPrChange w:id="4" w:author="Brisson, Nicholas" w:date="2025-06-14T15:00:00Z">
            <w:rPr>
              <w:rFonts w:ascii="Verdana" w:hAnsi="Verdana"/>
            </w:rPr>
          </w:rPrChange>
        </w:rPr>
        <w:instrText>‐</w:instrText>
      </w:r>
      <w:r w:rsidRPr="00AA43AB">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AA43AB">
        <w:rPr>
          <w:rFonts w:ascii="Verdana" w:hAnsi="Verdana"/>
        </w:rPr>
        <w:fldChar w:fldCharType="separate"/>
      </w:r>
      <w:r w:rsidRPr="00AA43AB">
        <w:rPr>
          <w:rFonts w:ascii="Verdana" w:hAnsi="Verdana" w:cs="Times New Roman"/>
        </w:rPr>
        <w:t>[5–7]</w:t>
      </w:r>
      <w:r w:rsidRPr="00AA43AB">
        <w:rPr>
          <w:rFonts w:ascii="Verdana" w:hAnsi="Verdana"/>
        </w:rPr>
        <w:fldChar w:fldCharType="end"/>
      </w:r>
      <w:r w:rsidRPr="00AA43AB">
        <w:rPr>
          <w:rFonts w:ascii="Verdana" w:hAnsi="Verdana"/>
        </w:rPr>
        <w:t xml:space="preserve">. Accurate assessment of </w:t>
      </w:r>
      <w:proofErr w:type="spellStart"/>
      <w:r w:rsidRPr="00AA43AB">
        <w:rPr>
          <w:rFonts w:ascii="Verdana" w:hAnsi="Verdana"/>
        </w:rPr>
        <w:t>osteokinematics</w:t>
      </w:r>
      <w:proofErr w:type="spellEnd"/>
      <w:r w:rsidRPr="00AA43AB">
        <w:rPr>
          <w:rFonts w:ascii="Verdana" w:hAnsi="Verdana"/>
        </w:rPr>
        <w:t xml:space="preserve"> aids in diagnosing and treating various knee disorders involving altered joint biomechanics, including ligament injuries, which can lead to joint instability syndromes, altered ambulatory mechanics, and joint tissue degradation (e.g., osteoarthritis) </w:t>
      </w:r>
      <w:r w:rsidRPr="00AA43AB">
        <w:rPr>
          <w:rFonts w:ascii="Verdana" w:hAnsi="Verdana"/>
          <w:rPrChange w:id="5" w:author="Brisson, Nicholas" w:date="2025-06-14T15:00:00Z">
            <w:rPr/>
          </w:rPrChange>
        </w:rPr>
        <w:fldChar w:fldCharType="begin"/>
      </w:r>
      <w:r w:rsidRPr="00AA43AB">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AA43AB">
        <w:rPr>
          <w:rFonts w:ascii="Verdana" w:hAnsi="Verdana"/>
        </w:rPr>
        <w:fldChar w:fldCharType="separate"/>
      </w:r>
      <w:r w:rsidRPr="00AA43AB">
        <w:rPr>
          <w:rFonts w:ascii="Verdana" w:hAnsi="Verdana" w:cs="Times New Roman"/>
        </w:rPr>
        <w:t>[8–10]</w:t>
      </w:r>
      <w:r w:rsidRPr="00AA43AB">
        <w:rPr>
          <w:rFonts w:ascii="Verdana" w:hAnsi="Verdana"/>
        </w:rPr>
        <w:fldChar w:fldCharType="end"/>
      </w:r>
      <w:r w:rsidRPr="00AA43AB">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AA43AB">
        <w:rPr>
          <w:rFonts w:ascii="Verdana" w:hAnsi="Verdana"/>
          <w:rPrChange w:id="6" w:author="Brisson, Nicholas" w:date="2025-06-14T15:00:00Z">
            <w:rPr/>
          </w:rPrChange>
        </w:rPr>
        <w:fldChar w:fldCharType="begin"/>
      </w:r>
      <w:r w:rsidRPr="00AA43AB">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AA43AB">
        <w:rPr>
          <w:rFonts w:ascii="Verdana" w:hAnsi="Verdana"/>
        </w:rPr>
        <w:fldChar w:fldCharType="separate"/>
      </w:r>
      <w:r w:rsidRPr="00AA43AB">
        <w:rPr>
          <w:rFonts w:ascii="Verdana" w:hAnsi="Verdana" w:cs="Times New Roman"/>
        </w:rPr>
        <w:t>[11–13]</w:t>
      </w:r>
      <w:r w:rsidRPr="00AA43AB">
        <w:rPr>
          <w:rFonts w:ascii="Verdana" w:hAnsi="Verdana"/>
        </w:rPr>
        <w:fldChar w:fldCharType="end"/>
      </w:r>
      <w:r w:rsidRPr="00AA43AB">
        <w:rPr>
          <w:rFonts w:ascii="Verdana" w:hAnsi="Verdana"/>
        </w:rPr>
        <w:t xml:space="preserve">. </w:t>
      </w:r>
    </w:p>
    <w:p w14:paraId="2A393A74" w14:textId="64F597A8" w:rsidR="00ED059A" w:rsidRPr="00AA43AB" w:rsidRDefault="005572EF">
      <w:pPr>
        <w:spacing w:line="360" w:lineRule="auto"/>
        <w:jc w:val="both"/>
        <w:rPr>
          <w:rFonts w:ascii="Verdana" w:hAnsi="Verdana"/>
        </w:rPr>
      </w:pPr>
      <w:r w:rsidRPr="00AA43AB">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rsidRPr="00AA43AB">
        <w:rPr>
          <w:rFonts w:ascii="Verdana" w:hAnsi="Verdana"/>
          <w:rPrChange w:id="7" w:author="Brisson, Nicholas" w:date="2025-06-14T15:00:00Z">
            <w:rPr/>
          </w:rPrChange>
        </w:rPr>
        <w:fldChar w:fldCharType="begin"/>
      </w:r>
      <w:r w:rsidRPr="00AA43AB">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AA43AB">
        <w:rPr>
          <w:rFonts w:ascii="Cambria Math" w:hAnsi="Cambria Math" w:cs="Cambria Math"/>
          <w:rPrChange w:id="8" w:author="Brisson, Nicholas" w:date="2025-06-14T15:00:00Z">
            <w:rPr>
              <w:rFonts w:ascii="Verdana" w:hAnsi="Verdana"/>
            </w:rPr>
          </w:rPrChange>
        </w:rPr>
        <w:instrText>‐</w:instrText>
      </w:r>
      <w:r w:rsidRPr="00AA43AB">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AA43AB">
        <w:rPr>
          <w:rFonts w:ascii="Cambria Math" w:hAnsi="Cambria Math" w:cs="Cambria Math"/>
          <w:rPrChange w:id="9" w:author="Brisson, Nicholas" w:date="2025-06-14T15:00:00Z">
            <w:rPr>
              <w:rFonts w:ascii="Verdana" w:hAnsi="Verdana"/>
            </w:rPr>
          </w:rPrChange>
        </w:rPr>
        <w:instrText>‐</w:instrText>
      </w:r>
      <w:r w:rsidRPr="00AA43AB">
        <w:rPr>
          <w:rFonts w:ascii="Verdana" w:hAnsi="Verdana"/>
        </w:rPr>
        <w:instrText>dimensional MR kinematics measured from dynamic knee motion are often different from those measured in a static knee at several positions, indicating that dynamic</w:instrText>
      </w:r>
      <w:r w:rsidRPr="00AA43AB">
        <w:rPr>
          <w:rFonts w:ascii="Cambria Math" w:hAnsi="Cambria Math" w:cs="Cambria Math"/>
          <w:rPrChange w:id="10" w:author="Brisson, Nicholas" w:date="2025-06-14T15:00:00Z">
            <w:rPr>
              <w:rFonts w:ascii="Verdana" w:hAnsi="Verdana"/>
            </w:rPr>
          </w:rPrChange>
        </w:rPr>
        <w:instrText>‐</w:instrText>
      </w:r>
      <w:r w:rsidRPr="00AA43AB">
        <w:rPr>
          <w:rFonts w:ascii="Verdana" w:hAnsi="Verdana"/>
        </w:rPr>
        <w:instrText xml:space="preserve">based kinematics provides information that is not obtainable from static scans. Magn Reson Med, 2013. </w:instrText>
      </w:r>
      <w:r w:rsidRPr="00AA43AB">
        <w:rPr>
          <w:rFonts w:ascii="Verdana" w:hAnsi="Verdana" w:cs="Verdana"/>
        </w:rPr>
        <w:instrText>©</w:instrText>
      </w:r>
      <w:r w:rsidRPr="00AA43AB">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AA43AB">
        <w:rPr>
          <w:rFonts w:ascii="Cambria Math" w:hAnsi="Cambria Math" w:cs="Cambria Math"/>
          <w:rPrChange w:id="11" w:author="Brisson, Nicholas" w:date="2025-06-14T15:00:00Z">
            <w:rPr>
              <w:rFonts w:ascii="Verdana" w:hAnsi="Verdana"/>
            </w:rPr>
          </w:rPrChange>
        </w:rPr>
        <w:instrText>‐</w:instrText>
      </w:r>
      <w:r w:rsidRPr="00AA43AB">
        <w:rPr>
          <w:rFonts w:ascii="Verdana" w:hAnsi="Verdana"/>
        </w:rPr>
        <w:instrText>based MR knee kinematics methods produce the same results as static methods?","volume":"69","author":[{"family":"Entremont","given":"Agnes G.","non-dropping-particle":"d'"},{"family":"Nordmeyer</w:instrText>
      </w:r>
      <w:r w:rsidRPr="00AA43AB">
        <w:rPr>
          <w:rFonts w:ascii="Cambria Math" w:hAnsi="Cambria Math" w:cs="Cambria Math"/>
          <w:rPrChange w:id="12" w:author="Brisson, Nicholas" w:date="2025-06-14T15:00:00Z">
            <w:rPr>
              <w:rFonts w:ascii="Verdana" w:hAnsi="Verdana"/>
            </w:rPr>
          </w:rPrChange>
        </w:rPr>
        <w:instrText>‐</w:instrText>
      </w:r>
      <w:r w:rsidRPr="00AA43AB">
        <w:rPr>
          <w:rFonts w:ascii="Verdana" w:hAnsi="Verdana"/>
        </w:rPr>
        <w:instrText>Massner","given":"Jurek A."},{"family":"Bos","given":"Clemens"},{"family":"Wilson","given":"David R."},{"family":"Pruessmann","given":"Klaas P."}],"issued":{"date-parts":[["2013",6]]}}}],"schema":"https://github.com/citation-style-language/schema/raw/master/csl-citation.json"}</w:instrText>
      </w:r>
      <w:r w:rsidRPr="00AA43AB">
        <w:rPr>
          <w:rFonts w:ascii="Verdana" w:hAnsi="Verdana"/>
        </w:rPr>
        <w:fldChar w:fldCharType="separate"/>
      </w:r>
      <w:r w:rsidRPr="00AA43AB">
        <w:rPr>
          <w:rFonts w:ascii="Verdana" w:hAnsi="Verdana"/>
        </w:rPr>
        <w:t>[14]</w:t>
      </w:r>
      <w:r w:rsidRPr="00AA43AB">
        <w:rPr>
          <w:rFonts w:ascii="Verdana" w:hAnsi="Verdana"/>
        </w:rPr>
        <w:fldChar w:fldCharType="end"/>
      </w:r>
      <w:r w:rsidRPr="00AA43AB">
        <w:rPr>
          <w:rFonts w:ascii="Verdana" w:hAnsi="Verdana"/>
        </w:rPr>
        <w:t xml:space="preserve">. While several dynamic MRI techniques, including real-time MRI </w:t>
      </w:r>
      <w:r w:rsidRPr="00AA43AB">
        <w:rPr>
          <w:rFonts w:ascii="Verdana" w:hAnsi="Verdana"/>
          <w:rPrChange w:id="13" w:author="Brisson, Nicholas" w:date="2025-06-14T15:00:00Z">
            <w:rPr/>
          </w:rPrChange>
        </w:rPr>
        <w:fldChar w:fldCharType="begin"/>
      </w:r>
      <w:r w:rsidRPr="00AA43AB">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AA43AB">
        <w:rPr>
          <w:rFonts w:ascii="Verdana" w:hAnsi="Verdana"/>
        </w:rPr>
        <w:fldChar w:fldCharType="separate"/>
      </w:r>
      <w:r w:rsidRPr="00AA43AB">
        <w:rPr>
          <w:rFonts w:ascii="Verdana" w:hAnsi="Verdana"/>
        </w:rPr>
        <w:t>[15,16]</w:t>
      </w:r>
      <w:r w:rsidRPr="00AA43AB">
        <w:rPr>
          <w:rFonts w:ascii="Verdana" w:hAnsi="Verdana"/>
        </w:rPr>
        <w:fldChar w:fldCharType="end"/>
      </w:r>
      <w:r w:rsidRPr="00AA43AB">
        <w:rPr>
          <w:rFonts w:ascii="Verdana" w:hAnsi="Verdana"/>
        </w:rPr>
        <w:t xml:space="preserve">, CINE MRI </w:t>
      </w:r>
      <w:r w:rsidRPr="00AA43AB">
        <w:rPr>
          <w:rFonts w:ascii="Verdana" w:hAnsi="Verdana"/>
          <w:rPrChange w:id="14" w:author="Brisson, Nicholas" w:date="2025-06-14T15:00:00Z">
            <w:rPr/>
          </w:rPrChange>
        </w:rPr>
        <w:fldChar w:fldCharType="begin"/>
      </w:r>
      <w:r w:rsidRPr="00AA43AB">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AA43AB">
        <w:rPr>
          <w:rFonts w:ascii="Verdana" w:hAnsi="Verdana"/>
        </w:rPr>
        <w:fldChar w:fldCharType="separate"/>
      </w:r>
      <w:r w:rsidRPr="00AA43AB">
        <w:rPr>
          <w:rFonts w:ascii="Verdana" w:hAnsi="Verdana"/>
        </w:rPr>
        <w:t>[17,18]</w:t>
      </w:r>
      <w:r w:rsidRPr="00AA43AB">
        <w:rPr>
          <w:rFonts w:ascii="Verdana" w:hAnsi="Verdana"/>
        </w:rPr>
        <w:fldChar w:fldCharType="end"/>
      </w:r>
      <w:r w:rsidRPr="00AA43AB">
        <w:rPr>
          <w:rFonts w:ascii="Verdana" w:hAnsi="Verdana"/>
        </w:rPr>
        <w:t xml:space="preserve">, and CINE phase contrast MRI </w:t>
      </w:r>
      <w:r w:rsidRPr="00AA43AB">
        <w:rPr>
          <w:rFonts w:ascii="Verdana" w:hAnsi="Verdana"/>
          <w:rPrChange w:id="15" w:author="Brisson, Nicholas" w:date="2025-06-14T15:00:00Z">
            <w:rPr/>
          </w:rPrChange>
        </w:rPr>
        <w:fldChar w:fldCharType="begin"/>
      </w:r>
      <w:r w:rsidRPr="00AA43AB">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AA43AB">
        <w:rPr>
          <w:rFonts w:ascii="Cambria Math" w:hAnsi="Cambria Math" w:cs="Cambria Math"/>
          <w:rPrChange w:id="16" w:author="Brisson, Nicholas" w:date="2025-06-14T15:00:00Z">
            <w:rPr>
              <w:rFonts w:ascii="Verdana" w:hAnsi="Verdana"/>
            </w:rPr>
          </w:rPrChange>
        </w:rPr>
        <w:instrText>∼</w:instrText>
      </w:r>
      <w:r w:rsidRPr="00AA43AB">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AA43AB">
        <w:rPr>
          <w:rFonts w:ascii="Verdana" w:hAnsi="Verdana"/>
        </w:rPr>
        <w:fldChar w:fldCharType="separate"/>
      </w:r>
      <w:r w:rsidRPr="00AA43AB">
        <w:rPr>
          <w:rFonts w:ascii="Verdana" w:hAnsi="Verdana"/>
        </w:rPr>
        <w:t>[19,20]</w:t>
      </w:r>
      <w:r w:rsidRPr="00AA43AB">
        <w:rPr>
          <w:rFonts w:ascii="Verdana" w:hAnsi="Verdana"/>
        </w:rPr>
        <w:fldChar w:fldCharType="end"/>
      </w:r>
      <w:r w:rsidRPr="00AA43AB">
        <w:rPr>
          <w:rFonts w:ascii="Verdana" w:hAnsi="Verdana"/>
        </w:rPr>
        <w:t xml:space="preserve">, can effectively visualize knee movement, quantifying </w:t>
      </w:r>
      <w:proofErr w:type="spellStart"/>
      <w:r w:rsidRPr="00AA43AB">
        <w:rPr>
          <w:rFonts w:ascii="Verdana" w:hAnsi="Verdana"/>
        </w:rPr>
        <w:t>osteokinematics</w:t>
      </w:r>
      <w:proofErr w:type="spellEnd"/>
      <w:r w:rsidRPr="00AA43AB">
        <w:rPr>
          <w:rFonts w:ascii="Verdana" w:hAnsi="Verdana"/>
        </w:rPr>
        <w:t xml:space="preserve">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AA43AB">
        <w:rPr>
          <w:rFonts w:ascii="Verdana" w:hAnsi="Verdana"/>
          <w:rPrChange w:id="17" w:author="Brisson, Nicholas" w:date="2025-06-14T15:00:00Z">
            <w:rPr/>
          </w:rPrChange>
        </w:rPr>
        <w:fldChar w:fldCharType="begin"/>
      </w:r>
      <w:r w:rsidRPr="00AA43AB">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AA43AB">
        <w:rPr>
          <w:rFonts w:ascii="Cambria Math" w:hAnsi="Cambria Math" w:cs="Cambria Math"/>
          <w:rPrChange w:id="18" w:author="Brisson, Nicholas" w:date="2025-06-14T15:00:00Z">
            <w:rPr>
              <w:rFonts w:ascii="Verdana" w:hAnsi="Verdana"/>
            </w:rPr>
          </w:rPrChange>
        </w:rPr>
        <w:instrText>∼</w:instrText>
      </w:r>
      <w:r w:rsidRPr="00AA43AB">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AA43AB">
        <w:rPr>
          <w:rFonts w:ascii="Cambria Math" w:hAnsi="Cambria Math" w:cs="Cambria Math"/>
          <w:rPrChange w:id="19" w:author="Brisson, Nicholas" w:date="2025-06-14T15:00:00Z">
            <w:rPr>
              <w:rFonts w:ascii="Verdana" w:hAnsi="Verdana"/>
            </w:rPr>
          </w:rPrChange>
        </w:rPr>
        <w:instrText>‐</w:instrText>
      </w:r>
      <w:r w:rsidRPr="00AA43AB">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AA43AB">
        <w:rPr>
          <w:rFonts w:ascii="Cambria Math" w:hAnsi="Cambria Math" w:cs="Cambria Math"/>
          <w:rPrChange w:id="20" w:author="Brisson, Nicholas" w:date="2025-06-14T15:00:00Z">
            <w:rPr>
              <w:rFonts w:ascii="Verdana" w:hAnsi="Verdana"/>
            </w:rPr>
          </w:rPrChange>
        </w:rPr>
        <w:instrText>‐</w:instrText>
      </w:r>
      <w:r w:rsidRPr="00AA43AB">
        <w:rPr>
          <w:rFonts w:ascii="Verdana" w:hAnsi="Verdana"/>
        </w:rPr>
        <w:instrText>echo sequence in conjunction with vastly under</w:instrText>
      </w:r>
      <w:r w:rsidRPr="00AA43AB">
        <w:rPr>
          <w:rFonts w:ascii="Cambria Math" w:hAnsi="Cambria Math" w:cs="Cambria Math"/>
          <w:rPrChange w:id="21" w:author="Brisson, Nicholas" w:date="2025-06-14T15:00:00Z">
            <w:rPr>
              <w:rFonts w:ascii="Verdana" w:hAnsi="Verdana"/>
            </w:rPr>
          </w:rPrChange>
        </w:rPr>
        <w:instrText>‐</w:instrText>
      </w:r>
      <w:r w:rsidRPr="00AA43AB">
        <w:rPr>
          <w:rFonts w:ascii="Verdana" w:hAnsi="Verdana"/>
        </w:rPr>
        <w:instrText>sampled isotropic projection reconstruction. Knee angle was simultaneously monitored and used retrospectively to sort images into 60 frames over the motion cycle. High</w:instrText>
      </w:r>
      <w:r w:rsidRPr="00AA43AB">
        <w:rPr>
          <w:rFonts w:ascii="Cambria Math" w:hAnsi="Cambria Math" w:cs="Cambria Math"/>
          <w:rPrChange w:id="22" w:author="Brisson, Nicholas" w:date="2025-06-14T15:00:00Z">
            <w:rPr>
              <w:rFonts w:ascii="Verdana" w:hAnsi="Verdana"/>
            </w:rPr>
          </w:rPrChange>
        </w:rPr>
        <w:instrText>‐</w:instrText>
      </w:r>
      <w:r w:rsidRPr="00AA43AB">
        <w:rPr>
          <w:rFonts w:ascii="Verdana" w:hAnsi="Verdana"/>
        </w:rPr>
        <w:instrText>resolution static knee images were acquired and segmented to create subject</w:instrText>
      </w:r>
      <w:r w:rsidRPr="00AA43AB">
        <w:rPr>
          <w:rFonts w:ascii="Cambria Math" w:hAnsi="Cambria Math" w:cs="Cambria Math"/>
          <w:rPrChange w:id="23" w:author="Brisson, Nicholas" w:date="2025-06-14T15:00:00Z">
            <w:rPr>
              <w:rFonts w:ascii="Verdana" w:hAnsi="Verdana"/>
            </w:rPr>
          </w:rPrChange>
        </w:rPr>
        <w:instrText>‐</w:instrText>
      </w:r>
      <w:r w:rsidRPr="00AA43AB">
        <w:rPr>
          <w:rFonts w:ascii="Verdana" w:hAnsi="Verdana"/>
        </w:rPr>
        <w:instrText>specific models of the femur and tibia. At each time frame, bone positions and orientations were determined by automatically registering the skeletal models to the dynamic images. Three</w:instrText>
      </w:r>
      <w:r w:rsidRPr="00AA43AB">
        <w:rPr>
          <w:rFonts w:ascii="Cambria Math" w:hAnsi="Cambria Math" w:cs="Cambria Math"/>
          <w:rPrChange w:id="24" w:author="Brisson, Nicholas" w:date="2025-06-14T15:00:00Z">
            <w:rPr>
              <w:rFonts w:ascii="Verdana" w:hAnsi="Verdana"/>
            </w:rPr>
          </w:rPrChange>
        </w:rPr>
        <w:instrText>‐</w:instrText>
      </w:r>
      <w:r w:rsidRPr="00AA43AB">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AA43AB">
        <w:rPr>
          <w:rFonts w:ascii="Cambria Math" w:hAnsi="Cambria Math" w:cs="Cambria Math"/>
          <w:rPrChange w:id="25" w:author="Brisson, Nicholas" w:date="2025-06-14T15:00:00Z">
            <w:rPr>
              <w:rFonts w:ascii="Verdana" w:hAnsi="Verdana"/>
            </w:rPr>
          </w:rPrChange>
        </w:rPr>
        <w:instrText>‐</w:instrText>
      </w:r>
      <w:r w:rsidRPr="00AA43AB">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AA43AB">
        <w:rPr>
          <w:rFonts w:ascii="Verdana" w:hAnsi="Verdana"/>
        </w:rPr>
        <w:fldChar w:fldCharType="separate"/>
      </w:r>
      <w:r w:rsidRPr="00AA43AB">
        <w:rPr>
          <w:rFonts w:ascii="Verdana" w:hAnsi="Verdana" w:cs="Times New Roman"/>
        </w:rPr>
        <w:t>[19–21]</w:t>
      </w:r>
      <w:r w:rsidRPr="00AA43AB">
        <w:rPr>
          <w:rFonts w:ascii="Verdana" w:hAnsi="Verdana"/>
        </w:rPr>
        <w:fldChar w:fldCharType="end"/>
      </w:r>
      <w:r w:rsidRPr="00AA43AB">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AA43AB">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AA43AB">
        <w:rPr>
          <w:rFonts w:ascii="Verdana" w:hAnsi="Verdana"/>
          <w:rPrChange w:id="26" w:author="Brisson, Nicholas" w:date="2025-06-14T15:00:00Z">
            <w:rPr/>
          </w:rPrChange>
        </w:rPr>
        <w:fldChar w:fldCharType="begin"/>
      </w:r>
      <w:r w:rsidRPr="00AA43AB">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AA43AB">
        <w:rPr>
          <w:rFonts w:ascii="Verdana" w:hAnsi="Verdana"/>
        </w:rPr>
        <w:fldChar w:fldCharType="separate"/>
      </w:r>
      <w:r w:rsidRPr="00AA43AB">
        <w:rPr>
          <w:rFonts w:ascii="Verdana" w:hAnsi="Verdana"/>
        </w:rPr>
        <w:t>[16]</w:t>
      </w:r>
      <w:r w:rsidRPr="00AA43AB">
        <w:rPr>
          <w:rFonts w:ascii="Verdana" w:hAnsi="Verdana"/>
        </w:rPr>
        <w:fldChar w:fldCharType="end"/>
      </w:r>
      <w:r w:rsidRPr="00AA43AB">
        <w:rPr>
          <w:rFonts w:ascii="Verdana" w:hAnsi="Verdana"/>
        </w:rPr>
        <w:t>, making the bone tracking more vulnerable to identification errors. Such inaccuracies in anatomical landmark identification have been shown to propagate into joint kinematics outcomes</w:t>
      </w:r>
      <w:ins w:id="27" w:author="Brisson, Nicholas" w:date="2025-06-14T15:01:00Z">
        <w:r w:rsidR="004003E7">
          <w:rPr>
            <w:rFonts w:ascii="Verdana" w:hAnsi="Verdana"/>
          </w:rPr>
          <w:t xml:space="preserve"> </w:t>
        </w:r>
      </w:ins>
      <w:r w:rsidRPr="00AA43AB">
        <w:rPr>
          <w:rFonts w:ascii="Verdana" w:hAnsi="Verdana"/>
          <w:rPrChange w:id="28" w:author="Brisson, Nicholas" w:date="2025-06-14T15:00:00Z">
            <w:rPr/>
          </w:rPrChange>
        </w:rPr>
        <w:fldChar w:fldCharType="begin"/>
      </w:r>
      <w:r w:rsidRPr="00AA43AB">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AA43AB">
        <w:rPr>
          <w:rFonts w:ascii="Verdana" w:hAnsi="Verdana"/>
        </w:rPr>
        <w:fldChar w:fldCharType="separate"/>
      </w:r>
      <w:r w:rsidRPr="00AA43AB">
        <w:rPr>
          <w:rFonts w:ascii="Verdana" w:hAnsi="Verdana"/>
        </w:rPr>
        <w:t>[22]</w:t>
      </w:r>
      <w:r w:rsidRPr="00AA43AB">
        <w:rPr>
          <w:rFonts w:ascii="Verdana" w:hAnsi="Verdana"/>
        </w:rPr>
        <w:fldChar w:fldCharType="end"/>
      </w:r>
      <w:r w:rsidRPr="00AA43AB">
        <w:rPr>
          <w:rFonts w:ascii="Verdana" w:hAnsi="Verdana"/>
        </w:rPr>
        <w:t>.</w:t>
      </w:r>
    </w:p>
    <w:p w14:paraId="70843806" w14:textId="77777777" w:rsidR="00ED059A" w:rsidRPr="00AA43AB" w:rsidRDefault="005572EF">
      <w:pPr>
        <w:spacing w:line="360" w:lineRule="auto"/>
        <w:jc w:val="both"/>
        <w:rPr>
          <w:rFonts w:ascii="Verdana" w:hAnsi="Verdana"/>
        </w:rPr>
      </w:pPr>
      <w:r w:rsidRPr="00AA43AB">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AA43AB">
        <w:rPr>
          <w:rFonts w:ascii="Verdana" w:hAnsi="Verdana"/>
          <w:rPrChange w:id="29" w:author="Brisson, Nicholas" w:date="2025-06-14T15:00:00Z">
            <w:rPr/>
          </w:rPrChange>
        </w:rPr>
        <w:fldChar w:fldCharType="begin"/>
      </w:r>
      <w:r w:rsidRPr="00AA43AB">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AA43AB">
        <w:rPr>
          <w:rFonts w:ascii="Verdana" w:hAnsi="Verdana"/>
        </w:rPr>
        <w:fldChar w:fldCharType="separate"/>
      </w:r>
      <w:r w:rsidRPr="00AA43AB">
        <w:rPr>
          <w:rFonts w:ascii="Verdana" w:hAnsi="Verdana"/>
        </w:rPr>
        <w:t>[23]</w:t>
      </w:r>
      <w:r w:rsidRPr="00AA43AB">
        <w:rPr>
          <w:rFonts w:ascii="Verdana" w:hAnsi="Verdana"/>
        </w:rPr>
        <w:fldChar w:fldCharType="end"/>
      </w:r>
      <w:r w:rsidRPr="00AA43AB">
        <w:rPr>
          <w:rFonts w:ascii="Verdana" w:hAnsi="Verdana"/>
        </w:rPr>
        <w:t xml:space="preserve"> and connected-component labeling </w:t>
      </w:r>
      <w:r w:rsidRPr="00AA43AB">
        <w:rPr>
          <w:rFonts w:ascii="Verdana" w:hAnsi="Verdana"/>
          <w:rPrChange w:id="30" w:author="Brisson, Nicholas" w:date="2025-06-14T15:00:00Z">
            <w:rPr/>
          </w:rPrChange>
        </w:rPr>
        <w:fldChar w:fldCharType="begin"/>
      </w:r>
      <w:r w:rsidRPr="00AA43AB">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AA43AB">
        <w:rPr>
          <w:rFonts w:ascii="Verdana" w:hAnsi="Verdana"/>
        </w:rPr>
        <w:fldChar w:fldCharType="separate"/>
      </w:r>
      <w:r w:rsidRPr="00AA43AB">
        <w:rPr>
          <w:rFonts w:ascii="Verdana" w:hAnsi="Verdana"/>
        </w:rPr>
        <w:t>[24]</w:t>
      </w:r>
      <w:r w:rsidRPr="00AA43AB">
        <w:rPr>
          <w:rFonts w:ascii="Verdana" w:hAnsi="Verdana"/>
        </w:rPr>
        <w:fldChar w:fldCharType="end"/>
      </w:r>
      <w:r w:rsidRPr="00AA43AB">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w:t>
      </w:r>
      <w:proofErr w:type="spellStart"/>
      <w:r w:rsidRPr="00AA43AB">
        <w:rPr>
          <w:rFonts w:ascii="Verdana" w:hAnsi="Verdana"/>
        </w:rPr>
        <w:t>i</w:t>
      </w:r>
      <w:proofErr w:type="spellEnd"/>
      <w:r w:rsidRPr="00AA43AB">
        <w:rPr>
          <w:rFonts w:ascii="Verdana" w:hAnsi="Verdana"/>
        </w:rPr>
        <w:t xml:space="preserve">) to use the processed data to subsequently measure </w:t>
      </w:r>
      <w:proofErr w:type="spellStart"/>
      <w:r w:rsidRPr="00AA43AB">
        <w:rPr>
          <w:rFonts w:ascii="Verdana" w:hAnsi="Verdana"/>
        </w:rPr>
        <w:t>osteokinematics</w:t>
      </w:r>
      <w:proofErr w:type="spellEnd"/>
      <w:r w:rsidRPr="00AA43AB">
        <w:rPr>
          <w:rFonts w:ascii="Verdana" w:hAnsi="Verdana"/>
        </w:rPr>
        <w:t>,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AA43AB" w:rsidRDefault="005572EF">
      <w:pPr>
        <w:spacing w:line="360" w:lineRule="auto"/>
        <w:rPr>
          <w:rFonts w:ascii="Verdana" w:hAnsi="Verdana"/>
          <w:u w:val="single"/>
        </w:rPr>
      </w:pPr>
      <w:r w:rsidRPr="00AA43AB">
        <w:rPr>
          <w:rFonts w:ascii="Verdana" w:hAnsi="Verdana"/>
          <w:u w:val="single"/>
        </w:rPr>
        <w:t>2. Material and Methods</w:t>
      </w:r>
    </w:p>
    <w:p w14:paraId="39F5E40F" w14:textId="77777777" w:rsidR="00ED059A" w:rsidRPr="00AA43AB" w:rsidRDefault="005572EF">
      <w:pPr>
        <w:spacing w:line="360" w:lineRule="auto"/>
        <w:rPr>
          <w:rFonts w:ascii="Verdana" w:hAnsi="Verdana"/>
          <w:u w:val="single"/>
        </w:rPr>
      </w:pPr>
      <w:r w:rsidRPr="00AA43AB">
        <w:rPr>
          <w:rFonts w:ascii="Verdana" w:hAnsi="Verdana"/>
          <w:u w:val="single"/>
        </w:rPr>
        <w:t>2.1 Image Acquisition and Reconstruction</w:t>
      </w:r>
    </w:p>
    <w:p w14:paraId="293AEDF7" w14:textId="77777777" w:rsidR="00ED059A" w:rsidRPr="00AA43AB" w:rsidRDefault="005572EF">
      <w:pPr>
        <w:spacing w:line="360" w:lineRule="auto"/>
        <w:jc w:val="both"/>
        <w:rPr>
          <w:rFonts w:ascii="Verdana" w:hAnsi="Verdana"/>
        </w:rPr>
      </w:pPr>
      <w:r w:rsidRPr="00AA43AB">
        <w:rPr>
          <w:rFonts w:ascii="Verdana" w:hAnsi="Verdana"/>
        </w:rPr>
        <w:t xml:space="preserve">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w:t>
      </w:r>
      <w:proofErr w:type="spellStart"/>
      <w:r w:rsidRPr="00AA43AB">
        <w:rPr>
          <w:rFonts w:ascii="Verdana" w:hAnsi="Verdana"/>
        </w:rPr>
        <w:t>Healthineers</w:t>
      </w:r>
      <w:proofErr w:type="spellEnd"/>
      <w:r w:rsidRPr="00AA43AB">
        <w:rPr>
          <w:rFonts w:ascii="Verdana" w:hAnsi="Verdana"/>
        </w:rPr>
        <w:t>).</w:t>
      </w:r>
    </w:p>
    <w:p w14:paraId="54C7E064" w14:textId="77777777" w:rsidR="00ED059A" w:rsidRPr="00AA43AB" w:rsidRDefault="005572EF">
      <w:pPr>
        <w:spacing w:line="360" w:lineRule="auto"/>
        <w:jc w:val="both"/>
        <w:rPr>
          <w:rFonts w:ascii="Verdana" w:hAnsi="Verdana"/>
        </w:rPr>
      </w:pPr>
      <w:r w:rsidRPr="00AA43AB">
        <w:rPr>
          <w:rFonts w:ascii="Verdana" w:hAnsi="Verdana"/>
        </w:rPr>
        <w:t xml:space="preserve">A custom MRI-safe knee motion and loading device </w:t>
      </w:r>
      <w:r w:rsidRPr="00AA43AB">
        <w:rPr>
          <w:rFonts w:ascii="Verdana" w:hAnsi="Verdana"/>
          <w:rPrChange w:id="31" w:author="Brisson, Nicholas" w:date="2025-06-14T15:00:00Z">
            <w:rPr/>
          </w:rPrChange>
        </w:rPr>
        <w:fldChar w:fldCharType="begin"/>
      </w:r>
      <w:r w:rsidRPr="00AA43AB">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AA43AB">
        <w:rPr>
          <w:rFonts w:ascii="Cambria Math" w:hAnsi="Cambria Math" w:cs="Cambria Math"/>
          <w:rPrChange w:id="32" w:author="Brisson, Nicholas" w:date="2025-06-14T15:00:00Z">
            <w:rPr>
              <w:rFonts w:ascii="Verdana" w:hAnsi="Verdana"/>
            </w:rPr>
          </w:rPrChange>
        </w:rPr>
        <w:instrText>∼</w:instrText>
      </w:r>
      <w:r w:rsidRPr="00AA43AB">
        <w:rPr>
          <w:rFonts w:ascii="Verdana" w:hAnsi="Verdana"/>
        </w:rPr>
        <w:instrText>40</w:instrText>
      </w:r>
      <w:r w:rsidRPr="00AA43AB">
        <w:rPr>
          <w:rFonts w:ascii="Verdana" w:hAnsi="Verdana" w:cs="Verdana"/>
        </w:rPr>
        <w:instrText>◦</w:instrText>
      </w:r>
      <w:r w:rsidRPr="00AA43AB">
        <w:rPr>
          <w:rFonts w:ascii="Verdana" w:hAnsi="Verdana"/>
        </w:rPr>
        <w:instrText xml:space="preserve"> of knee </w:instrText>
      </w:r>
      <w:r w:rsidRPr="00AA43AB">
        <w:rPr>
          <w:rFonts w:ascii="Verdana" w:hAnsi="Verdana" w:cs="Verdana"/>
        </w:rPr>
        <w:instrText>ﬂ</w:instrText>
      </w:r>
      <w:r w:rsidRPr="00AA43AB">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AA43AB">
        <w:rPr>
          <w:rFonts w:ascii="Verdana" w:hAnsi="Verdana"/>
        </w:rPr>
        <w:fldChar w:fldCharType="separate"/>
      </w:r>
      <w:r w:rsidRPr="00AA43AB">
        <w:rPr>
          <w:rFonts w:ascii="Verdana" w:hAnsi="Verdana"/>
        </w:rPr>
        <w:t>[25]</w:t>
      </w:r>
      <w:r w:rsidRPr="00AA43AB">
        <w:rPr>
          <w:rFonts w:ascii="Verdana" w:hAnsi="Verdana"/>
        </w:rPr>
        <w:fldChar w:fldCharType="end"/>
      </w:r>
      <w:r w:rsidRPr="00AA43AB">
        <w:rPr>
          <w:rFonts w:ascii="Verdana" w:hAnsi="Verdana"/>
        </w:rPr>
        <w:t xml:space="preserve"> was used to guide planar knee movement during flexion-extension cycles. Participants were </w:t>
      </w:r>
      <w:r w:rsidRPr="00AA43AB">
        <w:rPr>
          <w:rFonts w:ascii="Verdana" w:hAnsi="Verdana"/>
        </w:rPr>
        <w:lastRenderedPageBreak/>
        <w:t xml:space="preserve">positioned supine with their thigh upon a wedge and secured using a strap in such a way that the knee joint center was aligned with the device's axis of rotation, facilitating flexion and extension. The lower leg was fastened to the ankle rest of the leg support using straps attached just </w:t>
      </w:r>
      <w:proofErr w:type="gramStart"/>
      <w:r w:rsidRPr="00AA43AB">
        <w:rPr>
          <w:rFonts w:ascii="Verdana" w:hAnsi="Verdana"/>
        </w:rPr>
        <w:t>proximal</w:t>
      </w:r>
      <w:proofErr w:type="gramEnd"/>
      <w:r w:rsidRPr="00AA43AB">
        <w:rPr>
          <w:rFonts w:ascii="Verdana" w:hAnsi="Verdana"/>
        </w:rPr>
        <w:t xml:space="preserve">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32D0C3CA" w:rsidR="00ED059A" w:rsidRPr="00AA43AB" w:rsidRDefault="00000000">
      <w:pPr>
        <w:spacing w:line="360" w:lineRule="auto"/>
        <w:jc w:val="both"/>
        <w:rPr>
          <w:rFonts w:ascii="Verdana" w:eastAsia="Verdana" w:hAnsi="Verdana" w:cs="Verdana"/>
        </w:rPr>
      </w:pPr>
      <w:r>
        <w:rPr>
          <w:rFonts w:ascii="Verdana"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AA43AB">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0D0EFF">
        <w:rPr>
          <w:rFonts w:ascii="Verdana" w:eastAsia="Verdana" w:hAnsi="Verdana" w:cs="Verdana"/>
          <w:highlight w:val="yellow"/>
        </w:rPr>
        <w:t>resulting</w:t>
      </w:r>
      <w:r w:rsidR="005572EF" w:rsidRPr="00AA43AB">
        <w:rPr>
          <w:rFonts w:ascii="Verdana" w:eastAsia="Verdana" w:hAnsi="Verdana" w:cs="Verdana"/>
          <w:highlight w:val="yellow"/>
        </w:rPr>
        <w:t xml:space="preserve"> </w:t>
      </w:r>
      <w:r w:rsidR="000D0EFF">
        <w:rPr>
          <w:rFonts w:ascii="Verdana" w:eastAsia="Verdana" w:hAnsi="Verdana" w:cs="Verdana"/>
          <w:highlight w:val="yellow"/>
        </w:rPr>
        <w:t>in</w:t>
      </w:r>
      <w:r w:rsidR="005572EF" w:rsidRPr="00AA43AB">
        <w:rPr>
          <w:rFonts w:ascii="Verdana" w:eastAsia="Verdana" w:hAnsi="Verdana" w:cs="Verdana"/>
          <w:highlight w:val="yellow"/>
        </w:rPr>
        <w:t xml:space="preserve"> 8 seconds per cycle</w:t>
      </w:r>
      <w:r w:rsidR="005572EF" w:rsidRPr="00AA43AB">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5572EF" w:rsidRPr="00AA43AB">
        <w:rPr>
          <w:rFonts w:ascii="Verdana" w:hAnsi="Verdana"/>
        </w:rPr>
        <w:t xml:space="preserve"> </w:t>
      </w:r>
    </w:p>
    <w:p w14:paraId="57627FDF" w14:textId="46EEDE92" w:rsidR="00ED059A" w:rsidRPr="00AA43AB" w:rsidRDefault="00000000">
      <w:pPr>
        <w:spacing w:line="360" w:lineRule="auto"/>
        <w:jc w:val="both"/>
        <w:rPr>
          <w:rFonts w:ascii="Verdana" w:eastAsia="Verdana" w:hAnsi="Verdana" w:cs="Verdana"/>
        </w:rPr>
      </w:pPr>
      <w:r>
        <w:rPr>
          <w:rFonts w:ascii="Verdana"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AA43AB">
        <w:rPr>
          <w:rFonts w:ascii="Verdana" w:eastAsia="Verdana" w:hAnsi="Verdana" w:cs="Verdana"/>
        </w:rPr>
        <w:t xml:space="preserve">MRI data were acquired using a 2D radial golden-angle gradient echo FLASH sequence </w:t>
      </w:r>
      <w:r w:rsidR="005572EF" w:rsidRPr="00AA43AB">
        <w:rPr>
          <w:rFonts w:ascii="Verdana" w:hAnsi="Verdana"/>
          <w:rPrChange w:id="33" w:author="Brisson, Nicholas" w:date="2025-06-14T15:00:00Z">
            <w:rPr/>
          </w:rPrChange>
        </w:rPr>
        <w:fldChar w:fldCharType="begin"/>
      </w:r>
      <w:r w:rsidR="005572EF" w:rsidRPr="00AA43AB">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AA43AB">
        <w:rPr>
          <w:rFonts w:ascii="Cambria Math" w:eastAsia="Verdana" w:hAnsi="Cambria Math" w:cs="Cambria Math"/>
          <w:rPrChange w:id="34"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ratio–based cardiac cine imaging by using interspersed one</w:instrText>
      </w:r>
      <w:r w:rsidR="005572EF" w:rsidRPr="00AA43AB">
        <w:rPr>
          <w:rFonts w:ascii="Cambria Math" w:eastAsia="Verdana" w:hAnsi="Cambria Math" w:cs="Cambria Math"/>
          <w:rPrChange w:id="35"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AA43AB">
        <w:rPr>
          <w:rFonts w:ascii="Cambria Math" w:eastAsia="Verdana" w:hAnsi="Cambria Math" w:cs="Cambria Math"/>
          <w:rPrChange w:id="36"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AA43AB">
        <w:rPr>
          <w:rFonts w:ascii="Cambria Math" w:eastAsia="Verdana" w:hAnsi="Cambria Math" w:cs="Cambria Math"/>
          <w:rPrChange w:id="37"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AA43AB">
        <w:rPr>
          <w:rFonts w:ascii="Cambria Math" w:eastAsia="Verdana" w:hAnsi="Cambria Math" w:cs="Cambria Math"/>
          <w:rPrChange w:id="38"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to</w:instrText>
      </w:r>
      <w:r w:rsidR="005572EF" w:rsidRPr="00AA43AB">
        <w:rPr>
          <w:rFonts w:ascii="Cambria Math" w:eastAsia="Verdana" w:hAnsi="Cambria Math" w:cs="Cambria Math"/>
          <w:rPrChange w:id="39"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noise ratio (SNR) and contrast</w:instrText>
      </w:r>
      <w:r w:rsidR="005572EF" w:rsidRPr="00AA43AB">
        <w:rPr>
          <w:rFonts w:ascii="Cambria Math" w:eastAsia="Verdana" w:hAnsi="Cambria Math" w:cs="Cambria Math"/>
          <w:rPrChange w:id="40"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to</w:instrText>
      </w:r>
      <w:r w:rsidR="005572EF" w:rsidRPr="00AA43AB">
        <w:rPr>
          <w:rFonts w:ascii="Cambria Math" w:eastAsia="Verdana" w:hAnsi="Cambria Math" w:cs="Cambria Math"/>
          <w:rPrChange w:id="41"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AA43AB">
        <w:rPr>
          <w:rFonts w:ascii="Cambria Math" w:eastAsia="Verdana" w:hAnsi="Cambria Math" w:cs="Cambria Math"/>
          <w:rPrChange w:id="42"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AA43AB">
        <w:rPr>
          <w:rFonts w:ascii="Cambria Math" w:eastAsia="Verdana" w:hAnsi="Cambria Math" w:cs="Cambria Math"/>
          <w:rPrChange w:id="43"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ratio radial MRI using one</w:instrText>
      </w:r>
      <w:r w:rsidR="005572EF" w:rsidRPr="00AA43AB">
        <w:rPr>
          <w:rFonts w:ascii="Cambria Math" w:eastAsia="Verdana" w:hAnsi="Cambria Math" w:cs="Cambria Math"/>
          <w:rPrChange w:id="44"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dimensional navigators","volume":"40","author":[{"family":"Krämer","given":"Martin"},{"family":"Herrmann","given":"Karl</w:instrText>
      </w:r>
      <w:r w:rsidR="005572EF" w:rsidRPr="00AA43AB">
        <w:rPr>
          <w:rFonts w:ascii="Cambria Math" w:eastAsia="Verdana" w:hAnsi="Cambria Math" w:cs="Cambria Math"/>
          <w:rPrChange w:id="45" w:author="Brisson, Nicholas" w:date="2025-06-14T15:00:00Z">
            <w:rPr>
              <w:rFonts w:ascii="Verdana" w:eastAsia="Verdana" w:hAnsi="Verdana" w:cs="Verdana"/>
            </w:rPr>
          </w:rPrChange>
        </w:rPr>
        <w:instrText>‐</w:instrText>
      </w:r>
      <w:r w:rsidR="005572EF" w:rsidRPr="00AA43AB">
        <w:rPr>
          <w:rFonts w:ascii="Verdana" w:eastAsia="Verdana" w:hAnsi="Verdana" w:cs="Verdana"/>
        </w:rPr>
        <w:instrText>Heinz"},{"family":"Biermann","given":"Judith"},{"family":"Reichenbach","given":"Jurgen R."}],"issued":{"date-parts":[["2014",8]]}}}],"schema":"https://github.com/citation-style-language/schema/raw/master/csl-citation.json"}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[26,27]</w:t>
      </w:r>
      <w:r w:rsidR="005572EF" w:rsidRPr="00AA43AB">
        <w:rPr>
          <w:rFonts w:ascii="Verdana" w:eastAsia="Verdana" w:hAnsi="Verdana" w:cs="Verdana"/>
        </w:rPr>
        <w:fldChar w:fldCharType="end"/>
      </w:r>
      <w:r w:rsidR="005572EF" w:rsidRPr="00AA43AB">
        <w:rPr>
          <w:rFonts w:ascii="Verdana" w:eastAsia="Verdana" w:hAnsi="Verdana" w:cs="Verdana"/>
        </w:rPr>
        <w:t xml:space="preserve"> with the following parameters: echo time of 2.51 ms, flip angle of 8°, field of view of [192×192×3] mm</w:t>
      </w:r>
      <w:r w:rsidR="005572EF" w:rsidRPr="00AA43AB">
        <w:rPr>
          <w:rFonts w:ascii="Verdana" w:eastAsia="Verdana" w:hAnsi="Verdana" w:cs="Verdana"/>
          <w:vertAlign w:val="superscript"/>
        </w:rPr>
        <w:t>3</w:t>
      </w:r>
      <w:r w:rsidR="005572EF" w:rsidRPr="00AA43AB">
        <w:rPr>
          <w:rFonts w:ascii="Verdana" w:eastAsia="Verdana" w:hAnsi="Verdana" w:cs="Verdana"/>
        </w:rPr>
        <w:t>, matrix size of [176×176×1], voxel size of [1.09×1.09×</w:t>
      </w:r>
      <w:r w:rsidR="005572EF" w:rsidRPr="00AA43AB">
        <w:rPr>
          <w:rFonts w:ascii="Verdana" w:eastAsia="Verdana" w:hAnsi="Verdana" w:cs="Verdana"/>
          <w:highlight w:val="yellow"/>
        </w:rPr>
        <w:t>3</w:t>
      </w:r>
      <w:r w:rsidR="005572EF" w:rsidRPr="00AA43AB">
        <w:rPr>
          <w:rFonts w:ascii="Verdana" w:eastAsia="Verdana" w:hAnsi="Verdana" w:cs="Verdana"/>
        </w:rPr>
        <w:t>] mm</w:t>
      </w:r>
      <w:r w:rsidR="005572EF" w:rsidRPr="00AA43AB">
        <w:rPr>
          <w:rFonts w:ascii="Verdana" w:eastAsia="Verdana" w:hAnsi="Verdana" w:cs="Verdana"/>
          <w:vertAlign w:val="superscript"/>
        </w:rPr>
        <w:t>3</w:t>
      </w:r>
      <w:r w:rsidR="005572EF" w:rsidRPr="00AA43AB">
        <w:rPr>
          <w:rFonts w:ascii="Verdana" w:eastAsia="Verdana" w:hAnsi="Verdana" w:cs="Verdana"/>
        </w:rPr>
        <w:t xml:space="preserve">, and repetition time of 5.8 ms. </w:t>
      </w:r>
      <w:r w:rsidR="005572EF" w:rsidRPr="00AA43AB">
        <w:rPr>
          <w:rFonts w:ascii="Verdana" w:eastAsia="Verdana" w:hAnsi="Verdana" w:cs="Verdana"/>
          <w:highlight w:val="yellow"/>
        </w:rPr>
        <w:t>This acquisition protocol captured a single 3</w:t>
      </w:r>
      <w:r w:rsidR="004003E7">
        <w:rPr>
          <w:rFonts w:ascii="Verdana" w:eastAsia="Verdana" w:hAnsi="Verdana" w:cs="Verdana"/>
          <w:highlight w:val="yellow"/>
        </w:rPr>
        <w:t xml:space="preserve"> </w:t>
      </w:r>
      <w:r w:rsidR="005572EF" w:rsidRPr="00AA43AB">
        <w:rPr>
          <w:rFonts w:ascii="Verdana" w:eastAsia="Verdana" w:hAnsi="Verdana" w:cs="Verdana"/>
          <w:highlight w:val="yellow"/>
        </w:rPr>
        <w:t>mm thick sagittal slice.</w:t>
      </w:r>
      <w:r w:rsidR="005572EF" w:rsidRPr="00AA43AB">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AA43AB" w:rsidRDefault="005572EF">
      <w:pPr>
        <w:spacing w:line="360" w:lineRule="auto"/>
        <w:jc w:val="both"/>
        <w:rPr>
          <w:rFonts w:ascii="Verdana" w:hAnsi="Verdana"/>
          <w:rPrChange w:id="46" w:author="Brisson, Nicholas" w:date="2025-06-14T15:00:00Z">
            <w:rPr/>
          </w:rPrChange>
        </w:rPr>
      </w:pPr>
      <w:r w:rsidRPr="00AA43AB">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6D1054AB" w14:textId="0E135F95" w:rsidR="00ED059A" w:rsidDel="00A50EC5" w:rsidRDefault="005572EF" w:rsidP="00A50EC5">
      <w:pPr>
        <w:spacing w:line="360" w:lineRule="auto"/>
        <w:jc w:val="both"/>
        <w:rPr>
          <w:del w:id="47" w:author="Brisson, Nicholas" w:date="2025-06-14T15:09:00Z"/>
          <w:rFonts w:ascii="Verdana" w:hAnsi="Verdana"/>
        </w:rPr>
      </w:pPr>
      <w:r w:rsidRPr="00AA43AB">
        <w:rPr>
          <w:rFonts w:ascii="Verdana" w:hAnsi="Verdana"/>
        </w:rPr>
        <w:t xml:space="preserve">Image reconstruction was based on angular data measured using </w:t>
      </w:r>
      <w:r w:rsidRPr="00AA43AB">
        <w:rPr>
          <w:rFonts w:ascii="Verdana" w:eastAsia="Verdana" w:hAnsi="Verdana" w:cs="Verdana"/>
        </w:rPr>
        <w:t xml:space="preserve">an optical fiber position sensor (MR338-Y10C10, </w:t>
      </w:r>
      <w:proofErr w:type="spellStart"/>
      <w:r w:rsidRPr="00AA43AB">
        <w:rPr>
          <w:rFonts w:ascii="Verdana" w:eastAsia="Verdana" w:hAnsi="Verdana" w:cs="Verdana"/>
        </w:rPr>
        <w:t>Micronor</w:t>
      </w:r>
      <w:proofErr w:type="spellEnd"/>
      <w:r w:rsidRPr="00AA43AB">
        <w:rPr>
          <w:rFonts w:ascii="Verdana" w:eastAsia="Verdana" w:hAnsi="Verdana" w:cs="Verdana"/>
        </w:rPr>
        <w:t xml:space="preserve">, Camarillo, CA, USA) integrated into the dedicated knee motion device. This optical sensor measured the knee rotation angle with a precision of 0.025°. The optical signals were converted to </w:t>
      </w:r>
      <w:r w:rsidRPr="00AA43AB">
        <w:rPr>
          <w:rFonts w:ascii="Verdana" w:eastAsia="Verdana" w:hAnsi="Verdana" w:cs="Verdana"/>
        </w:rPr>
        <w:lastRenderedPageBreak/>
        <w:t xml:space="preserve">electrical signals by a controller unit (MR330, </w:t>
      </w:r>
      <w:proofErr w:type="spellStart"/>
      <w:r w:rsidRPr="00AA43AB">
        <w:rPr>
          <w:rFonts w:ascii="Verdana" w:eastAsia="Verdana" w:hAnsi="Verdana" w:cs="Verdana"/>
        </w:rPr>
        <w:t>Micronor</w:t>
      </w:r>
      <w:proofErr w:type="spellEnd"/>
      <w:r w:rsidRPr="00AA43AB">
        <w:rPr>
          <w:rFonts w:ascii="Verdana" w:eastAsia="Verdana" w:hAnsi="Verdana" w:cs="Verdana"/>
        </w:rPr>
        <w:t>), and then sampled simultaneously with the electrical MRI scanner’s sequence trigger signal using a USB-based data acquisition module (</w:t>
      </w:r>
      <w:proofErr w:type="spellStart"/>
      <w:r w:rsidRPr="00AA43AB">
        <w:rPr>
          <w:rFonts w:ascii="Verdana" w:eastAsia="Verdana" w:hAnsi="Verdana" w:cs="Verdana"/>
        </w:rPr>
        <w:t>RedLab</w:t>
      </w:r>
      <w:proofErr w:type="spellEnd"/>
      <w:r w:rsidRPr="00AA43AB">
        <w:rPr>
          <w:rFonts w:ascii="Verdana" w:eastAsia="Verdana" w:hAnsi="Verdana" w:cs="Verdana"/>
        </w:rPr>
        <w:t xml:space="preserve"> 1208FS, </w:t>
      </w:r>
      <w:proofErr w:type="spellStart"/>
      <w:r w:rsidRPr="00AA43AB">
        <w:rPr>
          <w:rFonts w:ascii="Verdana" w:eastAsia="Verdana" w:hAnsi="Verdana" w:cs="Verdana"/>
        </w:rPr>
        <w:t>Meilhaus</w:t>
      </w:r>
      <w:proofErr w:type="spellEnd"/>
      <w:r w:rsidRPr="00AA43AB">
        <w:rPr>
          <w:rFonts w:ascii="Verdana" w:eastAsia="Verdana" w:hAnsi="Verdana" w:cs="Verdana"/>
        </w:rPr>
        <w:t xml:space="preserve"> Electronic GmbH). By synchronizing the knee rotation angles with the sequence trigger signal, the acquired radial golden-angle k-space data were then sorted into 2° windows of knee rotation </w:t>
      </w:r>
      <w:r w:rsidRPr="00AA43AB">
        <w:rPr>
          <w:rFonts w:ascii="Verdana" w:hAnsi="Verdana"/>
          <w:rPrChange w:id="48" w:author="Brisson, Nicholas" w:date="2025-06-14T15:00:00Z">
            <w:rPr/>
          </w:rPrChange>
        </w:rPr>
        <w:fldChar w:fldCharType="begin"/>
      </w:r>
      <w:r w:rsidRPr="00AA43AB">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[28]</w:t>
      </w:r>
      <w:r w:rsidRPr="00AA43AB">
        <w:rPr>
          <w:rFonts w:ascii="Verdana" w:eastAsia="Verdana" w:hAnsi="Verdana" w:cs="Verdana"/>
        </w:rPr>
        <w:fldChar w:fldCharType="end"/>
      </w:r>
      <w:r w:rsidRPr="00AA43AB">
        <w:rPr>
          <w:rFonts w:ascii="Verdana" w:eastAsia="Verdana" w:hAnsi="Verdana" w:cs="Verdana"/>
        </w:rPr>
        <w:t xml:space="preserve">. Image reconstruction was performed using the open-source RIESLING (Radial Interstices Enable Speedy Low-volume </w:t>
      </w:r>
      <w:proofErr w:type="spellStart"/>
      <w:r w:rsidRPr="00AA43AB">
        <w:rPr>
          <w:rFonts w:ascii="Verdana" w:eastAsia="Verdana" w:hAnsi="Verdana" w:cs="Verdana"/>
        </w:rPr>
        <w:t>imagING</w:t>
      </w:r>
      <w:proofErr w:type="spellEnd"/>
      <w:r w:rsidRPr="00AA43AB">
        <w:rPr>
          <w:rFonts w:ascii="Verdana" w:eastAsia="Verdana" w:hAnsi="Verdana" w:cs="Verdana"/>
        </w:rPr>
        <w:t xml:space="preserve">) toolbox </w:t>
      </w:r>
      <w:r w:rsidRPr="00AA43AB">
        <w:rPr>
          <w:rFonts w:ascii="Verdana" w:hAnsi="Verdana"/>
          <w:rPrChange w:id="49" w:author="Brisson, Nicholas" w:date="2025-06-14T15:00:00Z">
            <w:rPr/>
          </w:rPrChange>
        </w:rPr>
        <w:fldChar w:fldCharType="begin"/>
      </w:r>
      <w:r w:rsidRPr="00AA43AB">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[29]</w:t>
      </w:r>
      <w:r w:rsidRPr="00AA43AB">
        <w:rPr>
          <w:rFonts w:ascii="Verdana" w:eastAsia="Verdana" w:hAnsi="Verdana" w:cs="Verdana"/>
        </w:rPr>
        <w:fldChar w:fldCharType="end"/>
      </w:r>
      <w:r w:rsidRPr="00AA43AB">
        <w:rPr>
          <w:rFonts w:ascii="Verdana" w:eastAsia="Verdana" w:hAnsi="Verdana" w:cs="Verdana"/>
        </w:rPr>
        <w:t xml:space="preserve">, which is designed to reconstruct non-Cartesian MRI data efficiently. Specifically, the image was reconstructed as a </w:t>
      </w:r>
      <w:r w:rsidRPr="00AA43AB">
        <w:rPr>
          <w:rFonts w:ascii="Verdana" w:eastAsia="Verdana" w:hAnsi="Verdana" w:cs="Verdana"/>
          <w:highlight w:val="yellow"/>
        </w:rPr>
        <w:t>spatially regularized</w:t>
      </w:r>
      <w:r w:rsidRPr="00AA43AB">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Pr="00AA43AB">
        <w:rPr>
          <w:rFonts w:ascii="Verdana" w:hAnsi="Verdana"/>
          <w:rPrChange w:id="50" w:author="Brisson, Nicholas" w:date="2025-06-14T15:00:00Z">
            <w:rPr/>
          </w:rPrChange>
        </w:rPr>
        <w:fldChar w:fldCharType="begin"/>
      </w:r>
      <w:r w:rsidRPr="00AA43AB">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Pr="00AA43AB">
        <w:rPr>
          <w:rFonts w:ascii="Verdana" w:eastAsia="Verdana" w:hAnsi="Verdana" w:cs="Verdana"/>
        </w:rPr>
        <w:fldChar w:fldCharType="separate"/>
      </w:r>
      <w:r w:rsidRPr="00AA43AB">
        <w:rPr>
          <w:rFonts w:ascii="Verdana" w:hAnsi="Verdana" w:cs="Times New Roman"/>
        </w:rPr>
        <w:t>[30–35]</w:t>
      </w:r>
      <w:r w:rsidRPr="00AA43AB">
        <w:rPr>
          <w:rFonts w:ascii="Verdana" w:eastAsia="Verdana" w:hAnsi="Verdana" w:cs="Verdana"/>
        </w:rPr>
        <w:fldChar w:fldCharType="end"/>
      </w:r>
      <w:r w:rsidRPr="00AA43AB">
        <w:rPr>
          <w:rFonts w:ascii="Verdana" w:eastAsia="Verdana" w:hAnsi="Verdana" w:cs="Verdana"/>
        </w:rPr>
        <w:t>. A regularization strength of 0.05 was empirically determined to balance noise suppression and edge sharpness.</w:t>
      </w:r>
    </w:p>
    <w:p w14:paraId="53F1B844" w14:textId="77777777" w:rsidR="00A50EC5" w:rsidRPr="00AA43AB" w:rsidRDefault="00A50EC5">
      <w:pPr>
        <w:spacing w:line="360" w:lineRule="auto"/>
        <w:jc w:val="both"/>
        <w:rPr>
          <w:ins w:id="51" w:author="Brisson, Nicholas" w:date="2025-06-14T15:09:00Z"/>
          <w:rFonts w:ascii="Verdana" w:eastAsia="Verdana" w:hAnsi="Verdana" w:cs="Verdana"/>
        </w:rPr>
      </w:pPr>
    </w:p>
    <w:p w14:paraId="268D15F0" w14:textId="087EC8B3" w:rsidR="00ED059A" w:rsidRPr="00AA43AB" w:rsidDel="00A50EC5" w:rsidRDefault="00000000">
      <w:pPr>
        <w:rPr>
          <w:del w:id="52" w:author="Brisson, Nicholas" w:date="2025-06-14T15:09:00Z"/>
          <w:rFonts w:ascii="Verdana" w:hAnsi="Verdana"/>
          <w:rPrChange w:id="53" w:author="Brisson, Nicholas" w:date="2025-06-14T15:00:00Z">
            <w:rPr>
              <w:del w:id="54" w:author="Brisson, Nicholas" w:date="2025-06-14T15:09:00Z"/>
            </w:rPr>
          </w:rPrChange>
        </w:rPr>
      </w:pPr>
      <w:r>
        <w:rPr>
          <w:rFonts w:ascii="Verdana" w:hAnsi="Verdana"/>
          <w:noProof/>
        </w:rPr>
        <w:pict w14:anchorId="7634EDF4">
          <v:rect id="_x0000_s1036" style="position:absolute;margin-left:473.6pt;margin-top:-104.3pt;width:49.3pt;height:23.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p>
    <w:p w14:paraId="0D8F6EBC" w14:textId="7B36F38D" w:rsidR="00ED059A" w:rsidDel="00A50EC5" w:rsidRDefault="005572EF" w:rsidP="00A50EC5">
      <w:pPr>
        <w:spacing w:line="360" w:lineRule="auto"/>
        <w:jc w:val="both"/>
        <w:rPr>
          <w:del w:id="55" w:author="Brisson, Nicholas" w:date="2025-06-14T15:09:00Z"/>
          <w:rFonts w:ascii="Verdana" w:eastAsia="Verdana" w:hAnsi="Verdana" w:cs="Verdana"/>
          <w:u w:val="single"/>
        </w:rPr>
      </w:pPr>
      <w:r w:rsidRPr="00AA43AB">
        <w:rPr>
          <w:rFonts w:ascii="Verdana" w:eastAsia="Verdana" w:hAnsi="Verdana" w:cs="Verdana"/>
          <w:b/>
          <w:bCs/>
        </w:rPr>
        <w:t xml:space="preserve">Figure 1 </w:t>
      </w:r>
      <w:r w:rsidRPr="00AA43AB">
        <w:rPr>
          <w:rFonts w:ascii="Verdana" w:eastAsia="Verdana" w:hAnsi="Verdana" w:cs="Verdana"/>
        </w:rPr>
        <w:t>shows a series of reconstructed frames from a single dataset, showcasing the progression of knee motion (</w:t>
      </w:r>
      <w:proofErr w:type="gramStart"/>
      <w:r w:rsidRPr="00AA43AB">
        <w:rPr>
          <w:rFonts w:ascii="Verdana" w:eastAsia="Verdana" w:hAnsi="Verdana" w:cs="Verdana"/>
        </w:rPr>
        <w:t>from a flexed position,</w:t>
      </w:r>
      <w:proofErr w:type="gramEnd"/>
      <w:r w:rsidRPr="00AA43AB">
        <w:rPr>
          <w:rFonts w:ascii="Verdana" w:eastAsia="Verdana" w:hAnsi="Verdana" w:cs="Verdana"/>
        </w:rPr>
        <w:t xml:space="preserve"> to an extended position, back to a flexed position), which were used subsequently as the input data for bone segmentation and tracking.</w:t>
      </w:r>
    </w:p>
    <w:p w14:paraId="062A59D1" w14:textId="77777777" w:rsidR="00A50EC5" w:rsidRPr="00AA43AB" w:rsidRDefault="00A50EC5" w:rsidP="00C1775F">
      <w:pPr>
        <w:spacing w:line="360" w:lineRule="auto"/>
        <w:jc w:val="both"/>
        <w:rPr>
          <w:ins w:id="56" w:author="Brisson, Nicholas" w:date="2025-06-14T15:09:00Z"/>
          <w:rFonts w:ascii="Verdana" w:eastAsia="Verdana" w:hAnsi="Verdana" w:cs="Verdana"/>
        </w:rPr>
      </w:pPr>
    </w:p>
    <w:p w14:paraId="5297CDE8" w14:textId="731C9225" w:rsidR="00ED059A" w:rsidRPr="00AA43AB" w:rsidDel="004003E7" w:rsidRDefault="005572EF">
      <w:pPr>
        <w:spacing w:line="360" w:lineRule="auto"/>
        <w:rPr>
          <w:del w:id="57" w:author="Brisson, Nicholas" w:date="2025-06-14T15:03:00Z"/>
          <w:rFonts w:ascii="Verdana" w:eastAsia="Verdana" w:hAnsi="Verdana" w:cs="Verdana"/>
          <w:u w:val="single"/>
        </w:rPr>
      </w:pPr>
      <w:r w:rsidRPr="00AA43AB">
        <w:rPr>
          <w:rFonts w:ascii="Verdana" w:eastAsia="Verdana" w:hAnsi="Verdana" w:cs="Verdana"/>
          <w:u w:val="single"/>
        </w:rPr>
        <w:t>2.2 Semi-Automated Bone Tracking</w:t>
      </w:r>
    </w:p>
    <w:p w14:paraId="24C30C2F" w14:textId="77777777" w:rsidR="00ED059A" w:rsidRPr="00AA43AB" w:rsidRDefault="00ED059A">
      <w:pPr>
        <w:spacing w:line="360" w:lineRule="auto"/>
        <w:jc w:val="both"/>
        <w:rPr>
          <w:rFonts w:ascii="Verdana" w:hAnsi="Verdana"/>
          <w:rPrChange w:id="58" w:author="Brisson, Nicholas" w:date="2025-06-14T15:00:00Z">
            <w:rPr/>
          </w:rPrChange>
        </w:rPr>
        <w:pPrChange w:id="59" w:author="Brisson, Nicholas" w:date="2025-06-14T15:09:00Z">
          <w:pPr/>
        </w:pPrChange>
      </w:pPr>
    </w:p>
    <w:p w14:paraId="69B724D0" w14:textId="77777777" w:rsidR="00ED059A" w:rsidRPr="00AA43AB" w:rsidDel="004003E7" w:rsidRDefault="005572EF">
      <w:pPr>
        <w:spacing w:line="360" w:lineRule="auto"/>
        <w:jc w:val="both"/>
        <w:rPr>
          <w:del w:id="60" w:author="Brisson, Nicholas" w:date="2025-06-14T15:03:00Z"/>
          <w:rFonts w:ascii="Verdana" w:eastAsia="Verdana" w:hAnsi="Verdana" w:cs="Verdana"/>
        </w:rPr>
      </w:pPr>
      <w:r w:rsidRPr="00AA43AB">
        <w:rPr>
          <w:rFonts w:ascii="Verdana" w:eastAsia="Verdana" w:hAnsi="Verdana" w:cs="Verdana"/>
        </w:rPr>
        <w:t xml:space="preserve">For semi-automated tracking of the tibia and femur, the following tracking algorithm was implemented in Python (v.3.11.5). </w:t>
      </w:r>
      <w:r w:rsidRPr="00AA43AB">
        <w:rPr>
          <w:rFonts w:ascii="Verdana" w:eastAsia="Verdana" w:hAnsi="Verdana" w:cs="Verdana"/>
          <w:b/>
          <w:bCs/>
        </w:rPr>
        <w:t>Figure 2</w:t>
      </w:r>
      <w:r w:rsidRPr="00AA43AB">
        <w:rPr>
          <w:rFonts w:ascii="Verdana" w:eastAsia="Verdana" w:hAnsi="Verdana" w:cs="Verdana"/>
        </w:rPr>
        <w:t xml:space="preserve"> provides a schematic overview of the tracking pipeline, consisting of the following steps:</w:t>
      </w:r>
    </w:p>
    <w:p w14:paraId="320C332E" w14:textId="77777777" w:rsidR="00ED059A" w:rsidRPr="00AA43AB" w:rsidRDefault="00ED059A">
      <w:pPr>
        <w:spacing w:line="360" w:lineRule="auto"/>
        <w:jc w:val="both"/>
        <w:rPr>
          <w:rFonts w:ascii="Verdana" w:hAnsi="Verdana"/>
          <w:rPrChange w:id="61" w:author="Brisson, Nicholas" w:date="2025-06-14T15:00:00Z">
            <w:rPr/>
          </w:rPrChange>
        </w:rPr>
        <w:pPrChange w:id="62" w:author="Brisson, Nicholas" w:date="2025-06-14T15:03:00Z">
          <w:pPr/>
        </w:pPrChange>
      </w:pPr>
    </w:p>
    <w:p w14:paraId="1914299B" w14:textId="0AD070B8" w:rsidR="00ED059A" w:rsidDel="004003E7" w:rsidRDefault="00000000" w:rsidP="004003E7">
      <w:pPr>
        <w:spacing w:line="360" w:lineRule="auto"/>
        <w:jc w:val="both"/>
        <w:rPr>
          <w:del w:id="63" w:author="Brisson, Nicholas" w:date="2025-06-14T15:04:00Z"/>
          <w:rFonts w:ascii="Verdana" w:eastAsia="Verdana" w:hAnsi="Verdana" w:cs="Verdana"/>
        </w:rPr>
      </w:pPr>
      <w:r>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sidR="005572EF" w:rsidRPr="00AA43AB">
        <w:rPr>
          <w:rFonts w:ascii="Verdana" w:eastAsia="Verdana" w:hAnsi="Verdana" w:cs="Verdana"/>
        </w:rPr>
        <w:t xml:space="preserve">(I) Edge detection: The Canny edge detection algorithm was applied to each frame </w:t>
      </w:r>
      <w:r w:rsidR="005572EF" w:rsidRPr="00AA43AB">
        <w:rPr>
          <w:rFonts w:ascii="Verdana" w:eastAsia="Verdana" w:hAnsi="Verdana" w:cs="Verdana"/>
          <w:highlight w:val="yellow"/>
        </w:rPr>
        <w:t>using the feature module of scikit-image (v0.20.0)</w:t>
      </w:r>
      <w:r w:rsidR="005572EF" w:rsidRPr="00AA43AB">
        <w:rPr>
          <w:rFonts w:ascii="Verdana" w:eastAsia="Verdana" w:hAnsi="Verdana" w:cs="Verdana"/>
        </w:rPr>
        <w:t xml:space="preserve"> to identify the boundaries of the tibia and femur </w:t>
      </w:r>
      <w:r w:rsidR="005572EF" w:rsidRPr="00AA43AB">
        <w:rPr>
          <w:rFonts w:ascii="Verdana" w:hAnsi="Verdana"/>
          <w:rPrChange w:id="64" w:author="Brisson, Nicholas" w:date="2025-06-14T15:00:00Z">
            <w:rPr/>
          </w:rPrChange>
        </w:rPr>
        <w:fldChar w:fldCharType="begin"/>
      </w:r>
      <w:r w:rsidR="005572EF" w:rsidRPr="00AA43AB">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[23]</w:t>
      </w:r>
      <w:r w:rsidR="005572EF" w:rsidRPr="00AA43AB">
        <w:rPr>
          <w:rFonts w:ascii="Verdana" w:eastAsia="Verdana" w:hAnsi="Verdana" w:cs="Verdana"/>
        </w:rPr>
        <w:fldChar w:fldCharType="end"/>
      </w:r>
      <w:r w:rsidR="005572EF" w:rsidRPr="00AA43AB">
        <w:rPr>
          <w:rFonts w:ascii="Verdana" w:eastAsia="Verdana" w:hAnsi="Verdana" w:cs="Verdana"/>
        </w:rPr>
        <w:t xml:space="preserve">. Parameters such as gradient thresholds and Gaussian blur strength were optimized manually to isolate the bone edges. </w:t>
      </w:r>
      <w:r w:rsidR="005D7994">
        <w:rPr>
          <w:rFonts w:ascii="Verdana" w:hAnsi="Verdana"/>
          <w:noProof/>
        </w:rPr>
        <w:lastRenderedPageBreak/>
        <w:pict w14:anchorId="0A2A4262">
          <v:rect id="_x0000_s1034" style="position:absolute;left:0;text-align:left;margin-left:470.6pt;margin-top:.3pt;width:49.3pt;height:23.2pt;z-index:25166438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AA43AB">
        <w:rPr>
          <w:rFonts w:ascii="Verdana" w:eastAsia="Verdana" w:hAnsi="Verdana" w:cs="Verdana"/>
        </w:rPr>
        <w:t xml:space="preserve">This step resulted in binary images highlighting the detected edges, including </w:t>
      </w:r>
      <w:r w:rsidR="005572EF" w:rsidRPr="00AA43AB">
        <w:rPr>
          <w:rFonts w:ascii="Verdana" w:eastAsia="Verdana" w:hAnsi="Verdana" w:cs="Verdana"/>
          <w:highlight w:val="yellow"/>
        </w:rPr>
        <w:t>the boundary between</w:t>
      </w:r>
      <w:r w:rsidR="005572EF" w:rsidRPr="00AA43AB">
        <w:rPr>
          <w:rFonts w:ascii="Verdana" w:eastAsia="Verdana" w:hAnsi="Verdana" w:cs="Verdana"/>
        </w:rPr>
        <w:t xml:space="preserve"> </w:t>
      </w:r>
      <w:r w:rsidR="005572EF" w:rsidRPr="00AA43AB">
        <w:rPr>
          <w:rFonts w:ascii="Verdana" w:eastAsia="Verdana" w:hAnsi="Verdana" w:cs="Verdana"/>
          <w:highlight w:val="yellow"/>
        </w:rPr>
        <w:t>cortical and trabecular bone</w:t>
      </w:r>
      <w:r w:rsidR="005572EF" w:rsidRPr="00AA43AB">
        <w:rPr>
          <w:rFonts w:ascii="Verdana" w:eastAsia="Verdana" w:hAnsi="Verdana" w:cs="Verdana"/>
        </w:rPr>
        <w:t>.</w:t>
      </w:r>
      <w:del w:id="65" w:author="Brisson, Nicholas" w:date="2025-06-14T15:04:00Z">
        <w:r w:rsidR="005572EF" w:rsidRPr="00AA43AB" w:rsidDel="004003E7">
          <w:rPr>
            <w:rFonts w:ascii="Verdana" w:eastAsia="Verdana" w:hAnsi="Verdana" w:cs="Verdana"/>
          </w:rPr>
          <w:delText xml:space="preserve"> </w:delText>
        </w:r>
      </w:del>
    </w:p>
    <w:p w14:paraId="34540907" w14:textId="77777777" w:rsidR="004003E7" w:rsidRPr="00F82112" w:rsidRDefault="004003E7">
      <w:pPr>
        <w:spacing w:line="360" w:lineRule="auto"/>
        <w:jc w:val="both"/>
        <w:rPr>
          <w:rFonts w:ascii="Verdana" w:hAnsi="Verdana"/>
        </w:rPr>
      </w:pPr>
    </w:p>
    <w:p w14:paraId="76B2F85C" w14:textId="293245FB" w:rsidR="00ED059A" w:rsidRPr="00F82112" w:rsidDel="004003E7" w:rsidRDefault="005572EF" w:rsidP="00F82112">
      <w:pPr>
        <w:spacing w:line="360" w:lineRule="auto"/>
        <w:rPr>
          <w:del w:id="66" w:author="Brisson, Nicholas" w:date="2025-06-14T15:04:00Z"/>
          <w:rFonts w:ascii="Verdana" w:hAnsi="Verdana"/>
        </w:rPr>
      </w:pPr>
      <w:r w:rsidRPr="00AA43AB">
        <w:rPr>
          <w:rFonts w:ascii="Verdana" w:eastAsia="Verdana" w:hAnsi="Verdana" w:cs="Verdana"/>
        </w:rPr>
        <w:t xml:space="preserve">(II) Connected-component labeling: Connected-component labeling </w:t>
      </w:r>
      <w:r w:rsidRPr="00AA43AB">
        <w:rPr>
          <w:rFonts w:ascii="Verdana" w:hAnsi="Verdana"/>
          <w:rPrChange w:id="67" w:author="Brisson, Nicholas" w:date="2025-06-14T15:00:00Z">
            <w:rPr/>
          </w:rPrChange>
        </w:rPr>
        <w:fldChar w:fldCharType="begin"/>
      </w:r>
      <w:r w:rsidRPr="00AA43AB">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AA43AB">
        <w:rPr>
          <w:rFonts w:ascii="Verdana" w:eastAsia="Verdana" w:hAnsi="Verdana" w:cs="Verdana"/>
        </w:rPr>
        <w:fldChar w:fldCharType="separate"/>
      </w:r>
      <w:r w:rsidRPr="00AA43AB">
        <w:rPr>
          <w:rFonts w:ascii="Verdana" w:hAnsi="Verdana"/>
        </w:rPr>
        <w:t>[24]</w:t>
      </w:r>
      <w:r w:rsidRPr="00AA43AB">
        <w:rPr>
          <w:rFonts w:ascii="Verdana" w:eastAsia="Verdana" w:hAnsi="Verdana" w:cs="Verdana"/>
        </w:rPr>
        <w:fldChar w:fldCharType="end"/>
      </w:r>
      <w:r w:rsidRPr="00AA43AB">
        <w:rPr>
          <w:rFonts w:ascii="Verdana" w:eastAsia="Verdana" w:hAnsi="Verdana" w:cs="Verdana"/>
        </w:rPr>
        <w:t xml:space="preserve"> was performed </w:t>
      </w:r>
      <w:r w:rsidRPr="00AA43AB">
        <w:rPr>
          <w:rFonts w:ascii="Verdana" w:eastAsia="Verdana" w:hAnsi="Verdana" w:cs="Verdana"/>
          <w:highlight w:val="yellow"/>
        </w:rPr>
        <w:t xml:space="preserve">using the </w:t>
      </w:r>
      <w:proofErr w:type="spellStart"/>
      <w:r w:rsidRPr="00AA43AB">
        <w:rPr>
          <w:rFonts w:ascii="Verdana" w:eastAsia="Verdana" w:hAnsi="Verdana" w:cs="Verdana"/>
          <w:highlight w:val="yellow"/>
        </w:rPr>
        <w:t>ndimage</w:t>
      </w:r>
      <w:proofErr w:type="spellEnd"/>
      <w:r w:rsidRPr="00AA43AB">
        <w:rPr>
          <w:rFonts w:ascii="Verdana" w:eastAsia="Verdana" w:hAnsi="Verdana" w:cs="Verdana"/>
          <w:highlight w:val="yellow"/>
        </w:rPr>
        <w:t xml:space="preserve"> module of SciPy (v1.11.0)</w:t>
      </w:r>
      <w:r w:rsidRPr="00AA43AB">
        <w:rPr>
          <w:rFonts w:ascii="Verdana" w:eastAsia="Verdana" w:hAnsi="Verdana" w:cs="Verdana"/>
        </w:rPr>
        <w:t xml:space="preserve"> on the binary edge images to isolate specific </w:t>
      </w:r>
      <w:r w:rsidR="00000000">
        <w:rPr>
          <w:rFonts w:ascii="Verdana" w:hAnsi="Verdana"/>
          <w:noProof/>
        </w:rPr>
        <w:pict w14:anchorId="12415FDA">
          <v:rect id="_x0000_s1033" style="position:absolute;margin-left:473.6pt;margin-top:.05pt;width:49.3pt;height:23.2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Pr="00AA43AB">
        <w:rPr>
          <w:rFonts w:ascii="Verdana" w:eastAsia="Verdana" w:hAnsi="Verdana" w:cs="Verdana"/>
        </w:rPr>
        <w:t xml:space="preserve">structural features and distinguish the desired interior cortical bone 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57AB0360" w14:textId="77777777" w:rsidR="004003E7" w:rsidRPr="00AA43AB" w:rsidRDefault="004003E7" w:rsidP="004003E7">
      <w:pPr>
        <w:spacing w:line="360" w:lineRule="auto"/>
        <w:jc w:val="both"/>
        <w:rPr>
          <w:rFonts w:ascii="Verdana" w:eastAsia="Verdana" w:hAnsi="Verdana" w:cs="Verdana"/>
        </w:rPr>
      </w:pPr>
    </w:p>
    <w:p w14:paraId="49A30540" w14:textId="30188972" w:rsidR="00ED059A" w:rsidRPr="00AA43AB" w:rsidRDefault="00E6112D">
      <w:pPr>
        <w:spacing w:line="360" w:lineRule="auto"/>
        <w:jc w:val="both"/>
        <w:rPr>
          <w:rFonts w:ascii="Verdana" w:hAnsi="Verdana"/>
          <w:rPrChange w:id="68" w:author="Brisson, Nicholas" w:date="2025-06-14T15:00:00Z">
            <w:rPr/>
          </w:rPrChange>
        </w:rPr>
      </w:pPr>
      <w:r>
        <w:rPr>
          <w:rFonts w:ascii="Verdana" w:hAnsi="Verdana"/>
          <w:noProof/>
        </w:rPr>
        <w:pict w14:anchorId="32F7B388">
          <v:rect id="_x0000_s1032" style="position:absolute;left:0;text-align:left;margin-left:473.2pt;margin-top:94.95pt;width:49.3pt;height:23.2pt;z-index:25164902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Pr>
          <w:rFonts w:ascii="Verdana" w:hAnsi="Verdana"/>
          <w:noProof/>
        </w:rPr>
        <w:pict w14:anchorId="7106F526">
          <v:rect id="_x0000_s1040" style="position:absolute;left:0;text-align:left;margin-left:473.2pt;margin-top:122.1pt;width:49.3pt;height:23.2pt;z-index:2516664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000137EC">
        <w:rPr>
          <w:rFonts w:ascii="Verdana" w:hAnsi="Verdana"/>
          <w:noProof/>
        </w:rPr>
        <w:pict w14:anchorId="32F7B388">
          <v:rect id="_x0000_s1048" style="position:absolute;left:0;text-align:left;margin-left:473.2pt;margin-top:33.3pt;width:49.3pt;height:23.2pt;z-index:2516674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48">
              <w:txbxContent>
                <w:p w14:paraId="54FC46A3" w14:textId="3B5959E9" w:rsidR="000137EC" w:rsidRDefault="000137EC" w:rsidP="000137EC">
                  <w:pPr>
                    <w:pStyle w:val="FrameContents"/>
                  </w:pPr>
                  <w:r>
                    <w:t>RE1.</w:t>
                  </w:r>
                  <w:r w:rsidR="00702114">
                    <w:t>7</w:t>
                  </w:r>
                </w:p>
              </w:txbxContent>
            </v:textbox>
          </v:rect>
        </w:pict>
      </w:r>
      <w:r w:rsidR="005572EF" w:rsidRPr="00AA43AB">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w:t>
      </w:r>
      <w:r w:rsidR="005572EF" w:rsidRPr="000137EC">
        <w:rPr>
          <w:rFonts w:ascii="Verdana" w:eastAsia="Verdana" w:hAnsi="Verdana" w:cs="Verdana"/>
          <w:highlight w:val="yellow"/>
        </w:rPr>
        <w:t xml:space="preserve">of </w:t>
      </w:r>
      <w:r w:rsidR="000137EC" w:rsidRPr="000137EC">
        <w:rPr>
          <w:rFonts w:ascii="Verdana" w:eastAsia="Verdana" w:hAnsi="Verdana" w:cs="Verdana"/>
          <w:highlight w:val="yellow"/>
        </w:rPr>
        <w:t>the femur and the most proximal point of the tibia</w:t>
      </w:r>
      <w:r w:rsidR="005572EF" w:rsidRPr="00AA43AB">
        <w:rPr>
          <w:rFonts w:ascii="Verdana" w:eastAsia="Verdana" w:hAnsi="Verdana" w:cs="Verdana"/>
        </w:rPr>
        <w:t xml:space="preserve">, sorting the edge points using a greedy nearest neighbor algorithm </w:t>
      </w:r>
      <w:r w:rsidR="005572EF" w:rsidRPr="00AA43AB">
        <w:rPr>
          <w:rFonts w:ascii="Verdana" w:hAnsi="Verdana"/>
          <w:rPrChange w:id="69" w:author="Brisson, Nicholas" w:date="2025-06-14T15:00:00Z">
            <w:rPr/>
          </w:rPrChange>
        </w:rPr>
        <w:fldChar w:fldCharType="begin"/>
      </w:r>
      <w:r w:rsidR="005572EF" w:rsidRPr="00AA43AB">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[36]</w:t>
      </w:r>
      <w:r w:rsidR="005572EF" w:rsidRPr="00AA43AB">
        <w:rPr>
          <w:rFonts w:ascii="Verdana" w:eastAsia="Verdana" w:hAnsi="Verdana" w:cs="Verdana"/>
        </w:rPr>
        <w:fldChar w:fldCharType="end"/>
      </w:r>
      <w:r w:rsidR="005572EF" w:rsidRPr="00AA43AB">
        <w:rPr>
          <w:rFonts w:ascii="Verdana" w:eastAsia="Verdana" w:hAnsi="Verdana" w:cs="Verdana"/>
        </w:rPr>
        <w:t xml:space="preserve"> and down sampling the sorted points to 80 equidistant points using cubic spline interpolation </w:t>
      </w:r>
      <w:r w:rsidR="005572EF" w:rsidRPr="00AA43AB">
        <w:rPr>
          <w:rFonts w:ascii="Verdana" w:eastAsia="Verdana" w:hAnsi="Verdana" w:cs="Verdana"/>
          <w:highlight w:val="yellow"/>
        </w:rPr>
        <w:t>from the interpolate module of SciPy</w:t>
      </w:r>
      <w:r w:rsidR="005572EF" w:rsidRPr="00AA43AB">
        <w:rPr>
          <w:rFonts w:ascii="Verdana" w:eastAsia="Verdana" w:hAnsi="Verdana" w:cs="Verdana"/>
        </w:rPr>
        <w:t xml:space="preserve"> </w:t>
      </w:r>
      <w:r w:rsidR="005572EF" w:rsidRPr="00AA43AB">
        <w:rPr>
          <w:rFonts w:ascii="Verdana" w:hAnsi="Verdana"/>
          <w:rPrChange w:id="70" w:author="Brisson, Nicholas" w:date="2025-06-14T15:00:00Z">
            <w:rPr/>
          </w:rPrChange>
        </w:rPr>
        <w:fldChar w:fldCharType="begin"/>
      </w:r>
      <w:r w:rsidR="005572EF" w:rsidRPr="00AA43AB">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[37]</w:t>
      </w:r>
      <w:r w:rsidR="005572EF" w:rsidRPr="00AA43AB">
        <w:rPr>
          <w:rFonts w:ascii="Verdana" w:eastAsia="Verdana" w:hAnsi="Verdana" w:cs="Verdana"/>
        </w:rPr>
        <w:fldChar w:fldCharType="end"/>
      </w:r>
      <w:r w:rsidR="005572EF" w:rsidRPr="00AA43AB">
        <w:rPr>
          <w:rFonts w:ascii="Verdana" w:eastAsia="Verdana" w:hAnsi="Verdana" w:cs="Verdana"/>
        </w:rPr>
        <w:t xml:space="preserve">. </w:t>
      </w:r>
      <w:bookmarkStart w:id="71" w:name="_Hlk199862276"/>
      <w:r w:rsidR="005572EF" w:rsidRPr="00AA43AB">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w:t>
      </w:r>
      <w:r w:rsidR="005572EF" w:rsidRPr="00AA43AB">
        <w:rPr>
          <w:rFonts w:ascii="Verdana" w:eastAsia="Verdana" w:hAnsi="Verdana" w:cs="Verdana"/>
        </w:rPr>
        <w:t xml:space="preserve"> </w:t>
      </w:r>
      <w:bookmarkEnd w:id="71"/>
      <w:r w:rsidR="005572EF" w:rsidRPr="00AA43AB">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AA43AB" w:rsidRDefault="005572EF">
      <w:pPr>
        <w:spacing w:line="360" w:lineRule="auto"/>
        <w:jc w:val="both"/>
        <w:rPr>
          <w:rFonts w:ascii="Verdana" w:eastAsia="Verdana" w:hAnsi="Verdana" w:cs="Verdana"/>
        </w:rPr>
      </w:pPr>
      <w:r w:rsidRPr="00AA43AB">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w:t>
      </w:r>
      <w:r w:rsidRPr="00AA43AB">
        <w:rPr>
          <w:rFonts w:ascii="Verdana" w:eastAsia="Verdana" w:hAnsi="Verdana" w:cs="Verdana"/>
        </w:rPr>
        <w:lastRenderedPageBreak/>
        <w:t xml:space="preserve">the sagittal plane. As illustrated in the final panel of </w:t>
      </w:r>
      <w:r w:rsidRPr="00AA43AB">
        <w:rPr>
          <w:rFonts w:ascii="Verdana" w:eastAsia="Verdana" w:hAnsi="Verdana" w:cs="Verdana"/>
          <w:b/>
          <w:bCs/>
        </w:rPr>
        <w:t>Figure 2</w:t>
      </w:r>
      <w:r w:rsidRPr="00AA43AB">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5F4D19FE" w:rsidR="00ED059A" w:rsidRPr="00D60BAA" w:rsidRDefault="005572EF" w:rsidP="00F82112">
      <w:pPr>
        <w:spacing w:line="360" w:lineRule="auto"/>
        <w:rPr>
          <w:rFonts w:ascii="Verdana" w:hAnsi="Verdana"/>
        </w:rPr>
      </w:pPr>
      <w:r w:rsidRPr="00AA43AB">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sidRPr="00AA43AB">
        <w:rPr>
          <w:rFonts w:ascii="Verdana" w:hAnsi="Verdana"/>
          <w:b/>
          <w:bCs/>
        </w:rPr>
        <w:t xml:space="preserve">Figure 3 </w:t>
      </w:r>
      <w:r w:rsidRPr="00AA43AB">
        <w:rPr>
          <w:rFonts w:ascii="Verdana" w:hAnsi="Verdana"/>
        </w:rPr>
        <w:t xml:space="preserve">demonstrates the bone tracking results at different points in the knee motion cycle, showing the segmented bone contours overlaid on the original CINE </w:t>
      </w:r>
      <w:r w:rsidR="00000000">
        <w:rPr>
          <w:rFonts w:ascii="Verdana" w:hAnsi="Verdana"/>
          <w:noProof/>
        </w:rPr>
        <w:pict w14:anchorId="63AF44A4">
          <v:rect id="_x0000_s1031" style="position:absolute;margin-left:471.35pt;margin-top:3.5pt;width:53pt;height:23.2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Pr="00AA43AB">
        <w:rPr>
          <w:rFonts w:ascii="Verdana" w:hAnsi="Verdana"/>
        </w:rPr>
        <w:t xml:space="preserve">frames. </w:t>
      </w:r>
      <w:r w:rsidRPr="00AA43AB">
        <w:rPr>
          <w:rFonts w:ascii="Verdana" w:hAnsi="Verdana"/>
          <w:highlight w:val="yellow"/>
        </w:rPr>
        <w:t>Videos demonstrating the complete CINE image sequence at</w:t>
      </w:r>
      <w:r w:rsidR="00D60BAA">
        <w:rPr>
          <w:rFonts w:ascii="Verdana" w:hAnsi="Verdana"/>
          <w:highlight w:val="yellow"/>
        </w:rPr>
        <w:t xml:space="preserve"> </w:t>
      </w:r>
      <w:r w:rsidRPr="00AA43AB">
        <w:rPr>
          <w:rFonts w:ascii="Verdana" w:hAnsi="Verdana"/>
          <w:highlight w:val="yellow"/>
        </w:rPr>
        <w:t>physiological speed and the semi-automated tracking results with centroid</w:t>
      </w:r>
      <w:r w:rsidR="00D60BAA">
        <w:rPr>
          <w:rFonts w:ascii="Verdana" w:hAnsi="Verdana"/>
          <w:highlight w:val="yellow"/>
        </w:rPr>
        <w:t xml:space="preserve"> </w:t>
      </w:r>
      <w:r w:rsidRPr="00AA43AB">
        <w:rPr>
          <w:rFonts w:ascii="Verdana" w:hAnsi="Verdana"/>
          <w:highlight w:val="yellow"/>
        </w:rPr>
        <w:t>positions are available in the Supplementary materials section.</w:t>
      </w:r>
      <w:r w:rsidRPr="00AA43AB">
        <w:rPr>
          <w:rFonts w:ascii="Verdana" w:hAnsi="Verdana"/>
        </w:rPr>
        <w:t xml:space="preserve"> </w:t>
      </w:r>
    </w:p>
    <w:p w14:paraId="16C47EE2" w14:textId="77777777" w:rsidR="00ED059A" w:rsidRPr="00AA43AB" w:rsidRDefault="00000000">
      <w:pPr>
        <w:spacing w:line="360" w:lineRule="auto"/>
        <w:jc w:val="both"/>
        <w:rPr>
          <w:rFonts w:ascii="Verdana" w:eastAsia="Verdana" w:hAnsi="Verdana" w:cs="Verdana"/>
        </w:rPr>
      </w:pPr>
      <w:r>
        <w:rPr>
          <w:rFonts w:ascii="Verdana" w:hAnsi="Verdana"/>
          <w:noProof/>
        </w:rPr>
        <w:pict w14:anchorId="55E9386B">
          <v:rect id="_x0000_s1046" style="position:absolute;left:0;text-align:left;margin-left:474.35pt;margin-top:19.1pt;width:49.3pt;height:23.2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005572EF" w:rsidRPr="00AA43AB">
        <w:rPr>
          <w:rFonts w:ascii="Verdana" w:eastAsia="Verdana" w:hAnsi="Verdana" w:cs="Verdana"/>
        </w:rPr>
        <w:t xml:space="preserve">The Nelder-Mead method </w:t>
      </w:r>
      <w:r w:rsidR="005572EF" w:rsidRPr="00AA43AB">
        <w:rPr>
          <w:rFonts w:ascii="Verdana" w:eastAsia="Verdana" w:hAnsi="Verdana" w:cs="Verdana"/>
          <w:highlight w:val="yellow"/>
        </w:rPr>
        <w:t>from the optimize module of SciPy</w:t>
      </w:r>
      <w:r w:rsidR="005572EF" w:rsidRPr="00AA43AB">
        <w:rPr>
          <w:rFonts w:ascii="Verdana" w:eastAsia="Verdana" w:hAnsi="Verdana" w:cs="Verdana"/>
        </w:rPr>
        <w:t xml:space="preserve"> was used to minimize the cost function and obtain the frame-to-frame transformation parameters </w:t>
      </w:r>
      <w:r w:rsidR="005572EF" w:rsidRPr="00AA43AB">
        <w:rPr>
          <w:rFonts w:ascii="Verdana" w:hAnsi="Verdana"/>
          <w:rPrChange w:id="72" w:author="Brisson, Nicholas" w:date="2025-06-14T15:00:00Z">
            <w:rPr/>
          </w:rPrChange>
        </w:rPr>
        <w:fldChar w:fldCharType="begin"/>
      </w:r>
      <w:r w:rsidR="005572EF" w:rsidRPr="00AA43AB">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AA43AB">
        <w:rPr>
          <w:rFonts w:ascii="Verdana" w:eastAsia="Verdana" w:hAnsi="Verdana" w:cs="Verdana"/>
        </w:rPr>
        <w:fldChar w:fldCharType="separate"/>
      </w:r>
      <w:r w:rsidR="005572EF" w:rsidRPr="00AA43AB">
        <w:rPr>
          <w:rFonts w:ascii="Verdana" w:hAnsi="Verdana"/>
        </w:rPr>
        <w:t>[38]</w:t>
      </w:r>
      <w:r w:rsidR="005572EF" w:rsidRPr="00AA43AB">
        <w:rPr>
          <w:rFonts w:ascii="Verdana" w:eastAsia="Verdana" w:hAnsi="Verdana" w:cs="Verdana"/>
        </w:rPr>
        <w:fldChar w:fldCharType="end"/>
      </w:r>
      <w:r w:rsidR="005572EF" w:rsidRPr="00AA43AB">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w:t>
      </w:r>
      <w:proofErr w:type="gramStart"/>
      <w:r w:rsidR="005572EF" w:rsidRPr="00AA43AB">
        <w:rPr>
          <w:rFonts w:ascii="Verdana" w:eastAsia="Verdana" w:hAnsi="Verdana" w:cs="Verdana"/>
        </w:rPr>
        <w:t>to</w:t>
      </w:r>
      <w:proofErr w:type="gramEnd"/>
      <w:r w:rsidR="005572EF" w:rsidRPr="00AA43AB">
        <w:rPr>
          <w:rFonts w:ascii="Verdana" w:eastAsia="Verdana" w:hAnsi="Verdana" w:cs="Verdana"/>
        </w:rPr>
        <w:t xml:space="preserve">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0CA05499" w:rsidR="00ED059A" w:rsidRPr="00AA43AB" w:rsidRDefault="00516DBF">
      <w:pPr>
        <w:spacing w:line="360" w:lineRule="auto"/>
        <w:jc w:val="both"/>
        <w:rPr>
          <w:rFonts w:ascii="Verdana" w:eastAsia="Verdana" w:hAnsi="Verdana" w:cs="Verdana"/>
        </w:rPr>
      </w:pPr>
      <w:r>
        <w:rPr>
          <w:rFonts w:ascii="Verdana" w:hAnsi="Verdana"/>
          <w:noProof/>
        </w:rPr>
        <w:pict w14:anchorId="2BD1C552">
          <v:rect id="_x0000_s1029" style="position:absolute;left:0;text-align:left;margin-left:463.2pt;margin-top:53.6pt;width:49.3pt;height:23.2pt;z-index:25165414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000000">
        <w:rPr>
          <w:rFonts w:ascii="Verdana" w:hAnsi="Verdana"/>
          <w:noProof/>
        </w:rPr>
        <w:pict w14:anchorId="6F264FD6">
          <v:rect id="_x0000_s1030" style="position:absolute;left:0;text-align:left;margin-left:463.2pt;margin-top:25.6pt;width:49.3pt;height:23.2pt;z-index:25165312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sidR="005572EF" w:rsidRPr="00AA43AB">
        <w:rPr>
          <w:rFonts w:ascii="Verdana" w:eastAsia="Verdana" w:hAnsi="Verdana" w:cs="Verdana"/>
          <w:highlight w:val="yellow"/>
        </w:rPr>
        <w:t xml:space="preserve">The semi-automated approach required manual intervention at two stages: optimization of edge detection parameters for the given image contrast and </w:t>
      </w:r>
      <w:r w:rsidR="005572EF" w:rsidRPr="00AA43AB">
        <w:rPr>
          <w:rFonts w:ascii="Verdana" w:eastAsia="Verdana" w:hAnsi="Verdana" w:cs="Verdana"/>
          <w:highlight w:val="yellow"/>
        </w:rPr>
        <w:lastRenderedPageBreak/>
        <w:t>resolution, and manual selection of labeled components representing the bone edges of interest in the reference frame</w:t>
      </w:r>
      <w:r w:rsidR="004A6B62">
        <w:rPr>
          <w:rFonts w:ascii="Verdana" w:eastAsia="Verdana" w:hAnsi="Verdana" w:cs="Verdana"/>
          <w:highlight w:val="yellow"/>
        </w:rPr>
        <w:t>, performed</w:t>
      </w:r>
      <w:r w:rsidR="005572EF" w:rsidRPr="00AA43AB">
        <w:rPr>
          <w:rFonts w:ascii="Verdana" w:eastAsia="Verdana" w:hAnsi="Verdana" w:cs="Verdana"/>
          <w:highlight w:val="yellow"/>
        </w:rPr>
        <w:t xml:space="preserve"> once per dataset</w:t>
      </w:r>
      <w:r w:rsidR="004A6B62">
        <w:rPr>
          <w:rFonts w:ascii="Verdana" w:eastAsia="Verdana" w:hAnsi="Verdana" w:cs="Verdana"/>
        </w:rPr>
        <w:t>.</w:t>
      </w:r>
    </w:p>
    <w:p w14:paraId="57F4B988" w14:textId="77777777" w:rsidR="00ED059A" w:rsidRPr="00AA43AB" w:rsidRDefault="005572EF">
      <w:pPr>
        <w:spacing w:line="360" w:lineRule="auto"/>
        <w:rPr>
          <w:rFonts w:ascii="Verdana" w:eastAsia="Verdana" w:hAnsi="Verdana" w:cs="Verdana"/>
          <w:u w:val="single"/>
        </w:rPr>
      </w:pPr>
      <w:r w:rsidRPr="00AA43AB">
        <w:rPr>
          <w:rFonts w:ascii="Verdana" w:eastAsia="Verdana" w:hAnsi="Verdana" w:cs="Verdana"/>
          <w:u w:val="single"/>
        </w:rPr>
        <w:t xml:space="preserve">2.3 Manual Segmentation and </w:t>
      </w:r>
      <w:proofErr w:type="spellStart"/>
      <w:r w:rsidRPr="00AA43AB">
        <w:rPr>
          <w:rFonts w:ascii="Verdana" w:eastAsia="Verdana" w:hAnsi="Verdana" w:cs="Verdana"/>
          <w:u w:val="single"/>
        </w:rPr>
        <w:t>Osteokinematic</w:t>
      </w:r>
      <w:proofErr w:type="spellEnd"/>
      <w:r w:rsidRPr="00AA43AB">
        <w:rPr>
          <w:rFonts w:ascii="Verdana" w:eastAsia="Verdana" w:hAnsi="Verdana" w:cs="Verdana"/>
          <w:u w:val="single"/>
        </w:rPr>
        <w:t xml:space="preserve"> Analysis</w:t>
      </w:r>
    </w:p>
    <w:p w14:paraId="627E794F" w14:textId="77777777" w:rsidR="00ED059A" w:rsidRPr="00AA43AB" w:rsidRDefault="00000000">
      <w:pPr>
        <w:spacing w:line="360" w:lineRule="auto"/>
        <w:jc w:val="both"/>
        <w:rPr>
          <w:rFonts w:ascii="Verdana" w:hAnsi="Verdana"/>
        </w:rPr>
      </w:pPr>
      <w:r>
        <w:rPr>
          <w:rFonts w:ascii="Verdana" w:hAnsi="Verdana"/>
          <w:noProof/>
        </w:rPr>
        <w:pict w14:anchorId="298BA8F1">
          <v:rect id="_x0000_s1045" style="position:absolute;left:0;text-align:left;margin-left:473.55pt;margin-top:169.3pt;width:49.3pt;height:23.2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005572EF" w:rsidRPr="00AA43AB">
        <w:rPr>
          <w:rFonts w:ascii="Verdana" w:hAnsi="Verdana"/>
        </w:rPr>
        <w:t xml:space="preserve">To validate the semi-automated tracking method, manual segmentation was performed for all frames and datasets using the Napari (v.4.16) image processing software </w:t>
      </w:r>
      <w:r w:rsidR="005572EF" w:rsidRPr="00AA43AB">
        <w:rPr>
          <w:rFonts w:ascii="Verdana" w:hAnsi="Verdana"/>
          <w:rPrChange w:id="73" w:author="Brisson, Nicholas" w:date="2025-06-14T15:00:00Z">
            <w:rPr/>
          </w:rPrChange>
        </w:rPr>
        <w:fldChar w:fldCharType="begin"/>
      </w:r>
      <w:r w:rsidR="005572EF" w:rsidRPr="00AA43AB">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005572EF" w:rsidRPr="00AA43AB">
        <w:rPr>
          <w:rFonts w:ascii="Verdana" w:hAnsi="Verdana"/>
        </w:rPr>
        <w:fldChar w:fldCharType="separate"/>
      </w:r>
      <w:r w:rsidR="005572EF" w:rsidRPr="00AA43AB">
        <w:rPr>
          <w:rFonts w:ascii="Verdana" w:hAnsi="Verdana"/>
        </w:rPr>
        <w:t>[39]</w:t>
      </w:r>
      <w:r w:rsidR="005572EF" w:rsidRPr="00AA43AB">
        <w:rPr>
          <w:rFonts w:ascii="Verdana" w:hAnsi="Verdana"/>
        </w:rPr>
        <w:fldChar w:fldCharType="end"/>
      </w:r>
      <w:r w:rsidR="005572EF" w:rsidRPr="00AA43AB">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 </w:t>
      </w:r>
      <w:r w:rsidR="005572EF" w:rsidRPr="00AA43AB">
        <w:rPr>
          <w:rFonts w:ascii="Verdana" w:hAnsi="Verdana"/>
          <w:highlight w:val="yellow"/>
        </w:rPr>
        <w:t xml:space="preserve">For manual segmentation, timing was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2900C2E9" w14:textId="321B451B" w:rsidR="00ED059A" w:rsidDel="00662B51" w:rsidRDefault="005572EF" w:rsidP="00662B51">
      <w:pPr>
        <w:spacing w:line="360" w:lineRule="auto"/>
        <w:jc w:val="both"/>
        <w:rPr>
          <w:del w:id="74" w:author="Brisson, Nicholas" w:date="2025-06-14T15:07:00Z"/>
          <w:rFonts w:ascii="Verdana" w:hAnsi="Verdana"/>
        </w:rPr>
      </w:pPr>
      <w:r w:rsidRPr="00AA43AB">
        <w:rPr>
          <w:rFonts w:ascii="Verdana" w:hAnsi="Verdana"/>
        </w:rPr>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w:t>
      </w:r>
      <w:commentRangeStart w:id="75"/>
      <w:r w:rsidRPr="00AA43AB">
        <w:rPr>
          <w:rFonts w:ascii="Verdana" w:hAnsi="Verdana"/>
        </w:rPr>
        <w:t>to local variations in segmentation.</w:t>
      </w:r>
      <w:ins w:id="76" w:author="Brisson, Nicholas" w:date="2025-06-14T15:07:00Z">
        <w:r w:rsidR="00662B51">
          <w:rPr>
            <w:rFonts w:ascii="Verdana" w:hAnsi="Verdana"/>
          </w:rPr>
          <w:t xml:space="preserve"> </w:t>
        </w:r>
      </w:ins>
      <w:del w:id="77" w:author="Brisson, Nicholas" w:date="2025-06-14T15:07:00Z">
        <w:r w:rsidRPr="00AA43AB" w:rsidDel="00662B51">
          <w:rPr>
            <w:rFonts w:ascii="Verdana" w:hAnsi="Verdana"/>
          </w:rPr>
          <w:delText xml:space="preserve"> </w:delText>
        </w:r>
      </w:del>
    </w:p>
    <w:p w14:paraId="5B36F659" w14:textId="77777777" w:rsidR="00662B51" w:rsidRPr="00AA43AB" w:rsidRDefault="00662B51">
      <w:pPr>
        <w:spacing w:line="360" w:lineRule="auto"/>
        <w:jc w:val="both"/>
        <w:rPr>
          <w:ins w:id="78" w:author="Brisson, Nicholas" w:date="2025-06-14T15:07:00Z"/>
          <w:rFonts w:ascii="Verdana" w:hAnsi="Verdana"/>
        </w:rPr>
      </w:pPr>
    </w:p>
    <w:p w14:paraId="1D423E1D" w14:textId="1EA1DB3F" w:rsidR="00ED059A" w:rsidRPr="00AA43AB" w:rsidDel="00662B51" w:rsidRDefault="00000000">
      <w:pPr>
        <w:rPr>
          <w:del w:id="79" w:author="Brisson, Nicholas" w:date="2025-06-14T15:07:00Z"/>
          <w:rFonts w:ascii="Verdana" w:hAnsi="Verdana"/>
          <w:rPrChange w:id="80" w:author="Brisson, Nicholas" w:date="2025-06-14T15:00:00Z">
            <w:rPr>
              <w:del w:id="81" w:author="Brisson, Nicholas" w:date="2025-06-14T15:07:00Z"/>
            </w:rPr>
          </w:rPrChange>
        </w:rPr>
      </w:pPr>
      <w:r>
        <w:rPr>
          <w:rFonts w:ascii="Verdana" w:hAnsi="Verdana"/>
          <w:noProof/>
        </w:rPr>
        <w:pict w14:anchorId="6DDCEA55">
          <v:rect id="_x0000_s1028" style="position:absolute;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AA43AB">
        <w:rPr>
          <w:rFonts w:ascii="Verdana" w:hAnsi="Verdana"/>
        </w:rPr>
        <w:t>To enable comparison across datasets with different knee ranges of motion, the knee</w:t>
      </w:r>
      <w:ins w:id="82" w:author="Brisson, Nicholas" w:date="2025-06-14T15:07:00Z">
        <w:r w:rsidR="00662B51">
          <w:rPr>
            <w:rFonts w:ascii="Verdana" w:hAnsi="Verdana"/>
          </w:rPr>
          <w:t xml:space="preserve"> </w:t>
        </w:r>
      </w:ins>
    </w:p>
    <w:p w14:paraId="11558D5E" w14:textId="7729BBEC" w:rsidR="00ED059A" w:rsidDel="00662B51" w:rsidRDefault="005572EF" w:rsidP="00662B51">
      <w:pPr>
        <w:spacing w:line="360" w:lineRule="auto"/>
        <w:jc w:val="both"/>
        <w:rPr>
          <w:del w:id="83" w:author="Brisson, Nicholas" w:date="2025-06-14T15:07:00Z"/>
          <w:rFonts w:ascii="Verdana" w:hAnsi="Verdana"/>
        </w:rPr>
      </w:pPr>
      <w:del w:id="84" w:author="Brisson, Nicholas" w:date="2025-06-14T15:07:00Z">
        <w:r w:rsidRPr="00AA43AB" w:rsidDel="00662B51">
          <w:rPr>
            <w:rFonts w:ascii="Verdana" w:hAnsi="Verdana"/>
          </w:rPr>
          <w:delText xml:space="preserve"> </w:delText>
        </w:r>
      </w:del>
      <w:r w:rsidRPr="00AA43AB">
        <w:rPr>
          <w:rFonts w:ascii="Verdana" w:hAnsi="Verdana"/>
        </w:rPr>
        <w:t xml:space="preserve">flexion angles </w:t>
      </w:r>
      <w:commentRangeEnd w:id="75"/>
      <w:r w:rsidR="00AA43AB">
        <w:rPr>
          <w:rStyle w:val="CommentReference"/>
        </w:rPr>
        <w:commentReference w:id="75"/>
      </w:r>
      <w:r w:rsidRPr="00AA43AB">
        <w:rPr>
          <w:rFonts w:ascii="Verdana" w:hAnsi="Verdana"/>
        </w:rPr>
        <w:t xml:space="preserve">measured by the optical sensor were normalized to a ‘flexion cycle </w:t>
      </w:r>
      <w:proofErr w:type="gramStart"/>
      <w:r w:rsidRPr="00AA43AB">
        <w:rPr>
          <w:rFonts w:ascii="Verdana" w:hAnsi="Verdana"/>
        </w:rPr>
        <w:t>percentage’</w:t>
      </w:r>
      <w:proofErr w:type="gramEnd"/>
      <w:r w:rsidRPr="00AA43AB">
        <w:rPr>
          <w:rFonts w:ascii="Verdana" w:hAnsi="Verdana"/>
        </w:rPr>
        <w:t xml:space="preserve"> scale. The knee motion cycle was separated into two phases: extension (flexed to extended position) and flexion (extended to flexed position). For each phase, the motion was normalized from 0% to 100% to enable comparison across participants despite variations in their </w:t>
      </w:r>
      <w:proofErr w:type="gramStart"/>
      <w:r w:rsidRPr="00AA43AB">
        <w:rPr>
          <w:rFonts w:ascii="Verdana" w:hAnsi="Verdana"/>
        </w:rPr>
        <w:t xml:space="preserve">achieved range of </w:t>
      </w:r>
      <w:r w:rsidRPr="00AA43AB">
        <w:rPr>
          <w:rFonts w:ascii="Verdana" w:hAnsi="Verdana"/>
        </w:rPr>
        <w:lastRenderedPageBreak/>
        <w:t>motion</w:t>
      </w:r>
      <w:proofErr w:type="gramEnd"/>
      <w:r w:rsidRPr="00AA43AB">
        <w:rPr>
          <w:rFonts w:ascii="Verdana" w:hAnsi="Verdana"/>
        </w:rPr>
        <w:t xml:space="preserve">. </w:t>
      </w:r>
      <w:r w:rsidRPr="00AA43AB">
        <w:rPr>
          <w:rFonts w:ascii="Verdana" w:hAnsi="Verdana"/>
          <w:highlight w:val="yellow"/>
        </w:rPr>
        <w:t>Due to inter-</w:t>
      </w:r>
      <w:r w:rsidR="00023CF5" w:rsidRPr="00AA43AB">
        <w:rPr>
          <w:rFonts w:ascii="Verdana" w:hAnsi="Verdana"/>
          <w:highlight w:val="yellow"/>
        </w:rPr>
        <w:t xml:space="preserve">participant </w:t>
      </w:r>
      <w:r w:rsidRPr="00AA43AB">
        <w:rPr>
          <w:rFonts w:ascii="Verdana" w:hAnsi="Verdana"/>
          <w:highlight w:val="yellow"/>
        </w:rPr>
        <w:t>variations in frame counts resulting from these motion variations, the normalized percentage data were binned into 10% intervals (0-10%, 10-20%, etc.), with displacement values averaged within each bin across all datasets.</w:t>
      </w:r>
      <w:ins w:id="85" w:author="Brisson, Nicholas" w:date="2025-06-14T15:07:00Z">
        <w:r w:rsidR="00662B51">
          <w:rPr>
            <w:rFonts w:ascii="Verdana" w:hAnsi="Verdana"/>
          </w:rPr>
          <w:t xml:space="preserve"> </w:t>
        </w:r>
      </w:ins>
      <w:del w:id="86" w:author="Brisson, Nicholas" w:date="2025-06-14T15:07:00Z">
        <w:r w:rsidRPr="00AA43AB" w:rsidDel="00662B51">
          <w:rPr>
            <w:rFonts w:ascii="Verdana" w:hAnsi="Verdana"/>
            <w:highlight w:val="yellow"/>
          </w:rPr>
          <w:delText xml:space="preserve"> </w:delText>
        </w:r>
      </w:del>
    </w:p>
    <w:p w14:paraId="569A21D4" w14:textId="77777777" w:rsidR="00662B51" w:rsidRPr="00AA43AB" w:rsidRDefault="00662B51">
      <w:pPr>
        <w:spacing w:line="360" w:lineRule="auto"/>
        <w:jc w:val="both"/>
        <w:rPr>
          <w:ins w:id="87" w:author="Brisson, Nicholas" w:date="2025-06-14T15:07:00Z"/>
          <w:rFonts w:ascii="Verdana" w:hAnsi="Verdana"/>
        </w:rPr>
      </w:pPr>
    </w:p>
    <w:p w14:paraId="1A1D16C8" w14:textId="3C82FDD7" w:rsidR="00ED059A" w:rsidRPr="00AA43AB" w:rsidDel="00662B51" w:rsidRDefault="005572EF">
      <w:pPr>
        <w:rPr>
          <w:del w:id="88" w:author="Brisson, Nicholas" w:date="2025-06-14T15:07:00Z"/>
          <w:rFonts w:ascii="Verdana" w:hAnsi="Verdana"/>
          <w:rPrChange w:id="89" w:author="Brisson, Nicholas" w:date="2025-06-14T15:00:00Z">
            <w:rPr>
              <w:del w:id="90" w:author="Brisson, Nicholas" w:date="2025-06-14T15:07:00Z"/>
            </w:rPr>
          </w:rPrChange>
        </w:rPr>
      </w:pPr>
      <w:r w:rsidRPr="00AA43AB">
        <w:rPr>
          <w:rFonts w:ascii="Verdana" w:hAnsi="Verdana"/>
        </w:rPr>
        <w:t xml:space="preserve">The tracking accuracy of the algorithm was evaluated using the cost function </w:t>
      </w:r>
      <w:commentRangeStart w:id="91"/>
      <w:r w:rsidRPr="00AA43AB">
        <w:rPr>
          <w:rFonts w:ascii="Verdana" w:hAnsi="Verdana"/>
        </w:rPr>
        <w:t>described</w:t>
      </w:r>
      <w:ins w:id="92" w:author="Brisson, Nicholas" w:date="2025-06-14T15:07:00Z">
        <w:r w:rsidR="00662B51">
          <w:rPr>
            <w:rFonts w:ascii="Verdana" w:hAnsi="Verdana"/>
          </w:rPr>
          <w:t xml:space="preserve"> </w:t>
        </w:r>
      </w:ins>
      <w:del w:id="93" w:author="Brisson, Nicholas" w:date="2025-06-14T15:07:00Z">
        <w:r w:rsidRPr="00AA43AB" w:rsidDel="00662B51">
          <w:rPr>
            <w:rFonts w:ascii="Verdana" w:hAnsi="Verdana"/>
          </w:rPr>
          <w:delText xml:space="preserve"> </w:delText>
        </w:r>
      </w:del>
    </w:p>
    <w:p w14:paraId="68FFC302" w14:textId="77777777" w:rsidR="00ED059A" w:rsidRPr="00AA43AB" w:rsidRDefault="005572EF">
      <w:pPr>
        <w:spacing w:line="360" w:lineRule="auto"/>
        <w:jc w:val="both"/>
        <w:rPr>
          <w:rFonts w:ascii="Verdana" w:hAnsi="Verdana"/>
        </w:rPr>
      </w:pPr>
      <w:r w:rsidRPr="00AA43AB">
        <w:rPr>
          <w:rFonts w:ascii="Verdana" w:hAnsi="Verdana"/>
        </w:rPr>
        <w:t xml:space="preserve">in section </w:t>
      </w:r>
      <w:commentRangeEnd w:id="91"/>
      <w:r w:rsidR="00A50EC5">
        <w:rPr>
          <w:rStyle w:val="CommentReference"/>
        </w:rPr>
        <w:commentReference w:id="91"/>
      </w:r>
      <w:r w:rsidRPr="00AA43AB">
        <w:rPr>
          <w:rFonts w:ascii="Verdana" w:hAnsi="Verdana"/>
        </w:rPr>
        <w:t>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36E90117" w14:textId="77777777" w:rsidR="00ED059A" w:rsidRPr="00AA43AB" w:rsidRDefault="005572EF">
      <w:pPr>
        <w:spacing w:line="360" w:lineRule="auto"/>
        <w:jc w:val="both"/>
        <w:rPr>
          <w:rFonts w:ascii="Verdana" w:hAnsi="Verdana"/>
          <w:u w:val="single"/>
        </w:rPr>
      </w:pPr>
      <w:r w:rsidRPr="00AA43AB">
        <w:rPr>
          <w:rFonts w:ascii="Verdana" w:hAnsi="Verdana"/>
          <w:u w:val="single"/>
        </w:rPr>
        <w:t>3. Results</w:t>
      </w:r>
    </w:p>
    <w:p w14:paraId="23DB8F45" w14:textId="77777777" w:rsidR="00ED059A" w:rsidRPr="00AA43AB" w:rsidRDefault="005572EF">
      <w:pPr>
        <w:spacing w:line="360" w:lineRule="auto"/>
        <w:jc w:val="both"/>
        <w:rPr>
          <w:rFonts w:ascii="Verdana" w:hAnsi="Verdana"/>
        </w:rPr>
      </w:pPr>
      <w:r w:rsidRPr="00AA43AB">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39142195" w14:textId="77777777" w:rsidR="00ED059A" w:rsidRPr="00AA43AB" w:rsidRDefault="005572EF">
      <w:pPr>
        <w:spacing w:line="360" w:lineRule="auto"/>
        <w:jc w:val="both"/>
        <w:rPr>
          <w:rFonts w:ascii="Verdana" w:hAnsi="Verdana"/>
        </w:rPr>
      </w:pPr>
      <w:r w:rsidRPr="00AA43AB">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AA43AB" w:rsidRDefault="005572EF">
      <w:pPr>
        <w:spacing w:line="360" w:lineRule="auto"/>
        <w:jc w:val="both"/>
        <w:rPr>
          <w:rFonts w:ascii="Verdana" w:hAnsi="Verdana"/>
        </w:rPr>
      </w:pPr>
      <w:r w:rsidRPr="00AA43AB">
        <w:rPr>
          <w:rFonts w:ascii="Verdana" w:hAnsi="Verdana"/>
          <w:b/>
          <w:bCs/>
        </w:rPr>
        <w:t>Figure 4</w:t>
      </w:r>
      <w:r w:rsidRPr="00AA43AB">
        <w:rPr>
          <w:rFonts w:ascii="Verdana" w:hAnsi="Verdana"/>
        </w:rPr>
        <w:t xml:space="preserve"> presents the results of the quantitative </w:t>
      </w:r>
      <w:proofErr w:type="spellStart"/>
      <w:r w:rsidRPr="00AA43AB">
        <w:rPr>
          <w:rFonts w:ascii="Verdana" w:hAnsi="Verdana"/>
        </w:rPr>
        <w:t>osteokinematic</w:t>
      </w:r>
      <w:proofErr w:type="spellEnd"/>
      <w:r w:rsidRPr="00AA43AB">
        <w:rPr>
          <w:rFonts w:ascii="Verdana" w:hAnsi="Verdana"/>
        </w:rPr>
        <w:t xml:space="preserve">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w:t>
      </w:r>
      <w:r w:rsidRPr="00AA43AB">
        <w:rPr>
          <w:rFonts w:ascii="Verdana" w:hAnsi="Verdana"/>
        </w:rPr>
        <w:lastRenderedPageBreak/>
        <w:t>displacement, the semi-automated method showed lower variability (SDs of 0.7–1.2 mm) compared to the manual method (SDs of 0.9–1.7 mm).</w:t>
      </w:r>
    </w:p>
    <w:p w14:paraId="7CB8336B" w14:textId="77777777" w:rsidR="00ED059A" w:rsidRPr="00AA43AB" w:rsidRDefault="005572EF">
      <w:pPr>
        <w:spacing w:line="360" w:lineRule="auto"/>
        <w:jc w:val="both"/>
        <w:rPr>
          <w:rFonts w:ascii="Verdana" w:hAnsi="Verdana"/>
          <w:u w:val="single"/>
        </w:rPr>
      </w:pPr>
      <w:r w:rsidRPr="00AA43AB">
        <w:rPr>
          <w:rFonts w:ascii="Verdana" w:hAnsi="Verdana"/>
          <w:u w:val="single"/>
        </w:rPr>
        <w:t xml:space="preserve">4. Discussion </w:t>
      </w:r>
    </w:p>
    <w:p w14:paraId="419978D9" w14:textId="77777777" w:rsidR="00ED059A" w:rsidRPr="00AA43AB" w:rsidRDefault="005572EF">
      <w:pPr>
        <w:spacing w:line="360" w:lineRule="auto"/>
        <w:jc w:val="both"/>
        <w:rPr>
          <w:rFonts w:ascii="Verdana" w:hAnsi="Verdana"/>
        </w:rPr>
      </w:pPr>
      <w:r w:rsidRPr="00AA43AB">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77777777" w:rsidR="00ED059A" w:rsidRPr="00AA43AB" w:rsidRDefault="005572EF">
      <w:pPr>
        <w:spacing w:line="360" w:lineRule="auto"/>
        <w:jc w:val="both"/>
        <w:rPr>
          <w:rFonts w:ascii="Verdana" w:hAnsi="Verdana"/>
        </w:rPr>
      </w:pPr>
      <w:r w:rsidRPr="00AA43AB">
        <w:rPr>
          <w:rFonts w:ascii="Verdana" w:hAnsi="Verdana"/>
        </w:rPr>
        <w:t xml:space="preserve">The semi-automated method successfully quantified 2D knee motion patterns in the sagittal plane across all participants. The </w:t>
      </w:r>
      <w:proofErr w:type="spellStart"/>
      <w:r w:rsidRPr="00AA43AB">
        <w:rPr>
          <w:rFonts w:ascii="Verdana" w:hAnsi="Verdana"/>
        </w:rPr>
        <w:t>osteokinematic</w:t>
      </w:r>
      <w:proofErr w:type="spellEnd"/>
      <w:r w:rsidRPr="00AA43AB">
        <w:rPr>
          <w:rFonts w:ascii="Verdana" w:hAnsi="Verdana"/>
        </w:rPr>
        <w:t xml:space="preserve"> measurements revealed consistent trends: a systematic, linear change in horizontal bone displacement (8–28 mm) through the knee extension-flexion cycle, and a relatively stable vertical bone displacement (57 ± 2 mm). The reconstruction of CINE frames at 2° </w:t>
      </w:r>
      <w:r w:rsidRPr="00AA43AB">
        <w:rPr>
          <w:rFonts w:ascii="Verdana" w:eastAsia="Verdana" w:hAnsi="Verdana" w:cs="Verdana"/>
        </w:rPr>
        <w:t xml:space="preserve">windows </w:t>
      </w:r>
      <w:r w:rsidRPr="00AA43AB">
        <w:rPr>
          <w:rFonts w:ascii="Verdana" w:hAnsi="Verdana"/>
        </w:rPr>
        <w:t xml:space="preserve">of knee rotation was selected as it provided sufficient temporal sampling density for </w:t>
      </w:r>
      <w:proofErr w:type="spellStart"/>
      <w:r w:rsidRPr="00AA43AB">
        <w:rPr>
          <w:rFonts w:ascii="Verdana" w:hAnsi="Verdana"/>
        </w:rPr>
        <w:t>osteokinematic</w:t>
      </w:r>
      <w:proofErr w:type="spellEnd"/>
      <w:r w:rsidRPr="00AA43AB">
        <w:rPr>
          <w:rFonts w:ascii="Verdana" w:hAnsi="Verdana"/>
        </w:rPr>
        <w:t xml:space="preserve">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w:t>
      </w:r>
      <w:proofErr w:type="gramStart"/>
      <w:r w:rsidRPr="00AA43AB">
        <w:rPr>
          <w:rFonts w:ascii="Verdana" w:hAnsi="Verdana"/>
        </w:rPr>
        <w:t xml:space="preserve">the </w:t>
      </w:r>
      <w:proofErr w:type="spellStart"/>
      <w:r w:rsidRPr="00AA43AB">
        <w:rPr>
          <w:rFonts w:ascii="Verdana" w:hAnsi="Verdana"/>
        </w:rPr>
        <w:t>osteokinematic</w:t>
      </w:r>
      <w:proofErr w:type="spellEnd"/>
      <w:proofErr w:type="gramEnd"/>
      <w:r w:rsidRPr="00AA43AB">
        <w:rPr>
          <w:rFonts w:ascii="Verdana" w:hAnsi="Verdana"/>
        </w:rPr>
        <w:t xml:space="preserve"> analysis between participants demonstrates the method’s ability to capture reproducible motion patterns, though establishing normative ranges would require larger population studies.</w:t>
      </w:r>
    </w:p>
    <w:p w14:paraId="0AB0588F" w14:textId="77777777" w:rsidR="00ED059A" w:rsidRPr="00AA43AB" w:rsidRDefault="005572EF">
      <w:pPr>
        <w:spacing w:line="360" w:lineRule="auto"/>
        <w:jc w:val="both"/>
        <w:rPr>
          <w:rFonts w:ascii="Verdana" w:hAnsi="Verdana"/>
        </w:rPr>
      </w:pPr>
      <w:r w:rsidRPr="00AA43AB">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rsidRPr="00AA43AB">
        <w:rPr>
          <w:rFonts w:ascii="Verdana" w:hAnsi="Verdana"/>
          <w:rPrChange w:id="94" w:author="Brisson, Nicholas" w:date="2025-06-14T15:00:00Z">
            <w:rPr/>
          </w:rPrChange>
        </w:rPr>
        <w:fldChar w:fldCharType="begin"/>
      </w:r>
      <w:r w:rsidRPr="00AA43AB">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Pr="00AA43AB">
        <w:rPr>
          <w:rFonts w:ascii="Verdana" w:hAnsi="Verdana"/>
        </w:rPr>
        <w:fldChar w:fldCharType="separate"/>
      </w:r>
      <w:r w:rsidRPr="00AA43AB">
        <w:rPr>
          <w:rFonts w:ascii="Verdana" w:hAnsi="Verdana"/>
        </w:rPr>
        <w:t>[40]</w:t>
      </w:r>
      <w:r w:rsidRPr="00AA43AB">
        <w:rPr>
          <w:rFonts w:ascii="Verdana" w:hAnsi="Verdana"/>
        </w:rPr>
        <w:fldChar w:fldCharType="end"/>
      </w:r>
      <w:r w:rsidRPr="00AA43AB">
        <w:rPr>
          <w:rFonts w:ascii="Verdana" w:hAnsi="Verdana"/>
        </w:rPr>
        <w:t xml:space="preserve">, potentially resulting in altered tibiofemoral </w:t>
      </w:r>
      <w:r w:rsidRPr="00AA43AB">
        <w:rPr>
          <w:rFonts w:ascii="Verdana" w:hAnsi="Verdana"/>
        </w:rPr>
        <w:lastRenderedPageBreak/>
        <w:t xml:space="preserve">movement patterns during functional activities, as shown in individuals with anterior cruciate ligament deficiency </w:t>
      </w:r>
      <w:r w:rsidRPr="00AA43AB">
        <w:rPr>
          <w:rFonts w:ascii="Verdana" w:hAnsi="Verdana"/>
          <w:rPrChange w:id="95" w:author="Brisson, Nicholas" w:date="2025-06-14T15:00:00Z">
            <w:rPr/>
          </w:rPrChange>
        </w:rPr>
        <w:fldChar w:fldCharType="begin"/>
      </w:r>
      <w:r w:rsidRPr="00AA43AB">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Pr="00AA43AB">
        <w:rPr>
          <w:rFonts w:ascii="Verdana" w:hAnsi="Verdana"/>
        </w:rPr>
        <w:fldChar w:fldCharType="separate"/>
      </w:r>
      <w:r w:rsidRPr="00AA43AB">
        <w:rPr>
          <w:rFonts w:ascii="Verdana" w:hAnsi="Verdana"/>
        </w:rPr>
        <w:t>[41]</w:t>
      </w:r>
      <w:r w:rsidRPr="00AA43AB">
        <w:rPr>
          <w:rFonts w:ascii="Verdana" w:hAnsi="Verdana"/>
        </w:rPr>
        <w:fldChar w:fldCharType="end"/>
      </w:r>
      <w:r w:rsidRPr="00AA43AB">
        <w:rPr>
          <w:rFonts w:ascii="Verdana" w:hAnsi="Verdana"/>
        </w:rPr>
        <w:t xml:space="preserve">. The precision and efficiency of the presented method make it a promising tool for comparative analyses between normal and pathological knee </w:t>
      </w:r>
      <w:proofErr w:type="spellStart"/>
      <w:r w:rsidRPr="00AA43AB">
        <w:rPr>
          <w:rFonts w:ascii="Verdana" w:hAnsi="Verdana"/>
        </w:rPr>
        <w:t>osteokinematics</w:t>
      </w:r>
      <w:proofErr w:type="spellEnd"/>
      <w:r w:rsidRPr="00AA43AB">
        <w:rPr>
          <w:rFonts w:ascii="Verdana" w:hAnsi="Verdana"/>
        </w:rPr>
        <w:t>, though further validation is required for meaningful clinical interpretation in specific patient cohorts.</w:t>
      </w:r>
    </w:p>
    <w:p w14:paraId="2A422F02" w14:textId="77777777" w:rsidR="00ED059A" w:rsidRPr="00AA43AB" w:rsidRDefault="005572EF">
      <w:pPr>
        <w:spacing w:line="360" w:lineRule="auto"/>
        <w:jc w:val="both"/>
        <w:rPr>
          <w:rFonts w:ascii="Verdana" w:hAnsi="Verdana"/>
        </w:rPr>
      </w:pPr>
      <w:r w:rsidRPr="00AA43AB">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790A1CF7" w14:textId="2CC8E5B0" w:rsidR="00ED059A" w:rsidRPr="00AA43AB" w:rsidRDefault="00000000">
      <w:pPr>
        <w:spacing w:line="360" w:lineRule="auto"/>
        <w:jc w:val="both"/>
        <w:rPr>
          <w:rFonts w:ascii="Verdana" w:hAnsi="Verdana"/>
          <w:rPrChange w:id="96" w:author="Brisson, Nicholas" w:date="2025-06-14T15:00:00Z">
            <w:rPr/>
          </w:rPrChange>
        </w:rPr>
      </w:pPr>
      <w:r>
        <w:rPr>
          <w:rFonts w:ascii="Verdana" w:hAnsi="Verdana"/>
          <w:noProof/>
        </w:rPr>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AA43AB">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r w:rsidR="005572EF" w:rsidRPr="00AA43AB">
        <w:rPr>
          <w:rFonts w:ascii="Verdana" w:hAnsi="Verdana"/>
          <w:highlight w:val="yellow"/>
        </w:rPr>
        <w:t xml:space="preserve">cost function values that indicate compromised tracking accuracy. Future work could address this limitation by extending the method to 3D acquisitions. </w:t>
      </w:r>
    </w:p>
    <w:p w14:paraId="14061D21" w14:textId="77777777" w:rsidR="00ED059A" w:rsidRPr="00AA43AB" w:rsidRDefault="00000000">
      <w:pPr>
        <w:spacing w:line="360" w:lineRule="auto"/>
        <w:jc w:val="both"/>
        <w:rPr>
          <w:rFonts w:ascii="Verdana" w:hAnsi="Verdana"/>
          <w:highlight w:val="yellow"/>
        </w:rPr>
      </w:pPr>
      <w:r>
        <w:rPr>
          <w:rFonts w:ascii="Verdana" w:hAnsi="Verdana"/>
          <w:noProof/>
        </w:rPr>
        <w:pict w14:anchorId="33AF2F73">
          <v:rect id="_x0000_s1044" style="position:absolute;left:0;text-align:left;margin-left:463.85pt;margin-top:3.65pt;width:49.3pt;height:2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5572EF" w:rsidRPr="00AA43AB">
        <w:rPr>
          <w:rFonts w:ascii="Verdana" w:hAnsi="Verdana"/>
          <w:highlight w:val="yellow"/>
          <w:rPrChange w:id="97" w:author="Brisson, Nicholas" w:date="2025-06-14T15:00:00Z">
            <w:rPr>
              <w:highlight w:val="yellow"/>
            </w:rPr>
          </w:rPrChange>
        </w:rPr>
        <w:t>One</w:t>
      </w:r>
      <w:r w:rsidR="005572EF" w:rsidRPr="00AA43AB">
        <w:rPr>
          <w:rFonts w:ascii="Verdana" w:hAnsi="Verdana"/>
          <w:highlight w:val="yellow"/>
        </w:rPr>
        <w:t xml:space="preserve"> limitation of the acquired data is the restricted range of motion inherent to closed-bore MRI systems. Our participants achieved knee flexion between 30-46 degrees, which limits assessment of deep flexion patterns. Open-bore MRI systems could provide substantially larger range of motion for more comprehensive kinematic analysis </w:t>
      </w:r>
      <w:r w:rsidR="005572EF" w:rsidRPr="00AA43AB">
        <w:rPr>
          <w:rFonts w:ascii="Verdana" w:hAnsi="Verdana"/>
          <w:highlight w:val="yellow"/>
        </w:rPr>
        <w:fldChar w:fldCharType="begin"/>
      </w:r>
      <w:r w:rsidR="005572EF" w:rsidRPr="00AA43AB">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in a 1.5T scanner and in a 0.5T open</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bore scanner and to assess the dependence of measurement accuracy on movement speed.\n            \n            \n              Materials and Methods\n              We developed an MRI</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compatible motion phantom to evaluate the accuracy of tracking bone positions with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for varying movement speeds. The measurement error was determined by comparing phantom positions estimated from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AA43AB">
        <w:rPr>
          <w:rFonts w:ascii="Verdana" w:hAnsi="Verdana" w:cs="Verdana"/>
          <w:highlight w:val="yellow"/>
        </w:rPr>
        <w:instrText>–</w:instrText>
      </w:r>
      <w:r w:rsidR="005572EF" w:rsidRPr="00AA43AB">
        <w:rPr>
          <w:rFonts w:ascii="Verdana" w:hAnsi="Verdana"/>
          <w:highlight w:val="yellow"/>
        </w:rPr>
        <w:instrText xml:space="preserve">166. </w:instrText>
      </w:r>
      <w:r w:rsidR="005572EF" w:rsidRPr="00AA43AB">
        <w:rPr>
          <w:rFonts w:ascii="Verdana" w:hAnsi="Verdana" w:cs="Verdana"/>
          <w:highlight w:val="yellow"/>
        </w:rPr>
        <w:instrText>©</w:instrText>
      </w:r>
      <w:r w:rsidR="005572EF" w:rsidRPr="00AA43AB">
        <w:rPr>
          <w:rFonts w:ascii="Verdana" w:hAnsi="Verdana"/>
          <w:highlight w:val="yellow"/>
        </w:rPr>
        <w:instrText xml:space="preserve"> 2008 Wiley</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time MRI to measure joint kinematics in 1.5T and open</w:instrText>
      </w:r>
      <w:r w:rsidR="005572EF" w:rsidRPr="00AA43AB">
        <w:rPr>
          <w:rFonts w:ascii="Cambria Math" w:hAnsi="Cambria Math" w:cs="Cambria Math"/>
          <w:highlight w:val="yellow"/>
        </w:rPr>
        <w:instrText>‐</w:instrText>
      </w:r>
      <w:r w:rsidR="005572EF" w:rsidRPr="00AA43AB">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AA43AB">
        <w:rPr>
          <w:rFonts w:ascii="Verdana" w:hAnsi="Verdana"/>
          <w:highlight w:val="yellow"/>
        </w:rPr>
        <w:fldChar w:fldCharType="separate"/>
      </w:r>
      <w:r w:rsidR="005572EF" w:rsidRPr="00AA43AB">
        <w:rPr>
          <w:rFonts w:ascii="Verdana" w:hAnsi="Verdana"/>
          <w:highlight w:val="yellow"/>
        </w:rPr>
        <w:t>[42]</w:t>
      </w:r>
      <w:r w:rsidR="005572EF" w:rsidRPr="00AA43AB">
        <w:rPr>
          <w:rFonts w:ascii="Verdana" w:hAnsi="Verdana"/>
          <w:highlight w:val="yellow"/>
        </w:rPr>
        <w:fldChar w:fldCharType="end"/>
      </w:r>
      <w:r w:rsidR="005572EF" w:rsidRPr="00AA43AB">
        <w:rPr>
          <w:rFonts w:ascii="Verdana" w:hAnsi="Verdana"/>
          <w:highlight w:val="yellow"/>
        </w:rPr>
        <w:t xml:space="preserve">. Since our method tracks bone edges in a single sagittal plane, it should be applicable to open-bore systems provided the knee motion remains constrained to this plane. </w:t>
      </w:r>
    </w:p>
    <w:p w14:paraId="499835F5" w14:textId="77777777" w:rsidR="00ED059A" w:rsidRPr="00AA43AB" w:rsidRDefault="005572EF">
      <w:pPr>
        <w:spacing w:line="360" w:lineRule="auto"/>
        <w:jc w:val="both"/>
        <w:rPr>
          <w:rFonts w:ascii="Verdana" w:hAnsi="Verdana"/>
          <w:u w:val="single"/>
        </w:rPr>
      </w:pPr>
      <w:r w:rsidRPr="00AA43AB">
        <w:rPr>
          <w:rFonts w:ascii="Verdana" w:hAnsi="Verdana"/>
          <w:u w:val="single"/>
        </w:rPr>
        <w:t xml:space="preserve">5. Conclusion </w:t>
      </w:r>
    </w:p>
    <w:p w14:paraId="6F5ACFF8" w14:textId="77777777" w:rsidR="00ED059A" w:rsidRPr="00AA43AB" w:rsidRDefault="005572EF">
      <w:pPr>
        <w:spacing w:line="360" w:lineRule="auto"/>
        <w:jc w:val="both"/>
        <w:rPr>
          <w:rFonts w:ascii="Verdana" w:hAnsi="Verdana"/>
        </w:rPr>
      </w:pPr>
      <w:r w:rsidRPr="00AA43AB">
        <w:rPr>
          <w:rFonts w:ascii="Verdana" w:hAnsi="Verdana"/>
        </w:rPr>
        <w:t xml:space="preserve">A novel semi-automated method was developed and validated for tracking bone motion using 2D sagittal plane CINE MRI images acquired during controlled knee flexion and extension. </w:t>
      </w:r>
      <w:proofErr w:type="gramStart"/>
      <w:r w:rsidRPr="00AA43AB">
        <w:rPr>
          <w:rFonts w:ascii="Verdana" w:hAnsi="Verdana"/>
        </w:rPr>
        <w:t>The</w:t>
      </w:r>
      <w:proofErr w:type="gramEnd"/>
      <w:r w:rsidRPr="00AA43AB">
        <w:rPr>
          <w:rFonts w:ascii="Verdana" w:hAnsi="Verdana"/>
        </w:rPr>
        <w:t xml:space="preserve"> method significantly reduces processing time </w:t>
      </w:r>
      <w:r w:rsidRPr="00AA43AB">
        <w:rPr>
          <w:rFonts w:ascii="Verdana" w:hAnsi="Verdana"/>
        </w:rPr>
        <w:lastRenderedPageBreak/>
        <w:t xml:space="preserve">compared to manual segmentation, while improving </w:t>
      </w:r>
      <w:proofErr w:type="spellStart"/>
      <w:r w:rsidRPr="00AA43AB">
        <w:rPr>
          <w:rFonts w:ascii="Verdana" w:hAnsi="Verdana"/>
        </w:rPr>
        <w:t>osteokinematic</w:t>
      </w:r>
      <w:proofErr w:type="spellEnd"/>
      <w:r w:rsidRPr="00AA43AB">
        <w:rPr>
          <w:rFonts w:ascii="Verdana" w:hAnsi="Verdana"/>
        </w:rPr>
        <w:t xml:space="preserve"> consistency. These advantages make the semi-automated approach particularly attractive for studying both normal and pathological knee motion patterns in research and clinical settings. </w:t>
      </w:r>
    </w:p>
    <w:p w14:paraId="09E94061" w14:textId="77777777" w:rsidR="00ED059A" w:rsidRPr="00AA43AB" w:rsidRDefault="005572EF">
      <w:pPr>
        <w:spacing w:line="360" w:lineRule="auto"/>
        <w:jc w:val="both"/>
        <w:rPr>
          <w:rFonts w:ascii="Verdana" w:hAnsi="Verdana"/>
          <w:u w:val="single"/>
        </w:rPr>
      </w:pPr>
      <w:r w:rsidRPr="00AA43AB">
        <w:rPr>
          <w:rFonts w:ascii="Verdana" w:hAnsi="Verdana"/>
          <w:u w:val="single"/>
        </w:rPr>
        <w:t>6. Declaration of Competing Interest</w:t>
      </w:r>
    </w:p>
    <w:p w14:paraId="54577046" w14:textId="77777777" w:rsidR="00ED059A" w:rsidRPr="00AA43AB" w:rsidRDefault="005572EF">
      <w:pPr>
        <w:spacing w:line="360" w:lineRule="auto"/>
        <w:jc w:val="both"/>
        <w:rPr>
          <w:rFonts w:ascii="Verdana" w:hAnsi="Verdana"/>
        </w:rPr>
      </w:pPr>
      <w:r w:rsidRPr="00AA43AB">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AA43AB" w:rsidRDefault="005572EF">
      <w:pPr>
        <w:spacing w:line="360" w:lineRule="auto"/>
        <w:jc w:val="both"/>
        <w:rPr>
          <w:rFonts w:ascii="Verdana" w:hAnsi="Verdana"/>
          <w:u w:val="single"/>
        </w:rPr>
      </w:pPr>
      <w:r w:rsidRPr="00AA43AB">
        <w:rPr>
          <w:rFonts w:ascii="Verdana" w:hAnsi="Verdana"/>
          <w:u w:val="single"/>
        </w:rPr>
        <w:t>7. Funding Information</w:t>
      </w:r>
    </w:p>
    <w:p w14:paraId="4378E9B5" w14:textId="77777777" w:rsidR="00ED059A" w:rsidRPr="00AA43AB" w:rsidRDefault="005572EF">
      <w:pPr>
        <w:spacing w:line="360" w:lineRule="auto"/>
        <w:jc w:val="both"/>
        <w:rPr>
          <w:rFonts w:ascii="Verdana" w:hAnsi="Verdana"/>
        </w:rPr>
      </w:pPr>
      <w:r w:rsidRPr="00AA43AB">
        <w:rPr>
          <w:rFonts w:ascii="Verdana" w:hAnsi="Verdana"/>
        </w:rPr>
        <w:t xml:space="preserve">This research was funded by the German Research Foundation (DFG – Deutsche </w:t>
      </w:r>
      <w:proofErr w:type="spellStart"/>
      <w:r w:rsidRPr="00AA43AB">
        <w:rPr>
          <w:rFonts w:ascii="Verdana" w:hAnsi="Verdana"/>
        </w:rPr>
        <w:t>Forschungsgemeinschaft</w:t>
      </w:r>
      <w:proofErr w:type="spellEnd"/>
      <w:r w:rsidRPr="00AA43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AA43AB" w:rsidRDefault="00ED059A">
      <w:pPr>
        <w:spacing w:line="360" w:lineRule="auto"/>
        <w:jc w:val="both"/>
        <w:rPr>
          <w:rFonts w:ascii="Verdana" w:hAnsi="Verdana"/>
          <w:u w:val="single"/>
        </w:rPr>
      </w:pPr>
    </w:p>
    <w:p w14:paraId="7D0319D8" w14:textId="77777777" w:rsidR="00ED059A" w:rsidRPr="00AA43AB" w:rsidRDefault="005572EF">
      <w:pPr>
        <w:spacing w:line="360" w:lineRule="auto"/>
        <w:jc w:val="both"/>
        <w:rPr>
          <w:rFonts w:ascii="Verdana" w:hAnsi="Verdana"/>
          <w:u w:val="single"/>
          <w:lang w:val="de-DE"/>
        </w:rPr>
      </w:pPr>
      <w:r w:rsidRPr="00AA43AB">
        <w:rPr>
          <w:rFonts w:ascii="Verdana" w:hAnsi="Verdana"/>
          <w:u w:val="single"/>
          <w:lang w:val="de-DE"/>
        </w:rPr>
        <w:t xml:space="preserve">8. </w:t>
      </w:r>
      <w:commentRangeStart w:id="98"/>
      <w:r w:rsidRPr="00AA43AB">
        <w:rPr>
          <w:rFonts w:ascii="Verdana" w:hAnsi="Verdana"/>
          <w:u w:val="single"/>
          <w:lang w:val="de-DE"/>
        </w:rPr>
        <w:t>References</w:t>
      </w:r>
      <w:commentRangeEnd w:id="98"/>
      <w:r w:rsidR="00FA2F0C" w:rsidRPr="00AA43AB">
        <w:rPr>
          <w:rStyle w:val="CommentReference"/>
          <w:rFonts w:ascii="Verdana" w:hAnsi="Verdana"/>
          <w:sz w:val="22"/>
          <w:szCs w:val="22"/>
          <w:rPrChange w:id="99" w:author="Brisson, Nicholas" w:date="2025-06-14T15:00:00Z">
            <w:rPr>
              <w:rStyle w:val="CommentReference"/>
            </w:rPr>
          </w:rPrChange>
        </w:rPr>
        <w:commentReference w:id="98"/>
      </w:r>
    </w:p>
    <w:p w14:paraId="7B036BF3" w14:textId="77777777" w:rsidR="00ED059A" w:rsidRPr="00AA43AB" w:rsidRDefault="005572EF">
      <w:pPr>
        <w:pStyle w:val="Bibliography"/>
        <w:rPr>
          <w:rFonts w:ascii="Verdana" w:hAnsi="Verdana"/>
          <w:rPrChange w:id="100" w:author="Brisson, Nicholas" w:date="2025-06-14T15:00:00Z">
            <w:rPr/>
          </w:rPrChange>
        </w:rPr>
      </w:pPr>
      <w:r w:rsidRPr="00AA43AB">
        <w:rPr>
          <w:rFonts w:ascii="Verdana" w:hAnsi="Verdana"/>
          <w:rPrChange w:id="101" w:author="Brisson, Nicholas" w:date="2025-06-14T15:00:00Z">
            <w:rPr/>
          </w:rPrChange>
        </w:rPr>
        <w:fldChar w:fldCharType="begin"/>
      </w:r>
      <w:r w:rsidRPr="00AA43AB">
        <w:rPr>
          <w:rFonts w:ascii="Verdana" w:hAnsi="Verdana"/>
          <w:lang w:val="de-DE"/>
        </w:rPr>
        <w:instrText xml:space="preserve"> ADDIN ZOTERO_BIBL {"uncited":[],"omitted":[],"custom":[]} CSL_BIBLIOGRAPHY </w:instrText>
      </w:r>
      <w:r w:rsidRPr="00AA43AB">
        <w:rPr>
          <w:rFonts w:ascii="Verdana" w:hAnsi="Verdana"/>
        </w:rPr>
        <w:fldChar w:fldCharType="separate"/>
      </w:r>
      <w:r w:rsidRPr="00AA43AB">
        <w:rPr>
          <w:rFonts w:ascii="Verdana" w:hAnsi="Verdana"/>
          <w:lang w:val="de-DE"/>
          <w:rPrChange w:id="102" w:author="Brisson, Nicholas" w:date="2025-06-14T15:00:00Z">
            <w:rPr>
              <w:lang w:val="de-DE"/>
            </w:rPr>
          </w:rPrChange>
        </w:rPr>
        <w:t xml:space="preserve">1. </w:t>
      </w:r>
      <w:r w:rsidRPr="00AA43AB">
        <w:rPr>
          <w:rFonts w:ascii="Verdana" w:hAnsi="Verdana"/>
          <w:lang w:val="de-DE"/>
          <w:rPrChange w:id="103" w:author="Brisson, Nicholas" w:date="2025-06-14T15:00:00Z">
            <w:rPr>
              <w:lang w:val="de-DE"/>
            </w:rPr>
          </w:rPrChange>
        </w:rPr>
        <w:tab/>
        <w:t>Heiser R, O</w:t>
      </w:r>
      <w:r w:rsidRPr="00AA43AB">
        <w:rPr>
          <w:rFonts w:ascii="Verdana" w:hAnsi="Verdana" w:hint="eastAsia"/>
          <w:lang w:val="de-DE"/>
          <w:rPrChange w:id="104" w:author="Brisson, Nicholas" w:date="2025-06-14T15:00:00Z">
            <w:rPr>
              <w:rFonts w:hint="eastAsia"/>
              <w:lang w:val="de-DE"/>
            </w:rPr>
          </w:rPrChange>
        </w:rPr>
        <w:t>’</w:t>
      </w:r>
      <w:r w:rsidRPr="00AA43AB">
        <w:rPr>
          <w:rFonts w:ascii="Verdana" w:hAnsi="Verdana"/>
          <w:lang w:val="de-DE"/>
          <w:rPrChange w:id="105" w:author="Brisson, Nicholas" w:date="2025-06-14T15:00:00Z">
            <w:rPr>
              <w:lang w:val="de-DE"/>
            </w:rPr>
          </w:rPrChange>
        </w:rPr>
        <w:t xml:space="preserve">Brien VH, Schwartz DA. </w:t>
      </w:r>
      <w:r w:rsidRPr="00AA43AB">
        <w:rPr>
          <w:rFonts w:ascii="Verdana" w:hAnsi="Verdana"/>
          <w:rPrChange w:id="106" w:author="Brisson, Nicholas" w:date="2025-06-14T15:00:00Z">
            <w:rPr/>
          </w:rPrChange>
        </w:rPr>
        <w:t>The use of joint mobilization to improve clinical outcomes in hand therapy: A systematic review of the literature. Journal of Hand Therapy 2013; 26 :297</w:t>
      </w:r>
      <w:r w:rsidRPr="00AA43AB">
        <w:rPr>
          <w:rFonts w:ascii="Verdana" w:hAnsi="Verdana" w:hint="eastAsia"/>
          <w:rPrChange w:id="107" w:author="Brisson, Nicholas" w:date="2025-06-14T15:00:00Z">
            <w:rPr>
              <w:rFonts w:hint="eastAsia"/>
            </w:rPr>
          </w:rPrChange>
        </w:rPr>
        <w:t>–</w:t>
      </w:r>
      <w:r w:rsidRPr="00AA43AB">
        <w:rPr>
          <w:rFonts w:ascii="Verdana" w:hAnsi="Verdana"/>
          <w:rPrChange w:id="108" w:author="Brisson, Nicholas" w:date="2025-06-14T15:00:00Z">
            <w:rPr/>
          </w:rPrChange>
        </w:rPr>
        <w:t>311. https://doi.org/10.1016/j.jht.2013.07.004</w:t>
      </w:r>
    </w:p>
    <w:p w14:paraId="4D514C7A" w14:textId="77777777" w:rsidR="00ED059A" w:rsidRPr="00AA43AB" w:rsidRDefault="005572EF">
      <w:pPr>
        <w:pStyle w:val="Bibliography"/>
        <w:rPr>
          <w:rFonts w:ascii="Verdana" w:hAnsi="Verdana"/>
          <w:rPrChange w:id="109" w:author="Brisson, Nicholas" w:date="2025-06-14T15:00:00Z">
            <w:rPr/>
          </w:rPrChange>
        </w:rPr>
      </w:pPr>
      <w:r w:rsidRPr="00AA43AB">
        <w:rPr>
          <w:rFonts w:ascii="Verdana" w:hAnsi="Verdana"/>
          <w:rPrChange w:id="110" w:author="Brisson, Nicholas" w:date="2025-06-14T15:00:00Z">
            <w:rPr/>
          </w:rPrChange>
        </w:rPr>
        <w:t xml:space="preserve">2. </w:t>
      </w:r>
      <w:r w:rsidRPr="00AA43AB">
        <w:rPr>
          <w:rFonts w:ascii="Verdana" w:hAnsi="Verdana"/>
          <w:rPrChange w:id="111" w:author="Brisson, Nicholas" w:date="2025-06-14T15:00:00Z">
            <w:rPr/>
          </w:rPrChange>
        </w:rPr>
        <w:tab/>
        <w:t>Postolka B, Taylor WR, D</w:t>
      </w:r>
      <w:r w:rsidRPr="00AA43AB">
        <w:rPr>
          <w:rFonts w:ascii="Verdana" w:hAnsi="Verdana" w:hint="eastAsia"/>
          <w:rPrChange w:id="112" w:author="Brisson, Nicholas" w:date="2025-06-14T15:00:00Z">
            <w:rPr>
              <w:rFonts w:hint="eastAsia"/>
            </w:rPr>
          </w:rPrChange>
        </w:rPr>
        <w:t>ä</w:t>
      </w:r>
      <w:r w:rsidRPr="00AA43AB">
        <w:rPr>
          <w:rFonts w:ascii="Verdana" w:hAnsi="Verdana"/>
          <w:rPrChange w:id="113" w:author="Brisson, Nicholas" w:date="2025-06-14T15:00:00Z">
            <w:rPr/>
          </w:rPrChange>
        </w:rPr>
        <w:t>twyler K, Heller MO, List R, Sch</w:t>
      </w:r>
      <w:r w:rsidRPr="00AA43AB">
        <w:rPr>
          <w:rFonts w:ascii="Verdana" w:hAnsi="Verdana" w:hint="eastAsia"/>
          <w:rPrChange w:id="114" w:author="Brisson, Nicholas" w:date="2025-06-14T15:00:00Z">
            <w:rPr>
              <w:rFonts w:hint="eastAsia"/>
            </w:rPr>
          </w:rPrChange>
        </w:rPr>
        <w:t>ü</w:t>
      </w:r>
      <w:r w:rsidRPr="00AA43AB">
        <w:rPr>
          <w:rFonts w:ascii="Verdana" w:hAnsi="Verdana"/>
          <w:rPrChange w:id="115" w:author="Brisson, Nicholas" w:date="2025-06-14T15:00:00Z">
            <w:rPr/>
          </w:rPrChange>
        </w:rPr>
        <w:t>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AA43AB" w:rsidRDefault="005572EF">
      <w:pPr>
        <w:pStyle w:val="Bibliography"/>
        <w:rPr>
          <w:rFonts w:ascii="Verdana" w:hAnsi="Verdana"/>
          <w:rPrChange w:id="116" w:author="Brisson, Nicholas" w:date="2025-06-14T15:00:00Z">
            <w:rPr/>
          </w:rPrChange>
        </w:rPr>
      </w:pPr>
      <w:r w:rsidRPr="00AA43AB">
        <w:rPr>
          <w:rFonts w:ascii="Verdana" w:hAnsi="Verdana"/>
          <w:rPrChange w:id="117" w:author="Brisson, Nicholas" w:date="2025-06-14T15:00:00Z">
            <w:rPr/>
          </w:rPrChange>
        </w:rPr>
        <w:t xml:space="preserve">3. </w:t>
      </w:r>
      <w:r w:rsidRPr="00AA43AB">
        <w:rPr>
          <w:rFonts w:ascii="Verdana" w:hAnsi="Verdana"/>
          <w:rPrChange w:id="118" w:author="Brisson, Nicholas" w:date="2025-06-14T15:00:00Z">
            <w:rPr/>
          </w:rPrChange>
        </w:rPr>
        <w:tab/>
        <w:t>Tashman S, Anderst W. In-vivo measurement of dynamic joint motion using high speed biplane radiography and CT: application to canine ACL deficiency. J Biomech Eng 2003; 125 :238</w:t>
      </w:r>
      <w:r w:rsidRPr="00AA43AB">
        <w:rPr>
          <w:rFonts w:ascii="Verdana" w:hAnsi="Verdana" w:hint="eastAsia"/>
          <w:rPrChange w:id="119" w:author="Brisson, Nicholas" w:date="2025-06-14T15:00:00Z">
            <w:rPr>
              <w:rFonts w:hint="eastAsia"/>
            </w:rPr>
          </w:rPrChange>
        </w:rPr>
        <w:t>–</w:t>
      </w:r>
      <w:r w:rsidRPr="00AA43AB">
        <w:rPr>
          <w:rFonts w:ascii="Verdana" w:hAnsi="Verdana"/>
          <w:rPrChange w:id="120" w:author="Brisson, Nicholas" w:date="2025-06-14T15:00:00Z">
            <w:rPr/>
          </w:rPrChange>
        </w:rPr>
        <w:t>45. https://doi.org/10.1115/1.1559896</w:t>
      </w:r>
    </w:p>
    <w:p w14:paraId="02AF78F3" w14:textId="77777777" w:rsidR="00ED059A" w:rsidRPr="00AA43AB" w:rsidRDefault="005572EF">
      <w:pPr>
        <w:pStyle w:val="Bibliography"/>
        <w:rPr>
          <w:rFonts w:ascii="Verdana" w:hAnsi="Verdana"/>
          <w:rPrChange w:id="121" w:author="Brisson, Nicholas" w:date="2025-06-14T15:00:00Z">
            <w:rPr/>
          </w:rPrChange>
        </w:rPr>
      </w:pPr>
      <w:r w:rsidRPr="00AA43AB">
        <w:rPr>
          <w:rFonts w:ascii="Verdana" w:hAnsi="Verdana"/>
          <w:rPrChange w:id="122" w:author="Brisson, Nicholas" w:date="2025-06-14T15:00:00Z">
            <w:rPr/>
          </w:rPrChange>
        </w:rPr>
        <w:t xml:space="preserve">4. </w:t>
      </w:r>
      <w:r w:rsidRPr="00AA43AB">
        <w:rPr>
          <w:rFonts w:ascii="Verdana" w:hAnsi="Verdana"/>
          <w:rPrChange w:id="123" w:author="Brisson, Nicholas" w:date="2025-06-14T15:00:00Z">
            <w:rPr/>
          </w:rPrChange>
        </w:rPr>
        <w:tab/>
        <w:t>D</w:t>
      </w:r>
      <w:r w:rsidRPr="00AA43AB">
        <w:rPr>
          <w:rFonts w:ascii="Verdana" w:hAnsi="Verdana" w:hint="eastAsia"/>
          <w:rPrChange w:id="124" w:author="Brisson, Nicholas" w:date="2025-06-14T15:00:00Z">
            <w:rPr>
              <w:rFonts w:hint="eastAsia"/>
            </w:rPr>
          </w:rPrChange>
        </w:rPr>
        <w:t>’</w:t>
      </w:r>
      <w:r w:rsidRPr="00AA43AB">
        <w:rPr>
          <w:rFonts w:ascii="Verdana" w:hAnsi="Verdana"/>
          <w:rPrChange w:id="125" w:author="Brisson, Nicholas" w:date="2025-06-14T15:00:00Z">
            <w:rPr/>
          </w:rPrChange>
        </w:rPr>
        <w:t xml:space="preserve">Lima DD, Patil S, Steklov N, Colwell CW. The 2011 ABJS Nicolas Andry Award: </w:t>
      </w:r>
      <w:r w:rsidRPr="00AA43AB">
        <w:rPr>
          <w:rFonts w:ascii="Verdana" w:hAnsi="Verdana" w:hint="eastAsia"/>
          <w:rPrChange w:id="126" w:author="Brisson, Nicholas" w:date="2025-06-14T15:00:00Z">
            <w:rPr>
              <w:rFonts w:hint="eastAsia"/>
            </w:rPr>
          </w:rPrChange>
        </w:rPr>
        <w:t>’</w:t>
      </w:r>
      <w:r w:rsidRPr="00AA43AB">
        <w:rPr>
          <w:rFonts w:ascii="Verdana" w:hAnsi="Verdana"/>
          <w:rPrChange w:id="127" w:author="Brisson, Nicholas" w:date="2025-06-14T15:00:00Z">
            <w:rPr/>
          </w:rPrChange>
        </w:rPr>
        <w:t>Lab</w:t>
      </w:r>
      <w:r w:rsidRPr="00AA43AB">
        <w:rPr>
          <w:rFonts w:ascii="Verdana" w:hAnsi="Verdana" w:hint="eastAsia"/>
          <w:rPrChange w:id="128" w:author="Brisson, Nicholas" w:date="2025-06-14T15:00:00Z">
            <w:rPr>
              <w:rFonts w:hint="eastAsia"/>
            </w:rPr>
          </w:rPrChange>
        </w:rPr>
        <w:t>’</w:t>
      </w:r>
      <w:r w:rsidRPr="00AA43AB">
        <w:rPr>
          <w:rFonts w:ascii="Verdana" w:hAnsi="Verdana"/>
          <w:rPrChange w:id="129" w:author="Brisson, Nicholas" w:date="2025-06-14T15:00:00Z">
            <w:rPr/>
          </w:rPrChange>
        </w:rPr>
        <w:t>-in-a-knee: in vivo knee forces, kinematics, and contact analysis. Clin Orthop Relat Res 2011; 469 :2953</w:t>
      </w:r>
      <w:r w:rsidRPr="00AA43AB">
        <w:rPr>
          <w:rFonts w:ascii="Verdana" w:hAnsi="Verdana" w:hint="eastAsia"/>
          <w:rPrChange w:id="130" w:author="Brisson, Nicholas" w:date="2025-06-14T15:00:00Z">
            <w:rPr>
              <w:rFonts w:hint="eastAsia"/>
            </w:rPr>
          </w:rPrChange>
        </w:rPr>
        <w:t>–</w:t>
      </w:r>
      <w:r w:rsidRPr="00AA43AB">
        <w:rPr>
          <w:rFonts w:ascii="Verdana" w:hAnsi="Verdana"/>
          <w:rPrChange w:id="131" w:author="Brisson, Nicholas" w:date="2025-06-14T15:00:00Z">
            <w:rPr/>
          </w:rPrChange>
        </w:rPr>
        <w:t>70. https://doi.org/10.1007/s11999-011-1916-9</w:t>
      </w:r>
    </w:p>
    <w:p w14:paraId="20BFB502" w14:textId="77777777" w:rsidR="00ED059A" w:rsidRPr="00AA43AB" w:rsidRDefault="005572EF">
      <w:pPr>
        <w:pStyle w:val="Bibliography"/>
        <w:rPr>
          <w:rFonts w:ascii="Verdana" w:hAnsi="Verdana"/>
          <w:rPrChange w:id="132" w:author="Brisson, Nicholas" w:date="2025-06-14T15:00:00Z">
            <w:rPr/>
          </w:rPrChange>
        </w:rPr>
      </w:pPr>
      <w:r w:rsidRPr="00AA43AB">
        <w:rPr>
          <w:rFonts w:ascii="Verdana" w:hAnsi="Verdana"/>
          <w:rPrChange w:id="133" w:author="Brisson, Nicholas" w:date="2025-06-14T15:00:00Z">
            <w:rPr/>
          </w:rPrChange>
        </w:rPr>
        <w:t xml:space="preserve">5. </w:t>
      </w:r>
      <w:r w:rsidRPr="00AA43AB">
        <w:rPr>
          <w:rFonts w:ascii="Verdana" w:hAnsi="Verdana"/>
          <w:rPrChange w:id="134" w:author="Brisson, Nicholas" w:date="2025-06-14T15:00:00Z">
            <w:rPr/>
          </w:rPrChange>
        </w:rPr>
        <w:tab/>
        <w:t>Tashman S, Kopf S, Fu FH. The Kinematic Basis of Anterior Cruciate Ligament Reconstruction. Operative Techniques in Sports Medicine 2008; 16 :116</w:t>
      </w:r>
      <w:r w:rsidRPr="00AA43AB">
        <w:rPr>
          <w:rFonts w:ascii="Verdana" w:hAnsi="Verdana" w:hint="eastAsia"/>
          <w:rPrChange w:id="135" w:author="Brisson, Nicholas" w:date="2025-06-14T15:00:00Z">
            <w:rPr>
              <w:rFonts w:hint="eastAsia"/>
            </w:rPr>
          </w:rPrChange>
        </w:rPr>
        <w:t>–</w:t>
      </w:r>
      <w:r w:rsidRPr="00AA43AB">
        <w:rPr>
          <w:rFonts w:ascii="Verdana" w:hAnsi="Verdana"/>
          <w:rPrChange w:id="136" w:author="Brisson, Nicholas" w:date="2025-06-14T15:00:00Z">
            <w:rPr/>
          </w:rPrChange>
        </w:rPr>
        <w:t>8. https://doi.org/10.1053/j.otsm.2008.10.005</w:t>
      </w:r>
    </w:p>
    <w:p w14:paraId="758FC014" w14:textId="77777777" w:rsidR="00ED059A" w:rsidRPr="00AA43AB" w:rsidRDefault="005572EF">
      <w:pPr>
        <w:pStyle w:val="Bibliography"/>
        <w:rPr>
          <w:rFonts w:ascii="Verdana" w:hAnsi="Verdana"/>
          <w:rPrChange w:id="137" w:author="Brisson, Nicholas" w:date="2025-06-14T15:00:00Z">
            <w:rPr/>
          </w:rPrChange>
        </w:rPr>
      </w:pPr>
      <w:r w:rsidRPr="00AA43AB">
        <w:rPr>
          <w:rFonts w:ascii="Verdana" w:hAnsi="Verdana"/>
          <w:rPrChange w:id="138" w:author="Brisson, Nicholas" w:date="2025-06-14T15:00:00Z">
            <w:rPr/>
          </w:rPrChange>
        </w:rPr>
        <w:lastRenderedPageBreak/>
        <w:t xml:space="preserve">6. </w:t>
      </w:r>
      <w:r w:rsidRPr="00AA43AB">
        <w:rPr>
          <w:rFonts w:ascii="Verdana" w:hAnsi="Verdana"/>
          <w:rPrChange w:id="139" w:author="Brisson, Nicholas" w:date="2025-06-14T15:00:00Z">
            <w:rPr/>
          </w:rPrChange>
        </w:rPr>
        <w:tab/>
        <w:t>Astephen JL, Deluzio KJ, Caldwell GE, Dunbar MJ. Biomechanical changes at the hip, knee, and ankle joints during gait are associated with knee osteoarthritis severity. Journal Orthopaedic Research 2008; 26 :332</w:t>
      </w:r>
      <w:r w:rsidRPr="00AA43AB">
        <w:rPr>
          <w:rFonts w:ascii="Verdana" w:hAnsi="Verdana" w:hint="eastAsia"/>
          <w:rPrChange w:id="140" w:author="Brisson, Nicholas" w:date="2025-06-14T15:00:00Z">
            <w:rPr>
              <w:rFonts w:hint="eastAsia"/>
            </w:rPr>
          </w:rPrChange>
        </w:rPr>
        <w:t>–</w:t>
      </w:r>
      <w:r w:rsidRPr="00AA43AB">
        <w:rPr>
          <w:rFonts w:ascii="Verdana" w:hAnsi="Verdana"/>
          <w:rPrChange w:id="141" w:author="Brisson, Nicholas" w:date="2025-06-14T15:00:00Z">
            <w:rPr/>
          </w:rPrChange>
        </w:rPr>
        <w:t>41. https://doi.org/10.1002/jor.20496</w:t>
      </w:r>
    </w:p>
    <w:p w14:paraId="26C8B282" w14:textId="77777777" w:rsidR="00ED059A" w:rsidRPr="00AA43AB" w:rsidRDefault="005572EF">
      <w:pPr>
        <w:pStyle w:val="Bibliography"/>
        <w:rPr>
          <w:rFonts w:ascii="Verdana" w:hAnsi="Verdana"/>
          <w:rPrChange w:id="142" w:author="Brisson, Nicholas" w:date="2025-06-14T15:00:00Z">
            <w:rPr/>
          </w:rPrChange>
        </w:rPr>
      </w:pPr>
      <w:r w:rsidRPr="00AA43AB">
        <w:rPr>
          <w:rFonts w:ascii="Verdana" w:hAnsi="Verdana"/>
          <w:rPrChange w:id="143" w:author="Brisson, Nicholas" w:date="2025-06-14T15:00:00Z">
            <w:rPr/>
          </w:rPrChange>
        </w:rPr>
        <w:t xml:space="preserve">7. </w:t>
      </w:r>
      <w:r w:rsidRPr="00AA43AB">
        <w:rPr>
          <w:rFonts w:ascii="Verdana" w:hAnsi="Verdana"/>
          <w:rPrChange w:id="144" w:author="Brisson, Nicholas" w:date="2025-06-14T15:00:00Z">
            <w:rPr/>
          </w:rPrChange>
        </w:rPr>
        <w:tab/>
        <w:t>Kaufman KR, Hughes C, Morrey BF, Morrey M, An KN. Gait characteristics of patients with knee osteoarthritis. Journal of Biomechanics 2001; 34 :907</w:t>
      </w:r>
      <w:r w:rsidRPr="00AA43AB">
        <w:rPr>
          <w:rFonts w:ascii="Verdana" w:hAnsi="Verdana" w:hint="eastAsia"/>
          <w:rPrChange w:id="145" w:author="Brisson, Nicholas" w:date="2025-06-14T15:00:00Z">
            <w:rPr>
              <w:rFonts w:hint="eastAsia"/>
            </w:rPr>
          </w:rPrChange>
        </w:rPr>
        <w:t>–</w:t>
      </w:r>
      <w:r w:rsidRPr="00AA43AB">
        <w:rPr>
          <w:rFonts w:ascii="Verdana" w:hAnsi="Verdana"/>
          <w:rPrChange w:id="146" w:author="Brisson, Nicholas" w:date="2025-06-14T15:00:00Z">
            <w:rPr/>
          </w:rPrChange>
        </w:rPr>
        <w:t>15. https://doi.org/10.1016/S0021-9290(01)00036-7</w:t>
      </w:r>
    </w:p>
    <w:p w14:paraId="7C74E6C9" w14:textId="77777777" w:rsidR="00ED059A" w:rsidRPr="00AA43AB" w:rsidRDefault="005572EF">
      <w:pPr>
        <w:pStyle w:val="Bibliography"/>
        <w:rPr>
          <w:rFonts w:ascii="Verdana" w:hAnsi="Verdana"/>
          <w:rPrChange w:id="147" w:author="Brisson, Nicholas" w:date="2025-06-14T15:00:00Z">
            <w:rPr/>
          </w:rPrChange>
        </w:rPr>
      </w:pPr>
      <w:r w:rsidRPr="00AA43AB">
        <w:rPr>
          <w:rFonts w:ascii="Verdana" w:hAnsi="Verdana"/>
          <w:rPrChange w:id="148" w:author="Brisson, Nicholas" w:date="2025-06-14T15:00:00Z">
            <w:rPr/>
          </w:rPrChange>
        </w:rPr>
        <w:t xml:space="preserve">8. </w:t>
      </w:r>
      <w:r w:rsidRPr="00AA43AB">
        <w:rPr>
          <w:rFonts w:ascii="Verdana" w:hAnsi="Verdana"/>
          <w:rPrChange w:id="149" w:author="Brisson, Nicholas" w:date="2025-06-14T15:00:00Z">
            <w:rPr/>
          </w:rPrChange>
        </w:rPr>
        <w:tab/>
        <w:t>Andriacchi TP, Koo S, Scanlan SF. Gait mechanics influence healthy cartilage morphology and osteoarthritis of the knee. J Bone Joint Surg Am 2009; 91 Suppl 1 :95</w:t>
      </w:r>
      <w:r w:rsidRPr="00AA43AB">
        <w:rPr>
          <w:rFonts w:ascii="Verdana" w:hAnsi="Verdana" w:hint="eastAsia"/>
          <w:rPrChange w:id="150" w:author="Brisson, Nicholas" w:date="2025-06-14T15:00:00Z">
            <w:rPr>
              <w:rFonts w:hint="eastAsia"/>
            </w:rPr>
          </w:rPrChange>
        </w:rPr>
        <w:t>–</w:t>
      </w:r>
      <w:r w:rsidRPr="00AA43AB">
        <w:rPr>
          <w:rFonts w:ascii="Verdana" w:hAnsi="Verdana"/>
          <w:rPrChange w:id="151" w:author="Brisson, Nicholas" w:date="2025-06-14T15:00:00Z">
            <w:rPr/>
          </w:rPrChange>
        </w:rPr>
        <w:t>101. https://doi.org/10.2106/JBJS.H.01408</w:t>
      </w:r>
    </w:p>
    <w:p w14:paraId="2BC6AAC0" w14:textId="77777777" w:rsidR="00ED059A" w:rsidRPr="00AA43AB" w:rsidRDefault="005572EF">
      <w:pPr>
        <w:pStyle w:val="Bibliography"/>
        <w:rPr>
          <w:rFonts w:ascii="Verdana" w:hAnsi="Verdana"/>
          <w:rPrChange w:id="152" w:author="Brisson, Nicholas" w:date="2025-06-14T15:00:00Z">
            <w:rPr/>
          </w:rPrChange>
        </w:rPr>
      </w:pPr>
      <w:r w:rsidRPr="00AA43AB">
        <w:rPr>
          <w:rFonts w:ascii="Verdana" w:hAnsi="Verdana"/>
          <w:rPrChange w:id="153" w:author="Brisson, Nicholas" w:date="2025-06-14T15:00:00Z">
            <w:rPr/>
          </w:rPrChange>
        </w:rPr>
        <w:t xml:space="preserve">9. </w:t>
      </w:r>
      <w:r w:rsidRPr="00AA43AB">
        <w:rPr>
          <w:rFonts w:ascii="Verdana" w:hAnsi="Verdana"/>
          <w:rPrChange w:id="154" w:author="Brisson, Nicholas" w:date="2025-06-14T15:00:00Z">
            <w:rPr/>
          </w:rPrChange>
        </w:rPr>
        <w:tab/>
        <w:t>Sharma L, Lou C, Felson DT, Dunlop DD, Kirwan-Mellis G, Hayes KW, et al. Laxity in healthy and osteoarthritic knees. Arthritis Rheum 1999; 42 :861</w:t>
      </w:r>
      <w:r w:rsidRPr="00AA43AB">
        <w:rPr>
          <w:rFonts w:ascii="Verdana" w:hAnsi="Verdana" w:hint="eastAsia"/>
          <w:rPrChange w:id="155" w:author="Brisson, Nicholas" w:date="2025-06-14T15:00:00Z">
            <w:rPr>
              <w:rFonts w:hint="eastAsia"/>
            </w:rPr>
          </w:rPrChange>
        </w:rPr>
        <w:t>–</w:t>
      </w:r>
      <w:r w:rsidRPr="00AA43AB">
        <w:rPr>
          <w:rFonts w:ascii="Verdana" w:hAnsi="Verdana"/>
          <w:rPrChange w:id="156" w:author="Brisson, Nicholas" w:date="2025-06-14T15:00:00Z">
            <w:rPr/>
          </w:rPrChange>
        </w:rPr>
        <w:t>70. https://doi.org/10.1002/1529-0131(199905)42:5&lt;861::AID-ANR4&gt;3.0.CO;2-N</w:t>
      </w:r>
    </w:p>
    <w:p w14:paraId="7F9159CB" w14:textId="77777777" w:rsidR="00ED059A" w:rsidRPr="00AA43AB" w:rsidRDefault="005572EF">
      <w:pPr>
        <w:pStyle w:val="Bibliography"/>
        <w:rPr>
          <w:rFonts w:ascii="Verdana" w:hAnsi="Verdana"/>
          <w:rPrChange w:id="157" w:author="Brisson, Nicholas" w:date="2025-06-14T15:00:00Z">
            <w:rPr/>
          </w:rPrChange>
        </w:rPr>
      </w:pPr>
      <w:r w:rsidRPr="00AA43AB">
        <w:rPr>
          <w:rFonts w:ascii="Verdana" w:hAnsi="Verdana"/>
          <w:rPrChange w:id="158" w:author="Brisson, Nicholas" w:date="2025-06-14T15:00:00Z">
            <w:rPr/>
          </w:rPrChange>
        </w:rPr>
        <w:t xml:space="preserve">10. </w:t>
      </w:r>
      <w:r w:rsidRPr="00AA43AB">
        <w:rPr>
          <w:rFonts w:ascii="Verdana" w:hAnsi="Verdana"/>
          <w:rPrChange w:id="159" w:author="Brisson, Nicholas" w:date="2025-06-14T15:00:00Z">
            <w:rPr/>
          </w:rPrChange>
        </w:rPr>
        <w:tab/>
        <w:t>Lohmander LS, Englund PM, Dahl LL, Roos EM. The long-term consequence of anterior cruciate ligament and meniscus injuries: osteoarthritis. Am J Sports Med 2007; 35 :1756</w:t>
      </w:r>
      <w:r w:rsidRPr="00AA43AB">
        <w:rPr>
          <w:rFonts w:ascii="Verdana" w:hAnsi="Verdana" w:hint="eastAsia"/>
          <w:rPrChange w:id="160" w:author="Brisson, Nicholas" w:date="2025-06-14T15:00:00Z">
            <w:rPr>
              <w:rFonts w:hint="eastAsia"/>
            </w:rPr>
          </w:rPrChange>
        </w:rPr>
        <w:t>–</w:t>
      </w:r>
      <w:r w:rsidRPr="00AA43AB">
        <w:rPr>
          <w:rFonts w:ascii="Verdana" w:hAnsi="Verdana"/>
          <w:rPrChange w:id="161" w:author="Brisson, Nicholas" w:date="2025-06-14T15:00:00Z">
            <w:rPr/>
          </w:rPrChange>
        </w:rPr>
        <w:t>69. https://doi.org/10.1177/0363546507307396</w:t>
      </w:r>
    </w:p>
    <w:p w14:paraId="062EBCFB" w14:textId="77777777" w:rsidR="00ED059A" w:rsidRPr="00AA43AB" w:rsidRDefault="005572EF">
      <w:pPr>
        <w:pStyle w:val="Bibliography"/>
        <w:rPr>
          <w:rFonts w:ascii="Verdana" w:hAnsi="Verdana"/>
          <w:rPrChange w:id="162" w:author="Brisson, Nicholas" w:date="2025-06-14T15:00:00Z">
            <w:rPr/>
          </w:rPrChange>
        </w:rPr>
      </w:pPr>
      <w:r w:rsidRPr="00AA43AB">
        <w:rPr>
          <w:rFonts w:ascii="Verdana" w:hAnsi="Verdana"/>
          <w:rPrChange w:id="163" w:author="Brisson, Nicholas" w:date="2025-06-14T15:00:00Z">
            <w:rPr/>
          </w:rPrChange>
        </w:rPr>
        <w:t xml:space="preserve">11. </w:t>
      </w:r>
      <w:r w:rsidRPr="00AA43AB">
        <w:rPr>
          <w:rFonts w:ascii="Verdana" w:hAnsi="Verdana"/>
          <w:rPrChange w:id="164" w:author="Brisson, Nicholas" w:date="2025-06-14T15:00:00Z">
            <w:rPr/>
          </w:rPrChange>
        </w:rPr>
        <w:tab/>
        <w:t>Sharma L. The role of proprioceptive deficits, ligamentous laxity, and malalignment in development and progression of knee osteoarthritis. J Rheumatol Suppl 2004; 70 :87</w:t>
      </w:r>
      <w:r w:rsidRPr="00AA43AB">
        <w:rPr>
          <w:rFonts w:ascii="Verdana" w:hAnsi="Verdana" w:hint="eastAsia"/>
          <w:rPrChange w:id="165" w:author="Brisson, Nicholas" w:date="2025-06-14T15:00:00Z">
            <w:rPr>
              <w:rFonts w:hint="eastAsia"/>
            </w:rPr>
          </w:rPrChange>
        </w:rPr>
        <w:t>–</w:t>
      </w:r>
      <w:r w:rsidRPr="00AA43AB">
        <w:rPr>
          <w:rFonts w:ascii="Verdana" w:hAnsi="Verdana"/>
          <w:rPrChange w:id="166" w:author="Brisson, Nicholas" w:date="2025-06-14T15:00:00Z">
            <w:rPr/>
          </w:rPrChange>
        </w:rPr>
        <w:t>92</w:t>
      </w:r>
    </w:p>
    <w:p w14:paraId="4A14A2F4" w14:textId="77777777" w:rsidR="00ED059A" w:rsidRPr="00AA43AB" w:rsidRDefault="005572EF">
      <w:pPr>
        <w:pStyle w:val="Bibliography"/>
        <w:rPr>
          <w:rFonts w:ascii="Verdana" w:hAnsi="Verdana"/>
          <w:rPrChange w:id="167" w:author="Brisson, Nicholas" w:date="2025-06-14T15:00:00Z">
            <w:rPr/>
          </w:rPrChange>
        </w:rPr>
      </w:pPr>
      <w:r w:rsidRPr="00AA43AB">
        <w:rPr>
          <w:rFonts w:ascii="Verdana" w:hAnsi="Verdana"/>
          <w:rPrChange w:id="168" w:author="Brisson, Nicholas" w:date="2025-06-14T15:00:00Z">
            <w:rPr/>
          </w:rPrChange>
        </w:rPr>
        <w:t xml:space="preserve">12. </w:t>
      </w:r>
      <w:r w:rsidRPr="00AA43AB">
        <w:rPr>
          <w:rFonts w:ascii="Verdana" w:hAnsi="Verdana"/>
          <w:rPrChange w:id="169" w:author="Brisson, Nicholas" w:date="2025-06-14T15:00:00Z">
            <w:rPr/>
          </w:rPrChange>
        </w:rPr>
        <w:tab/>
        <w:t>Van Rossom S, Wesseling M, Smith CR, Thelen DG, Vanwanseele B, Dieter VA, et al. The influence of knee joint geometry and alignment on the tibiofemoral load distribution: A computational study. Knee 2019; 26 :813</w:t>
      </w:r>
      <w:r w:rsidRPr="00AA43AB">
        <w:rPr>
          <w:rFonts w:ascii="Verdana" w:hAnsi="Verdana" w:hint="eastAsia"/>
          <w:rPrChange w:id="170" w:author="Brisson, Nicholas" w:date="2025-06-14T15:00:00Z">
            <w:rPr>
              <w:rFonts w:hint="eastAsia"/>
            </w:rPr>
          </w:rPrChange>
        </w:rPr>
        <w:t>–</w:t>
      </w:r>
      <w:r w:rsidRPr="00AA43AB">
        <w:rPr>
          <w:rFonts w:ascii="Verdana" w:hAnsi="Verdana"/>
          <w:rPrChange w:id="171" w:author="Brisson, Nicholas" w:date="2025-06-14T15:00:00Z">
            <w:rPr/>
          </w:rPrChange>
        </w:rPr>
        <w:t>23. https://doi.org/10.1016/j.knee.2019.06.002</w:t>
      </w:r>
    </w:p>
    <w:p w14:paraId="14BC4635" w14:textId="77777777" w:rsidR="00ED059A" w:rsidRPr="00AA43AB" w:rsidRDefault="005572EF">
      <w:pPr>
        <w:pStyle w:val="Bibliography"/>
        <w:rPr>
          <w:rFonts w:ascii="Verdana" w:hAnsi="Verdana"/>
          <w:rPrChange w:id="172" w:author="Brisson, Nicholas" w:date="2025-06-14T15:00:00Z">
            <w:rPr/>
          </w:rPrChange>
        </w:rPr>
      </w:pPr>
      <w:r w:rsidRPr="00AA43AB">
        <w:rPr>
          <w:rFonts w:ascii="Verdana" w:hAnsi="Verdana"/>
          <w:rPrChange w:id="173" w:author="Brisson, Nicholas" w:date="2025-06-14T15:00:00Z">
            <w:rPr/>
          </w:rPrChange>
        </w:rPr>
        <w:t xml:space="preserve">13. </w:t>
      </w:r>
      <w:r w:rsidRPr="00AA43AB">
        <w:rPr>
          <w:rFonts w:ascii="Verdana" w:hAnsi="Verdana"/>
          <w:rPrChange w:id="174" w:author="Brisson, Nicholas" w:date="2025-06-14T15:00:00Z">
            <w:rPr/>
          </w:rPrChange>
        </w:rPr>
        <w:tab/>
        <w:t>Arakgi ME, Getgood A. Mechanical Malalignment of the Knee Joint. Evidence-Based Management of Complex Knee Injuries 2022; :66</w:t>
      </w:r>
      <w:r w:rsidRPr="00AA43AB">
        <w:rPr>
          <w:rFonts w:ascii="Verdana" w:hAnsi="Verdana" w:hint="eastAsia"/>
          <w:rPrChange w:id="175" w:author="Brisson, Nicholas" w:date="2025-06-14T15:00:00Z">
            <w:rPr>
              <w:rFonts w:hint="eastAsia"/>
            </w:rPr>
          </w:rPrChange>
        </w:rPr>
        <w:t>–</w:t>
      </w:r>
      <w:r w:rsidRPr="00AA43AB">
        <w:rPr>
          <w:rFonts w:ascii="Verdana" w:hAnsi="Verdana"/>
          <w:rPrChange w:id="176" w:author="Brisson, Nicholas" w:date="2025-06-14T15:00:00Z">
            <w:rPr/>
          </w:rPrChange>
        </w:rPr>
        <w:t>76. https://doi.org/10.1016/B978-0-323-71310-8.00005-0</w:t>
      </w:r>
    </w:p>
    <w:p w14:paraId="15DE1162" w14:textId="77777777" w:rsidR="00ED059A" w:rsidRPr="00AA43AB" w:rsidRDefault="005572EF">
      <w:pPr>
        <w:pStyle w:val="Bibliography"/>
        <w:rPr>
          <w:rFonts w:ascii="Verdana" w:hAnsi="Verdana"/>
          <w:rPrChange w:id="177" w:author="Brisson, Nicholas" w:date="2025-06-14T15:00:00Z">
            <w:rPr/>
          </w:rPrChange>
        </w:rPr>
      </w:pPr>
      <w:r w:rsidRPr="00AA43AB">
        <w:rPr>
          <w:rFonts w:ascii="Verdana" w:hAnsi="Verdana"/>
          <w:lang w:val="de-DE"/>
          <w:rPrChange w:id="178" w:author="Brisson, Nicholas" w:date="2025-06-14T15:00:00Z">
            <w:rPr>
              <w:lang w:val="de-DE"/>
            </w:rPr>
          </w:rPrChange>
        </w:rPr>
        <w:t xml:space="preserve">14. </w:t>
      </w:r>
      <w:r w:rsidRPr="00AA43AB">
        <w:rPr>
          <w:rFonts w:ascii="Verdana" w:hAnsi="Verdana"/>
          <w:lang w:val="de-DE"/>
          <w:rPrChange w:id="179" w:author="Brisson, Nicholas" w:date="2025-06-14T15:00:00Z">
            <w:rPr>
              <w:lang w:val="de-DE"/>
            </w:rPr>
          </w:rPrChange>
        </w:rPr>
        <w:tab/>
        <w:t>d</w:t>
      </w:r>
      <w:r w:rsidRPr="00AA43AB">
        <w:rPr>
          <w:rFonts w:ascii="Verdana" w:hAnsi="Verdana" w:hint="eastAsia"/>
          <w:lang w:val="de-DE"/>
          <w:rPrChange w:id="180" w:author="Brisson, Nicholas" w:date="2025-06-14T15:00:00Z">
            <w:rPr>
              <w:rFonts w:hint="eastAsia"/>
              <w:lang w:val="de-DE"/>
            </w:rPr>
          </w:rPrChange>
        </w:rPr>
        <w:t>’</w:t>
      </w:r>
      <w:r w:rsidRPr="00AA43AB">
        <w:rPr>
          <w:rFonts w:ascii="Verdana" w:hAnsi="Verdana"/>
          <w:lang w:val="de-DE"/>
          <w:rPrChange w:id="181" w:author="Brisson, Nicholas" w:date="2025-06-14T15:00:00Z">
            <w:rPr>
              <w:lang w:val="de-DE"/>
            </w:rPr>
          </w:rPrChange>
        </w:rPr>
        <w:t>Entremont AG, Nordmeyer</w:t>
      </w:r>
      <w:r w:rsidRPr="00AA43AB">
        <w:rPr>
          <w:rFonts w:ascii="Cambria Math" w:hAnsi="Cambria Math" w:cs="Cambria Math"/>
          <w:lang w:val="de-DE"/>
        </w:rPr>
        <w:t>‐</w:t>
      </w:r>
      <w:r w:rsidRPr="00AA43AB">
        <w:rPr>
          <w:rFonts w:ascii="Verdana" w:hAnsi="Verdana"/>
          <w:lang w:val="de-DE"/>
          <w:rPrChange w:id="182" w:author="Brisson, Nicholas" w:date="2025-06-14T15:00:00Z">
            <w:rPr>
              <w:lang w:val="de-DE"/>
            </w:rPr>
          </w:rPrChange>
        </w:rPr>
        <w:t xml:space="preserve">Massner JA, Bos C, Wilson DR, Pruessmann KP. </w:t>
      </w:r>
      <w:r w:rsidRPr="00AA43AB">
        <w:rPr>
          <w:rFonts w:ascii="Verdana" w:hAnsi="Verdana"/>
          <w:rPrChange w:id="183" w:author="Brisson, Nicholas" w:date="2025-06-14T15:00:00Z">
            <w:rPr/>
          </w:rPrChange>
        </w:rPr>
        <w:t>Do dynamic</w:t>
      </w:r>
      <w:r w:rsidRPr="00AA43AB">
        <w:rPr>
          <w:rFonts w:ascii="Cambria Math" w:hAnsi="Cambria Math" w:cs="Cambria Math"/>
        </w:rPr>
        <w:t>‐</w:t>
      </w:r>
      <w:r w:rsidRPr="00AA43AB">
        <w:rPr>
          <w:rFonts w:ascii="Verdana" w:hAnsi="Verdana"/>
          <w:rPrChange w:id="184" w:author="Brisson, Nicholas" w:date="2025-06-14T15:00:00Z">
            <w:rPr/>
          </w:rPrChange>
        </w:rPr>
        <w:t>based MR knee kinematics methods produce the same results as static methods? Magnetic Resonance in Med 2013; 69 :1634</w:t>
      </w:r>
      <w:r w:rsidRPr="00AA43AB">
        <w:rPr>
          <w:rFonts w:ascii="Verdana" w:hAnsi="Verdana" w:cs="Aptos"/>
          <w:rPrChange w:id="185" w:author="Brisson, Nicholas" w:date="2025-06-14T15:00:00Z">
            <w:rPr>
              <w:rFonts w:ascii="Aptos" w:hAnsi="Aptos" w:cs="Aptos"/>
            </w:rPr>
          </w:rPrChange>
        </w:rPr>
        <w:t>–</w:t>
      </w:r>
      <w:r w:rsidRPr="00AA43AB">
        <w:rPr>
          <w:rFonts w:ascii="Verdana" w:hAnsi="Verdana"/>
          <w:rPrChange w:id="186" w:author="Brisson, Nicholas" w:date="2025-06-14T15:00:00Z">
            <w:rPr/>
          </w:rPrChange>
        </w:rPr>
        <w:t>44. https://doi.org/10.1002/mrm.24425</w:t>
      </w:r>
    </w:p>
    <w:p w14:paraId="034DA3F0" w14:textId="77777777" w:rsidR="00ED059A" w:rsidRPr="00AA43AB" w:rsidRDefault="005572EF">
      <w:pPr>
        <w:pStyle w:val="Bibliography"/>
        <w:rPr>
          <w:rFonts w:ascii="Verdana" w:hAnsi="Verdana"/>
          <w:rPrChange w:id="187" w:author="Brisson, Nicholas" w:date="2025-06-14T15:00:00Z">
            <w:rPr/>
          </w:rPrChange>
        </w:rPr>
      </w:pPr>
      <w:r w:rsidRPr="00AA43AB">
        <w:rPr>
          <w:rFonts w:ascii="Verdana" w:hAnsi="Verdana"/>
          <w:rPrChange w:id="188" w:author="Brisson, Nicholas" w:date="2025-06-14T15:00:00Z">
            <w:rPr/>
          </w:rPrChange>
        </w:rPr>
        <w:t xml:space="preserve">15. </w:t>
      </w:r>
      <w:r w:rsidRPr="00AA43AB">
        <w:rPr>
          <w:rFonts w:ascii="Verdana" w:hAnsi="Verdana"/>
          <w:rPrChange w:id="189" w:author="Brisson, Nicholas" w:date="2025-06-14T15:00:00Z">
            <w:rPr/>
          </w:rPrChange>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AA43AB" w:rsidRDefault="005572EF">
      <w:pPr>
        <w:pStyle w:val="Bibliography"/>
        <w:rPr>
          <w:rFonts w:ascii="Verdana" w:hAnsi="Verdana"/>
          <w:rPrChange w:id="190" w:author="Brisson, Nicholas" w:date="2025-06-14T15:00:00Z">
            <w:rPr/>
          </w:rPrChange>
        </w:rPr>
      </w:pPr>
      <w:r w:rsidRPr="00AA43AB">
        <w:rPr>
          <w:rFonts w:ascii="Verdana" w:hAnsi="Verdana"/>
          <w:rPrChange w:id="191" w:author="Brisson, Nicholas" w:date="2025-06-14T15:00:00Z">
            <w:rPr/>
          </w:rPrChange>
        </w:rPr>
        <w:t xml:space="preserve">16. </w:t>
      </w:r>
      <w:r w:rsidRPr="00AA43AB">
        <w:rPr>
          <w:rFonts w:ascii="Verdana" w:hAnsi="Verdana"/>
          <w:rPrChange w:id="192" w:author="Brisson, Nicholas" w:date="2025-06-14T15:00:00Z">
            <w:rPr/>
          </w:rPrChange>
        </w:rPr>
        <w:tab/>
        <w:t>Draper CE, Besier TF, Santos JM, Jennings F, Fredericson M, Gold GE, et al. Using real-time MRI to quantify altered joint kinematics in subjects with patellofemoral pain and to evaluate the effects of a patellar brace or sleeve on joint motion. J Orthop Res 2009; 27 :571</w:t>
      </w:r>
      <w:r w:rsidRPr="00AA43AB">
        <w:rPr>
          <w:rFonts w:ascii="Verdana" w:hAnsi="Verdana" w:hint="eastAsia"/>
          <w:rPrChange w:id="193" w:author="Brisson, Nicholas" w:date="2025-06-14T15:00:00Z">
            <w:rPr>
              <w:rFonts w:hint="eastAsia"/>
            </w:rPr>
          </w:rPrChange>
        </w:rPr>
        <w:t>–</w:t>
      </w:r>
      <w:r w:rsidRPr="00AA43AB">
        <w:rPr>
          <w:rFonts w:ascii="Verdana" w:hAnsi="Verdana"/>
          <w:rPrChange w:id="194" w:author="Brisson, Nicholas" w:date="2025-06-14T15:00:00Z">
            <w:rPr/>
          </w:rPrChange>
        </w:rPr>
        <w:t>7. https://doi.org/10.1002/jor.20790</w:t>
      </w:r>
    </w:p>
    <w:p w14:paraId="3AE90D9B" w14:textId="77777777" w:rsidR="00ED059A" w:rsidRPr="00AA43AB" w:rsidRDefault="005572EF">
      <w:pPr>
        <w:pStyle w:val="Bibliography"/>
        <w:rPr>
          <w:rFonts w:ascii="Verdana" w:hAnsi="Verdana"/>
          <w:lang w:val="de-DE"/>
          <w:rPrChange w:id="195" w:author="Brisson, Nicholas" w:date="2025-06-14T15:00:00Z">
            <w:rPr>
              <w:lang w:val="de-DE"/>
            </w:rPr>
          </w:rPrChange>
        </w:rPr>
      </w:pPr>
      <w:r w:rsidRPr="00AA43AB">
        <w:rPr>
          <w:rFonts w:ascii="Verdana" w:hAnsi="Verdana"/>
          <w:rPrChange w:id="196" w:author="Brisson, Nicholas" w:date="2025-06-14T15:00:00Z">
            <w:rPr/>
          </w:rPrChange>
        </w:rPr>
        <w:lastRenderedPageBreak/>
        <w:t xml:space="preserve">17. </w:t>
      </w:r>
      <w:r w:rsidRPr="00AA43AB">
        <w:rPr>
          <w:rFonts w:ascii="Verdana" w:hAnsi="Verdana"/>
          <w:rPrChange w:id="197" w:author="Brisson, Nicholas" w:date="2025-06-14T15:00:00Z">
            <w:rPr/>
          </w:rPrChange>
        </w:rPr>
        <w:tab/>
        <w:t xml:space="preserve">Kaiser JM, Vignos MF, Kijowski R, Baer G, Thelen DG. Effect of Loading on In Vivo Tibiofemoral and Patellofemoral Kinematics of Healthy and ACL-Reconstructed Knees. </w:t>
      </w:r>
      <w:r w:rsidRPr="00AA43AB">
        <w:rPr>
          <w:rFonts w:ascii="Verdana" w:hAnsi="Verdana"/>
          <w:lang w:val="de-DE"/>
          <w:rPrChange w:id="198" w:author="Brisson, Nicholas" w:date="2025-06-14T15:00:00Z">
            <w:rPr>
              <w:lang w:val="de-DE"/>
            </w:rPr>
          </w:rPrChange>
        </w:rPr>
        <w:t>Am J Sports Med 2017; 45 :3272</w:t>
      </w:r>
      <w:r w:rsidRPr="00AA43AB">
        <w:rPr>
          <w:rFonts w:ascii="Verdana" w:hAnsi="Verdana" w:hint="eastAsia"/>
          <w:lang w:val="de-DE"/>
          <w:rPrChange w:id="199" w:author="Brisson, Nicholas" w:date="2025-06-14T15:00:00Z">
            <w:rPr>
              <w:rFonts w:hint="eastAsia"/>
              <w:lang w:val="de-DE"/>
            </w:rPr>
          </w:rPrChange>
        </w:rPr>
        <w:t>–</w:t>
      </w:r>
      <w:r w:rsidRPr="00AA43AB">
        <w:rPr>
          <w:rFonts w:ascii="Verdana" w:hAnsi="Verdana"/>
          <w:lang w:val="de-DE"/>
          <w:rPrChange w:id="200" w:author="Brisson, Nicholas" w:date="2025-06-14T15:00:00Z">
            <w:rPr>
              <w:lang w:val="de-DE"/>
            </w:rPr>
          </w:rPrChange>
        </w:rPr>
        <w:t>9. https://doi.org/10.1177/0363546517724417</w:t>
      </w:r>
    </w:p>
    <w:p w14:paraId="19BBC8BB" w14:textId="77777777" w:rsidR="00ED059A" w:rsidRPr="00AA43AB" w:rsidRDefault="005572EF">
      <w:pPr>
        <w:pStyle w:val="Bibliography"/>
        <w:rPr>
          <w:rFonts w:ascii="Verdana" w:hAnsi="Verdana"/>
          <w:rPrChange w:id="201" w:author="Brisson, Nicholas" w:date="2025-06-14T15:00:00Z">
            <w:rPr/>
          </w:rPrChange>
        </w:rPr>
      </w:pPr>
      <w:r w:rsidRPr="00AA43AB">
        <w:rPr>
          <w:rFonts w:ascii="Verdana" w:hAnsi="Verdana"/>
          <w:lang w:val="de-DE"/>
          <w:rPrChange w:id="202" w:author="Brisson, Nicholas" w:date="2025-06-14T15:00:00Z">
            <w:rPr>
              <w:lang w:val="de-DE"/>
            </w:rPr>
          </w:rPrChange>
        </w:rPr>
        <w:t xml:space="preserve">18. </w:t>
      </w:r>
      <w:r w:rsidRPr="00AA43AB">
        <w:rPr>
          <w:rFonts w:ascii="Verdana" w:hAnsi="Verdana"/>
          <w:lang w:val="de-DE"/>
          <w:rPrChange w:id="203" w:author="Brisson, Nicholas" w:date="2025-06-14T15:00:00Z">
            <w:rPr>
              <w:lang w:val="de-DE"/>
            </w:rPr>
          </w:rPrChange>
        </w:rPr>
        <w:tab/>
        <w:t>Brossmann J, Muhle C, Schr</w:t>
      </w:r>
      <w:r w:rsidRPr="00AA43AB">
        <w:rPr>
          <w:rFonts w:ascii="Verdana" w:hAnsi="Verdana" w:hint="eastAsia"/>
          <w:lang w:val="de-DE"/>
          <w:rPrChange w:id="204" w:author="Brisson, Nicholas" w:date="2025-06-14T15:00:00Z">
            <w:rPr>
              <w:rFonts w:hint="eastAsia"/>
              <w:lang w:val="de-DE"/>
            </w:rPr>
          </w:rPrChange>
        </w:rPr>
        <w:t>ö</w:t>
      </w:r>
      <w:r w:rsidRPr="00AA43AB">
        <w:rPr>
          <w:rFonts w:ascii="Verdana" w:hAnsi="Verdana"/>
          <w:lang w:val="de-DE"/>
          <w:rPrChange w:id="205" w:author="Brisson, Nicholas" w:date="2025-06-14T15:00:00Z">
            <w:rPr>
              <w:lang w:val="de-DE"/>
            </w:rPr>
          </w:rPrChange>
        </w:rPr>
        <w:t>der C, Melchert UH, B</w:t>
      </w:r>
      <w:r w:rsidRPr="00AA43AB">
        <w:rPr>
          <w:rFonts w:ascii="Verdana" w:hAnsi="Verdana" w:hint="eastAsia"/>
          <w:lang w:val="de-DE"/>
          <w:rPrChange w:id="206" w:author="Brisson, Nicholas" w:date="2025-06-14T15:00:00Z">
            <w:rPr>
              <w:rFonts w:hint="eastAsia"/>
              <w:lang w:val="de-DE"/>
            </w:rPr>
          </w:rPrChange>
        </w:rPr>
        <w:t>ü</w:t>
      </w:r>
      <w:r w:rsidRPr="00AA43AB">
        <w:rPr>
          <w:rFonts w:ascii="Verdana" w:hAnsi="Verdana"/>
          <w:lang w:val="de-DE"/>
          <w:rPrChange w:id="207" w:author="Brisson, Nicholas" w:date="2025-06-14T15:00:00Z">
            <w:rPr>
              <w:lang w:val="de-DE"/>
            </w:rPr>
          </w:rPrChange>
        </w:rPr>
        <w:t xml:space="preserve">ll CC, Spielmann RP, et al. </w:t>
      </w:r>
      <w:r w:rsidRPr="00AA43AB">
        <w:rPr>
          <w:rFonts w:ascii="Verdana" w:hAnsi="Verdana"/>
          <w:rPrChange w:id="208" w:author="Brisson, Nicholas" w:date="2025-06-14T15:00:00Z">
            <w:rPr/>
          </w:rPrChange>
        </w:rPr>
        <w:t>Patellar tracking patterns during active and passive knee extension: evaluation with motion-triggered cine MR imaging. Radiology 1993; 187 :205</w:t>
      </w:r>
      <w:r w:rsidRPr="00AA43AB">
        <w:rPr>
          <w:rFonts w:ascii="Verdana" w:hAnsi="Verdana" w:hint="eastAsia"/>
          <w:rPrChange w:id="209" w:author="Brisson, Nicholas" w:date="2025-06-14T15:00:00Z">
            <w:rPr>
              <w:rFonts w:hint="eastAsia"/>
            </w:rPr>
          </w:rPrChange>
        </w:rPr>
        <w:t>–</w:t>
      </w:r>
      <w:r w:rsidRPr="00AA43AB">
        <w:rPr>
          <w:rFonts w:ascii="Verdana" w:hAnsi="Verdana"/>
          <w:rPrChange w:id="210" w:author="Brisson, Nicholas" w:date="2025-06-14T15:00:00Z">
            <w:rPr/>
          </w:rPrChange>
        </w:rPr>
        <w:t>12. https://doi.org/10.1148/radiology.187.1.8451415</w:t>
      </w:r>
    </w:p>
    <w:p w14:paraId="5410641B" w14:textId="77777777" w:rsidR="00ED059A" w:rsidRPr="00AA43AB" w:rsidRDefault="005572EF">
      <w:pPr>
        <w:pStyle w:val="Bibliography"/>
        <w:rPr>
          <w:rFonts w:ascii="Verdana" w:hAnsi="Verdana"/>
          <w:rPrChange w:id="211" w:author="Brisson, Nicholas" w:date="2025-06-14T15:00:00Z">
            <w:rPr/>
          </w:rPrChange>
        </w:rPr>
      </w:pPr>
      <w:r w:rsidRPr="00AA43AB">
        <w:rPr>
          <w:rFonts w:ascii="Verdana" w:hAnsi="Verdana"/>
          <w:rPrChange w:id="212" w:author="Brisson, Nicholas" w:date="2025-06-14T15:00:00Z">
            <w:rPr/>
          </w:rPrChange>
        </w:rPr>
        <w:t xml:space="preserve">19. </w:t>
      </w:r>
      <w:r w:rsidRPr="00AA43AB">
        <w:rPr>
          <w:rFonts w:ascii="Verdana" w:hAnsi="Verdana"/>
          <w:rPrChange w:id="213" w:author="Brisson, Nicholas" w:date="2025-06-14T15:00:00Z">
            <w:rPr/>
          </w:rPrChange>
        </w:rPr>
        <w:tab/>
        <w:t>Seisler AR, Sheehan FT. Normative three-dimensional patellofemoral and tibiofemoral kinematics: a dynamic, in vivo study. IEEE Trans Biomed Eng 2007; 54 :1333</w:t>
      </w:r>
      <w:r w:rsidRPr="00AA43AB">
        <w:rPr>
          <w:rFonts w:ascii="Verdana" w:hAnsi="Verdana" w:hint="eastAsia"/>
          <w:rPrChange w:id="214" w:author="Brisson, Nicholas" w:date="2025-06-14T15:00:00Z">
            <w:rPr>
              <w:rFonts w:hint="eastAsia"/>
            </w:rPr>
          </w:rPrChange>
        </w:rPr>
        <w:t>–</w:t>
      </w:r>
      <w:r w:rsidRPr="00AA43AB">
        <w:rPr>
          <w:rFonts w:ascii="Verdana" w:hAnsi="Verdana"/>
          <w:rPrChange w:id="215" w:author="Brisson, Nicholas" w:date="2025-06-14T15:00:00Z">
            <w:rPr/>
          </w:rPrChange>
        </w:rPr>
        <w:t>41. https://doi.org/10.1109/TBME.2007.890735</w:t>
      </w:r>
    </w:p>
    <w:p w14:paraId="13DD462A" w14:textId="77777777" w:rsidR="00ED059A" w:rsidRPr="00474E3F" w:rsidRDefault="005572EF">
      <w:pPr>
        <w:pStyle w:val="Bibliography"/>
        <w:rPr>
          <w:rFonts w:ascii="Verdana" w:hAnsi="Verdana"/>
          <w:lang w:val="de-DE"/>
          <w:rPrChange w:id="216" w:author="Aayush Nepal" w:date="2025-06-15T15:03:00Z" w16du:dateUtc="2025-06-15T13:03:00Z">
            <w:rPr/>
          </w:rPrChange>
        </w:rPr>
      </w:pPr>
      <w:r w:rsidRPr="00AA43AB">
        <w:rPr>
          <w:rFonts w:ascii="Verdana" w:hAnsi="Verdana"/>
          <w:rPrChange w:id="217" w:author="Brisson, Nicholas" w:date="2025-06-14T15:00:00Z">
            <w:rPr/>
          </w:rPrChange>
        </w:rPr>
        <w:t xml:space="preserve">20. </w:t>
      </w:r>
      <w:r w:rsidRPr="00AA43AB">
        <w:rPr>
          <w:rFonts w:ascii="Verdana" w:hAnsi="Verdana"/>
          <w:rPrChange w:id="218" w:author="Brisson, Nicholas" w:date="2025-06-14T15:00:00Z">
            <w:rPr/>
          </w:rPrChange>
        </w:rPr>
        <w:tab/>
        <w:t xml:space="preserve">Behnam AJ, Herzka DA, Sheehan FT. Assessing the accuracy and precision of musculoskeletal motion tracking using cine-PC MRI on a 3.0T platform. </w:t>
      </w:r>
      <w:r w:rsidRPr="00474E3F">
        <w:rPr>
          <w:rFonts w:ascii="Verdana" w:hAnsi="Verdana"/>
          <w:lang w:val="de-DE"/>
          <w:rPrChange w:id="219" w:author="Aayush Nepal" w:date="2025-06-15T15:03:00Z" w16du:dateUtc="2025-06-15T13:03:00Z">
            <w:rPr/>
          </w:rPrChange>
        </w:rPr>
        <w:t>J Biomech 2011; 44 :193</w:t>
      </w:r>
      <w:r w:rsidRPr="00474E3F">
        <w:rPr>
          <w:rFonts w:ascii="Verdana" w:hAnsi="Verdana" w:hint="eastAsia"/>
          <w:lang w:val="de-DE"/>
          <w:rPrChange w:id="220" w:author="Aayush Nepal" w:date="2025-06-15T15:03:00Z" w16du:dateUtc="2025-06-15T13:03:00Z">
            <w:rPr>
              <w:rFonts w:hint="eastAsia"/>
            </w:rPr>
          </w:rPrChange>
        </w:rPr>
        <w:t>–</w:t>
      </w:r>
      <w:r w:rsidRPr="00474E3F">
        <w:rPr>
          <w:rFonts w:ascii="Verdana" w:hAnsi="Verdana"/>
          <w:lang w:val="de-DE"/>
          <w:rPrChange w:id="221" w:author="Aayush Nepal" w:date="2025-06-15T15:03:00Z" w16du:dateUtc="2025-06-15T13:03:00Z">
            <w:rPr/>
          </w:rPrChange>
        </w:rPr>
        <w:t>7. https://doi.org/10.1016/j.jbiomech.2010.08.029</w:t>
      </w:r>
    </w:p>
    <w:p w14:paraId="2AD97161" w14:textId="77777777" w:rsidR="00ED059A" w:rsidRPr="00AA43AB" w:rsidRDefault="005572EF">
      <w:pPr>
        <w:pStyle w:val="Bibliography"/>
        <w:rPr>
          <w:rFonts w:ascii="Verdana" w:hAnsi="Verdana"/>
          <w:rPrChange w:id="222" w:author="Brisson, Nicholas" w:date="2025-06-14T15:00:00Z">
            <w:rPr/>
          </w:rPrChange>
        </w:rPr>
      </w:pPr>
      <w:r w:rsidRPr="00AA43AB">
        <w:rPr>
          <w:rFonts w:ascii="Verdana" w:hAnsi="Verdana"/>
          <w:lang w:val="de-DE"/>
          <w:rPrChange w:id="223" w:author="Brisson, Nicholas" w:date="2025-06-14T15:00:00Z">
            <w:rPr>
              <w:lang w:val="de-DE"/>
            </w:rPr>
          </w:rPrChange>
        </w:rPr>
        <w:t xml:space="preserve">21. </w:t>
      </w:r>
      <w:r w:rsidRPr="00AA43AB">
        <w:rPr>
          <w:rFonts w:ascii="Verdana" w:hAnsi="Verdana"/>
          <w:lang w:val="de-DE"/>
          <w:rPrChange w:id="224" w:author="Brisson, Nicholas" w:date="2025-06-14T15:00:00Z">
            <w:rPr>
              <w:lang w:val="de-DE"/>
            </w:rPr>
          </w:rPrChange>
        </w:rPr>
        <w:tab/>
        <w:t xml:space="preserve">Kaiser J, Bradford R, Johnson K, Wieben O, Thelen DG. </w:t>
      </w:r>
      <w:r w:rsidRPr="00AA43AB">
        <w:rPr>
          <w:rFonts w:ascii="Verdana" w:hAnsi="Verdana"/>
          <w:rPrChange w:id="225" w:author="Brisson, Nicholas" w:date="2025-06-14T15:00:00Z">
            <w:rPr/>
          </w:rPrChange>
        </w:rPr>
        <w:t>Measurement of tibiofemoral kinematics using highly accelerated 3D radial sampling. Magnetic Resonance in Med 2013; 69 :1310</w:t>
      </w:r>
      <w:r w:rsidRPr="00AA43AB">
        <w:rPr>
          <w:rFonts w:ascii="Verdana" w:hAnsi="Verdana" w:hint="eastAsia"/>
          <w:rPrChange w:id="226" w:author="Brisson, Nicholas" w:date="2025-06-14T15:00:00Z">
            <w:rPr>
              <w:rFonts w:hint="eastAsia"/>
            </w:rPr>
          </w:rPrChange>
        </w:rPr>
        <w:t>–</w:t>
      </w:r>
      <w:r w:rsidRPr="00AA43AB">
        <w:rPr>
          <w:rFonts w:ascii="Verdana" w:hAnsi="Verdana"/>
          <w:rPrChange w:id="227" w:author="Brisson, Nicholas" w:date="2025-06-14T15:00:00Z">
            <w:rPr/>
          </w:rPrChange>
        </w:rPr>
        <w:t>6. https://doi.org/10.1002/mrm.24362</w:t>
      </w:r>
    </w:p>
    <w:p w14:paraId="72DF71F3" w14:textId="77777777" w:rsidR="00ED059A" w:rsidRPr="00AA43AB" w:rsidRDefault="005572EF">
      <w:pPr>
        <w:pStyle w:val="Bibliography"/>
        <w:rPr>
          <w:rFonts w:ascii="Verdana" w:hAnsi="Verdana"/>
          <w:rPrChange w:id="228" w:author="Brisson, Nicholas" w:date="2025-06-14T15:00:00Z">
            <w:rPr/>
          </w:rPrChange>
        </w:rPr>
      </w:pPr>
      <w:r w:rsidRPr="00AA43AB">
        <w:rPr>
          <w:rFonts w:ascii="Verdana" w:hAnsi="Verdana"/>
          <w:rPrChange w:id="229" w:author="Brisson, Nicholas" w:date="2025-06-14T15:00:00Z">
            <w:rPr/>
          </w:rPrChange>
        </w:rPr>
        <w:t xml:space="preserve">22. </w:t>
      </w:r>
      <w:r w:rsidRPr="00AA43AB">
        <w:rPr>
          <w:rFonts w:ascii="Verdana" w:hAnsi="Verdana"/>
          <w:rPrChange w:id="230" w:author="Brisson, Nicholas" w:date="2025-06-14T15:00:00Z">
            <w:rPr/>
          </w:rPrChange>
        </w:rPr>
        <w:tab/>
        <w:t>Della Croce U, Leardini A, Chiari L, Cappozzo A. Human movement analysis using stereophotogrammetry: assessment of anatomical landmark misplacement and its effects on joint kinematics. Gait &amp; Posture 2005; 21 :226</w:t>
      </w:r>
      <w:r w:rsidRPr="00AA43AB">
        <w:rPr>
          <w:rFonts w:ascii="Verdana" w:hAnsi="Verdana" w:hint="eastAsia"/>
          <w:rPrChange w:id="231" w:author="Brisson, Nicholas" w:date="2025-06-14T15:00:00Z">
            <w:rPr>
              <w:rFonts w:hint="eastAsia"/>
            </w:rPr>
          </w:rPrChange>
        </w:rPr>
        <w:t>–</w:t>
      </w:r>
      <w:r w:rsidRPr="00AA43AB">
        <w:rPr>
          <w:rFonts w:ascii="Verdana" w:hAnsi="Verdana"/>
          <w:rPrChange w:id="232" w:author="Brisson, Nicholas" w:date="2025-06-14T15:00:00Z">
            <w:rPr/>
          </w:rPrChange>
        </w:rPr>
        <w:t>37. https://doi.org/10.1016/j.gaitpost.2004.05.003</w:t>
      </w:r>
    </w:p>
    <w:p w14:paraId="01235DB5" w14:textId="77777777" w:rsidR="00ED059A" w:rsidRPr="00AA43AB" w:rsidRDefault="005572EF">
      <w:pPr>
        <w:pStyle w:val="Bibliography"/>
        <w:rPr>
          <w:rFonts w:ascii="Verdana" w:hAnsi="Verdana"/>
          <w:rPrChange w:id="233" w:author="Brisson, Nicholas" w:date="2025-06-14T15:00:00Z">
            <w:rPr/>
          </w:rPrChange>
        </w:rPr>
      </w:pPr>
      <w:r w:rsidRPr="00AA43AB">
        <w:rPr>
          <w:rFonts w:ascii="Verdana" w:hAnsi="Verdana"/>
          <w:rPrChange w:id="234" w:author="Brisson, Nicholas" w:date="2025-06-14T15:00:00Z">
            <w:rPr/>
          </w:rPrChange>
        </w:rPr>
        <w:t xml:space="preserve">23. </w:t>
      </w:r>
      <w:r w:rsidRPr="00AA43AB">
        <w:rPr>
          <w:rFonts w:ascii="Verdana" w:hAnsi="Verdana"/>
          <w:rPrChange w:id="235" w:author="Brisson, Nicholas" w:date="2025-06-14T15:00:00Z">
            <w:rPr/>
          </w:rPrChange>
        </w:rPr>
        <w:tab/>
        <w:t>Canny J. A Computational Approach to Edge Detection. IEEE Trans Pattern Anal Mach Intell 1986; PAMI-8 :679</w:t>
      </w:r>
      <w:r w:rsidRPr="00AA43AB">
        <w:rPr>
          <w:rFonts w:ascii="Verdana" w:hAnsi="Verdana" w:hint="eastAsia"/>
          <w:rPrChange w:id="236" w:author="Brisson, Nicholas" w:date="2025-06-14T15:00:00Z">
            <w:rPr>
              <w:rFonts w:hint="eastAsia"/>
            </w:rPr>
          </w:rPrChange>
        </w:rPr>
        <w:t>–</w:t>
      </w:r>
      <w:r w:rsidRPr="00AA43AB">
        <w:rPr>
          <w:rFonts w:ascii="Verdana" w:hAnsi="Verdana"/>
          <w:rPrChange w:id="237" w:author="Brisson, Nicholas" w:date="2025-06-14T15:00:00Z">
            <w:rPr/>
          </w:rPrChange>
        </w:rPr>
        <w:t>98. https://doi.org/10.1109/TPAMI.1986.4767851</w:t>
      </w:r>
    </w:p>
    <w:p w14:paraId="44CEA7EB" w14:textId="77777777" w:rsidR="00ED059A" w:rsidRPr="00AA43AB" w:rsidRDefault="005572EF">
      <w:pPr>
        <w:pStyle w:val="Bibliography"/>
        <w:rPr>
          <w:rFonts w:ascii="Verdana" w:hAnsi="Verdana"/>
          <w:lang w:val="de-DE"/>
          <w:rPrChange w:id="238" w:author="Brisson, Nicholas" w:date="2025-06-14T15:00:00Z">
            <w:rPr>
              <w:lang w:val="de-DE"/>
            </w:rPr>
          </w:rPrChange>
        </w:rPr>
      </w:pPr>
      <w:r w:rsidRPr="00AA43AB">
        <w:rPr>
          <w:rFonts w:ascii="Verdana" w:hAnsi="Verdana"/>
          <w:rPrChange w:id="239" w:author="Brisson, Nicholas" w:date="2025-06-14T15:00:00Z">
            <w:rPr/>
          </w:rPrChange>
        </w:rPr>
        <w:t xml:space="preserve">24. </w:t>
      </w:r>
      <w:r w:rsidRPr="00AA43AB">
        <w:rPr>
          <w:rFonts w:ascii="Verdana" w:hAnsi="Verdana"/>
          <w:rPrChange w:id="240" w:author="Brisson, Nicholas" w:date="2025-06-14T15:00:00Z">
            <w:rPr/>
          </w:rPrChange>
        </w:rPr>
        <w:tab/>
        <w:t xml:space="preserve">Dillencourt MB, Samet H, Tamminen M. A general approach to connected-component labeling for arbitrary image representations. </w:t>
      </w:r>
      <w:r w:rsidRPr="00AA43AB">
        <w:rPr>
          <w:rFonts w:ascii="Verdana" w:hAnsi="Verdana"/>
          <w:lang w:val="de-DE"/>
          <w:rPrChange w:id="241" w:author="Brisson, Nicholas" w:date="2025-06-14T15:00:00Z">
            <w:rPr>
              <w:lang w:val="de-DE"/>
            </w:rPr>
          </w:rPrChange>
        </w:rPr>
        <w:t>J ACM 1992; 39 :253</w:t>
      </w:r>
      <w:r w:rsidRPr="00AA43AB">
        <w:rPr>
          <w:rFonts w:ascii="Verdana" w:hAnsi="Verdana" w:hint="eastAsia"/>
          <w:lang w:val="de-DE"/>
          <w:rPrChange w:id="242" w:author="Brisson, Nicholas" w:date="2025-06-14T15:00:00Z">
            <w:rPr>
              <w:rFonts w:hint="eastAsia"/>
              <w:lang w:val="de-DE"/>
            </w:rPr>
          </w:rPrChange>
        </w:rPr>
        <w:t>–</w:t>
      </w:r>
      <w:r w:rsidRPr="00AA43AB">
        <w:rPr>
          <w:rFonts w:ascii="Verdana" w:hAnsi="Verdana"/>
          <w:lang w:val="de-DE"/>
          <w:rPrChange w:id="243" w:author="Brisson, Nicholas" w:date="2025-06-14T15:00:00Z">
            <w:rPr>
              <w:lang w:val="de-DE"/>
            </w:rPr>
          </w:rPrChange>
        </w:rPr>
        <w:t>80. https://doi.org/10.1145/128749.128750</w:t>
      </w:r>
    </w:p>
    <w:p w14:paraId="470CC0EF" w14:textId="77777777" w:rsidR="00ED059A" w:rsidRPr="00AA43AB" w:rsidRDefault="005572EF">
      <w:pPr>
        <w:pStyle w:val="Bibliography"/>
        <w:rPr>
          <w:rFonts w:ascii="Verdana" w:hAnsi="Verdana"/>
          <w:rPrChange w:id="244" w:author="Brisson, Nicholas" w:date="2025-06-14T15:00:00Z">
            <w:rPr/>
          </w:rPrChange>
        </w:rPr>
      </w:pPr>
      <w:r w:rsidRPr="00AA43AB">
        <w:rPr>
          <w:rFonts w:ascii="Verdana" w:hAnsi="Verdana"/>
          <w:lang w:val="de-DE"/>
          <w:rPrChange w:id="245" w:author="Brisson, Nicholas" w:date="2025-06-14T15:00:00Z">
            <w:rPr>
              <w:lang w:val="de-DE"/>
            </w:rPr>
          </w:rPrChange>
        </w:rPr>
        <w:t xml:space="preserve">25. </w:t>
      </w:r>
      <w:r w:rsidRPr="00AA43AB">
        <w:rPr>
          <w:rFonts w:ascii="Verdana" w:hAnsi="Verdana"/>
          <w:lang w:val="de-DE"/>
          <w:rPrChange w:id="246" w:author="Brisson, Nicholas" w:date="2025-06-14T15:00:00Z">
            <w:rPr>
              <w:lang w:val="de-DE"/>
            </w:rPr>
          </w:rPrChange>
        </w:rPr>
        <w:tab/>
        <w:t>Brisson NM, Kr</w:t>
      </w:r>
      <w:r w:rsidRPr="00AA43AB">
        <w:rPr>
          <w:rFonts w:ascii="Verdana" w:hAnsi="Verdana" w:hint="eastAsia"/>
          <w:lang w:val="de-DE"/>
          <w:rPrChange w:id="247" w:author="Brisson, Nicholas" w:date="2025-06-14T15:00:00Z">
            <w:rPr>
              <w:rFonts w:hint="eastAsia"/>
              <w:lang w:val="de-DE"/>
            </w:rPr>
          </w:rPrChange>
        </w:rPr>
        <w:t>ä</w:t>
      </w:r>
      <w:r w:rsidRPr="00AA43AB">
        <w:rPr>
          <w:rFonts w:ascii="Verdana" w:hAnsi="Verdana"/>
          <w:lang w:val="de-DE"/>
          <w:rPrChange w:id="248" w:author="Brisson, Nicholas" w:date="2025-06-14T15:00:00Z">
            <w:rPr>
              <w:lang w:val="de-DE"/>
            </w:rPr>
          </w:rPrChange>
        </w:rPr>
        <w:t xml:space="preserve">mer M, Krahl LAN, Schill A, Duda GN, Reichenbach JR. </w:t>
      </w:r>
      <w:r w:rsidRPr="00AA43AB">
        <w:rPr>
          <w:rFonts w:ascii="Verdana" w:hAnsi="Verdana"/>
          <w:rPrChange w:id="249" w:author="Brisson, Nicholas" w:date="2025-06-14T15:00:00Z">
            <w:rPr/>
          </w:rPrChange>
        </w:rPr>
        <w:t>A novel multipurpose device for guided knee motion and loading during dynamic magnetic resonance imaging. Zeitschrift f</w:t>
      </w:r>
      <w:r w:rsidRPr="00AA43AB">
        <w:rPr>
          <w:rFonts w:ascii="Verdana" w:hAnsi="Verdana" w:hint="eastAsia"/>
          <w:rPrChange w:id="250" w:author="Brisson, Nicholas" w:date="2025-06-14T15:00:00Z">
            <w:rPr>
              <w:rFonts w:hint="eastAsia"/>
            </w:rPr>
          </w:rPrChange>
        </w:rPr>
        <w:t>ü</w:t>
      </w:r>
      <w:r w:rsidRPr="00AA43AB">
        <w:rPr>
          <w:rFonts w:ascii="Verdana" w:hAnsi="Verdana"/>
          <w:rPrChange w:id="251" w:author="Brisson, Nicholas" w:date="2025-06-14T15:00:00Z">
            <w:rPr/>
          </w:rPrChange>
        </w:rPr>
        <w:t>r Medizinische Physik 2022; 32 :500</w:t>
      </w:r>
      <w:r w:rsidRPr="00AA43AB">
        <w:rPr>
          <w:rFonts w:ascii="Verdana" w:hAnsi="Verdana" w:hint="eastAsia"/>
          <w:rPrChange w:id="252" w:author="Brisson, Nicholas" w:date="2025-06-14T15:00:00Z">
            <w:rPr>
              <w:rFonts w:hint="eastAsia"/>
            </w:rPr>
          </w:rPrChange>
        </w:rPr>
        <w:t>–</w:t>
      </w:r>
      <w:r w:rsidRPr="00AA43AB">
        <w:rPr>
          <w:rFonts w:ascii="Verdana" w:hAnsi="Verdana"/>
          <w:rPrChange w:id="253" w:author="Brisson, Nicholas" w:date="2025-06-14T15:00:00Z">
            <w:rPr/>
          </w:rPrChange>
        </w:rPr>
        <w:t>13. https://doi.org/10.1016/j.zemedi.2021.12.002</w:t>
      </w:r>
    </w:p>
    <w:p w14:paraId="4F52589B" w14:textId="77777777" w:rsidR="00ED059A" w:rsidRPr="00AA43AB" w:rsidRDefault="005572EF">
      <w:pPr>
        <w:pStyle w:val="Bibliography"/>
        <w:rPr>
          <w:rFonts w:ascii="Verdana" w:hAnsi="Verdana"/>
          <w:lang w:val="de-DE"/>
          <w:rPrChange w:id="254" w:author="Brisson, Nicholas" w:date="2025-06-14T15:00:00Z">
            <w:rPr>
              <w:lang w:val="de-DE"/>
            </w:rPr>
          </w:rPrChange>
        </w:rPr>
      </w:pPr>
      <w:r w:rsidRPr="00AA43AB">
        <w:rPr>
          <w:rFonts w:ascii="Verdana" w:hAnsi="Verdana"/>
          <w:rPrChange w:id="255" w:author="Brisson, Nicholas" w:date="2025-06-14T15:00:00Z">
            <w:rPr/>
          </w:rPrChange>
        </w:rPr>
        <w:t xml:space="preserve">26. </w:t>
      </w:r>
      <w:r w:rsidRPr="00AA43AB">
        <w:rPr>
          <w:rFonts w:ascii="Verdana" w:hAnsi="Verdana"/>
          <w:rPrChange w:id="256" w:author="Brisson, Nicholas" w:date="2025-06-14T15:00:00Z">
            <w:rPr/>
          </w:rPrChange>
        </w:rPr>
        <w:tab/>
        <w:t xml:space="preserve">Winkelmann S, Schaeffter T, Koehler T, Eggers H, Doessel O. An Optimal Radial Profile Order Based on the Golden Ratio for Time-Resolved MRI. </w:t>
      </w:r>
      <w:r w:rsidRPr="00AA43AB">
        <w:rPr>
          <w:rFonts w:ascii="Verdana" w:hAnsi="Verdana"/>
          <w:lang w:val="de-DE"/>
          <w:rPrChange w:id="257" w:author="Brisson, Nicholas" w:date="2025-06-14T15:00:00Z">
            <w:rPr>
              <w:lang w:val="de-DE"/>
            </w:rPr>
          </w:rPrChange>
        </w:rPr>
        <w:t>IEEE Trans Med Imaging 2007; 26 :68</w:t>
      </w:r>
      <w:r w:rsidRPr="00AA43AB">
        <w:rPr>
          <w:rFonts w:ascii="Verdana" w:hAnsi="Verdana" w:hint="eastAsia"/>
          <w:lang w:val="de-DE"/>
          <w:rPrChange w:id="258" w:author="Brisson, Nicholas" w:date="2025-06-14T15:00:00Z">
            <w:rPr>
              <w:rFonts w:hint="eastAsia"/>
              <w:lang w:val="de-DE"/>
            </w:rPr>
          </w:rPrChange>
        </w:rPr>
        <w:t>–</w:t>
      </w:r>
      <w:r w:rsidRPr="00AA43AB">
        <w:rPr>
          <w:rFonts w:ascii="Verdana" w:hAnsi="Verdana"/>
          <w:lang w:val="de-DE"/>
          <w:rPrChange w:id="259" w:author="Brisson, Nicholas" w:date="2025-06-14T15:00:00Z">
            <w:rPr>
              <w:lang w:val="de-DE"/>
            </w:rPr>
          </w:rPrChange>
        </w:rPr>
        <w:t>76. https://doi.org/10.1109/TMI.2006.885337</w:t>
      </w:r>
    </w:p>
    <w:p w14:paraId="251E0C99" w14:textId="77777777" w:rsidR="00ED059A" w:rsidRPr="00AA43AB" w:rsidRDefault="005572EF">
      <w:pPr>
        <w:pStyle w:val="Bibliography"/>
        <w:rPr>
          <w:rFonts w:ascii="Verdana" w:hAnsi="Verdana"/>
          <w:rPrChange w:id="260" w:author="Brisson, Nicholas" w:date="2025-06-14T15:00:00Z">
            <w:rPr/>
          </w:rPrChange>
        </w:rPr>
      </w:pPr>
      <w:r w:rsidRPr="00AA43AB">
        <w:rPr>
          <w:rFonts w:ascii="Verdana" w:hAnsi="Verdana"/>
          <w:lang w:val="de-DE"/>
          <w:rPrChange w:id="261" w:author="Brisson, Nicholas" w:date="2025-06-14T15:00:00Z">
            <w:rPr>
              <w:lang w:val="de-DE"/>
            </w:rPr>
          </w:rPrChange>
        </w:rPr>
        <w:t xml:space="preserve">27. </w:t>
      </w:r>
      <w:r w:rsidRPr="00AA43AB">
        <w:rPr>
          <w:rFonts w:ascii="Verdana" w:hAnsi="Verdana"/>
          <w:lang w:val="de-DE"/>
          <w:rPrChange w:id="262" w:author="Brisson, Nicholas" w:date="2025-06-14T15:00:00Z">
            <w:rPr>
              <w:lang w:val="de-DE"/>
            </w:rPr>
          </w:rPrChange>
        </w:rPr>
        <w:tab/>
        <w:t>Kr</w:t>
      </w:r>
      <w:r w:rsidRPr="00AA43AB">
        <w:rPr>
          <w:rFonts w:ascii="Verdana" w:hAnsi="Verdana" w:hint="eastAsia"/>
          <w:lang w:val="de-DE"/>
          <w:rPrChange w:id="263" w:author="Brisson, Nicholas" w:date="2025-06-14T15:00:00Z">
            <w:rPr>
              <w:rFonts w:hint="eastAsia"/>
              <w:lang w:val="de-DE"/>
            </w:rPr>
          </w:rPrChange>
        </w:rPr>
        <w:t>ä</w:t>
      </w:r>
      <w:r w:rsidRPr="00AA43AB">
        <w:rPr>
          <w:rFonts w:ascii="Verdana" w:hAnsi="Verdana"/>
          <w:lang w:val="de-DE"/>
          <w:rPrChange w:id="264" w:author="Brisson, Nicholas" w:date="2025-06-14T15:00:00Z">
            <w:rPr>
              <w:lang w:val="de-DE"/>
            </w:rPr>
          </w:rPrChange>
        </w:rPr>
        <w:t xml:space="preserve">mer M, Herrmann K, Biermann J, Reichenbach JR. </w:t>
      </w:r>
      <w:r w:rsidRPr="00AA43AB">
        <w:rPr>
          <w:rFonts w:ascii="Verdana" w:hAnsi="Verdana"/>
          <w:rPrChange w:id="265" w:author="Brisson, Nicholas" w:date="2025-06-14T15:00:00Z">
            <w:rPr/>
          </w:rPrChange>
        </w:rPr>
        <w:t>Retrospective reconstruction of cardiac cine images from golden</w:t>
      </w:r>
      <w:r w:rsidRPr="00AA43AB">
        <w:rPr>
          <w:rFonts w:ascii="Cambria Math" w:hAnsi="Cambria Math" w:cs="Cambria Math"/>
        </w:rPr>
        <w:t>‐</w:t>
      </w:r>
      <w:r w:rsidRPr="00AA43AB">
        <w:rPr>
          <w:rFonts w:ascii="Verdana" w:hAnsi="Verdana"/>
          <w:rPrChange w:id="266" w:author="Brisson, Nicholas" w:date="2025-06-14T15:00:00Z">
            <w:rPr/>
          </w:rPrChange>
        </w:rPr>
        <w:t>ratio radial MRI using one</w:t>
      </w:r>
      <w:r w:rsidRPr="00AA43AB">
        <w:rPr>
          <w:rFonts w:ascii="Cambria Math" w:hAnsi="Cambria Math" w:cs="Cambria Math"/>
        </w:rPr>
        <w:t>‐</w:t>
      </w:r>
      <w:r w:rsidRPr="00AA43AB">
        <w:rPr>
          <w:rFonts w:ascii="Verdana" w:hAnsi="Verdana"/>
          <w:rPrChange w:id="267" w:author="Brisson, Nicholas" w:date="2025-06-14T15:00:00Z">
            <w:rPr/>
          </w:rPrChange>
        </w:rPr>
        <w:t>dimensional navigators. Magnetic Resonance Imaging 2014; 40 :413</w:t>
      </w:r>
      <w:r w:rsidRPr="00AA43AB">
        <w:rPr>
          <w:rFonts w:ascii="Verdana" w:hAnsi="Verdana" w:cs="Aptos"/>
          <w:rPrChange w:id="268" w:author="Brisson, Nicholas" w:date="2025-06-14T15:00:00Z">
            <w:rPr>
              <w:rFonts w:ascii="Aptos" w:hAnsi="Aptos" w:cs="Aptos"/>
            </w:rPr>
          </w:rPrChange>
        </w:rPr>
        <w:t>–</w:t>
      </w:r>
      <w:r w:rsidRPr="00AA43AB">
        <w:rPr>
          <w:rFonts w:ascii="Verdana" w:hAnsi="Verdana"/>
          <w:rPrChange w:id="269" w:author="Brisson, Nicholas" w:date="2025-06-14T15:00:00Z">
            <w:rPr/>
          </w:rPrChange>
        </w:rPr>
        <w:t>22. https://doi.org/10.1002/jmri.24364</w:t>
      </w:r>
    </w:p>
    <w:p w14:paraId="0CD61EB4" w14:textId="77777777" w:rsidR="00ED059A" w:rsidRPr="00AA43AB" w:rsidRDefault="005572EF">
      <w:pPr>
        <w:pStyle w:val="Bibliography"/>
        <w:rPr>
          <w:rFonts w:ascii="Verdana" w:hAnsi="Verdana"/>
          <w:rPrChange w:id="270" w:author="Brisson, Nicholas" w:date="2025-06-14T15:00:00Z">
            <w:rPr/>
          </w:rPrChange>
        </w:rPr>
      </w:pPr>
      <w:r w:rsidRPr="00AA43AB">
        <w:rPr>
          <w:rFonts w:ascii="Verdana" w:hAnsi="Verdana"/>
          <w:rPrChange w:id="271" w:author="Brisson, Nicholas" w:date="2025-06-14T15:00:00Z">
            <w:rPr/>
          </w:rPrChange>
        </w:rPr>
        <w:t xml:space="preserve">28. </w:t>
      </w:r>
      <w:r w:rsidRPr="00AA43AB">
        <w:rPr>
          <w:rFonts w:ascii="Verdana" w:hAnsi="Verdana"/>
          <w:rPrChange w:id="272" w:author="Brisson, Nicholas" w:date="2025-06-14T15:00:00Z">
            <w:rPr/>
          </w:rPrChange>
        </w:rPr>
        <w:tab/>
        <w:t>Aleksiev M, Kr</w:t>
      </w:r>
      <w:r w:rsidRPr="00AA43AB">
        <w:rPr>
          <w:rFonts w:ascii="Verdana" w:hAnsi="Verdana" w:hint="eastAsia"/>
          <w:rPrChange w:id="273" w:author="Brisson, Nicholas" w:date="2025-06-14T15:00:00Z">
            <w:rPr>
              <w:rFonts w:hint="eastAsia"/>
            </w:rPr>
          </w:rPrChange>
        </w:rPr>
        <w:t>ä</w:t>
      </w:r>
      <w:r w:rsidRPr="00AA43AB">
        <w:rPr>
          <w:rFonts w:ascii="Verdana" w:hAnsi="Verdana"/>
          <w:rPrChange w:id="274" w:author="Brisson, Nicholas" w:date="2025-06-14T15:00:00Z">
            <w:rPr/>
          </w:rPrChange>
        </w:rPr>
        <w:t xml:space="preserve">mer M, Brisson NM, Maggioni MB, Duda GN, Reichenbach JR. High-resolution CINE imaging of active guided knee motion using </w:t>
      </w:r>
      <w:r w:rsidRPr="00AA43AB">
        <w:rPr>
          <w:rFonts w:ascii="Verdana" w:hAnsi="Verdana"/>
          <w:rPrChange w:id="275" w:author="Brisson, Nicholas" w:date="2025-06-14T15:00:00Z">
            <w:rPr/>
          </w:rPrChange>
        </w:rPr>
        <w:lastRenderedPageBreak/>
        <w:t>continuously acquired golden-angle radial MRI and rotary sensor information. Magnetic Resonance Imaging 2022; 92 :161</w:t>
      </w:r>
      <w:r w:rsidRPr="00AA43AB">
        <w:rPr>
          <w:rFonts w:ascii="Verdana" w:hAnsi="Verdana" w:hint="eastAsia"/>
          <w:rPrChange w:id="276" w:author="Brisson, Nicholas" w:date="2025-06-14T15:00:00Z">
            <w:rPr>
              <w:rFonts w:hint="eastAsia"/>
            </w:rPr>
          </w:rPrChange>
        </w:rPr>
        <w:t>–</w:t>
      </w:r>
      <w:r w:rsidRPr="00AA43AB">
        <w:rPr>
          <w:rFonts w:ascii="Verdana" w:hAnsi="Verdana"/>
          <w:rPrChange w:id="277" w:author="Brisson, Nicholas" w:date="2025-06-14T15:00:00Z">
            <w:rPr/>
          </w:rPrChange>
        </w:rPr>
        <w:t>8. https://doi.org/10.1016/j.mri.2022.06.015</w:t>
      </w:r>
    </w:p>
    <w:p w14:paraId="0D64A00F" w14:textId="77777777" w:rsidR="00ED059A" w:rsidRPr="00AA43AB" w:rsidRDefault="005572EF">
      <w:pPr>
        <w:pStyle w:val="Bibliography"/>
        <w:rPr>
          <w:rFonts w:ascii="Verdana" w:hAnsi="Verdana"/>
          <w:rPrChange w:id="278" w:author="Brisson, Nicholas" w:date="2025-06-14T15:00:00Z">
            <w:rPr/>
          </w:rPrChange>
        </w:rPr>
      </w:pPr>
      <w:r w:rsidRPr="00AA43AB">
        <w:rPr>
          <w:rFonts w:ascii="Verdana" w:hAnsi="Verdana"/>
          <w:rPrChange w:id="279" w:author="Brisson, Nicholas" w:date="2025-06-14T15:00:00Z">
            <w:rPr/>
          </w:rPrChange>
        </w:rPr>
        <w:t xml:space="preserve">29. </w:t>
      </w:r>
      <w:r w:rsidRPr="00AA43AB">
        <w:rPr>
          <w:rFonts w:ascii="Verdana" w:hAnsi="Verdana"/>
          <w:rPrChange w:id="280" w:author="Brisson, Nicholas" w:date="2025-06-14T15:00:00Z">
            <w:rPr/>
          </w:rPrChange>
        </w:rPr>
        <w:tab/>
        <w:t>Wood T, Ljungberg E, Wiesinger F. Radial Interstices Enable Speedy Low-volume Imaging. JOSS 2021; 6 :3500. https://doi.org/10.21105/joss.03500</w:t>
      </w:r>
    </w:p>
    <w:p w14:paraId="685D098F" w14:textId="77777777" w:rsidR="00ED059A" w:rsidRPr="00AA43AB" w:rsidRDefault="005572EF">
      <w:pPr>
        <w:pStyle w:val="Bibliography"/>
        <w:rPr>
          <w:rFonts w:ascii="Verdana" w:hAnsi="Verdana"/>
          <w:rPrChange w:id="281" w:author="Brisson, Nicholas" w:date="2025-06-14T15:00:00Z">
            <w:rPr/>
          </w:rPrChange>
        </w:rPr>
      </w:pPr>
      <w:r w:rsidRPr="00AA43AB">
        <w:rPr>
          <w:rFonts w:ascii="Verdana" w:hAnsi="Verdana"/>
          <w:rPrChange w:id="282" w:author="Brisson, Nicholas" w:date="2025-06-14T15:00:00Z">
            <w:rPr/>
          </w:rPrChange>
        </w:rPr>
        <w:t xml:space="preserve">30. </w:t>
      </w:r>
      <w:r w:rsidRPr="00AA43AB">
        <w:rPr>
          <w:rFonts w:ascii="Verdana" w:hAnsi="Verdana"/>
          <w:rPrChange w:id="283" w:author="Brisson, Nicholas" w:date="2025-06-14T15:00:00Z">
            <w:rPr/>
          </w:rPrChange>
        </w:rPr>
        <w:tab/>
        <w:t>Boyd S. Distributed Optimization and Statistical Learning via the Alternating Direction Method of Multipliers. FNT in Machine Learning 2010; 3 :1</w:t>
      </w:r>
      <w:r w:rsidRPr="00AA43AB">
        <w:rPr>
          <w:rFonts w:ascii="Verdana" w:hAnsi="Verdana" w:hint="eastAsia"/>
          <w:rPrChange w:id="284" w:author="Brisson, Nicholas" w:date="2025-06-14T15:00:00Z">
            <w:rPr>
              <w:rFonts w:hint="eastAsia"/>
            </w:rPr>
          </w:rPrChange>
        </w:rPr>
        <w:t>–</w:t>
      </w:r>
      <w:r w:rsidRPr="00AA43AB">
        <w:rPr>
          <w:rFonts w:ascii="Verdana" w:hAnsi="Verdana"/>
          <w:rPrChange w:id="285" w:author="Brisson, Nicholas" w:date="2025-06-14T15:00:00Z">
            <w:rPr/>
          </w:rPrChange>
        </w:rPr>
        <w:t>122. https://doi.org/10.1561/2200000016</w:t>
      </w:r>
    </w:p>
    <w:p w14:paraId="54448FEF" w14:textId="77777777" w:rsidR="00ED059A" w:rsidRPr="00AA43AB" w:rsidRDefault="005572EF">
      <w:pPr>
        <w:pStyle w:val="Bibliography"/>
        <w:rPr>
          <w:rFonts w:ascii="Verdana" w:hAnsi="Verdana"/>
          <w:rPrChange w:id="286" w:author="Brisson, Nicholas" w:date="2025-06-14T15:00:00Z">
            <w:rPr/>
          </w:rPrChange>
        </w:rPr>
      </w:pPr>
      <w:r w:rsidRPr="00AA43AB">
        <w:rPr>
          <w:rFonts w:ascii="Verdana" w:hAnsi="Verdana"/>
          <w:rPrChange w:id="287" w:author="Brisson, Nicholas" w:date="2025-06-14T15:00:00Z">
            <w:rPr/>
          </w:rPrChange>
        </w:rPr>
        <w:t xml:space="preserve">31. </w:t>
      </w:r>
      <w:r w:rsidRPr="00AA43AB">
        <w:rPr>
          <w:rFonts w:ascii="Verdana" w:hAnsi="Verdana"/>
          <w:rPrChange w:id="288" w:author="Brisson, Nicholas" w:date="2025-06-14T15:00:00Z">
            <w:rPr/>
          </w:rPrChange>
        </w:rPr>
        <w:tab/>
        <w:t>Bredies K, Kunisch K, Pock T. Total Generalized Variation. SIAM J Imaging Sci 2010; 3 :492</w:t>
      </w:r>
      <w:r w:rsidRPr="00AA43AB">
        <w:rPr>
          <w:rFonts w:ascii="Verdana" w:hAnsi="Verdana" w:hint="eastAsia"/>
          <w:rPrChange w:id="289" w:author="Brisson, Nicholas" w:date="2025-06-14T15:00:00Z">
            <w:rPr>
              <w:rFonts w:hint="eastAsia"/>
            </w:rPr>
          </w:rPrChange>
        </w:rPr>
        <w:t>–</w:t>
      </w:r>
      <w:r w:rsidRPr="00AA43AB">
        <w:rPr>
          <w:rFonts w:ascii="Verdana" w:hAnsi="Verdana"/>
          <w:rPrChange w:id="290" w:author="Brisson, Nicholas" w:date="2025-06-14T15:00:00Z">
            <w:rPr/>
          </w:rPrChange>
        </w:rPr>
        <w:t>526. https://doi.org/10.1137/090769521</w:t>
      </w:r>
    </w:p>
    <w:p w14:paraId="6552AD9F" w14:textId="77777777" w:rsidR="00ED059A" w:rsidRPr="00AA43AB" w:rsidRDefault="005572EF">
      <w:pPr>
        <w:pStyle w:val="Bibliography"/>
        <w:rPr>
          <w:rFonts w:ascii="Verdana" w:hAnsi="Verdana"/>
          <w:rPrChange w:id="291" w:author="Brisson, Nicholas" w:date="2025-06-14T15:00:00Z">
            <w:rPr/>
          </w:rPrChange>
        </w:rPr>
      </w:pPr>
      <w:r w:rsidRPr="00AA43AB">
        <w:rPr>
          <w:rFonts w:ascii="Verdana" w:hAnsi="Verdana"/>
          <w:rPrChange w:id="292" w:author="Brisson, Nicholas" w:date="2025-06-14T15:00:00Z">
            <w:rPr/>
          </w:rPrChange>
        </w:rPr>
        <w:t xml:space="preserve">32. </w:t>
      </w:r>
      <w:r w:rsidRPr="00AA43AB">
        <w:rPr>
          <w:rFonts w:ascii="Verdana" w:hAnsi="Verdana"/>
          <w:rPrChange w:id="293" w:author="Brisson, Nicholas" w:date="2025-06-14T15:00:00Z">
            <w:rPr/>
          </w:rPrChange>
        </w:rPr>
        <w:tab/>
        <w:t>Ong F, Uecker M, Lustig M. Accelerating Non-Cartesian MRI Reconstruction Convergence Using k-Space Preconditioning. IEEE Trans Med Imaging 2020; 39 :1646</w:t>
      </w:r>
      <w:r w:rsidRPr="00AA43AB">
        <w:rPr>
          <w:rFonts w:ascii="Verdana" w:hAnsi="Verdana" w:hint="eastAsia"/>
          <w:rPrChange w:id="294" w:author="Brisson, Nicholas" w:date="2025-06-14T15:00:00Z">
            <w:rPr>
              <w:rFonts w:hint="eastAsia"/>
            </w:rPr>
          </w:rPrChange>
        </w:rPr>
        <w:t>–</w:t>
      </w:r>
      <w:r w:rsidRPr="00AA43AB">
        <w:rPr>
          <w:rFonts w:ascii="Verdana" w:hAnsi="Verdana"/>
          <w:rPrChange w:id="295" w:author="Brisson, Nicholas" w:date="2025-06-14T15:00:00Z">
            <w:rPr/>
          </w:rPrChange>
        </w:rPr>
        <w:t>54. https://doi.org/10.1109/TMI.2019.2954121</w:t>
      </w:r>
    </w:p>
    <w:p w14:paraId="2FDB98E2" w14:textId="77777777" w:rsidR="00ED059A" w:rsidRPr="00AA43AB" w:rsidRDefault="005572EF">
      <w:pPr>
        <w:pStyle w:val="Bibliography"/>
        <w:rPr>
          <w:rFonts w:ascii="Verdana" w:hAnsi="Verdana"/>
          <w:rPrChange w:id="296" w:author="Brisson, Nicholas" w:date="2025-06-14T15:00:00Z">
            <w:rPr/>
          </w:rPrChange>
        </w:rPr>
      </w:pPr>
      <w:r w:rsidRPr="00AA43AB">
        <w:rPr>
          <w:rFonts w:ascii="Verdana" w:hAnsi="Verdana"/>
          <w:rPrChange w:id="297" w:author="Brisson, Nicholas" w:date="2025-06-14T15:00:00Z">
            <w:rPr/>
          </w:rPrChange>
        </w:rPr>
        <w:t xml:space="preserve">33. </w:t>
      </w:r>
      <w:r w:rsidRPr="00AA43AB">
        <w:rPr>
          <w:rFonts w:ascii="Verdana" w:hAnsi="Verdana"/>
          <w:rPrChange w:id="298" w:author="Brisson, Nicholas" w:date="2025-06-14T15:00:00Z">
            <w:rPr/>
          </w:rPrChange>
        </w:rPr>
        <w:tab/>
        <w:t>Montoison A, Orban D. Krylov.jl: A Julia basket of hand-picked Krylovmethods. JOSS 2023; 8 :5187. https://doi.org/10.21105/joss.05187</w:t>
      </w:r>
    </w:p>
    <w:p w14:paraId="1684F411" w14:textId="77777777" w:rsidR="00ED059A" w:rsidRPr="00AA43AB" w:rsidRDefault="005572EF">
      <w:pPr>
        <w:pStyle w:val="Bibliography"/>
        <w:rPr>
          <w:rFonts w:ascii="Verdana" w:hAnsi="Verdana"/>
          <w:rPrChange w:id="299" w:author="Brisson, Nicholas" w:date="2025-06-14T15:00:00Z">
            <w:rPr/>
          </w:rPrChange>
        </w:rPr>
      </w:pPr>
      <w:r w:rsidRPr="00AA43AB">
        <w:rPr>
          <w:rFonts w:ascii="Verdana" w:hAnsi="Verdana"/>
          <w:rPrChange w:id="300" w:author="Brisson, Nicholas" w:date="2025-06-14T15:00:00Z">
            <w:rPr/>
          </w:rPrChange>
        </w:rPr>
        <w:t xml:space="preserve">34. </w:t>
      </w:r>
      <w:r w:rsidRPr="00AA43AB">
        <w:rPr>
          <w:rFonts w:ascii="Verdana" w:hAnsi="Verdana"/>
          <w:rPrChange w:id="301" w:author="Brisson, Nicholas" w:date="2025-06-14T15:00:00Z">
            <w:rPr/>
          </w:rPrChange>
        </w:rPr>
        <w:tab/>
        <w:t>Fong DCL, Saunders M. LSMR: An Iterative Algorithm for Sparse Least-Squares Problems. SIAM J Sci Comput 2011; 33 :2950</w:t>
      </w:r>
      <w:r w:rsidRPr="00AA43AB">
        <w:rPr>
          <w:rFonts w:ascii="Verdana" w:hAnsi="Verdana" w:hint="eastAsia"/>
          <w:rPrChange w:id="302" w:author="Brisson, Nicholas" w:date="2025-06-14T15:00:00Z">
            <w:rPr>
              <w:rFonts w:hint="eastAsia"/>
            </w:rPr>
          </w:rPrChange>
        </w:rPr>
        <w:t>–</w:t>
      </w:r>
      <w:r w:rsidRPr="00AA43AB">
        <w:rPr>
          <w:rFonts w:ascii="Verdana" w:hAnsi="Verdana"/>
          <w:rPrChange w:id="303" w:author="Brisson, Nicholas" w:date="2025-06-14T15:00:00Z">
            <w:rPr/>
          </w:rPrChange>
        </w:rPr>
        <w:t>71. https://doi.org/10.1137/10079687X</w:t>
      </w:r>
    </w:p>
    <w:p w14:paraId="0593DB1D" w14:textId="77777777" w:rsidR="00ED059A" w:rsidRPr="00AA43AB" w:rsidRDefault="005572EF">
      <w:pPr>
        <w:pStyle w:val="Bibliography"/>
        <w:rPr>
          <w:rFonts w:ascii="Verdana" w:hAnsi="Verdana"/>
          <w:lang w:val="de-DE"/>
          <w:rPrChange w:id="304" w:author="Brisson, Nicholas" w:date="2025-06-14T15:00:00Z">
            <w:rPr>
              <w:lang w:val="de-DE"/>
            </w:rPr>
          </w:rPrChange>
        </w:rPr>
      </w:pPr>
      <w:r w:rsidRPr="00AA43AB">
        <w:rPr>
          <w:rFonts w:ascii="Verdana" w:hAnsi="Verdana"/>
          <w:rPrChange w:id="305" w:author="Brisson, Nicholas" w:date="2025-06-14T15:00:00Z">
            <w:rPr/>
          </w:rPrChange>
        </w:rPr>
        <w:t xml:space="preserve">35. </w:t>
      </w:r>
      <w:r w:rsidRPr="00AA43AB">
        <w:rPr>
          <w:rFonts w:ascii="Verdana" w:hAnsi="Verdana"/>
          <w:rPrChange w:id="306" w:author="Brisson, Nicholas" w:date="2025-06-14T15:00:00Z">
            <w:rPr/>
          </w:rPrChange>
        </w:rPr>
        <w:tab/>
        <w:t xml:space="preserve">Wood TC. Algorithms for Least-Squares Noncartesian MR Image Reconstruction. </w:t>
      </w:r>
      <w:r w:rsidRPr="00AA43AB">
        <w:rPr>
          <w:rFonts w:ascii="Verdana" w:hAnsi="Verdana"/>
          <w:lang w:val="de-DE"/>
          <w:rPrChange w:id="307" w:author="Brisson, Nicholas" w:date="2025-06-14T15:00:00Z">
            <w:rPr>
              <w:lang w:val="de-DE"/>
            </w:rPr>
          </w:rPrChange>
        </w:rPr>
        <w:t>2022; https://doi.org/10.48550/ARXIV.2212.06471</w:t>
      </w:r>
    </w:p>
    <w:p w14:paraId="14499E16" w14:textId="77777777" w:rsidR="00ED059A" w:rsidRPr="00AA43AB" w:rsidRDefault="005572EF">
      <w:pPr>
        <w:pStyle w:val="Bibliography"/>
        <w:rPr>
          <w:rFonts w:ascii="Verdana" w:hAnsi="Verdana"/>
          <w:rPrChange w:id="308" w:author="Brisson, Nicholas" w:date="2025-06-14T15:00:00Z">
            <w:rPr/>
          </w:rPrChange>
        </w:rPr>
      </w:pPr>
      <w:r w:rsidRPr="00AA43AB">
        <w:rPr>
          <w:rFonts w:ascii="Verdana" w:hAnsi="Verdana"/>
          <w:lang w:val="de-DE"/>
          <w:rPrChange w:id="309" w:author="Brisson, Nicholas" w:date="2025-06-14T15:00:00Z">
            <w:rPr>
              <w:lang w:val="de-DE"/>
            </w:rPr>
          </w:rPrChange>
        </w:rPr>
        <w:t xml:space="preserve">36. </w:t>
      </w:r>
      <w:r w:rsidRPr="00AA43AB">
        <w:rPr>
          <w:rFonts w:ascii="Verdana" w:hAnsi="Verdana"/>
          <w:lang w:val="de-DE"/>
          <w:rPrChange w:id="310" w:author="Brisson, Nicholas" w:date="2025-06-14T15:00:00Z">
            <w:rPr>
              <w:lang w:val="de-DE"/>
            </w:rPr>
          </w:rPrChange>
        </w:rPr>
        <w:tab/>
        <w:t xml:space="preserve">Hinneburg A, Aggarwal CC, Keim DA. </w:t>
      </w:r>
      <w:r w:rsidRPr="00AA43AB">
        <w:rPr>
          <w:rFonts w:ascii="Verdana" w:hAnsi="Verdana"/>
          <w:rPrChange w:id="311" w:author="Brisson, Nicholas" w:date="2025-06-14T15:00:00Z">
            <w:rPr/>
          </w:rPrChange>
        </w:rPr>
        <w:t>What is the nearest neighbor in high dimensional spaces? Proc of the 26th Internat Conference on Very Large Databases, Cairo, Egypt, 2000 2000; :506</w:t>
      </w:r>
      <w:r w:rsidRPr="00AA43AB">
        <w:rPr>
          <w:rFonts w:ascii="Verdana" w:hAnsi="Verdana" w:hint="eastAsia"/>
          <w:rPrChange w:id="312" w:author="Brisson, Nicholas" w:date="2025-06-14T15:00:00Z">
            <w:rPr>
              <w:rFonts w:hint="eastAsia"/>
            </w:rPr>
          </w:rPrChange>
        </w:rPr>
        <w:t>–</w:t>
      </w:r>
      <w:r w:rsidRPr="00AA43AB">
        <w:rPr>
          <w:rFonts w:ascii="Verdana" w:hAnsi="Verdana"/>
          <w:rPrChange w:id="313" w:author="Brisson, Nicholas" w:date="2025-06-14T15:00:00Z">
            <w:rPr/>
          </w:rPrChange>
        </w:rPr>
        <w:t>15</w:t>
      </w:r>
    </w:p>
    <w:p w14:paraId="67426E75" w14:textId="77777777" w:rsidR="00ED059A" w:rsidRPr="00AA43AB" w:rsidRDefault="005572EF">
      <w:pPr>
        <w:pStyle w:val="Bibliography"/>
        <w:rPr>
          <w:rFonts w:ascii="Verdana" w:hAnsi="Verdana"/>
          <w:rPrChange w:id="314" w:author="Brisson, Nicholas" w:date="2025-06-14T15:00:00Z">
            <w:rPr/>
          </w:rPrChange>
        </w:rPr>
      </w:pPr>
      <w:r w:rsidRPr="00AA43AB">
        <w:rPr>
          <w:rFonts w:ascii="Verdana" w:hAnsi="Verdana"/>
          <w:rPrChange w:id="315" w:author="Brisson, Nicholas" w:date="2025-06-14T15:00:00Z">
            <w:rPr/>
          </w:rPrChange>
        </w:rPr>
        <w:t xml:space="preserve">37. </w:t>
      </w:r>
      <w:r w:rsidRPr="00AA43AB">
        <w:rPr>
          <w:rFonts w:ascii="Verdana" w:hAnsi="Verdana"/>
          <w:rPrChange w:id="316" w:author="Brisson, Nicholas" w:date="2025-06-14T15:00:00Z">
            <w:rPr/>
          </w:rPrChange>
        </w:rPr>
        <w:tab/>
        <w:t>De Boor C. A Practical Guide to Splines. 1978; 27. https://doi.org/10.1007/978-1-4612-6333-3</w:t>
      </w:r>
    </w:p>
    <w:p w14:paraId="7A946EBE" w14:textId="77777777" w:rsidR="00ED059A" w:rsidRPr="00AA43AB" w:rsidRDefault="005572EF">
      <w:pPr>
        <w:pStyle w:val="Bibliography"/>
        <w:rPr>
          <w:rFonts w:ascii="Verdana" w:hAnsi="Verdana"/>
          <w:rPrChange w:id="317" w:author="Brisson, Nicholas" w:date="2025-06-14T15:00:00Z">
            <w:rPr/>
          </w:rPrChange>
        </w:rPr>
      </w:pPr>
      <w:r w:rsidRPr="00AA43AB">
        <w:rPr>
          <w:rFonts w:ascii="Verdana" w:hAnsi="Verdana"/>
          <w:rPrChange w:id="318" w:author="Brisson, Nicholas" w:date="2025-06-14T15:00:00Z">
            <w:rPr/>
          </w:rPrChange>
        </w:rPr>
        <w:t xml:space="preserve">38. </w:t>
      </w:r>
      <w:r w:rsidRPr="00AA43AB">
        <w:rPr>
          <w:rFonts w:ascii="Verdana" w:hAnsi="Verdana"/>
          <w:rPrChange w:id="319" w:author="Brisson, Nicholas" w:date="2025-06-14T15:00:00Z">
            <w:rPr/>
          </w:rPrChange>
        </w:rPr>
        <w:tab/>
        <w:t>Nelder JA, Mead R. A Simplex Method for Function Minimization. The Computer Journal 1965; 7 :308</w:t>
      </w:r>
      <w:r w:rsidRPr="00AA43AB">
        <w:rPr>
          <w:rFonts w:ascii="Verdana" w:hAnsi="Verdana" w:hint="eastAsia"/>
          <w:rPrChange w:id="320" w:author="Brisson, Nicholas" w:date="2025-06-14T15:00:00Z">
            <w:rPr>
              <w:rFonts w:hint="eastAsia"/>
            </w:rPr>
          </w:rPrChange>
        </w:rPr>
        <w:t>–</w:t>
      </w:r>
      <w:r w:rsidRPr="00AA43AB">
        <w:rPr>
          <w:rFonts w:ascii="Verdana" w:hAnsi="Verdana"/>
          <w:rPrChange w:id="321" w:author="Brisson, Nicholas" w:date="2025-06-14T15:00:00Z">
            <w:rPr/>
          </w:rPrChange>
        </w:rPr>
        <w:t>13. https://doi.org/10.1093/comjnl/7.4.308</w:t>
      </w:r>
    </w:p>
    <w:p w14:paraId="2B6972F9" w14:textId="77777777" w:rsidR="00ED059A" w:rsidRPr="00AA43AB" w:rsidRDefault="005572EF">
      <w:pPr>
        <w:pStyle w:val="Bibliography"/>
        <w:rPr>
          <w:rFonts w:ascii="Verdana" w:hAnsi="Verdana"/>
          <w:lang w:val="de-DE"/>
          <w:rPrChange w:id="322" w:author="Brisson, Nicholas" w:date="2025-06-14T15:00:00Z">
            <w:rPr>
              <w:lang w:val="de-DE"/>
            </w:rPr>
          </w:rPrChange>
        </w:rPr>
      </w:pPr>
      <w:r w:rsidRPr="00AA43AB">
        <w:rPr>
          <w:rFonts w:ascii="Verdana" w:hAnsi="Verdana"/>
          <w:rPrChange w:id="323" w:author="Brisson, Nicholas" w:date="2025-06-14T15:00:00Z">
            <w:rPr/>
          </w:rPrChange>
        </w:rPr>
        <w:t xml:space="preserve">39. </w:t>
      </w:r>
      <w:r w:rsidRPr="00AA43AB">
        <w:rPr>
          <w:rFonts w:ascii="Verdana" w:hAnsi="Verdana"/>
          <w:rPrChange w:id="324" w:author="Brisson, Nicholas" w:date="2025-06-14T15:00:00Z">
            <w:rPr/>
          </w:rPrChange>
        </w:rPr>
        <w:tab/>
        <w:t xml:space="preserve">Sofroniew N, Lambert T, Evans K, Nunez-Iglesias J, Bokota G, Winston P, et al. napari: a multi-dimensional image viewer for Python. </w:t>
      </w:r>
      <w:r w:rsidRPr="00AA43AB">
        <w:rPr>
          <w:rFonts w:ascii="Verdana" w:hAnsi="Verdana"/>
          <w:lang w:val="de-DE"/>
          <w:rPrChange w:id="325" w:author="Brisson, Nicholas" w:date="2025-06-14T15:00:00Z">
            <w:rPr>
              <w:lang w:val="de-DE"/>
            </w:rPr>
          </w:rPrChange>
        </w:rPr>
        <w:t>2022; https://doi.org/10.5281/ZENODO.6598542</w:t>
      </w:r>
    </w:p>
    <w:p w14:paraId="076C8F5B" w14:textId="77777777" w:rsidR="00ED059A" w:rsidRPr="00AA43AB" w:rsidRDefault="005572EF">
      <w:pPr>
        <w:pStyle w:val="Bibliography"/>
        <w:rPr>
          <w:rFonts w:ascii="Verdana" w:hAnsi="Verdana"/>
          <w:rPrChange w:id="326" w:author="Brisson, Nicholas" w:date="2025-06-14T15:00:00Z">
            <w:rPr/>
          </w:rPrChange>
        </w:rPr>
      </w:pPr>
      <w:r w:rsidRPr="00AA43AB">
        <w:rPr>
          <w:rFonts w:ascii="Verdana" w:hAnsi="Verdana"/>
          <w:lang w:val="de-DE"/>
          <w:rPrChange w:id="327" w:author="Brisson, Nicholas" w:date="2025-06-14T15:00:00Z">
            <w:rPr>
              <w:lang w:val="de-DE"/>
            </w:rPr>
          </w:rPrChange>
        </w:rPr>
        <w:t xml:space="preserve">40. </w:t>
      </w:r>
      <w:r w:rsidRPr="00AA43AB">
        <w:rPr>
          <w:rFonts w:ascii="Verdana" w:hAnsi="Verdana"/>
          <w:lang w:val="de-DE"/>
          <w:rPrChange w:id="328" w:author="Brisson, Nicholas" w:date="2025-06-14T15:00:00Z">
            <w:rPr>
              <w:lang w:val="de-DE"/>
            </w:rPr>
          </w:rPrChange>
        </w:rPr>
        <w:tab/>
        <w:t xml:space="preserve">Shimizu T, Cheng Z, Samaan MA, Tanaka MS, Souza RB, Li X, et al. </w:t>
      </w:r>
      <w:r w:rsidRPr="00AA43AB">
        <w:rPr>
          <w:rFonts w:ascii="Verdana" w:hAnsi="Verdana"/>
          <w:rPrChange w:id="329" w:author="Brisson, Nicholas" w:date="2025-06-14T15:00:00Z">
            <w:rPr/>
          </w:rPrChange>
        </w:rPr>
        <w:t>Increases in Joint Laxity After Anterior Cruciate Ligament Reconstruction Are Associated With Sagittal Biomechanical Asymmetry. Arthroscopy 2019; 35 :2072</w:t>
      </w:r>
      <w:r w:rsidRPr="00AA43AB">
        <w:rPr>
          <w:rFonts w:ascii="Verdana" w:hAnsi="Verdana" w:hint="eastAsia"/>
          <w:rPrChange w:id="330" w:author="Brisson, Nicholas" w:date="2025-06-14T15:00:00Z">
            <w:rPr>
              <w:rFonts w:hint="eastAsia"/>
            </w:rPr>
          </w:rPrChange>
        </w:rPr>
        <w:t>–</w:t>
      </w:r>
      <w:r w:rsidRPr="00AA43AB">
        <w:rPr>
          <w:rFonts w:ascii="Verdana" w:hAnsi="Verdana"/>
          <w:rPrChange w:id="331" w:author="Brisson, Nicholas" w:date="2025-06-14T15:00:00Z">
            <w:rPr/>
          </w:rPrChange>
        </w:rPr>
        <w:t>9. https://doi.org/10.1016/j.arthro.2019.01.050</w:t>
      </w:r>
    </w:p>
    <w:p w14:paraId="6AC441D0" w14:textId="77777777" w:rsidR="00ED059A" w:rsidRPr="00AA43AB" w:rsidRDefault="005572EF">
      <w:pPr>
        <w:pStyle w:val="Bibliography"/>
        <w:rPr>
          <w:rFonts w:ascii="Verdana" w:hAnsi="Verdana"/>
          <w:rPrChange w:id="332" w:author="Brisson, Nicholas" w:date="2025-06-14T15:00:00Z">
            <w:rPr/>
          </w:rPrChange>
        </w:rPr>
      </w:pPr>
      <w:r w:rsidRPr="00AA43AB">
        <w:rPr>
          <w:rFonts w:ascii="Verdana" w:hAnsi="Verdana"/>
          <w:rPrChange w:id="333" w:author="Brisson, Nicholas" w:date="2025-06-14T15:00:00Z">
            <w:rPr/>
          </w:rPrChange>
        </w:rPr>
        <w:t xml:space="preserve">41. </w:t>
      </w:r>
      <w:r w:rsidRPr="00AA43AB">
        <w:rPr>
          <w:rFonts w:ascii="Verdana" w:hAnsi="Verdana"/>
          <w:rPrChange w:id="334" w:author="Brisson, Nicholas" w:date="2025-06-14T15:00:00Z">
            <w:rPr/>
          </w:rPrChange>
        </w:rPr>
        <w:tab/>
        <w:t>Barrance PJ, Williams GN, Snyder-Mackler L, Buchanan TS. Altered knee kinematics in ACL-deficient non-copers: a comparison using dynamic MRI. J Orthop Res 2006; 24 :132</w:t>
      </w:r>
      <w:r w:rsidRPr="00AA43AB">
        <w:rPr>
          <w:rFonts w:ascii="Verdana" w:hAnsi="Verdana" w:hint="eastAsia"/>
          <w:rPrChange w:id="335" w:author="Brisson, Nicholas" w:date="2025-06-14T15:00:00Z">
            <w:rPr>
              <w:rFonts w:hint="eastAsia"/>
            </w:rPr>
          </w:rPrChange>
        </w:rPr>
        <w:t>–</w:t>
      </w:r>
      <w:r w:rsidRPr="00AA43AB">
        <w:rPr>
          <w:rFonts w:ascii="Verdana" w:hAnsi="Verdana"/>
          <w:rPrChange w:id="336" w:author="Brisson, Nicholas" w:date="2025-06-14T15:00:00Z">
            <w:rPr/>
          </w:rPrChange>
        </w:rPr>
        <w:t>40. https://doi.org/10.1002/jor.20016</w:t>
      </w:r>
    </w:p>
    <w:p w14:paraId="061DCBC4" w14:textId="77777777" w:rsidR="00ED059A" w:rsidRPr="00AA43AB" w:rsidRDefault="005572EF">
      <w:pPr>
        <w:pStyle w:val="Bibliography"/>
        <w:rPr>
          <w:rFonts w:ascii="Verdana" w:hAnsi="Verdana"/>
          <w:rPrChange w:id="337" w:author="Brisson, Nicholas" w:date="2025-06-14T15:00:00Z">
            <w:rPr/>
          </w:rPrChange>
        </w:rPr>
      </w:pPr>
      <w:r w:rsidRPr="00AA43AB">
        <w:rPr>
          <w:rFonts w:ascii="Verdana" w:hAnsi="Verdana"/>
          <w:rPrChange w:id="338" w:author="Brisson, Nicholas" w:date="2025-06-14T15:00:00Z">
            <w:rPr/>
          </w:rPrChange>
        </w:rPr>
        <w:t xml:space="preserve">42. </w:t>
      </w:r>
      <w:r w:rsidRPr="00AA43AB">
        <w:rPr>
          <w:rFonts w:ascii="Verdana" w:hAnsi="Verdana"/>
          <w:rPrChange w:id="339" w:author="Brisson, Nicholas" w:date="2025-06-14T15:00:00Z">
            <w:rPr/>
          </w:rPrChange>
        </w:rPr>
        <w:tab/>
        <w:t>Draper CE, Santos JM, Kourtis LC, Besier TF, Fredericson M, Beaupre GS, et al. Feasibility of using real</w:t>
      </w:r>
      <w:r w:rsidRPr="00AA43AB">
        <w:rPr>
          <w:rFonts w:ascii="Cambria Math" w:hAnsi="Cambria Math" w:cs="Cambria Math"/>
        </w:rPr>
        <w:t>‐</w:t>
      </w:r>
      <w:r w:rsidRPr="00AA43AB">
        <w:rPr>
          <w:rFonts w:ascii="Verdana" w:hAnsi="Verdana"/>
          <w:rPrChange w:id="340" w:author="Brisson, Nicholas" w:date="2025-06-14T15:00:00Z">
            <w:rPr/>
          </w:rPrChange>
        </w:rPr>
        <w:t xml:space="preserve">time MRI to measure joint kinematics in 1.5T </w:t>
      </w:r>
      <w:r w:rsidRPr="00AA43AB">
        <w:rPr>
          <w:rFonts w:ascii="Verdana" w:hAnsi="Verdana"/>
          <w:rPrChange w:id="341" w:author="Brisson, Nicholas" w:date="2025-06-14T15:00:00Z">
            <w:rPr/>
          </w:rPrChange>
        </w:rPr>
        <w:lastRenderedPageBreak/>
        <w:t>and open</w:t>
      </w:r>
      <w:r w:rsidRPr="00AA43AB">
        <w:rPr>
          <w:rFonts w:ascii="Cambria Math" w:hAnsi="Cambria Math" w:cs="Cambria Math"/>
        </w:rPr>
        <w:t>‐</w:t>
      </w:r>
      <w:r w:rsidRPr="00AA43AB">
        <w:rPr>
          <w:rFonts w:ascii="Verdana" w:hAnsi="Verdana"/>
          <w:rPrChange w:id="342" w:author="Brisson, Nicholas" w:date="2025-06-14T15:00:00Z">
            <w:rPr/>
          </w:rPrChange>
        </w:rPr>
        <w:t>bore 0.5T systems. Magnetic Resonance Imaging 2008; 28 :158</w:t>
      </w:r>
      <w:r w:rsidRPr="00AA43AB">
        <w:rPr>
          <w:rFonts w:ascii="Verdana" w:hAnsi="Verdana" w:hint="eastAsia"/>
          <w:rPrChange w:id="343" w:author="Brisson, Nicholas" w:date="2025-06-14T15:00:00Z">
            <w:rPr>
              <w:rFonts w:hint="eastAsia"/>
            </w:rPr>
          </w:rPrChange>
        </w:rPr>
        <w:t>–</w:t>
      </w:r>
      <w:r w:rsidRPr="00AA43AB">
        <w:rPr>
          <w:rFonts w:ascii="Verdana" w:hAnsi="Verdana"/>
          <w:rPrChange w:id="344" w:author="Brisson, Nicholas" w:date="2025-06-14T15:00:00Z">
            <w:rPr/>
          </w:rPrChange>
        </w:rPr>
        <w:t>66. https://doi.org/10.1002/jmri.21413</w:t>
      </w:r>
    </w:p>
    <w:p w14:paraId="401ED3C7" w14:textId="77777777" w:rsidR="00ED059A" w:rsidRPr="00AA43AB" w:rsidRDefault="005572EF">
      <w:pPr>
        <w:spacing w:line="360" w:lineRule="auto"/>
        <w:rPr>
          <w:rFonts w:ascii="Verdana" w:hAnsi="Verdana"/>
        </w:rPr>
      </w:pPr>
      <w:r w:rsidRPr="00AA43AB">
        <w:rPr>
          <w:rFonts w:ascii="Verdana" w:hAnsi="Verdana"/>
        </w:rPr>
        <w:fldChar w:fldCharType="end"/>
      </w:r>
    </w:p>
    <w:sectPr w:rsidR="00ED059A" w:rsidRPr="00AA43AB">
      <w:footerReference w:type="even" r:id="rId10"/>
      <w:footerReference w:type="default" r:id="rId11"/>
      <w:footerReference w:type="first" r:id="rId12"/>
      <w:pgSz w:w="11906" w:h="16838"/>
      <w:pgMar w:top="1440" w:right="1440" w:bottom="1440" w:left="1440" w:header="0" w:footer="709" w:gutter="0"/>
      <w:cols w:space="17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5" w:author="Brisson, Nicholas" w:date="2025-06-14T15:01:00Z" w:initials="BN">
    <w:p w14:paraId="1365D3CE" w14:textId="561DB3C5" w:rsidR="00AA43AB" w:rsidRDefault="00AA43AB">
      <w:pPr>
        <w:pStyle w:val="CommentText"/>
      </w:pPr>
      <w:r>
        <w:rPr>
          <w:rStyle w:val="CommentReference"/>
        </w:rPr>
        <w:annotationRef/>
      </w:r>
      <w:r w:rsidR="009D5C91">
        <w:rPr>
          <w:noProof/>
        </w:rPr>
        <w:t>WHAT IS THIS SPACING??</w:t>
      </w:r>
    </w:p>
  </w:comment>
  <w:comment w:id="91" w:author="Brisson, Nicholas" w:date="2025-06-14T15:08:00Z" w:initials="BN">
    <w:p w14:paraId="60D037FF" w14:textId="28CDDF62" w:rsidR="00A50EC5" w:rsidRDefault="00A50EC5">
      <w:pPr>
        <w:pStyle w:val="CommentText"/>
      </w:pPr>
      <w:r>
        <w:rPr>
          <w:rStyle w:val="CommentReference"/>
        </w:rPr>
        <w:annotationRef/>
      </w:r>
      <w:r>
        <w:t>Spacing??</w:t>
      </w:r>
    </w:p>
  </w:comment>
  <w:comment w:id="98" w:author="Brisson, Nicholas" w:date="2025-06-14T14:57:00Z" w:initials="BN">
    <w:p w14:paraId="17993321" w14:textId="77777777" w:rsidR="00FA2F0C" w:rsidRDefault="00FA2F0C">
      <w:pPr>
        <w:pStyle w:val="CommentText"/>
      </w:pPr>
      <w:r>
        <w:rPr>
          <w:rStyle w:val="CommentReference"/>
        </w:rPr>
        <w:annotationRef/>
      </w:r>
      <w:r>
        <w:t>PLEASE FIX THE REFERENCES FONT. IT’S NOT CONSISTENT WITH THE REST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65D3CE" w15:done="0"/>
  <w15:commentEx w15:paraId="60D037FF" w15:done="0"/>
  <w15:commentEx w15:paraId="179933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65D3CE" w16cid:durableId="2BF80D34"/>
  <w16cid:commentId w16cid:paraId="60D037FF" w16cid:durableId="2BF80ED9"/>
  <w16cid:commentId w16cid:paraId="17993321" w16cid:durableId="2BF80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38D32" w14:textId="77777777" w:rsidR="0012304D" w:rsidRDefault="0012304D">
      <w:pPr>
        <w:spacing w:after="0" w:line="240" w:lineRule="auto"/>
      </w:pPr>
      <w:r>
        <w:separator/>
      </w:r>
    </w:p>
  </w:endnote>
  <w:endnote w:type="continuationSeparator" w:id="0">
    <w:p w14:paraId="61E19CF6" w14:textId="77777777" w:rsidR="0012304D" w:rsidRDefault="0012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95BF6" w14:textId="77777777" w:rsidR="0012304D" w:rsidRDefault="0012304D">
      <w:pPr>
        <w:spacing w:after="0" w:line="240" w:lineRule="auto"/>
      </w:pPr>
      <w:r>
        <w:separator/>
      </w:r>
    </w:p>
  </w:footnote>
  <w:footnote w:type="continuationSeparator" w:id="0">
    <w:p w14:paraId="130E3FFD" w14:textId="77777777" w:rsidR="0012304D" w:rsidRDefault="0012304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137EC"/>
    <w:rsid w:val="00023CF5"/>
    <w:rsid w:val="000D0EFF"/>
    <w:rsid w:val="0012304D"/>
    <w:rsid w:val="0013700F"/>
    <w:rsid w:val="001B6562"/>
    <w:rsid w:val="001E2294"/>
    <w:rsid w:val="00215813"/>
    <w:rsid w:val="0029205F"/>
    <w:rsid w:val="003412F1"/>
    <w:rsid w:val="00392588"/>
    <w:rsid w:val="004003E7"/>
    <w:rsid w:val="004612E4"/>
    <w:rsid w:val="00464241"/>
    <w:rsid w:val="00474E3F"/>
    <w:rsid w:val="00493DE3"/>
    <w:rsid w:val="004A6B62"/>
    <w:rsid w:val="004D207F"/>
    <w:rsid w:val="00516DBF"/>
    <w:rsid w:val="005572EF"/>
    <w:rsid w:val="005D7994"/>
    <w:rsid w:val="005F2EE3"/>
    <w:rsid w:val="00662B51"/>
    <w:rsid w:val="00702114"/>
    <w:rsid w:val="00790C74"/>
    <w:rsid w:val="00874C09"/>
    <w:rsid w:val="009D5C91"/>
    <w:rsid w:val="00A26A84"/>
    <w:rsid w:val="00A50EC5"/>
    <w:rsid w:val="00AA43AB"/>
    <w:rsid w:val="00B66A76"/>
    <w:rsid w:val="00C1775F"/>
    <w:rsid w:val="00D2235C"/>
    <w:rsid w:val="00D2308C"/>
    <w:rsid w:val="00D60BAA"/>
    <w:rsid w:val="00E27EFF"/>
    <w:rsid w:val="00E6112D"/>
    <w:rsid w:val="00E635AE"/>
    <w:rsid w:val="00E70067"/>
    <w:rsid w:val="00ED059A"/>
    <w:rsid w:val="00F0184C"/>
    <w:rsid w:val="00F82112"/>
    <w:rsid w:val="00F82AD6"/>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3B26-281B-47BE-91D9-41194D90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17</Pages>
  <Words>20489</Words>
  <Characters>116791</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24</cp:revision>
  <dcterms:created xsi:type="dcterms:W3CDTF">2025-06-04T19:22:00Z</dcterms:created>
  <dcterms:modified xsi:type="dcterms:W3CDTF">2025-06-17T09:51:00Z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id="PX1WDHkl"/&gt;&lt;style id="http://www.zotero.org/styles/zmp-journal" locale="en-US" hasBibliography="1" bibliographyStyleHasBeenSet="1"/&gt;&lt;prefs&gt;&lt;pref name="fieldType" value="Field"/&gt;&lt;/prefs&gt;&lt;/data&gt;</vt:lpwstr>
  </property>
</Properties>
</file>