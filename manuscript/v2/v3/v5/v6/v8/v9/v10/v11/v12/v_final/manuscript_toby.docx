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3DC908B"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1.7-2.7 mm vs. 2.2-3.3 mm and vertical displacements of 0.6-1.2 mm vs. 0.9-1.65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0D5AD287" w:rsidR="00A844AC" w:rsidRDefault="00B02E16" w:rsidP="000D00CE">
      <w:pPr>
        <w:spacing w:line="360" w:lineRule="auto"/>
        <w:jc w:val="both"/>
        <w:rPr>
          <w:rFonts w:ascii="Verdana" w:hAnsi="Verdana"/>
        </w:rPr>
      </w:pPr>
      <w:r w:rsidRPr="00B02E16">
        <w:rPr>
          <w:rFonts w:ascii="Verdana" w:hAnsi="Verdana"/>
        </w:rPr>
        <w:t>These results demonstrate the potential of the semi-automated method for reliable and time-efficient quantification of relative bone positions during knee motion in dynamic MRI protocols. The method's reduced processing time compared to manual segmentation, combined with its demonstrated reliability, suggests its utility for analyzing dynamic MRI data.</w:t>
      </w:r>
    </w:p>
    <w:p w14:paraId="418116D0" w14:textId="2BDCE92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EEF6ED9" w:rsidR="00C00687" w:rsidRDefault="002573FF">
      <w:pPr>
        <w:spacing w:line="360" w:lineRule="auto"/>
        <w:jc w:val="both"/>
        <w:rPr>
          <w:rFonts w:ascii="Verdana" w:hAnsi="Verdana"/>
        </w:rPr>
      </w:pPr>
      <w:proofErr w:type="spellStart"/>
      <w:r w:rsidRPr="002573FF">
        <w:rPr>
          <w:rFonts w:ascii="Verdana" w:hAnsi="Verdana"/>
        </w:rPr>
        <w:t>Osteokinematic</w:t>
      </w:r>
      <w:proofErr w:type="spellEnd"/>
      <w:r w:rsidRPr="002573FF">
        <w:rPr>
          <w:rFonts w:ascii="Verdana" w:hAnsi="Verdana"/>
        </w:rPr>
        <w:t xml:space="preserve"> motions are motions of the bones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ZOTERO_ITEM CSL_CITATION {"citationID":"PDT768Ag","properties":{"formattedCitation":"[1]","plainCitation":"[1]","noteIndex":0},"citationItems":[{"id":447,"uris":["http://zotero.org/users/13606484/items/JGAV8CWM"],"itemData":{"id":447,"type":"article-journal","container-title":"Journal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29F63362"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573FF">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573FF">
        <w:rPr>
          <w:rFonts w:ascii="Cambria Math" w:hAnsi="Cambria Math" w:cs="Cambria Math"/>
        </w:rPr>
        <w:instrText>‐</w:instrText>
      </w:r>
      <w:r w:rsidR="002573F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573FF">
        <w:rPr>
          <w:rFonts w:ascii="Cambria Math" w:hAnsi="Cambria Math" w:cs="Cambria Math"/>
        </w:rPr>
        <w:instrText>‐</w:instrText>
      </w:r>
      <w:r w:rsidR="002573FF">
        <w:rPr>
          <w:rFonts w:ascii="Verdana" w:hAnsi="Verdana"/>
        </w:rPr>
        <w:instrText>dimensional MR kinematics measured from dynamic knee motion are often different from those measured in a static knee at several positions, indicating that dynamic</w:instrText>
      </w:r>
      <w:r w:rsidR="002573FF">
        <w:rPr>
          <w:rFonts w:ascii="Cambria Math" w:hAnsi="Cambria Math" w:cs="Cambria Math"/>
        </w:rPr>
        <w:instrText>‐</w:instrText>
      </w:r>
      <w:r w:rsidR="002573FF">
        <w:rPr>
          <w:rFonts w:ascii="Verdana" w:hAnsi="Verdana"/>
        </w:rPr>
        <w:instrText xml:space="preserve">based kinematics provides information that is not obtainable from static scans. Magn Reson Med, 2013. </w:instrText>
      </w:r>
      <w:r w:rsidR="002573FF">
        <w:rPr>
          <w:rFonts w:ascii="Verdana" w:hAnsi="Verdana" w:cs="Verdana"/>
        </w:rPr>
        <w:instrText>©</w:instrText>
      </w:r>
      <w:r w:rsidR="002573F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573FF">
        <w:rPr>
          <w:rFonts w:ascii="Cambria Math" w:hAnsi="Cambria Math" w:cs="Cambria Math"/>
        </w:rPr>
        <w:instrText>‐</w:instrText>
      </w:r>
      <w:r w:rsidR="002573FF">
        <w:rPr>
          <w:rFonts w:ascii="Verdana" w:hAnsi="Verdana"/>
        </w:rPr>
        <w:instrText>based MR knee kinematics methods produce the same results as static methods?","volume":"69","author":[{"family":"Entremont","given":"Agnes G.","non-dropping-particle":"d'"},{"family":"Nordmeyer</w:instrText>
      </w:r>
      <w:r w:rsidR="002573FF">
        <w:rPr>
          <w:rFonts w:ascii="Cambria Math" w:hAnsi="Cambria Math" w:cs="Cambria Math"/>
        </w:rPr>
        <w:instrText>‐</w:instrText>
      </w:r>
      <w:r w:rsidR="002573FF">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Pr>
          <w:rFonts w:ascii="Verdana" w:hAnsi="Verdana"/>
        </w:rPr>
        <w:t xml:space="preserve"> including real-time MRI </w:t>
      </w:r>
      <w:r>
        <w:rPr>
          <w:rFonts w:ascii="Verdana" w:hAnsi="Verdana"/>
        </w:rPr>
        <w:fldChar w:fldCharType="begin"/>
      </w:r>
      <w:r w:rsidR="002573FF">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2573FF" w:rsidRPr="002573FF">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573FF">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2573FF" w:rsidRPr="002573FF">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573FF">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2573FF" w:rsidRPr="002573FF">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573FF">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573FF">
        <w:rPr>
          <w:rFonts w:ascii="Cambria Math" w:hAnsi="Cambria Math" w:cs="Cambria Math"/>
        </w:rPr>
        <w:instrText>‐</w:instrText>
      </w:r>
      <w:r w:rsidR="002573F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573FF">
        <w:rPr>
          <w:rFonts w:ascii="Cambria Math" w:hAnsi="Cambria Math" w:cs="Cambria Math"/>
        </w:rPr>
        <w:instrText>‐</w:instrText>
      </w:r>
      <w:r w:rsidR="002573FF">
        <w:rPr>
          <w:rFonts w:ascii="Verdana" w:hAnsi="Verdana"/>
        </w:rPr>
        <w:instrText>echo sequence in conjunction with vastly under</w:instrText>
      </w:r>
      <w:r w:rsidR="002573FF">
        <w:rPr>
          <w:rFonts w:ascii="Cambria Math" w:hAnsi="Cambria Math" w:cs="Cambria Math"/>
        </w:rPr>
        <w:instrText>‐</w:instrText>
      </w:r>
      <w:r w:rsidR="002573FF">
        <w:rPr>
          <w:rFonts w:ascii="Verdana" w:hAnsi="Verdana"/>
        </w:rPr>
        <w:instrText>sampled isotropic projection reconstruction. Knee angle was simultaneously monitored and used retrospectively to sort images into 60 frames over the motion cycle. High</w:instrText>
      </w:r>
      <w:r w:rsidR="002573FF">
        <w:rPr>
          <w:rFonts w:ascii="Cambria Math" w:hAnsi="Cambria Math" w:cs="Cambria Math"/>
        </w:rPr>
        <w:instrText>‐</w:instrText>
      </w:r>
      <w:r w:rsidR="002573FF">
        <w:rPr>
          <w:rFonts w:ascii="Verdana" w:hAnsi="Verdana"/>
        </w:rPr>
        <w:instrText>resolution static knee images were acquired and segmented to create subject</w:instrText>
      </w:r>
      <w:r w:rsidR="002573FF">
        <w:rPr>
          <w:rFonts w:ascii="Cambria Math" w:hAnsi="Cambria Math" w:cs="Cambria Math"/>
        </w:rPr>
        <w:instrText>‐</w:instrText>
      </w:r>
      <w:r w:rsidR="002573FF">
        <w:rPr>
          <w:rFonts w:ascii="Verdana" w:hAnsi="Verdana"/>
        </w:rPr>
        <w:instrText>specific models of the femur and tibia. At each time frame, bone positions and orientations were determined by automatically registering the skeletal models to the dynamic images. Three</w:instrText>
      </w:r>
      <w:r w:rsidR="002573FF">
        <w:rPr>
          <w:rFonts w:ascii="Cambria Math" w:hAnsi="Cambria Math" w:cs="Cambria Math"/>
        </w:rPr>
        <w:instrText>‐</w:instrText>
      </w:r>
      <w:r w:rsidR="002573FF">
        <w:rPr>
          <w:rFonts w:ascii="Verdana" w:hAnsi="Verdana"/>
        </w:rPr>
        <w:instrText xml:space="preserve">dimensional tibiofemoral translations and rotations were consistent across healthy subjects. Internal tibia rotations of 7.8 </w:instrText>
      </w:r>
      <w:r w:rsidR="002573FF">
        <w:rPr>
          <w:rFonts w:ascii="Verdana" w:hAnsi="Verdana" w:cs="Verdana"/>
        </w:rPr>
        <w:instrText>±</w:instrText>
      </w:r>
      <w:r w:rsidR="002573FF">
        <w:rPr>
          <w:rFonts w:ascii="Verdana" w:hAnsi="Verdana"/>
        </w:rPr>
        <w:instrText xml:space="preserve"> 3.5</w:instrText>
      </w:r>
      <w:r w:rsidR="002573FF">
        <w:rPr>
          <w:rFonts w:ascii="Verdana" w:hAnsi="Verdana" w:cs="Verdana"/>
        </w:rPr>
        <w:instrText>°</w:instrText>
      </w:r>
      <w:r w:rsidR="002573FF">
        <w:rPr>
          <w:rFonts w:ascii="Verdana" w:hAnsi="Verdana"/>
        </w:rPr>
        <w:instrText xml:space="preserve"> were present with 35.8 </w:instrText>
      </w:r>
      <w:r w:rsidR="002573FF">
        <w:rPr>
          <w:rFonts w:ascii="Verdana" w:hAnsi="Verdana" w:cs="Verdana"/>
        </w:rPr>
        <w:instrText>±</w:instrText>
      </w:r>
      <w:r w:rsidR="002573FF">
        <w:rPr>
          <w:rFonts w:ascii="Verdana" w:hAnsi="Verdana"/>
        </w:rPr>
        <w:instrText xml:space="preserve"> 3.8</w:instrText>
      </w:r>
      <w:r w:rsidR="002573FF">
        <w:rPr>
          <w:rFonts w:ascii="Verdana" w:hAnsi="Verdana" w:cs="Verdana"/>
        </w:rPr>
        <w:instrText>°</w:instrText>
      </w:r>
      <w:r w:rsidR="002573FF">
        <w:rPr>
          <w:rFonts w:ascii="Verdana" w:hAnsi="Verdana"/>
        </w:rPr>
        <w:instrText xml:space="preserve"> of knee flexion, a pattern consistent with knee kinematic measures during walking. We conclude that vastly under</w:instrText>
      </w:r>
      <w:r w:rsidR="002573FF">
        <w:rPr>
          <w:rFonts w:ascii="Cambria Math" w:hAnsi="Cambria Math" w:cs="Cambria Math"/>
        </w:rPr>
        <w:instrText>‐</w:instrText>
      </w:r>
      <w:r w:rsidR="002573FF">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573FF">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4C3CC5">
        <w:rPr>
          <w:rFonts w:ascii="Verdana" w:hAnsi="Verdana"/>
        </w:rPr>
        <w:t>.</w:t>
      </w:r>
      <w:r w:rsidR="00147D5F">
        <w:rPr>
          <w:rFonts w:ascii="Verdana" w:hAnsi="Verdana"/>
        </w:rPr>
        <w:t xml:space="preserve"> </w:t>
      </w:r>
      <w:r w:rsidR="00147D5F" w:rsidRPr="00147D5F">
        <w:rPr>
          <w:rFonts w:ascii="Verdana" w:hAnsi="Verdana"/>
        </w:rPr>
        <w:t xml:space="preserve">Using only a few discrete points instead of the complete contour makes the tracking </w:t>
      </w:r>
      <w:r w:rsidR="00147D5F" w:rsidRPr="00147D5F">
        <w:rPr>
          <w:rFonts w:ascii="Verdana" w:hAnsi="Verdana"/>
        </w:rPr>
        <w:lastRenderedPageBreak/>
        <w:t>more vulnerable to identification errors</w:t>
      </w:r>
      <w:r w:rsidR="00147D5F">
        <w:rPr>
          <w:rFonts w:ascii="Verdana" w:hAnsi="Verdana"/>
        </w:rPr>
        <w:t xml:space="preserve">, </w:t>
      </w:r>
      <w:r w:rsidR="00147D5F" w:rsidRPr="00147D5F">
        <w:rPr>
          <w:rFonts w:ascii="Verdana" w:hAnsi="Verdana"/>
        </w:rPr>
        <w:t>as inaccuracies in anatomical landmark identification have been shown to propagate into joint kinematics and motion analysis results</w:t>
      </w:r>
      <w:r w:rsidR="00147D5F">
        <w:rPr>
          <w:rFonts w:ascii="Verdana" w:hAnsi="Verdana"/>
        </w:rPr>
        <w:t xml:space="preserve"> </w:t>
      </w:r>
      <w:r w:rsidR="00147D5F">
        <w:rPr>
          <w:rFonts w:ascii="Verdana" w:hAnsi="Verdana"/>
        </w:rPr>
        <w:fldChar w:fldCharType="begin"/>
      </w:r>
      <w:r w:rsidR="00147D5F">
        <w:rPr>
          <w:rFonts w:ascii="Verdana" w:hAnsi="Verdana"/>
        </w:rPr>
        <w:instrText xml:space="preserve"> ADDIN ZOTERO_ITEM CSL_CITATION {"citationID":"BFTMJxO4","properties":{"formattedCitation":"[22]","plainCitation":"[22]","noteIndex":0},"citationItems":[{"id":448,"uris":["http://zotero.org/users/13606484/items/8PV2UECI"],"itemData":{"id":448,"type":"article-journal","container-title":"Gait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4A08FAD2"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147D5F">
        <w:rPr>
          <w:rFonts w:ascii="Verdana" w:hAnsi="Verdana"/>
        </w:rPr>
        <w:instrText xml:space="preserve"> ADDIN ZOTERO_ITEM CSL_CITATION {"citationID":"p4vCncNo","properties":{"formattedCitation":"[23]","plainCitation":"[23]","noteIndex":0},"citationItems":[{"id":36,"uris":["http://zotero.org/users/13606484/items/KR2N8TTJ"],"itemData":{"id":36,"type":"article-journal","container-title":"IEEE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147D5F">
        <w:rPr>
          <w:rFonts w:ascii="Verdana" w:hAnsi="Verdana"/>
        </w:rPr>
        <w:instrText xml:space="preserve"> ADDIN ZOTERO_ITEM CSL_CITATION {"citationID":"QiAS0M9U","properties":{"formattedCitation":"[24]","plainCitation":"[24]","noteIndex":0},"citationItems":[{"id":98,"uris":["http://zotero.org/users/13606484/items/E8AJSJU6"],"itemData":{"id":98,"type":"article-journal","abstract":"An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293D4C3E"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147D5F">
        <w:rPr>
          <w:rFonts w:ascii="Verdana" w:hAnsi="Verdana"/>
        </w:rPr>
        <w:instrText xml:space="preserve"> ADDIN ZOTERO_ITEM CSL_CITATION {"citationID":"R43nCaHI","properties":{"formattedCitation":"[25]","plainCitation":"[25]","noteIndex":0},"citationItems":[{"id":38,"uris":["http://zotero.org/users/13606484/items/3GHZ4QKR"],"itemData":{"id":38,"type":"article-journal","abstract":"Introduction: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147D5F">
        <w:rPr>
          <w:rFonts w:ascii="Cambria Math" w:hAnsi="Cambria Math" w:cs="Cambria Math"/>
        </w:rPr>
        <w:instrText>∼</w:instrText>
      </w:r>
      <w:r w:rsidR="00147D5F">
        <w:rPr>
          <w:rFonts w:ascii="Verdana" w:hAnsi="Verdana"/>
        </w:rPr>
        <w:instrText>40</w:instrText>
      </w:r>
      <w:r w:rsidR="00147D5F">
        <w:rPr>
          <w:rFonts w:ascii="Verdana" w:hAnsi="Verdana" w:cs="Verdana"/>
        </w:rPr>
        <w:instrText>◦</w:instrText>
      </w:r>
      <w:r w:rsidR="00147D5F">
        <w:rPr>
          <w:rFonts w:ascii="Verdana" w:hAnsi="Verdana"/>
        </w:rPr>
        <w:instrText xml:space="preserve"> of knee </w:instrText>
      </w:r>
      <w:r w:rsidR="00147D5F">
        <w:rPr>
          <w:rFonts w:ascii="Verdana" w:hAnsi="Verdana" w:cs="Verdana"/>
        </w:rPr>
        <w:instrText>ﬂ</w:instrText>
      </w:r>
      <w:r w:rsidR="00147D5F">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16-channel multifunctional coils (Variety, Noras MRI products GmbH) were </w:t>
      </w:r>
      <w:r w:rsidR="00DC5D21">
        <w:rPr>
          <w:rFonts w:ascii="Verdana" w:hAnsi="Verdana"/>
        </w:rPr>
        <w:t xml:space="preserve">positioned </w:t>
      </w:r>
      <w:r w:rsidR="00DC5D21">
        <w:rPr>
          <w:rFonts w:ascii="Verdana" w:hAnsi="Verdana"/>
        </w:rPr>
        <w:lastRenderedPageBreak/>
        <w:t xml:space="preserve">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FE1AC5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147D5F">
        <w:rPr>
          <w:rFonts w:ascii="Verdana" w:eastAsia="Verdana" w:hAnsi="Verdana" w:cs="Verdana"/>
        </w:rPr>
        <w:instrText xml:space="preserve"> ADDIN ZOTERO_ITEM CSL_CITATION {"citationID":"rmLVeIiE","properties":{"formattedCitation":"[26,27]","plainCitation":"[26,27]","noteIndex":0},"citationItems":[{"id":14,"uris":["http://zotero.org/users/13606484/items/LFU7F3I4"],"itemData":{"id":14,"type":"article-journal","abstract":"In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147D5F">
        <w:rPr>
          <w:rFonts w:ascii="Cambria Math" w:eastAsia="Verdana" w:hAnsi="Cambria Math" w:cs="Cambria Math"/>
        </w:rPr>
        <w:instrText>‐</w:instrText>
      </w:r>
      <w:r w:rsidR="00147D5F">
        <w:rPr>
          <w:rFonts w:ascii="Verdana" w:eastAsia="Verdana" w:hAnsi="Verdana" w:cs="Verdana"/>
        </w:rPr>
        <w:instrText>ratio–based cardiac cine imaging by using interspersed one</w:instrText>
      </w:r>
      <w:r w:rsidR="00147D5F">
        <w:rPr>
          <w:rFonts w:ascii="Cambria Math" w:eastAsia="Verdana" w:hAnsi="Cambria Math" w:cs="Cambria Math"/>
        </w:rPr>
        <w:instrText>‐</w:instrText>
      </w:r>
      <w:r w:rsidR="00147D5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147D5F">
        <w:rPr>
          <w:rFonts w:ascii="Cambria Math" w:eastAsia="Verdana" w:hAnsi="Cambria Math" w:cs="Cambria Math"/>
        </w:rPr>
        <w:instrText>‐</w:instrText>
      </w:r>
      <w:r w:rsidR="00147D5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147D5F">
        <w:rPr>
          <w:rFonts w:ascii="Cambria Math" w:eastAsia="Verdana" w:hAnsi="Cambria Math" w:cs="Cambria Math"/>
        </w:rPr>
        <w:instrText>‐</w:instrText>
      </w:r>
      <w:r w:rsidR="00147D5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(SNR) and contrast</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147D5F">
        <w:rPr>
          <w:rFonts w:ascii="Cambria Math" w:eastAsia="Verdana" w:hAnsi="Cambria Math" w:cs="Cambria Math"/>
        </w:rPr>
        <w:instrText>‐</w:instrText>
      </w:r>
      <w:r w:rsidR="00147D5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147D5F">
        <w:rPr>
          <w:rFonts w:ascii="Cambria Math" w:eastAsia="Verdana" w:hAnsi="Cambria Math" w:cs="Cambria Math"/>
        </w:rPr>
        <w:instrText>‐</w:instrText>
      </w:r>
      <w:r w:rsidR="00147D5F">
        <w:rPr>
          <w:rFonts w:ascii="Verdana" w:eastAsia="Verdana" w:hAnsi="Verdana" w:cs="Verdana"/>
        </w:rPr>
        <w:instrText>ratio radial MRI using one</w:instrText>
      </w:r>
      <w:r w:rsidR="00147D5F">
        <w:rPr>
          <w:rFonts w:ascii="Cambria Math" w:eastAsia="Verdana" w:hAnsi="Cambria Math" w:cs="Cambria Math"/>
        </w:rPr>
        <w:instrText>‐</w:instrText>
      </w:r>
      <w:r w:rsidR="00147D5F">
        <w:rPr>
          <w:rFonts w:ascii="Verdana" w:eastAsia="Verdana" w:hAnsi="Verdana" w:cs="Verdana"/>
        </w:rPr>
        <w:instrText>dimensional navigators","volume":"40","author":[{"family":"Krämer","given":"Martin"},{"family":"Herrmann","given":"Karl</w:instrText>
      </w:r>
      <w:r w:rsidR="00147D5F">
        <w:rPr>
          <w:rFonts w:ascii="Cambria Math" w:eastAsia="Verdana" w:hAnsi="Cambria Math" w:cs="Cambria Math"/>
        </w:rPr>
        <w:instrText>‐</w:instrText>
      </w:r>
      <w:r w:rsidR="00147D5F">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5041A09E"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two degree windows of knee rotation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{"citationID":"dvSfYDgi","properties":{"formattedCitation":"[28]","plainCitation":"[28]","noteIndex":0},"citationItems":[{"id":39,"uris":["http://zotero.org/users/13606484/items/Z5TTFMES"],"itemData":{"id":39,"type":"article-journal","abstract":"To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ins w:id="0" w:author="Tobias Wood" w:date="2025-03-18T21:37:00Z" w16du:dateUtc="2025-03-18T21:37:00Z">
        <w:r w:rsidR="0007532E">
          <w:rPr>
            <w:rFonts w:ascii="Verdana" w:eastAsia="Verdana" w:hAnsi="Verdana" w:cs="Verdana"/>
          </w:rPr>
          <w:t xml:space="preserve"> open-source</w:t>
        </w:r>
      </w:ins>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147D5F">
        <w:rPr>
          <w:rFonts w:ascii="Verdana" w:eastAsia="Verdana" w:hAnsi="Verdana" w:cs="Verdana"/>
        </w:rPr>
        <w:instrText xml:space="preserve"> ADDIN ZOTERO_ITEM CSL_CITATION {"citationID":"awOFoVY7","properties":{"formattedCitation":"[29]","plainCitation":"[29]","noteIndex":0},"citationItems":[{"id":358,"uris":["http://zotero.org/users/13606484/items/ZWA7FMSX"],"itemData":{"id":358,"type":"article-journal","container-title":"Journal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ins w:id="1" w:author="Tobias Wood" w:date="2025-03-18T21:37:00Z" w16du:dateUtc="2025-03-18T21:37:00Z">
        <w:r w:rsidR="0007532E">
          <w:rPr>
            <w:rFonts w:ascii="Verdana" w:eastAsia="Verdana" w:hAnsi="Verdana" w:cs="Verdana"/>
          </w:rPr>
          <w:t xml:space="preserve">, </w:t>
        </w:r>
        <w:r w:rsidR="0007532E">
          <w:rPr>
            <w:rFonts w:ascii="Verdana" w:eastAsia="Verdana" w:hAnsi="Verdana" w:cs="Verdana"/>
          </w:rPr>
          <w:lastRenderedPageBreak/>
          <w:t>which is designed to reconstruct non-C</w:t>
        </w:r>
      </w:ins>
      <w:ins w:id="2" w:author="Tobias Wood" w:date="2025-03-18T21:38:00Z" w16du:dateUtc="2025-03-18T21:38:00Z">
        <w:r w:rsidR="0007532E">
          <w:rPr>
            <w:rFonts w:ascii="Verdana" w:eastAsia="Verdana" w:hAnsi="Verdana" w:cs="Verdana"/>
          </w:rPr>
          <w:t>artesian MRI data efficiently</w:t>
        </w:r>
      </w:ins>
      <w:r>
        <w:rPr>
          <w:rFonts w:ascii="Verdana" w:eastAsia="Verdana" w:hAnsi="Verdana" w:cs="Verdana"/>
        </w:rPr>
        <w:t xml:space="preserve">. </w:t>
      </w:r>
      <w:del w:id="3" w:author="Tobias Wood" w:date="2025-03-18T21:38:00Z" w16du:dateUtc="2025-03-18T21:38:00Z">
        <w:r w:rsidDel="0007532E">
          <w:rPr>
            <w:rFonts w:ascii="Verdana" w:eastAsia="Verdana" w:hAnsi="Verdana" w:cs="Verdana"/>
          </w:rPr>
          <w:delText xml:space="preserve">This open-source software package is specifically designed for reconstructing non-Cartesian MRI data, employing advanced algorithms to efficiently reconstruct the radially sampled k-space data. </w:delText>
        </w:r>
      </w:del>
      <w:r>
        <w:rPr>
          <w:rFonts w:ascii="Verdana" w:eastAsia="Verdana" w:hAnsi="Verdana" w:cs="Verdana"/>
        </w:rPr>
        <w:t>Specifically, the</w:t>
      </w:r>
      <w:ins w:id="4" w:author="Tobias Wood" w:date="2025-03-18T21:38:00Z" w16du:dateUtc="2025-03-18T21:38:00Z">
        <w:r w:rsidR="0007532E">
          <w:rPr>
            <w:rFonts w:ascii="Verdana" w:eastAsia="Verdana" w:hAnsi="Verdana" w:cs="Verdana"/>
          </w:rPr>
          <w:t xml:space="preserve"> image was reconstructed </w:t>
        </w:r>
      </w:ins>
      <w:ins w:id="5" w:author="Tobias Wood" w:date="2025-03-18T21:39:00Z" w16du:dateUtc="2025-03-18T21:39:00Z">
        <w:r w:rsidR="0007532E">
          <w:rPr>
            <w:rFonts w:ascii="Verdana" w:eastAsia="Verdana" w:hAnsi="Verdana" w:cs="Verdana"/>
          </w:rPr>
          <w:t>as a</w:t>
        </w:r>
      </w:ins>
      <w:ins w:id="6" w:author="Tobias Wood" w:date="2025-03-18T21:38:00Z" w16du:dateUtc="2025-03-18T21:38:00Z">
        <w:r w:rsidR="0007532E">
          <w:rPr>
            <w:rFonts w:ascii="Verdana" w:eastAsia="Verdana" w:hAnsi="Verdana" w:cs="Verdana"/>
          </w:rPr>
          <w:t xml:space="preserve"> Total Generalized Variation regularized least-squares</w:t>
        </w:r>
      </w:ins>
      <w:ins w:id="7" w:author="Tobias Wood" w:date="2025-03-18T21:40:00Z" w16du:dateUtc="2025-03-18T21:40:00Z">
        <w:r w:rsidR="0007532E">
          <w:rPr>
            <w:rFonts w:ascii="Verdana" w:eastAsia="Verdana" w:hAnsi="Verdana" w:cs="Verdana"/>
          </w:rPr>
          <w:t xml:space="preserve"> problem solved using the Alternating Direction Method of Multipliers</w:t>
        </w:r>
      </w:ins>
      <w:ins w:id="8" w:author="Tobias Wood" w:date="2025-03-18T21:41:00Z" w16du:dateUtc="2025-03-18T21:41:00Z">
        <w:r w:rsidR="0007532E">
          <w:rPr>
            <w:rFonts w:ascii="Verdana" w:eastAsia="Verdana" w:hAnsi="Verdana" w:cs="Verdana"/>
          </w:rPr>
          <w:t xml:space="preserve">, where the x-update step was </w:t>
        </w:r>
      </w:ins>
      <w:ins w:id="9" w:author="Tobias Wood" w:date="2025-03-18T21:42:00Z" w16du:dateUtc="2025-03-18T21:42:00Z">
        <w:r w:rsidR="0007532E">
          <w:rPr>
            <w:rFonts w:ascii="Verdana" w:eastAsia="Verdana" w:hAnsi="Verdana" w:cs="Verdana"/>
          </w:rPr>
          <w:t xml:space="preserve">used the </w:t>
        </w:r>
        <w:commentRangeStart w:id="10"/>
        <w:r w:rsidR="0007532E">
          <w:rPr>
            <w:rFonts w:ascii="Verdana" w:eastAsia="Verdana" w:hAnsi="Verdana" w:cs="Verdana"/>
          </w:rPr>
          <w:t>preconditioned LSMR algorithm</w:t>
        </w:r>
      </w:ins>
      <w:r>
        <w:rPr>
          <w:rFonts w:ascii="Verdana" w:eastAsia="Verdana" w:hAnsi="Verdana" w:cs="Verdana"/>
        </w:rPr>
        <w:t xml:space="preserve"> </w:t>
      </w:r>
      <w:commentRangeEnd w:id="10"/>
      <w:r w:rsidR="00D14697">
        <w:rPr>
          <w:rStyle w:val="CommentReference"/>
        </w:rPr>
        <w:commentReference w:id="10"/>
      </w:r>
      <w:del w:id="11" w:author="Tobias Wood" w:date="2025-03-18T21:39:00Z" w16du:dateUtc="2025-03-18T21:39:00Z">
        <w:r w:rsidDel="0007532E">
          <w:rPr>
            <w:rFonts w:ascii="Verdana" w:eastAsia="Verdana" w:hAnsi="Verdana" w:cs="Verdana"/>
          </w:rPr>
          <w:delText xml:space="preserve">“Alternating Direction Method of Multipliers” algorithm within RIESLING was used, with “Total Generalized Variation” regularization </w:delText>
        </w:r>
      </w:del>
      <w:r>
        <w:rPr>
          <w:rFonts w:ascii="Verdana" w:eastAsia="Verdana" w:hAnsi="Verdana" w:cs="Verdana"/>
        </w:rPr>
        <w:fldChar w:fldCharType="begin"/>
      </w:r>
      <w:r w:rsidR="00147D5F">
        <w:rPr>
          <w:rFonts w:ascii="Verdana" w:eastAsia="Verdana" w:hAnsi="Verdana" w:cs="Verdana"/>
        </w:rPr>
        <w:instrText xml:space="preserve"> ADDIN ZOTERO_ITEM CSL_CITATION {"citationID":"FnW9aHsM","properties":{"formattedCitation":"[30,31]","plainCitation":"[30,31]","noteIndex":0},"citationItems":[{"id":390,"uris":["http://zotero.org/users/13606484/items/JWJYB7YH"],"itemData":{"id":390,"type":"article-journal","container-title":"Foundations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[30,31]</w:t>
      </w:r>
      <w:r>
        <w:rPr>
          <w:rFonts w:ascii="Verdana" w:eastAsia="Verdana" w:hAnsi="Verdana" w:cs="Verdana"/>
        </w:rPr>
        <w:fldChar w:fldCharType="end"/>
      </w:r>
      <w:r>
        <w:rPr>
          <w:rFonts w:ascii="Verdana" w:eastAsia="Verdana" w:hAnsi="Verdana" w:cs="Verdana"/>
        </w:rPr>
        <w:t xml:space="preserve">. A regularization strength of 0.05 </w:t>
      </w:r>
      <w:del w:id="12" w:author="Tobias Wood" w:date="2025-03-18T21:47:00Z" w16du:dateUtc="2025-03-18T21:47:00Z">
        <w:r w:rsidDel="00FE7009">
          <w:rPr>
            <w:rFonts w:ascii="Verdana" w:eastAsia="Verdana" w:hAnsi="Verdana" w:cs="Verdana"/>
          </w:rPr>
          <w:delText xml:space="preserve">was used, which </w:delText>
        </w:r>
      </w:del>
      <w:r>
        <w:rPr>
          <w:rFonts w:ascii="Verdana" w:eastAsia="Verdana" w:hAnsi="Verdana" w:cs="Verdana"/>
        </w:rPr>
        <w:t>was empirically determined to balance noise suppression and edge sharpness.</w:t>
      </w:r>
    </w:p>
    <w:p w14:paraId="20B4C32B" w14:textId="2ED40106"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 xml:space="preserve">from a flexed position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4ACDC5C5"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147D5F">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53265CC3"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147D5F">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09EC883B" w:rsidR="00C00687" w:rsidRDefault="008278D4">
      <w:pPr>
        <w:spacing w:line="360" w:lineRule="auto"/>
        <w:jc w:val="both"/>
      </w:pPr>
      <w:r>
        <w:rPr>
          <w:rFonts w:ascii="Verdana" w:eastAsia="Verdana" w:hAnsi="Verdana" w:cs="Verdana"/>
        </w:rPr>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(fully flexed position</w:t>
      </w:r>
      <w:r w:rsidR="00464BE5">
        <w:rPr>
          <w:rFonts w:ascii="Verdana" w:eastAsia="Verdana" w:hAnsi="Verdana" w:cs="Verdana"/>
        </w:rPr>
        <w:t xml:space="preserve">) </w:t>
      </w:r>
      <w:r w:rsidR="00464BE5">
        <w:rPr>
          <w:rFonts w:ascii="Verdana" w:eastAsia="Verdana" w:hAnsi="Verdana" w:cs="Verdana"/>
        </w:rPr>
        <w:lastRenderedPageBreak/>
        <w:t xml:space="preserve">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147D5F">
        <w:rPr>
          <w:rFonts w:ascii="Verdana" w:eastAsia="Verdana" w:hAnsi="Verdana" w:cs="Verdana"/>
        </w:rPr>
        <w:instrText xml:space="preserve"> ADDIN ZOTERO_ITEM CSL_CITATION {"citationID":"Ac8vNC6L","properties":{"formattedCitation":"[32]","plainCitation":"[32]","noteIndex":0},"citationItems":[{"id":360,"uris":["http://zotero.org/users/13606484/items/TARBP5PZ"],"itemData":{"id":360,"type":"paper-conference","container-title":"Proc.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[32]</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{"citationID":"mnRsz9gi","properties":{"formattedCitation":"[33]","plainCitation":"[33]","noteIndex":0},"citationItems":[{"id":341,"uris":["http://zotero.org/users/13606484/items/JPMV4STU"],"itemData":{"id":341,"type":"book","collection-title":"Applied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[33]</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28242E4E"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should align perfectly with the binary edge in the new position.</w:t>
      </w:r>
    </w:p>
    <w:p w14:paraId="5291BDA6" w14:textId="36FBDF81"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t>
      </w:r>
      <w:commentRangeStart w:id="13"/>
      <w:commentRangeStart w:id="14"/>
      <w:r>
        <w:rPr>
          <w:rFonts w:ascii="Verdana" w:eastAsia="Verdana" w:hAnsi="Verdana" w:cs="Verdana"/>
        </w:rPr>
        <w:t xml:space="preserve">with a perfect alignment resulting in an output of 0. </w:t>
      </w:r>
      <w:commentRangeEnd w:id="13"/>
      <w:r w:rsidR="00D65743">
        <w:rPr>
          <w:rStyle w:val="CommentReference"/>
        </w:rPr>
        <w:commentReference w:id="13"/>
      </w:r>
      <w:commentRangeEnd w:id="14"/>
      <w:r w:rsidR="009F788B">
        <w:rPr>
          <w:rStyle w:val="CommentReference"/>
        </w:rPr>
        <w:commentReference w:id="14"/>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524EF332"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147D5F">
        <w:rPr>
          <w:rFonts w:ascii="Verdana" w:eastAsia="Verdana" w:hAnsi="Verdana" w:cs="Verdana"/>
        </w:rPr>
        <w:instrText xml:space="preserve"> ADDIN ZOTERO_ITEM CSL_CITATION {"citationID":"4O5myLmp","properties":{"formattedCitation":"[34]","plainCitation":"[34]","noteIndex":0},"citationItems":[{"id":132,"uris":["http://zotero.org/users/13606484/items/DQU2LQ4M"],"itemData":{"id":132,"type":"article-journal","container-title":"The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[34]</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bones drawn in the first frame could be automatically transformed to all other frames. </w:t>
      </w:r>
      <w:r w:rsidR="00B079C8" w:rsidRPr="00B079C8">
        <w:rPr>
          <w:rFonts w:ascii="Verdana" w:eastAsia="Verdana" w:hAnsi="Verdana" w:cs="Verdana"/>
        </w:rPr>
        <w:t xml:space="preserve">The bone alignment error for each frame was computed by dividing the </w:t>
      </w:r>
      <w:r w:rsidR="00B079C8" w:rsidRPr="00B079C8">
        <w:rPr>
          <w:rFonts w:ascii="Verdana" w:eastAsia="Verdana" w:hAnsi="Verdana" w:cs="Verdana"/>
        </w:rPr>
        <w:lastRenderedPageBreak/>
        <w:t>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852EDD">
        <w:rPr>
          <w:rFonts w:ascii="Verdana" w:eastAsia="Verdana" w:hAnsi="Verdana" w:cs="Verdana"/>
          <w:u w:val="single"/>
        </w:rPr>
        <w:t>Osteokinematic</w:t>
      </w:r>
      <w:proofErr w:type="spellEnd"/>
      <w:r w:rsidR="00B81186">
        <w:rPr>
          <w:rFonts w:ascii="Verdana" w:eastAsia="Verdana" w:hAnsi="Verdana" w:cs="Verdana"/>
          <w:u w:val="single"/>
        </w:rPr>
        <w:t xml:space="preserve"> Analysis</w:t>
      </w:r>
    </w:p>
    <w:p w14:paraId="7997EFB6" w14:textId="24FCC91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{"citationID":"Jl6dS0ok","properties":{"formattedCitation":"[35]","plainCitation":"[35]","noteIndex":0},"citationItems":[{"id":361,"uris":["http://zotero.org/users/13606484/items/P24V6AWL"],"itemData":{"id":361,"type":"software","abstract":"napari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147D5F" w:rsidRPr="00147D5F">
        <w:rPr>
          <w:rFonts w:ascii="Verdana" w:hAnsi="Verdana"/>
        </w:rPr>
        <w:t>[35]</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tibia</w:t>
      </w:r>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4377D00E"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2288A5B0"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'flexion cycle percentage' scale. </w:t>
      </w:r>
      <w:r w:rsidR="004E2D39" w:rsidRPr="004E2D39">
        <w:rPr>
          <w:rFonts w:ascii="Verdana" w:hAnsi="Verdana"/>
        </w:rPr>
        <w:t>The motion cycle was separated into two phases: extension (flexed to extended position) and flexion (extended to flexed position). For each phase, the motion was normalized from 0% to 100% to enable comparison across subjects despite variations in their achieved range of motion</w:t>
      </w:r>
    </w:p>
    <w:p w14:paraId="781098A8" w14:textId="3CD6BCB6"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quantifies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lastRenderedPageBreak/>
        <w:t>3. Results</w:t>
      </w:r>
    </w:p>
    <w:p w14:paraId="27333961" w14:textId="77777777"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3338C908" w14:textId="499FBE87"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852EDD">
        <w:rPr>
          <w:rFonts w:ascii="Verdana" w:hAnsi="Verdana"/>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w:t>
      </w:r>
      <w:r>
        <w:rPr>
          <w:rFonts w:ascii="Verdana" w:hAnsi="Verdana"/>
        </w:rPr>
        <w:t xml:space="preserve">generally </w:t>
      </w:r>
      <w:r w:rsidRPr="00EB01E5">
        <w:rPr>
          <w:rFonts w:ascii="Verdana" w:hAnsi="Verdana"/>
        </w:rPr>
        <w:t xml:space="preserve">consistent </w:t>
      </w:r>
      <w:r>
        <w:rPr>
          <w:rFonts w:ascii="Verdana" w:hAnsi="Verdana"/>
        </w:rPr>
        <w:t xml:space="preserve">movement </w:t>
      </w:r>
      <w:r w:rsidRPr="00EB01E5">
        <w:rPr>
          <w:rFonts w:ascii="Verdana" w:hAnsi="Verdana"/>
        </w:rPr>
        <w:t xml:space="preserve">patterns across all subjects.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33DBCE4C" w14:textId="77777777" w:rsidR="00077D19" w:rsidRDefault="00EA1AE6">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p>
    <w:p w14:paraId="7C2E672C" w14:textId="39BF55D1" w:rsidR="00752B28" w:rsidRPr="00752B28" w:rsidRDefault="009F719A" w:rsidP="00752B28">
      <w:pPr>
        <w:spacing w:line="360" w:lineRule="auto"/>
        <w:jc w:val="both"/>
        <w:rPr>
          <w:rFonts w:ascii="Verdana" w:hAnsi="Verdana"/>
        </w:rPr>
      </w:pP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r w:rsidR="008278D4">
        <w:rPr>
          <w:rFonts w:ascii="Verdana" w:hAnsi="Verdana"/>
        </w:rPr>
        <w:t xml:space="preserve"> </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038991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flexion-extension movements.</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w:t>
      </w:r>
      <w:r w:rsidR="001F470D" w:rsidRPr="001F470D">
        <w:rPr>
          <w:rFonts w:ascii="Verdana" w:hAnsi="Verdana"/>
        </w:rPr>
        <w:lastRenderedPageBreak/>
        <w:t>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47CEF6C1" w:rsidR="001F470D" w:rsidRDefault="001F470D">
      <w:pPr>
        <w:spacing w:line="360" w:lineRule="auto"/>
        <w:jc w:val="both"/>
        <w:rPr>
          <w:rFonts w:ascii="Verdana" w:hAnsi="Verdana"/>
        </w:rPr>
      </w:pPr>
      <w:r w:rsidRPr="001F470D">
        <w:rPr>
          <w:rFonts w:ascii="Verdana" w:hAnsi="Verdana"/>
        </w:rPr>
        <w:t>The 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subjects. The </w:t>
      </w:r>
      <w:proofErr w:type="spellStart"/>
      <w:r w:rsidR="00577E28" w:rsidRPr="00852EDD">
        <w:rPr>
          <w:rFonts w:ascii="Verdana" w:hAnsi="Verdana"/>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displacement (8-28 mm) through the extension</w:t>
      </w:r>
      <w:r w:rsidR="006A6207">
        <w:rPr>
          <w:rFonts w:ascii="Verdana" w:hAnsi="Verdana"/>
        </w:rPr>
        <w:t>-flexion</w:t>
      </w:r>
      <w:r w:rsidRPr="001F470D">
        <w:rPr>
          <w:rFonts w:ascii="Verdana" w:hAnsi="Verdana"/>
        </w:rPr>
        <w:t xml:space="preserve"> cycle, and a relatively stable vertical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intervals 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proofErr w:type="spellStart"/>
      <w:r w:rsidR="00577E28" w:rsidRPr="00852EDD">
        <w:rPr>
          <w:rFonts w:ascii="Verdana" w:hAnsi="Verdana"/>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intervals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intervals would also reduce image SNR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proofErr w:type="spellStart"/>
      <w:r w:rsidR="005D22E3" w:rsidRPr="00852EDD">
        <w:rPr>
          <w:rFonts w:ascii="Verdana" w:hAnsi="Verdana"/>
        </w:rPr>
        <w:t>osteokinematic</w:t>
      </w:r>
      <w:proofErr w:type="spell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between subjects demonstrates the method's ability to capture reproducible motion patterns, though establishing normative ranges would require larger population studies.</w:t>
      </w:r>
    </w:p>
    <w:p w14:paraId="556A3DE3" w14:textId="2927CC4F"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e semi-automated bone tracking method’s</w:t>
      </w:r>
      <w:r w:rsidRPr="00661B30">
        <w:rPr>
          <w:rFonts w:ascii="Verdana" w:hAnsi="Verdana"/>
        </w:rPr>
        <w:t xml:space="preserve"> ability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{"citationID":"kfmi22Mf","properties":{"formattedCitation":"[36]","plainCitation":"[36]","noteIndex":0},"citationItems":[{"id":383,"uris":["http://zotero.org/users/13606484/items/3TK4XQD9"],"itemData":{"id":383,"type":"article-journal","abstract":"PURPOSE: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147D5F" w:rsidRPr="00147D5F">
        <w:rPr>
          <w:rFonts w:ascii="Verdana" w:hAnsi="Verdana"/>
        </w:rPr>
        <w:t>[36]</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Pr="00661B30">
        <w:rPr>
          <w:rFonts w:ascii="Verdana" w:hAnsi="Verdana"/>
        </w:rPr>
        <w:t>ACL deficiency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{"citationID":"4aJBnL7G","properties":{"formattedCitation":"[37]","plainCitation":"[37]","noteIndex":0},"citationItems":[{"id":43,"uris":["http://zotero.org/users/13606484/items/EQCHRRUB"],"itemData":{"id":43,"type":"article-journal","abstract":"Kinematics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147D5F" w:rsidRPr="00147D5F">
        <w:rPr>
          <w:rFonts w:ascii="Verdana" w:hAnsi="Verdana"/>
        </w:rPr>
        <w:t>[37]</w:t>
      </w:r>
      <w:r w:rsidR="008278D4">
        <w:rPr>
          <w:rFonts w:ascii="Verdana" w:hAnsi="Verdana"/>
        </w:rPr>
        <w:fldChar w:fldCharType="end"/>
      </w:r>
      <w:r w:rsidR="008278D4">
        <w:rPr>
          <w:rFonts w:ascii="Verdana" w:hAnsi="Verdana"/>
        </w:rPr>
        <w:t>.</w:t>
      </w:r>
      <w:r w:rsidR="0097432E">
        <w:rPr>
          <w:rFonts w:ascii="Verdana" w:hAnsi="Verdana"/>
        </w:rPr>
        <w:t xml:space="preserve"> </w:t>
      </w:r>
      <w:r w:rsidR="005316E8">
        <w:rPr>
          <w:rFonts w:ascii="Verdana" w:hAnsi="Verdana"/>
        </w:rPr>
        <w:t>O</w:t>
      </w:r>
      <w:r w:rsidR="00F858D3">
        <w:rPr>
          <w:rFonts w:ascii="Verdana" w:hAnsi="Verdana"/>
        </w:rPr>
        <w:t xml:space="preserve">ur </w:t>
      </w:r>
      <w:r w:rsidR="0097432E" w:rsidRPr="0097432E">
        <w:rPr>
          <w:rFonts w:ascii="Verdana" w:hAnsi="Verdana"/>
        </w:rPr>
        <w:t xml:space="preserve">method's precision and efficiency make it a promising tool for comparative analyses between normal and pathological </w:t>
      </w:r>
      <w:r w:rsidR="005316E8">
        <w:rPr>
          <w:rFonts w:ascii="Verdana" w:hAnsi="Verdana"/>
        </w:rPr>
        <w:t xml:space="preserve">knee </w:t>
      </w:r>
      <w:proofErr w:type="spellStart"/>
      <w:proofErr w:type="gramStart"/>
      <w:r w:rsidR="005316E8" w:rsidRPr="00852EDD">
        <w:rPr>
          <w:rFonts w:ascii="Verdana" w:hAnsi="Verdana"/>
        </w:rPr>
        <w:t>osteokinematics</w:t>
      </w:r>
      <w:proofErr w:type="spellEnd"/>
      <w:r w:rsidR="005316E8" w:rsidRPr="00852EDD">
        <w:rPr>
          <w:rFonts w:ascii="Verdana" w:hAnsi="Verdana"/>
        </w:rPr>
        <w:t>;</w:t>
      </w:r>
      <w:proofErr w:type="gramEnd"/>
      <w:r w:rsidR="005316E8" w:rsidRPr="00852EDD">
        <w:rPr>
          <w:rFonts w:ascii="Verdana" w:hAnsi="Verdana"/>
        </w:rPr>
        <w:t xml:space="preserve"> 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3AF257DF"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lastRenderedPageBreak/>
        <w:t>5</w:t>
      </w:r>
      <w:r w:rsidR="008278D4">
        <w:rPr>
          <w:rFonts w:ascii="Verdana" w:hAnsi="Verdana"/>
          <w:u w:val="single"/>
        </w:rPr>
        <w:t xml:space="preserve">. Conclusion </w:t>
      </w:r>
    </w:p>
    <w:p w14:paraId="6A05844C" w14:textId="3BD076EF"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 xml:space="preserve">extension. The method significantly reduces processing time compared to manual segmentation while improving measurement </w:t>
      </w:r>
      <w:r w:rsidR="00FC0A72">
        <w:rPr>
          <w:rFonts w:ascii="Verdana" w:hAnsi="Verdana"/>
        </w:rPr>
        <w:t>consistency. These advantages make the</w:t>
      </w:r>
      <w:r w:rsidR="00FC0A72" w:rsidRPr="00FC0A72">
        <w:rPr>
          <w:rFonts w:ascii="Verdana" w:hAnsi="Verdana"/>
        </w:rPr>
        <w:t xml:space="preserve"> 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08ED44FB" w14:textId="77777777" w:rsidR="00147D5F" w:rsidRPr="00147D5F" w:rsidRDefault="008278D4" w:rsidP="00147D5F">
      <w:pPr>
        <w:pStyle w:val="Bibliography"/>
      </w:pPr>
      <w:r>
        <w:rPr>
          <w:rFonts w:ascii="Verdana" w:hAnsi="Verdana"/>
        </w:rPr>
        <w:fldChar w:fldCharType="begin"/>
      </w:r>
      <w:r w:rsidR="00147D5F">
        <w:rPr>
          <w:rFonts w:ascii="Verdana" w:hAnsi="Verdana"/>
          <w:lang w:val="de-DE"/>
        </w:rPr>
        <w:instrText xml:space="preserve"> ADDIN ZOTERO_BIBL {"uncited":[],"omitted":[],"custom":[]} CSL_BIBLIOGRAPHY </w:instrText>
      </w:r>
      <w:r>
        <w:rPr>
          <w:rFonts w:ascii="Verdana" w:hAnsi="Verdana"/>
        </w:rPr>
        <w:fldChar w:fldCharType="separate"/>
      </w:r>
      <w:r w:rsidR="00147D5F" w:rsidRPr="00147D5F">
        <w:rPr>
          <w:lang w:val="de-DE"/>
        </w:rPr>
        <w:t xml:space="preserve">1. </w:t>
      </w:r>
      <w:r w:rsidR="00147D5F" w:rsidRPr="00147D5F">
        <w:rPr>
          <w:lang w:val="de-DE"/>
        </w:rPr>
        <w:tab/>
        <w:t xml:space="preserve">Heiser R, O’Brien VH, Schwartz DA. </w:t>
      </w:r>
      <w:r w:rsidR="00147D5F" w:rsidRPr="00147D5F">
        <w:t>The use of joint mobilization to improve clinical outcomes in hand therapy: A systematic review of the literature. Journal of Hand Therapy 2013. 26: 297–311. https://doi.org/10.1016/j.jht.2013.07.004</w:t>
      </w:r>
    </w:p>
    <w:p w14:paraId="117BF48E" w14:textId="77777777" w:rsidR="00147D5F" w:rsidRPr="00147D5F" w:rsidRDefault="00147D5F" w:rsidP="00147D5F">
      <w:pPr>
        <w:pStyle w:val="Bibliography"/>
      </w:pPr>
      <w:r w:rsidRPr="00147D5F">
        <w:t xml:space="preserve">2. </w:t>
      </w:r>
      <w:r w:rsidRPr="00147D5F">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B6194DF" w14:textId="77777777" w:rsidR="00147D5F" w:rsidRPr="00147D5F" w:rsidRDefault="00147D5F" w:rsidP="00147D5F">
      <w:pPr>
        <w:pStyle w:val="Bibliography"/>
      </w:pPr>
      <w:r w:rsidRPr="00147D5F">
        <w:t xml:space="preserve">3. </w:t>
      </w:r>
      <w:r w:rsidRPr="00147D5F">
        <w:tab/>
        <w:t>Tashman S, Anderst W. In-vivo measurement of dynamic joint motion using high speed biplane radiography and CT: application to canine ACL deficiency. J Biomech Eng 2003. 125: 238–45. https://doi.org/10.1115/1.1559896</w:t>
      </w:r>
    </w:p>
    <w:p w14:paraId="49990C13" w14:textId="77777777" w:rsidR="00147D5F" w:rsidRPr="00147D5F" w:rsidRDefault="00147D5F" w:rsidP="00147D5F">
      <w:pPr>
        <w:pStyle w:val="Bibliography"/>
      </w:pPr>
      <w:r w:rsidRPr="00147D5F">
        <w:t xml:space="preserve">4. </w:t>
      </w:r>
      <w:r w:rsidRPr="00147D5F">
        <w:tab/>
        <w:t>D’Lima DD, Patil S, Steklov N, Colwell CW. The 2011 ABJS Nicolas Andry Award: ’Lab’-in-a-knee: in vivo knee forces, kinematics, and contact analysis. Clin Orthop Relat Res 2011. 469: 2953–70. https://doi.org/10.1007/s11999-011-1916-9</w:t>
      </w:r>
    </w:p>
    <w:p w14:paraId="0F70FF4F" w14:textId="77777777" w:rsidR="00147D5F" w:rsidRPr="00147D5F" w:rsidRDefault="00147D5F" w:rsidP="00147D5F">
      <w:pPr>
        <w:pStyle w:val="Bibliography"/>
      </w:pPr>
      <w:r w:rsidRPr="00147D5F">
        <w:lastRenderedPageBreak/>
        <w:t xml:space="preserve">5. </w:t>
      </w:r>
      <w:r w:rsidRPr="00147D5F">
        <w:tab/>
        <w:t>Tashman S, Kopf S, Fu FH. The Kinematic Basis of Anterior Cruciate Ligament Reconstruction. Operative Techniques in Sports Medicine 2008. 16: 116–8. https://doi.org/10.1053/j.otsm.2008.10.005</w:t>
      </w:r>
    </w:p>
    <w:p w14:paraId="7CFF3B55" w14:textId="77777777" w:rsidR="00147D5F" w:rsidRPr="00147D5F" w:rsidRDefault="00147D5F" w:rsidP="00147D5F">
      <w:pPr>
        <w:pStyle w:val="Bibliography"/>
      </w:pPr>
      <w:r w:rsidRPr="00147D5F">
        <w:t xml:space="preserve">6. </w:t>
      </w:r>
      <w:r w:rsidRPr="00147D5F">
        <w:tab/>
        <w:t>Astephen JL, Deluzio KJ, Caldwell GE, Dunbar MJ. Biomechanical changes at the hip, knee, and ankle joints during gait are associated with knee osteoarthritis severity. Journal Orthopaedic Research 2008. 26: 332–41. https://doi.org/10.1002/jor.20496</w:t>
      </w:r>
    </w:p>
    <w:p w14:paraId="66943093" w14:textId="77777777" w:rsidR="00147D5F" w:rsidRPr="00147D5F" w:rsidRDefault="00147D5F" w:rsidP="00147D5F">
      <w:pPr>
        <w:pStyle w:val="Bibliography"/>
      </w:pPr>
      <w:r w:rsidRPr="00147D5F">
        <w:t xml:space="preserve">7. </w:t>
      </w:r>
      <w:r w:rsidRPr="00147D5F">
        <w:tab/>
        <w:t>Kaufman KR, Hughes C, Morrey BF, Morrey M, An KN. Gait characteristics of patients with knee osteoarthritis. Journal of Biomechanics 2001. 34: 907–15. https://doi.org/10.1016/S0021-9290(01)00036-7</w:t>
      </w:r>
    </w:p>
    <w:p w14:paraId="5E186B9D" w14:textId="77777777" w:rsidR="00147D5F" w:rsidRPr="00147D5F" w:rsidRDefault="00147D5F" w:rsidP="00147D5F">
      <w:pPr>
        <w:pStyle w:val="Bibliography"/>
      </w:pPr>
      <w:r w:rsidRPr="00147D5F">
        <w:t xml:space="preserve">8. </w:t>
      </w:r>
      <w:r w:rsidRPr="00147D5F">
        <w:tab/>
        <w:t>Andriacchi TP, Koo S, Scanlan SF. Gait mechanics influence healthy cartilage morphology and osteoarthritis of the knee. J Bone Joint Surg Am 2009. 91 Suppl 1: 95–101. https://doi.org/10.2106/JBJS.H.01408</w:t>
      </w:r>
    </w:p>
    <w:p w14:paraId="69E55BAC" w14:textId="77777777" w:rsidR="00147D5F" w:rsidRPr="00147D5F" w:rsidRDefault="00147D5F" w:rsidP="00147D5F">
      <w:pPr>
        <w:pStyle w:val="Bibliography"/>
      </w:pPr>
      <w:r w:rsidRPr="00147D5F">
        <w:t xml:space="preserve">9. </w:t>
      </w:r>
      <w:r w:rsidRPr="00147D5F">
        <w:tab/>
        <w:t>Sharma L, Lou C, Felson DT, Dunlop DD, Kirwan-Mellis G, Hayes KW, et al. Laxity in healthy and osteoarthritic knees. Arthritis Rheum 1999. 42: 861–70. https://doi.org/10.1002/1529-0131(199905)42:5&lt;861::AID-ANR4&gt;3.0.CO;2-N</w:t>
      </w:r>
    </w:p>
    <w:p w14:paraId="1EFAB612" w14:textId="77777777" w:rsidR="00147D5F" w:rsidRPr="00147D5F" w:rsidRDefault="00147D5F" w:rsidP="00147D5F">
      <w:pPr>
        <w:pStyle w:val="Bibliography"/>
      </w:pPr>
      <w:r w:rsidRPr="00147D5F">
        <w:t xml:space="preserve">10. </w:t>
      </w:r>
      <w:r w:rsidRPr="00147D5F">
        <w:tab/>
        <w:t>Lohmander LS, Englund PM, Dahl LL, Roos EM. The long-term consequence of anterior cruciate ligament and meniscus injuries: osteoarthritis. Am J Sports Med 2007. 35: 1756–69. https://doi.org/10.1177/0363546507307396</w:t>
      </w:r>
    </w:p>
    <w:p w14:paraId="13278930" w14:textId="77777777" w:rsidR="00147D5F" w:rsidRPr="00147D5F" w:rsidRDefault="00147D5F" w:rsidP="00147D5F">
      <w:pPr>
        <w:pStyle w:val="Bibliography"/>
      </w:pPr>
      <w:r w:rsidRPr="00147D5F">
        <w:t xml:space="preserve">11. </w:t>
      </w:r>
      <w:r w:rsidRPr="00147D5F">
        <w:tab/>
        <w:t>Sharma L. The role of proprioceptive deficits, ligamentous laxity, and malalignment in development and progression of knee osteoarthritis. J Rheumatol Suppl 2004. 70: 87–92</w:t>
      </w:r>
    </w:p>
    <w:p w14:paraId="6EC6B633" w14:textId="77777777" w:rsidR="00147D5F" w:rsidRPr="00147D5F" w:rsidRDefault="00147D5F" w:rsidP="00147D5F">
      <w:pPr>
        <w:pStyle w:val="Bibliography"/>
      </w:pPr>
      <w:r w:rsidRPr="00147D5F">
        <w:t xml:space="preserve">12. </w:t>
      </w:r>
      <w:r w:rsidRPr="00147D5F">
        <w:tab/>
        <w:t>Van Rossom S, Wesseling M, Smith CR, Thelen DG, Vanwanseele B, Dieter VA, et al. The influence of knee joint geometry and alignment on the tibiofemoral load distribution: A computational study. Knee 2019. 26: 813–23. https://doi.org/10.1016/j.knee.2019.06.002</w:t>
      </w:r>
    </w:p>
    <w:p w14:paraId="5848B278" w14:textId="77777777" w:rsidR="00147D5F" w:rsidRPr="00147D5F" w:rsidRDefault="00147D5F" w:rsidP="00147D5F">
      <w:pPr>
        <w:pStyle w:val="Bibliography"/>
      </w:pPr>
      <w:r w:rsidRPr="00147D5F">
        <w:t xml:space="preserve">13. </w:t>
      </w:r>
      <w:r w:rsidRPr="00147D5F">
        <w:tab/>
        <w:t>Arakgi ME, Getgood A. Mechanical Malalignment of the Knee Joint. Evidence-Based Management of Complex Knee Injuries 2022. 66–76. https://doi.org/10.1016/B978-0-323-71310-8.00005-0</w:t>
      </w:r>
    </w:p>
    <w:p w14:paraId="77F38DD1" w14:textId="77777777" w:rsidR="00147D5F" w:rsidRPr="00147D5F" w:rsidRDefault="00147D5F" w:rsidP="00147D5F">
      <w:pPr>
        <w:pStyle w:val="Bibliography"/>
      </w:pPr>
      <w:r w:rsidRPr="00147D5F">
        <w:rPr>
          <w:lang w:val="de-DE"/>
        </w:rPr>
        <w:t xml:space="preserve">14. </w:t>
      </w:r>
      <w:r w:rsidRPr="00147D5F">
        <w:rPr>
          <w:lang w:val="de-DE"/>
        </w:rPr>
        <w:tab/>
        <w:t>d’Entremont AG, Nordmeyer</w:t>
      </w:r>
      <w:r w:rsidRPr="00147D5F">
        <w:rPr>
          <w:rFonts w:ascii="Cambria Math" w:hAnsi="Cambria Math" w:cs="Cambria Math"/>
          <w:lang w:val="de-DE"/>
        </w:rPr>
        <w:t>‐</w:t>
      </w:r>
      <w:r w:rsidRPr="00147D5F">
        <w:rPr>
          <w:lang w:val="de-DE"/>
        </w:rPr>
        <w:t xml:space="preserve">Massner JA, Bos C, Wilson DR, Pruessmann KP. </w:t>
      </w:r>
      <w:r w:rsidRPr="00147D5F">
        <w:t>Do dynamic</w:t>
      </w:r>
      <w:r w:rsidRPr="00147D5F">
        <w:rPr>
          <w:rFonts w:ascii="Cambria Math" w:hAnsi="Cambria Math" w:cs="Cambria Math"/>
        </w:rPr>
        <w:t>‐</w:t>
      </w:r>
      <w:r w:rsidRPr="00147D5F">
        <w:t>based MR knee kinematics methods produce the same results as static methods? Magnetic Resonance in Med 2013. 69: 1634</w:t>
      </w:r>
      <w:r w:rsidRPr="00147D5F">
        <w:rPr>
          <w:rFonts w:ascii="Aptos" w:hAnsi="Aptos" w:cs="Aptos"/>
        </w:rPr>
        <w:t>–</w:t>
      </w:r>
      <w:r w:rsidRPr="00147D5F">
        <w:t>44. https://doi.org/10.1002/mrm.24425</w:t>
      </w:r>
    </w:p>
    <w:p w14:paraId="55947E2A" w14:textId="77777777" w:rsidR="00147D5F" w:rsidRPr="00147D5F" w:rsidRDefault="00147D5F" w:rsidP="00147D5F">
      <w:pPr>
        <w:pStyle w:val="Bibliography"/>
      </w:pPr>
      <w:r w:rsidRPr="00147D5F">
        <w:t xml:space="preserve">15. </w:t>
      </w:r>
      <w:r w:rsidRPr="00147D5F">
        <w:tab/>
        <w:t>Conconi M, De Carli F, Berni M, Sancisi N, Parenti-Castelli V, Monetti G. In-Vivo Quantification of Knee Deep-Flexion in Physiological Loading Condition trough Dynamic MRI. Applied Sciences 2023. 13: 629. https://doi.org/10.3390/app13010629</w:t>
      </w:r>
    </w:p>
    <w:p w14:paraId="3CB8F92F" w14:textId="77777777" w:rsidR="00147D5F" w:rsidRPr="00147D5F" w:rsidRDefault="00147D5F" w:rsidP="00147D5F">
      <w:pPr>
        <w:pStyle w:val="Bibliography"/>
      </w:pPr>
      <w:r w:rsidRPr="00147D5F">
        <w:t xml:space="preserve">16. </w:t>
      </w:r>
      <w:r w:rsidRPr="00147D5F">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1F3C5771" w14:textId="77777777" w:rsidR="00147D5F" w:rsidRPr="00147D5F" w:rsidRDefault="00147D5F" w:rsidP="00147D5F">
      <w:pPr>
        <w:pStyle w:val="Bibliography"/>
        <w:rPr>
          <w:lang w:val="de-DE"/>
        </w:rPr>
      </w:pPr>
      <w:r w:rsidRPr="00147D5F">
        <w:t xml:space="preserve">17. </w:t>
      </w:r>
      <w:r w:rsidRPr="00147D5F">
        <w:tab/>
        <w:t xml:space="preserve">Kaiser JM, Vignos MF, Kijowski R, Baer G, Thelen DG. Effect of Loading on In Vivo Tibiofemoral and Patellofemoral Kinematics of Healthy and ACL-Reconstructed Knees. </w:t>
      </w:r>
      <w:r w:rsidRPr="00147D5F">
        <w:rPr>
          <w:lang w:val="de-DE"/>
        </w:rPr>
        <w:t>Am J Sports Med 2017. 45: 3272–9. https://doi.org/10.1177/0363546517724417</w:t>
      </w:r>
    </w:p>
    <w:p w14:paraId="68F35BF2" w14:textId="77777777" w:rsidR="00147D5F" w:rsidRPr="00147D5F" w:rsidRDefault="00147D5F" w:rsidP="00147D5F">
      <w:pPr>
        <w:pStyle w:val="Bibliography"/>
      </w:pPr>
      <w:r w:rsidRPr="00147D5F">
        <w:rPr>
          <w:lang w:val="de-DE"/>
        </w:rPr>
        <w:lastRenderedPageBreak/>
        <w:t xml:space="preserve">18. </w:t>
      </w:r>
      <w:r w:rsidRPr="00147D5F">
        <w:rPr>
          <w:lang w:val="de-DE"/>
        </w:rPr>
        <w:tab/>
        <w:t xml:space="preserve">Brossmann J, Muhle C, Schröder C, Melchert UH, Büll CC, Spielmann RP, et al. </w:t>
      </w:r>
      <w:r w:rsidRPr="00147D5F">
        <w:t>Patellar tracking patterns during active and passive knee extension: evaluation with motion-triggered cine MR imaging. Radiology 1993. 187: 205–12. https://doi.org/10.1148/radiology.187.1.8451415</w:t>
      </w:r>
    </w:p>
    <w:p w14:paraId="5B1B4135" w14:textId="77777777" w:rsidR="00147D5F" w:rsidRPr="00147D5F" w:rsidRDefault="00147D5F" w:rsidP="00147D5F">
      <w:pPr>
        <w:pStyle w:val="Bibliography"/>
      </w:pPr>
      <w:r w:rsidRPr="00147D5F">
        <w:t xml:space="preserve">19. </w:t>
      </w:r>
      <w:r w:rsidRPr="00147D5F">
        <w:tab/>
        <w:t>Seisler AR, Sheehan FT. Normative three-dimensional patellofemoral and tibiofemoral kinematics: a dynamic, in vivo study. IEEE Trans Biomed Eng 2007. 54: 1333–41. https://doi.org/10.1109/TBME.2007.890735</w:t>
      </w:r>
    </w:p>
    <w:p w14:paraId="3FA1767B" w14:textId="77777777" w:rsidR="00147D5F" w:rsidRPr="00147D5F" w:rsidRDefault="00147D5F" w:rsidP="00147D5F">
      <w:pPr>
        <w:pStyle w:val="Bibliography"/>
        <w:rPr>
          <w:lang w:val="de-DE"/>
        </w:rPr>
      </w:pPr>
      <w:r w:rsidRPr="00147D5F">
        <w:t xml:space="preserve">20. </w:t>
      </w:r>
      <w:r w:rsidRPr="00147D5F">
        <w:tab/>
        <w:t xml:space="preserve">Behnam AJ, Herzka DA, Sheehan FT. Assessing the accuracy and precision of musculoskeletal motion tracking using cine-PC MRI on a 3.0T platform. </w:t>
      </w:r>
      <w:r w:rsidRPr="00147D5F">
        <w:rPr>
          <w:lang w:val="de-DE"/>
        </w:rPr>
        <w:t>J Biomech 2011. 44: 193–7. https://doi.org/10.1016/j.jbiomech.2010.08.029</w:t>
      </w:r>
    </w:p>
    <w:p w14:paraId="304B1990" w14:textId="77777777" w:rsidR="00147D5F" w:rsidRPr="00147D5F" w:rsidRDefault="00147D5F" w:rsidP="00147D5F">
      <w:pPr>
        <w:pStyle w:val="Bibliography"/>
      </w:pPr>
      <w:r w:rsidRPr="00147D5F">
        <w:rPr>
          <w:lang w:val="de-DE"/>
        </w:rPr>
        <w:t xml:space="preserve">21. </w:t>
      </w:r>
      <w:r w:rsidRPr="00147D5F">
        <w:rPr>
          <w:lang w:val="de-DE"/>
        </w:rPr>
        <w:tab/>
        <w:t xml:space="preserve">Kaiser J, Bradford R, Johnson K, Wieben O, Thelen DG. </w:t>
      </w:r>
      <w:r w:rsidRPr="00147D5F">
        <w:t>Measurement of tibiofemoral kinematics using highly accelerated 3D radial sampling. Magnetic Resonance in Med 2013. 69: 1310–6. https://doi.org/10.1002/mrm.24362</w:t>
      </w:r>
    </w:p>
    <w:p w14:paraId="4C206AB9" w14:textId="77777777" w:rsidR="00147D5F" w:rsidRPr="00147D5F" w:rsidRDefault="00147D5F" w:rsidP="00147D5F">
      <w:pPr>
        <w:pStyle w:val="Bibliography"/>
      </w:pPr>
      <w:r w:rsidRPr="00147D5F">
        <w:t xml:space="preserve">22. </w:t>
      </w:r>
      <w:r w:rsidRPr="00147D5F">
        <w:tab/>
        <w:t>Della Croce U, Leardini A, Chiari L, Cappozzo A. Human movement analysis using stereophotogrammetry: assessment of anatomical landmark misplacement and its effects on joint kinematics. Gait &amp; Posture 2005. 21: 226–37. https://doi.org/10.1016/j.gaitpost.2004.05.003</w:t>
      </w:r>
    </w:p>
    <w:p w14:paraId="12AB2B01" w14:textId="77777777" w:rsidR="00147D5F" w:rsidRPr="00147D5F" w:rsidRDefault="00147D5F" w:rsidP="00147D5F">
      <w:pPr>
        <w:pStyle w:val="Bibliography"/>
      </w:pPr>
      <w:r w:rsidRPr="00147D5F">
        <w:t xml:space="preserve">23. </w:t>
      </w:r>
      <w:r w:rsidRPr="00147D5F">
        <w:tab/>
        <w:t>Canny J. A Computational Approach to Edge Detection. IEEE Trans Pattern Anal Mach Intell 1986. PAMI-8: 679–98. https://doi.org/10.1109/TPAMI.1986.4767851</w:t>
      </w:r>
    </w:p>
    <w:p w14:paraId="4B9D7923" w14:textId="77777777" w:rsidR="00147D5F" w:rsidRPr="00147D5F" w:rsidRDefault="00147D5F" w:rsidP="00147D5F">
      <w:pPr>
        <w:pStyle w:val="Bibliography"/>
        <w:rPr>
          <w:lang w:val="de-DE"/>
        </w:rPr>
      </w:pPr>
      <w:r w:rsidRPr="00147D5F">
        <w:t xml:space="preserve">24. </w:t>
      </w:r>
      <w:r w:rsidRPr="00147D5F">
        <w:tab/>
        <w:t xml:space="preserve">Dillencourt MB, Samet H, Tamminen M. A general approach to connected-component labeling for arbitrary image representations. </w:t>
      </w:r>
      <w:r w:rsidRPr="00147D5F">
        <w:rPr>
          <w:lang w:val="de-DE"/>
        </w:rPr>
        <w:t>J ACM 1992. 39: 253–80. https://doi.org/10.1145/128749.128750</w:t>
      </w:r>
    </w:p>
    <w:p w14:paraId="733D2142" w14:textId="77777777" w:rsidR="00147D5F" w:rsidRPr="00147D5F" w:rsidRDefault="00147D5F" w:rsidP="00147D5F">
      <w:pPr>
        <w:pStyle w:val="Bibliography"/>
      </w:pPr>
      <w:r w:rsidRPr="00147D5F">
        <w:rPr>
          <w:lang w:val="de-DE"/>
        </w:rPr>
        <w:t xml:space="preserve">25. </w:t>
      </w:r>
      <w:r w:rsidRPr="00147D5F">
        <w:rPr>
          <w:lang w:val="de-DE"/>
        </w:rPr>
        <w:tab/>
        <w:t xml:space="preserve">Brisson NM, Krämer M, Krahl LAN, Schill A, Duda GN, Reichenbach JR. </w:t>
      </w:r>
      <w:r w:rsidRPr="00147D5F">
        <w:t>A novel multipurpose device for guided knee motion and loading during dynamic magnetic resonance imaging. Zeitschrift für Medizinische Physik 2022. 32: 500–13. https://doi.org/10.1016/j.zemedi.2021.12.002</w:t>
      </w:r>
    </w:p>
    <w:p w14:paraId="0B31D040" w14:textId="77777777" w:rsidR="00147D5F" w:rsidRPr="00147D5F" w:rsidRDefault="00147D5F" w:rsidP="00147D5F">
      <w:pPr>
        <w:pStyle w:val="Bibliography"/>
        <w:rPr>
          <w:lang w:val="de-DE"/>
        </w:rPr>
      </w:pPr>
      <w:r w:rsidRPr="00147D5F">
        <w:t xml:space="preserve">26. </w:t>
      </w:r>
      <w:r w:rsidRPr="00147D5F">
        <w:tab/>
        <w:t xml:space="preserve">Winkelmann S, Schaeffter T, Koehler T, Eggers H, Doessel O. An Optimal Radial Profile Order Based on the Golden Ratio for Time-Resolved MRI. </w:t>
      </w:r>
      <w:r w:rsidRPr="00147D5F">
        <w:rPr>
          <w:lang w:val="de-DE"/>
        </w:rPr>
        <w:t>IEEE Trans Med Imaging 2007. 26: 68–76. https://doi.org/10.1109/TMI.2006.885337</w:t>
      </w:r>
    </w:p>
    <w:p w14:paraId="110ED0B0" w14:textId="77777777" w:rsidR="00147D5F" w:rsidRPr="00147D5F" w:rsidRDefault="00147D5F" w:rsidP="00147D5F">
      <w:pPr>
        <w:pStyle w:val="Bibliography"/>
      </w:pPr>
      <w:r w:rsidRPr="00147D5F">
        <w:rPr>
          <w:lang w:val="de-DE"/>
        </w:rPr>
        <w:t xml:space="preserve">27. </w:t>
      </w:r>
      <w:r w:rsidRPr="00147D5F">
        <w:rPr>
          <w:lang w:val="de-DE"/>
        </w:rPr>
        <w:tab/>
        <w:t xml:space="preserve">Krämer M, Herrmann K, Biermann J, Reichenbach JR. </w:t>
      </w:r>
      <w:r w:rsidRPr="00147D5F">
        <w:t>Retrospective reconstruction of cardiac cine images from golden</w:t>
      </w:r>
      <w:r w:rsidRPr="00147D5F">
        <w:rPr>
          <w:rFonts w:ascii="Cambria Math" w:hAnsi="Cambria Math" w:cs="Cambria Math"/>
        </w:rPr>
        <w:t>‐</w:t>
      </w:r>
      <w:r w:rsidRPr="00147D5F">
        <w:t>ratio radial MRI using one</w:t>
      </w:r>
      <w:r w:rsidRPr="00147D5F">
        <w:rPr>
          <w:rFonts w:ascii="Cambria Math" w:hAnsi="Cambria Math" w:cs="Cambria Math"/>
        </w:rPr>
        <w:t>‐</w:t>
      </w:r>
      <w:r w:rsidRPr="00147D5F">
        <w:t>dimensional navigators. Magnetic Resonance Imaging 2014. 40: 413</w:t>
      </w:r>
      <w:r w:rsidRPr="00147D5F">
        <w:rPr>
          <w:rFonts w:ascii="Aptos" w:hAnsi="Aptos" w:cs="Aptos"/>
        </w:rPr>
        <w:t>–</w:t>
      </w:r>
      <w:r w:rsidRPr="00147D5F">
        <w:t>22. https://doi.org/10.1002/jmri.24364</w:t>
      </w:r>
    </w:p>
    <w:p w14:paraId="0068B493" w14:textId="77777777" w:rsidR="00147D5F" w:rsidRPr="00147D5F" w:rsidRDefault="00147D5F" w:rsidP="00147D5F">
      <w:pPr>
        <w:pStyle w:val="Bibliography"/>
      </w:pPr>
      <w:r w:rsidRPr="00147D5F">
        <w:t xml:space="preserve">28. </w:t>
      </w:r>
      <w:r w:rsidRPr="00147D5F">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E42D90" w14:textId="77777777" w:rsidR="00147D5F" w:rsidRPr="00147D5F" w:rsidRDefault="00147D5F" w:rsidP="00147D5F">
      <w:pPr>
        <w:pStyle w:val="Bibliography"/>
      </w:pPr>
      <w:r w:rsidRPr="00147D5F">
        <w:t xml:space="preserve">29. </w:t>
      </w:r>
      <w:r w:rsidRPr="00147D5F">
        <w:tab/>
        <w:t>Wood T, Ljungberg E, Wiesinger F. Radial Interstices Enable Speedy Low-volume Imaging. JOSS 2021. 6: 3500. https://doi.org/10.21105/joss.03500</w:t>
      </w:r>
    </w:p>
    <w:p w14:paraId="0BB4D611" w14:textId="77777777" w:rsidR="00147D5F" w:rsidRPr="00147D5F" w:rsidRDefault="00147D5F" w:rsidP="00147D5F">
      <w:pPr>
        <w:pStyle w:val="Bibliography"/>
      </w:pPr>
      <w:r w:rsidRPr="00147D5F">
        <w:t xml:space="preserve">30. </w:t>
      </w:r>
      <w:r w:rsidRPr="00147D5F">
        <w:tab/>
        <w:t>Boyd S. Distributed Optimization and Statistical Learning via the Alternating Direction Method of Multipliers. FNT in Machine Learning 2010. 3: 1–122. https://doi.org/10.1561/2200000016</w:t>
      </w:r>
    </w:p>
    <w:p w14:paraId="3385097E" w14:textId="77777777" w:rsidR="00147D5F" w:rsidRPr="00147D5F" w:rsidRDefault="00147D5F" w:rsidP="00147D5F">
      <w:pPr>
        <w:pStyle w:val="Bibliography"/>
      </w:pPr>
      <w:r w:rsidRPr="00147D5F">
        <w:lastRenderedPageBreak/>
        <w:t xml:space="preserve">31. </w:t>
      </w:r>
      <w:r w:rsidRPr="00147D5F">
        <w:tab/>
        <w:t>Bredies K, Kunisch K, Pock T. Total Generalized Variation. SIAM J Imaging Sci 2010. 3: 492–526. https://doi.org/10.1137/090769521</w:t>
      </w:r>
    </w:p>
    <w:p w14:paraId="11C9ECE9" w14:textId="77777777" w:rsidR="00147D5F" w:rsidRPr="00147D5F" w:rsidRDefault="00147D5F" w:rsidP="00147D5F">
      <w:pPr>
        <w:pStyle w:val="Bibliography"/>
      </w:pPr>
      <w:r w:rsidRPr="00147D5F">
        <w:rPr>
          <w:lang w:val="de-DE"/>
        </w:rPr>
        <w:t xml:space="preserve">32. </w:t>
      </w:r>
      <w:r w:rsidRPr="00147D5F">
        <w:rPr>
          <w:lang w:val="de-DE"/>
        </w:rPr>
        <w:tab/>
        <w:t xml:space="preserve">Hinneburg A, Aggarwal CC, Keim DA. </w:t>
      </w:r>
      <w:r w:rsidRPr="00147D5F">
        <w:t>What is the nearest neighbor in high dimensional spaces? Proc of the 26th Internat Conference on Very Large Databases, Cairo, Egypt, 2000 2000. 506–15</w:t>
      </w:r>
    </w:p>
    <w:p w14:paraId="0A925AB9" w14:textId="77777777" w:rsidR="00147D5F" w:rsidRPr="00147D5F" w:rsidRDefault="00147D5F" w:rsidP="00147D5F">
      <w:pPr>
        <w:pStyle w:val="Bibliography"/>
      </w:pPr>
      <w:r w:rsidRPr="00147D5F">
        <w:t xml:space="preserve">33. </w:t>
      </w:r>
      <w:r w:rsidRPr="00147D5F">
        <w:tab/>
        <w:t xml:space="preserve">De Boor C. </w:t>
      </w:r>
      <w:r w:rsidRPr="00147D5F">
        <w:rPr>
          <w:i/>
          <w:iCs/>
        </w:rPr>
        <w:t>A Practical Guide to Splines</w:t>
      </w:r>
      <w:r w:rsidRPr="00147D5F">
        <w:t>. New York, NY: Springer New York; 1978.</w:t>
      </w:r>
    </w:p>
    <w:p w14:paraId="2BAF27E7" w14:textId="77777777" w:rsidR="00147D5F" w:rsidRPr="00147D5F" w:rsidRDefault="00147D5F" w:rsidP="00147D5F">
      <w:pPr>
        <w:pStyle w:val="Bibliography"/>
      </w:pPr>
      <w:r w:rsidRPr="00147D5F">
        <w:t xml:space="preserve">34. </w:t>
      </w:r>
      <w:r w:rsidRPr="00147D5F">
        <w:tab/>
        <w:t>Nelder JA, Mead R. A Simplex Method for Function Minimization. The Computer Journal 1965. 7: 308–13. https://doi.org/10.1093/comjnl/7.4.308</w:t>
      </w:r>
    </w:p>
    <w:p w14:paraId="799A8156" w14:textId="77777777" w:rsidR="00147D5F" w:rsidRPr="00147D5F" w:rsidRDefault="00147D5F" w:rsidP="00147D5F">
      <w:pPr>
        <w:pStyle w:val="Bibliography"/>
        <w:rPr>
          <w:lang w:val="de-DE"/>
        </w:rPr>
      </w:pPr>
      <w:r w:rsidRPr="00147D5F">
        <w:t xml:space="preserve">35. </w:t>
      </w:r>
      <w:r w:rsidRPr="00147D5F">
        <w:tab/>
        <w:t xml:space="preserve">Sofroniew N, Lambert T, Evans K, Nunez-Iglesias J, Bokota G, Winston P, et al. napari: a multi-dimensional image viewer for Python. </w:t>
      </w:r>
      <w:r w:rsidRPr="00147D5F">
        <w:rPr>
          <w:lang w:val="de-DE"/>
        </w:rPr>
        <w:t>2022. https://doi.org/10.5281/ZENODO.6598542</w:t>
      </w:r>
    </w:p>
    <w:p w14:paraId="3760B7D4" w14:textId="77777777" w:rsidR="00147D5F" w:rsidRPr="00147D5F" w:rsidRDefault="00147D5F" w:rsidP="00147D5F">
      <w:pPr>
        <w:pStyle w:val="Bibliography"/>
      </w:pPr>
      <w:r w:rsidRPr="00147D5F">
        <w:rPr>
          <w:lang w:val="de-DE"/>
        </w:rPr>
        <w:t xml:space="preserve">36. </w:t>
      </w:r>
      <w:r w:rsidRPr="00147D5F">
        <w:rPr>
          <w:lang w:val="de-DE"/>
        </w:rPr>
        <w:tab/>
        <w:t xml:space="preserve">Shimizu T, Cheng Z, Samaan MA, Tanaka MS, Souza RB, Li X, et al. </w:t>
      </w:r>
      <w:r w:rsidRPr="00147D5F">
        <w:t>Increases in Joint Laxity After Anterior Cruciate Ligament Reconstruction Are Associated With Sagittal Biomechanical Asymmetry. Arthroscopy 2019. 35: 2072–9. https://doi.org/10.1016/j.arthro.2019.01.050</w:t>
      </w:r>
    </w:p>
    <w:p w14:paraId="147915F6" w14:textId="77777777" w:rsidR="00147D5F" w:rsidRPr="00147D5F" w:rsidRDefault="00147D5F" w:rsidP="00147D5F">
      <w:pPr>
        <w:pStyle w:val="Bibliography"/>
      </w:pPr>
      <w:r w:rsidRPr="00147D5F">
        <w:t xml:space="preserve">37. </w:t>
      </w:r>
      <w:r w:rsidRPr="00147D5F">
        <w:tab/>
        <w:t>Barrance PJ, Williams GN, Snyder-Mackler L, Buchanan TS. Altered knee kinematics in ACL-deficient non-copers: a comparison using dynamic MRI. J Orthop Res 2006. 24: 132–40. https://doi.org/10.1002/jor.20016</w:t>
      </w:r>
    </w:p>
    <w:p w14:paraId="4777E927" w14:textId="7C180681"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Tobias Wood" w:date="2025-03-18T21:47:00Z" w:initials="TW">
    <w:p w14:paraId="042CF47F" w14:textId="77777777" w:rsidR="00D14697" w:rsidRDefault="00D14697" w:rsidP="00D14697">
      <w:r>
        <w:rPr>
          <w:rStyle w:val="CommentReference"/>
        </w:rPr>
        <w:annotationRef/>
      </w:r>
      <w:r>
        <w:rPr>
          <w:sz w:val="20"/>
          <w:szCs w:val="20"/>
        </w:rPr>
        <w:t>Cite:</w:t>
      </w:r>
    </w:p>
    <w:p w14:paraId="4BAC5C17" w14:textId="77777777" w:rsidR="00D14697" w:rsidRDefault="00D14697" w:rsidP="00D14697">
      <w:r>
        <w:rPr>
          <w:sz w:val="20"/>
          <w:szCs w:val="20"/>
        </w:rPr>
        <w:t xml:space="preserve">1. </w:t>
      </w:r>
      <w:hyperlink r:id="rId1" w:history="1">
        <w:r w:rsidRPr="00666E9A">
          <w:rPr>
            <w:rStyle w:val="Hyperlink"/>
            <w:sz w:val="20"/>
            <w:szCs w:val="20"/>
          </w:rPr>
          <w:t>https://ieeexplore.ieee.org/document/8906069/</w:t>
        </w:r>
      </w:hyperlink>
    </w:p>
    <w:p w14:paraId="2E55C1C9" w14:textId="77777777" w:rsidR="00D14697" w:rsidRDefault="00D14697" w:rsidP="00D14697">
      <w:r>
        <w:rPr>
          <w:sz w:val="20"/>
          <w:szCs w:val="20"/>
        </w:rPr>
        <w:t xml:space="preserve">2. </w:t>
      </w:r>
      <w:hyperlink r:id="rId2" w:history="1">
        <w:r w:rsidRPr="00666E9A">
          <w:rPr>
            <w:rStyle w:val="Hyperlink"/>
            <w:sz w:val="20"/>
            <w:szCs w:val="20"/>
          </w:rPr>
          <w:t>https://www.theoj.org/joss-papers/joss.05187/10.21105.joss.05187.pdf</w:t>
        </w:r>
      </w:hyperlink>
    </w:p>
    <w:p w14:paraId="2AF81749" w14:textId="77777777" w:rsidR="00D14697" w:rsidRDefault="00D14697" w:rsidP="00D14697">
      <w:r>
        <w:rPr>
          <w:sz w:val="20"/>
          <w:szCs w:val="20"/>
        </w:rPr>
        <w:t xml:space="preserve">3. </w:t>
      </w:r>
      <w:hyperlink r:id="rId3" w:history="1">
        <w:r w:rsidRPr="00666E9A">
          <w:rPr>
            <w:rStyle w:val="Hyperlink"/>
            <w:sz w:val="20"/>
            <w:szCs w:val="20"/>
          </w:rPr>
          <w:t>http://epubs.siam.org/doi/10.1137/10079687X</w:t>
        </w:r>
      </w:hyperlink>
    </w:p>
    <w:p w14:paraId="0AA20824" w14:textId="77777777" w:rsidR="00D14697" w:rsidRDefault="00D14697" w:rsidP="00D14697"/>
    <w:p w14:paraId="051EFE89" w14:textId="77777777" w:rsidR="00D14697" w:rsidRDefault="00D14697" w:rsidP="00D14697">
      <w:r>
        <w:rPr>
          <w:sz w:val="20"/>
          <w:szCs w:val="20"/>
        </w:rPr>
        <w:t>And maybe</w:t>
      </w:r>
    </w:p>
    <w:p w14:paraId="11177CC1" w14:textId="77777777" w:rsidR="00D14697" w:rsidRDefault="00D14697" w:rsidP="00D14697">
      <w:r>
        <w:rPr>
          <w:sz w:val="20"/>
          <w:szCs w:val="20"/>
        </w:rPr>
        <w:t xml:space="preserve">4. </w:t>
      </w:r>
      <w:hyperlink r:id="rId4" w:history="1">
        <w:r w:rsidRPr="00666E9A">
          <w:rPr>
            <w:rStyle w:val="Hyperlink"/>
            <w:sz w:val="20"/>
            <w:szCs w:val="20"/>
          </w:rPr>
          <w:t>http://arxiv.org/abs/2212.06471</w:t>
        </w:r>
      </w:hyperlink>
    </w:p>
    <w:p w14:paraId="4967CBE3" w14:textId="77777777" w:rsidR="00D14697" w:rsidRDefault="00D14697" w:rsidP="00D14697"/>
  </w:comment>
  <w:comment w:id="13" w:author="Brisson, Nicholas" w:date="2025-01-31T16:11:00Z" w:initials="BN">
    <w:p w14:paraId="1B9CC53D" w14:textId="6C34B8E6" w:rsidR="00B901D4" w:rsidRDefault="00B901D4">
      <w:pPr>
        <w:pStyle w:val="CommentText"/>
      </w:pPr>
      <w:r>
        <w:rPr>
          <w:rStyle w:val="CommentReference"/>
        </w:rPr>
        <w:annotationRef/>
      </w:r>
      <w:r>
        <w:t>Is there an upper value? E.g., 1?</w:t>
      </w:r>
    </w:p>
  </w:comment>
  <w:comment w:id="14"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67CBE3" w15:done="0"/>
  <w15:commentEx w15:paraId="1B9CC53D" w15:done="0"/>
  <w15:commentEx w15:paraId="2EE1145E" w15:paraIdParent="1B9CC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29F944" w16cex:dateUtc="2025-03-18T21:47:00Z"/>
  <w16cex:commentExtensible w16cex:durableId="3E9384D7" w16cex:dateUtc="2025-02-08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67CBE3" w16cid:durableId="3B29F944"/>
  <w16cid:commentId w16cid:paraId="1B9CC53D" w16cid:durableId="2B4774C9"/>
  <w16cid:commentId w16cid:paraId="2EE1145E" w16cid:durableId="3E938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DD448" w14:textId="77777777" w:rsidR="007D05B7" w:rsidRDefault="007D05B7">
      <w:pPr>
        <w:spacing w:after="0" w:line="240" w:lineRule="auto"/>
      </w:pPr>
      <w:r>
        <w:separator/>
      </w:r>
    </w:p>
  </w:endnote>
  <w:endnote w:type="continuationSeparator" w:id="0">
    <w:p w14:paraId="0A51B247" w14:textId="77777777" w:rsidR="007D05B7" w:rsidRDefault="007D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D0407" w14:textId="77777777" w:rsidR="007D05B7" w:rsidRDefault="007D05B7">
      <w:pPr>
        <w:spacing w:after="0" w:line="240" w:lineRule="auto"/>
      </w:pPr>
      <w:r>
        <w:separator/>
      </w:r>
    </w:p>
  </w:footnote>
  <w:footnote w:type="continuationSeparator" w:id="0">
    <w:p w14:paraId="7D5624F9" w14:textId="77777777" w:rsidR="007D05B7" w:rsidRDefault="007D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80932820">
    <w:abstractNumId w:val="3"/>
  </w:num>
  <w:num w:numId="2" w16cid:durableId="1003505767">
    <w:abstractNumId w:val="5"/>
  </w:num>
  <w:num w:numId="3" w16cid:durableId="1072312525">
    <w:abstractNumId w:val="2"/>
  </w:num>
  <w:num w:numId="4" w16cid:durableId="1985769234">
    <w:abstractNumId w:val="1"/>
  </w:num>
  <w:num w:numId="5" w16cid:durableId="524365543">
    <w:abstractNumId w:val="0"/>
  </w:num>
  <w:num w:numId="6" w16cid:durableId="6386529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Wood">
    <w15:presenceInfo w15:providerId="AD" w15:userId="S::k1078535@kcl.ac.uk::d6119955-6636-4065-8516-5778736e10e3"/>
  </w15:person>
  <w15:person w15:author="Brisson, Nicholas">
    <w15:presenceInfo w15:providerId="AD" w15:userId="S-1-5-21-1057563376-1269908281-367356602-386962"/>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436F8"/>
    <w:rsid w:val="000509F4"/>
    <w:rsid w:val="000608AB"/>
    <w:rsid w:val="0007532E"/>
    <w:rsid w:val="0007747C"/>
    <w:rsid w:val="00077AD4"/>
    <w:rsid w:val="00077D19"/>
    <w:rsid w:val="00082EA1"/>
    <w:rsid w:val="000903EE"/>
    <w:rsid w:val="00095203"/>
    <w:rsid w:val="000A21C6"/>
    <w:rsid w:val="000C52FF"/>
    <w:rsid w:val="000D00CE"/>
    <w:rsid w:val="000D658E"/>
    <w:rsid w:val="000E2454"/>
    <w:rsid w:val="000E715F"/>
    <w:rsid w:val="000F033A"/>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850FE"/>
    <w:rsid w:val="00186275"/>
    <w:rsid w:val="001C588E"/>
    <w:rsid w:val="001D0324"/>
    <w:rsid w:val="001D0956"/>
    <w:rsid w:val="001D16E8"/>
    <w:rsid w:val="001E25A6"/>
    <w:rsid w:val="001E79B5"/>
    <w:rsid w:val="001F470D"/>
    <w:rsid w:val="00204881"/>
    <w:rsid w:val="00217116"/>
    <w:rsid w:val="0021766C"/>
    <w:rsid w:val="00220F3A"/>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A1FF0"/>
    <w:rsid w:val="002A401D"/>
    <w:rsid w:val="002A6B3C"/>
    <w:rsid w:val="002B04E3"/>
    <w:rsid w:val="002B0678"/>
    <w:rsid w:val="002B164C"/>
    <w:rsid w:val="002D4D54"/>
    <w:rsid w:val="002E09E1"/>
    <w:rsid w:val="002E24BB"/>
    <w:rsid w:val="002E5B89"/>
    <w:rsid w:val="002E61A2"/>
    <w:rsid w:val="002E7119"/>
    <w:rsid w:val="00300B24"/>
    <w:rsid w:val="003044DD"/>
    <w:rsid w:val="003059F1"/>
    <w:rsid w:val="0031300B"/>
    <w:rsid w:val="003262BA"/>
    <w:rsid w:val="00326AB3"/>
    <w:rsid w:val="00355536"/>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64BE5"/>
    <w:rsid w:val="00464D83"/>
    <w:rsid w:val="00475F8F"/>
    <w:rsid w:val="004761C9"/>
    <w:rsid w:val="00481AF5"/>
    <w:rsid w:val="00482B7B"/>
    <w:rsid w:val="004A0EC7"/>
    <w:rsid w:val="004A645F"/>
    <w:rsid w:val="004B0A93"/>
    <w:rsid w:val="004B1D84"/>
    <w:rsid w:val="004B2820"/>
    <w:rsid w:val="004B30BB"/>
    <w:rsid w:val="004C3CC5"/>
    <w:rsid w:val="004E2D39"/>
    <w:rsid w:val="0050715B"/>
    <w:rsid w:val="00513597"/>
    <w:rsid w:val="005270A8"/>
    <w:rsid w:val="0052752F"/>
    <w:rsid w:val="005315F7"/>
    <w:rsid w:val="005316E8"/>
    <w:rsid w:val="00533FDD"/>
    <w:rsid w:val="00536D75"/>
    <w:rsid w:val="00542F55"/>
    <w:rsid w:val="00554111"/>
    <w:rsid w:val="005678A5"/>
    <w:rsid w:val="00570357"/>
    <w:rsid w:val="00571A55"/>
    <w:rsid w:val="00573B4F"/>
    <w:rsid w:val="00577A70"/>
    <w:rsid w:val="00577E28"/>
    <w:rsid w:val="00587428"/>
    <w:rsid w:val="00587C5E"/>
    <w:rsid w:val="005A44E3"/>
    <w:rsid w:val="005A651B"/>
    <w:rsid w:val="005B438E"/>
    <w:rsid w:val="005D22E3"/>
    <w:rsid w:val="005D2F8C"/>
    <w:rsid w:val="005D3851"/>
    <w:rsid w:val="005D5D75"/>
    <w:rsid w:val="005E5F22"/>
    <w:rsid w:val="005F2588"/>
    <w:rsid w:val="006017BB"/>
    <w:rsid w:val="00602ED2"/>
    <w:rsid w:val="0061056A"/>
    <w:rsid w:val="0061455E"/>
    <w:rsid w:val="00625D69"/>
    <w:rsid w:val="00627A20"/>
    <w:rsid w:val="00636CF1"/>
    <w:rsid w:val="00651924"/>
    <w:rsid w:val="00661B30"/>
    <w:rsid w:val="00662EDB"/>
    <w:rsid w:val="00665694"/>
    <w:rsid w:val="00680B63"/>
    <w:rsid w:val="0069509F"/>
    <w:rsid w:val="006A13F3"/>
    <w:rsid w:val="006A24F7"/>
    <w:rsid w:val="006A6207"/>
    <w:rsid w:val="006C1171"/>
    <w:rsid w:val="006C460E"/>
    <w:rsid w:val="006D60DA"/>
    <w:rsid w:val="006E0896"/>
    <w:rsid w:val="006F21F2"/>
    <w:rsid w:val="006F743D"/>
    <w:rsid w:val="007007E6"/>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90AF3"/>
    <w:rsid w:val="007A4A6E"/>
    <w:rsid w:val="007B0136"/>
    <w:rsid w:val="007B0D9B"/>
    <w:rsid w:val="007C018E"/>
    <w:rsid w:val="007C1AD6"/>
    <w:rsid w:val="007D05B7"/>
    <w:rsid w:val="007D2E71"/>
    <w:rsid w:val="007E0154"/>
    <w:rsid w:val="007E6A8B"/>
    <w:rsid w:val="00801D46"/>
    <w:rsid w:val="008040AA"/>
    <w:rsid w:val="00805EAD"/>
    <w:rsid w:val="008130EC"/>
    <w:rsid w:val="0081360A"/>
    <w:rsid w:val="00820331"/>
    <w:rsid w:val="008267B0"/>
    <w:rsid w:val="008278D4"/>
    <w:rsid w:val="00827909"/>
    <w:rsid w:val="008373F9"/>
    <w:rsid w:val="00852EDD"/>
    <w:rsid w:val="00866B36"/>
    <w:rsid w:val="00871055"/>
    <w:rsid w:val="008730FF"/>
    <w:rsid w:val="008827DD"/>
    <w:rsid w:val="00884986"/>
    <w:rsid w:val="008910F8"/>
    <w:rsid w:val="00895298"/>
    <w:rsid w:val="00895C80"/>
    <w:rsid w:val="008A6419"/>
    <w:rsid w:val="008A6DBD"/>
    <w:rsid w:val="008A7482"/>
    <w:rsid w:val="008B57FC"/>
    <w:rsid w:val="008C0EE0"/>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D3859"/>
    <w:rsid w:val="009D617C"/>
    <w:rsid w:val="009E4953"/>
    <w:rsid w:val="009E4D04"/>
    <w:rsid w:val="009E673A"/>
    <w:rsid w:val="009F220A"/>
    <w:rsid w:val="009F719A"/>
    <w:rsid w:val="009F788B"/>
    <w:rsid w:val="00A00EBF"/>
    <w:rsid w:val="00A01A7C"/>
    <w:rsid w:val="00A22B2B"/>
    <w:rsid w:val="00A32BB8"/>
    <w:rsid w:val="00A41938"/>
    <w:rsid w:val="00A4276A"/>
    <w:rsid w:val="00A44454"/>
    <w:rsid w:val="00A4565E"/>
    <w:rsid w:val="00A81275"/>
    <w:rsid w:val="00A82462"/>
    <w:rsid w:val="00A8343D"/>
    <w:rsid w:val="00A844AC"/>
    <w:rsid w:val="00A94157"/>
    <w:rsid w:val="00A96D6F"/>
    <w:rsid w:val="00A96E34"/>
    <w:rsid w:val="00A976E0"/>
    <w:rsid w:val="00AA3A4C"/>
    <w:rsid w:val="00AB3FC8"/>
    <w:rsid w:val="00AB6901"/>
    <w:rsid w:val="00AB6A17"/>
    <w:rsid w:val="00AC2307"/>
    <w:rsid w:val="00AC5517"/>
    <w:rsid w:val="00AD4211"/>
    <w:rsid w:val="00AE5083"/>
    <w:rsid w:val="00AE6247"/>
    <w:rsid w:val="00B01E64"/>
    <w:rsid w:val="00B02E16"/>
    <w:rsid w:val="00B04667"/>
    <w:rsid w:val="00B06B65"/>
    <w:rsid w:val="00B079C8"/>
    <w:rsid w:val="00B13842"/>
    <w:rsid w:val="00B21285"/>
    <w:rsid w:val="00B25674"/>
    <w:rsid w:val="00B25FD6"/>
    <w:rsid w:val="00B26B1C"/>
    <w:rsid w:val="00B44869"/>
    <w:rsid w:val="00B44898"/>
    <w:rsid w:val="00B54DA4"/>
    <w:rsid w:val="00B5529C"/>
    <w:rsid w:val="00B61EA4"/>
    <w:rsid w:val="00B63212"/>
    <w:rsid w:val="00B724FC"/>
    <w:rsid w:val="00B81186"/>
    <w:rsid w:val="00B832C0"/>
    <w:rsid w:val="00B901D4"/>
    <w:rsid w:val="00B922DB"/>
    <w:rsid w:val="00B9449D"/>
    <w:rsid w:val="00B9665D"/>
    <w:rsid w:val="00BA04FC"/>
    <w:rsid w:val="00BB2796"/>
    <w:rsid w:val="00BB574E"/>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B6AF9"/>
    <w:rsid w:val="00CB78BC"/>
    <w:rsid w:val="00CC47E3"/>
    <w:rsid w:val="00CF3AF6"/>
    <w:rsid w:val="00D14697"/>
    <w:rsid w:val="00D214C6"/>
    <w:rsid w:val="00D344F5"/>
    <w:rsid w:val="00D37BF4"/>
    <w:rsid w:val="00D459B9"/>
    <w:rsid w:val="00D52D69"/>
    <w:rsid w:val="00D60A4C"/>
    <w:rsid w:val="00D63E36"/>
    <w:rsid w:val="00D65743"/>
    <w:rsid w:val="00D7168F"/>
    <w:rsid w:val="00D86C7C"/>
    <w:rsid w:val="00DA2073"/>
    <w:rsid w:val="00DB0D34"/>
    <w:rsid w:val="00DB6587"/>
    <w:rsid w:val="00DC02BD"/>
    <w:rsid w:val="00DC4C95"/>
    <w:rsid w:val="00DC5D21"/>
    <w:rsid w:val="00DD120A"/>
    <w:rsid w:val="00DD4683"/>
    <w:rsid w:val="00DE1B29"/>
    <w:rsid w:val="00DF7444"/>
    <w:rsid w:val="00E01E2F"/>
    <w:rsid w:val="00E10385"/>
    <w:rsid w:val="00E16E8F"/>
    <w:rsid w:val="00E223E7"/>
    <w:rsid w:val="00E24BAA"/>
    <w:rsid w:val="00E25CB5"/>
    <w:rsid w:val="00E27156"/>
    <w:rsid w:val="00E33897"/>
    <w:rsid w:val="00E35A00"/>
    <w:rsid w:val="00E45DC9"/>
    <w:rsid w:val="00E614E1"/>
    <w:rsid w:val="00E63982"/>
    <w:rsid w:val="00E63E84"/>
    <w:rsid w:val="00E837AA"/>
    <w:rsid w:val="00E8789C"/>
    <w:rsid w:val="00E87DA9"/>
    <w:rsid w:val="00EA1AE6"/>
    <w:rsid w:val="00EB01E5"/>
    <w:rsid w:val="00EB4C6B"/>
    <w:rsid w:val="00EC1B73"/>
    <w:rsid w:val="00ED4401"/>
    <w:rsid w:val="00ED67A4"/>
    <w:rsid w:val="00EE2A59"/>
    <w:rsid w:val="00EE3171"/>
    <w:rsid w:val="00EE72B7"/>
    <w:rsid w:val="00F0782C"/>
    <w:rsid w:val="00F4667F"/>
    <w:rsid w:val="00F500E8"/>
    <w:rsid w:val="00F6418F"/>
    <w:rsid w:val="00F70F71"/>
    <w:rsid w:val="00F72658"/>
    <w:rsid w:val="00F8144B"/>
    <w:rsid w:val="00F816B0"/>
    <w:rsid w:val="00F818C9"/>
    <w:rsid w:val="00F858D3"/>
    <w:rsid w:val="00F927AB"/>
    <w:rsid w:val="00FA09B1"/>
    <w:rsid w:val="00FA60B2"/>
    <w:rsid w:val="00FB5295"/>
    <w:rsid w:val="00FC0A72"/>
    <w:rsid w:val="00FC1653"/>
    <w:rsid w:val="00FD5B09"/>
    <w:rsid w:val="00FD5BCD"/>
    <w:rsid w:val="00FE7009"/>
    <w:rsid w:val="00FF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epubs.siam.org/doi/10.1137/10079687X" TargetMode="External"/><Relationship Id="rId2" Type="http://schemas.openxmlformats.org/officeDocument/2006/relationships/hyperlink" Target="https://www.theoj.org/joss-papers/joss.05187/10.21105.joss.05187.pdf" TargetMode="External"/><Relationship Id="rId1" Type="http://schemas.openxmlformats.org/officeDocument/2006/relationships/hyperlink" Target="https://ieeexplore.ieee.org/document/8906069/" TargetMode="External"/><Relationship Id="rId4" Type="http://schemas.openxmlformats.org/officeDocument/2006/relationships/hyperlink" Target="http://arxiv.org/abs/2212.0647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2E97-AB90-477C-8544-B8130E4A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14</Pages>
  <Words>19056</Words>
  <Characters>108624</Characters>
  <Application>Microsoft Office Word</Application>
  <DocSecurity>0</DocSecurity>
  <Lines>905</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Tobias Wood</cp:lastModifiedBy>
  <cp:revision>26</cp:revision>
  <dcterms:created xsi:type="dcterms:W3CDTF">2025-02-13T13:18:00Z</dcterms:created>
  <dcterms:modified xsi:type="dcterms:W3CDTF">2025-03-18T21:47:00Z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id="ZGPeZHxU"/&gt;&lt;style id="http://www.zotero.org/styles/zmp-journal" locale="en-US" hasBibliography="1" bibliographyStyleHasBeenSet="1"/&gt;&lt;prefs&gt;&lt;pref name="fieldType" value="Field"/&gt;&lt;/prefs&gt;&lt;/data&gt;</vt:lpwstr>
  </property>
</Properties>
</file>