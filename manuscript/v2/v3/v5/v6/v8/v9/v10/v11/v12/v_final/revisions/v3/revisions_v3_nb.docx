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62BE9" w14:textId="77777777" w:rsidR="00451581" w:rsidRDefault="00345C2A" w:rsidP="00640F0A">
      <w:pPr>
        <w:spacing w:after="0" w:line="240" w:lineRule="auto"/>
      </w:pPr>
      <w:r w:rsidRPr="00B767CD">
        <w:t xml:space="preserve">We </w:t>
      </w:r>
      <w:r w:rsidRPr="00C67283">
        <w:t xml:space="preserve">thank the Associate Editor and both reviewers for their constructive feedback on our manuscript. We appreciate the reviewers’ positive assessment of our work and their valuable suggestions for improvement. We have carefully addressed all comments </w:t>
      </w:r>
      <w:r w:rsidRPr="00214A08">
        <w:t xml:space="preserve">in detail below in point-by-point responses to each reviewer comment, with changes to the manuscript highlighted in yellow. </w:t>
      </w:r>
      <w:r w:rsidRPr="0044017C">
        <w:br/>
      </w:r>
    </w:p>
    <w:p w14:paraId="363F0C5E" w14:textId="77777777" w:rsidR="00451581" w:rsidRDefault="00451581" w:rsidP="00640F0A">
      <w:pPr>
        <w:spacing w:after="0" w:line="240" w:lineRule="auto"/>
        <w:rPr>
          <w:b/>
          <w:u w:val="single"/>
        </w:rPr>
      </w:pPr>
    </w:p>
    <w:p w14:paraId="2DE153F6" w14:textId="2EBD7BB1" w:rsidR="00451581" w:rsidRPr="00222E7D" w:rsidRDefault="00451581" w:rsidP="00640F0A">
      <w:pPr>
        <w:spacing w:after="0" w:line="240" w:lineRule="auto"/>
        <w:rPr>
          <w:b/>
          <w:u w:val="single"/>
        </w:rPr>
      </w:pPr>
      <w:r w:rsidRPr="00222E7D">
        <w:rPr>
          <w:b/>
          <w:u w:val="single"/>
        </w:rPr>
        <w:t>Reviewer 1</w:t>
      </w:r>
    </w:p>
    <w:p w14:paraId="6D4F5E50" w14:textId="77C89682" w:rsidR="00640F0A" w:rsidRPr="00451581" w:rsidRDefault="00345C2A" w:rsidP="00222E7D">
      <w:pPr>
        <w:spacing w:after="0" w:line="240" w:lineRule="auto"/>
      </w:pPr>
      <w:r w:rsidRPr="0044017C">
        <w:br/>
      </w:r>
      <w:r w:rsidRPr="00484A8A">
        <w:rPr>
          <w:highlight w:val="red"/>
        </w:rPr>
        <w:t>RE1.1:</w:t>
      </w:r>
      <w:r w:rsidRPr="004D6742">
        <w:br/>
      </w:r>
      <w:r w:rsidRPr="00451581">
        <w:rPr>
          <w:b/>
          <w:bCs/>
        </w:rPr>
        <w:t>Keywords: The first used keywords are already part of the title. To improve SEO, I suggest replacing them with further information about the sequence (i.e. trajectory?) or algorithms used in segmentation</w:t>
      </w:r>
      <w:r w:rsidRPr="00451581">
        <w:br/>
      </w:r>
    </w:p>
    <w:p w14:paraId="1F35C7A6" w14:textId="77777777" w:rsidR="00A908FC" w:rsidRDefault="00081F47" w:rsidP="00222E7D">
      <w:pPr>
        <w:spacing w:after="0" w:line="240" w:lineRule="auto"/>
      </w:pPr>
      <w:r w:rsidRPr="005E4C2D">
        <w:t xml:space="preserve">Thank you </w:t>
      </w:r>
      <w:r w:rsidR="00345C2A" w:rsidRPr="006E5691">
        <w:t>for this suggestion to improve SEO. We have replaced the previous keywords</w:t>
      </w:r>
    </w:p>
    <w:p w14:paraId="3D52A39D" w14:textId="1FE021D5" w:rsidR="00A908FC" w:rsidRDefault="00A908FC" w:rsidP="00222E7D">
      <w:pPr>
        <w:spacing w:after="0" w:line="240" w:lineRule="auto"/>
      </w:pPr>
      <w:proofErr w:type="gramStart"/>
      <w:r>
        <w:t>”</w:t>
      </w:r>
      <w:r w:rsidRPr="00A908FC">
        <w:t>Dynamic</w:t>
      </w:r>
      <w:proofErr w:type="gramEnd"/>
      <w:r w:rsidRPr="00A908FC">
        <w:t xml:space="preserve"> MRI; Bone tracking; Semi-automated segmentation</w:t>
      </w:r>
      <w:r>
        <w:t xml:space="preserve">” </w:t>
      </w:r>
    </w:p>
    <w:p w14:paraId="5D6CC7FE" w14:textId="1D779FAD" w:rsidR="00F37E4E" w:rsidRPr="00C67283" w:rsidRDefault="00345C2A" w:rsidP="00222E7D">
      <w:pPr>
        <w:spacing w:after="0" w:line="240" w:lineRule="auto"/>
      </w:pPr>
      <w:r w:rsidRPr="006E5691">
        <w:t xml:space="preserve">with these: </w:t>
      </w:r>
      <w:r w:rsidRPr="00B04AA2">
        <w:rPr>
          <w:highlight w:val="yellow"/>
        </w:rPr>
        <w:t>Radial golden-angle acquisition; Canny edge detection; CINE reconstruction;</w:t>
      </w:r>
      <w:r w:rsidRPr="00B04AA2">
        <w:t xml:space="preserve"> Knee </w:t>
      </w:r>
      <w:proofErr w:type="spellStart"/>
      <w:r w:rsidRPr="00B04AA2">
        <w:t>osteokinematics</w:t>
      </w:r>
      <w:proofErr w:type="spellEnd"/>
    </w:p>
    <w:p w14:paraId="31413796" w14:textId="2A6EAE33" w:rsidR="00F37E4E" w:rsidRPr="00214A08" w:rsidRDefault="00F37E4E" w:rsidP="00640F0A">
      <w:pPr>
        <w:spacing w:after="0" w:line="240" w:lineRule="auto"/>
      </w:pPr>
    </w:p>
    <w:p w14:paraId="731D980A" w14:textId="77777777" w:rsidR="00640F0A" w:rsidRPr="00214A08" w:rsidRDefault="00640F0A" w:rsidP="00A908FC">
      <w:pPr>
        <w:spacing w:after="0" w:line="240" w:lineRule="auto"/>
      </w:pPr>
    </w:p>
    <w:p w14:paraId="2DFE46F1" w14:textId="77777777" w:rsidR="00F37E4E" w:rsidRPr="0044017C" w:rsidRDefault="00345C2A" w:rsidP="00A908FC">
      <w:pPr>
        <w:spacing w:after="0" w:line="240" w:lineRule="auto"/>
        <w:rPr>
          <w:u w:val="single"/>
        </w:rPr>
      </w:pPr>
      <w:r w:rsidRPr="0044017C">
        <w:rPr>
          <w:u w:val="single"/>
        </w:rPr>
        <w:t>Materials and Methods</w:t>
      </w:r>
    </w:p>
    <w:p w14:paraId="3A7A3602" w14:textId="77777777" w:rsidR="00640F0A" w:rsidRPr="004D6742" w:rsidRDefault="00345C2A" w:rsidP="00640F0A">
      <w:pPr>
        <w:spacing w:after="0" w:line="240" w:lineRule="auto"/>
      </w:pPr>
      <w:r w:rsidRPr="004D6742">
        <w:br/>
      </w:r>
      <w:r w:rsidRPr="004F4332">
        <w:rPr>
          <w:highlight w:val="red"/>
        </w:rPr>
        <w:t>RE1.2:</w:t>
      </w:r>
      <w:r w:rsidRPr="00C67283">
        <w:rPr>
          <w:b/>
          <w:bCs/>
        </w:rPr>
        <w:br/>
        <w:t>I would prefer a photograph of a subject in the motion device</w:t>
      </w:r>
      <w:r w:rsidRPr="00214A08">
        <w:rPr>
          <w:b/>
          <w:bCs/>
        </w:rPr>
        <w:t>. I don't find the pictures in [25] to be very helpful. I suggest an image where the patient table is in its home position, to better show the deflection of the lower leg.</w:t>
      </w:r>
      <w:r w:rsidRPr="0044017C">
        <w:br/>
      </w:r>
    </w:p>
    <w:p w14:paraId="0EF4500A" w14:textId="04FBB959" w:rsidR="00F37E4E" w:rsidRPr="00C67283" w:rsidRDefault="00081F47" w:rsidP="00484A8A">
      <w:pPr>
        <w:spacing w:after="0" w:line="240" w:lineRule="auto"/>
      </w:pPr>
      <w:r w:rsidRPr="004D6742">
        <w:t>T</w:t>
      </w:r>
      <w:r w:rsidRPr="00451581">
        <w:t>hank you for this thoughtful suggestion. While we agree, t</w:t>
      </w:r>
      <w:r w:rsidR="00345C2A" w:rsidRPr="00451581">
        <w:t xml:space="preserve">aking a photograph of the device within the MRI </w:t>
      </w:r>
      <w:r w:rsidR="003F0B77" w:rsidRPr="005E4C2D">
        <w:t xml:space="preserve">scanner </w:t>
      </w:r>
      <w:r w:rsidR="00345C2A" w:rsidRPr="006E5691">
        <w:t>from a closer distance and different angle (to better show the</w:t>
      </w:r>
      <w:r w:rsidR="003F0B77" w:rsidRPr="00B04AA2">
        <w:t xml:space="preserve"> deflection of the</w:t>
      </w:r>
      <w:r w:rsidR="00345C2A" w:rsidRPr="00556146">
        <w:t xml:space="preserve"> leg) is difficult due to the magnetic field. The images provided in [25] are what we could obtain without </w:t>
      </w:r>
      <w:commentRangeStart w:id="0"/>
      <w:r w:rsidR="00345C2A" w:rsidRPr="00556146">
        <w:t xml:space="preserve">jeopardizing </w:t>
      </w:r>
      <w:r w:rsidR="003F0B77" w:rsidRPr="00FC460F">
        <w:t xml:space="preserve">participant </w:t>
      </w:r>
      <w:r w:rsidR="00345C2A" w:rsidRPr="0020514E">
        <w:t>safety</w:t>
      </w:r>
      <w:commentRangeEnd w:id="0"/>
      <w:r w:rsidR="003F0B77" w:rsidRPr="00B767CD">
        <w:rPr>
          <w:rStyle w:val="CommentReference"/>
          <w:sz w:val="22"/>
          <w:szCs w:val="22"/>
          <w:rPrChange w:id="1" w:author="Brisson, Nicholas" w:date="2025-06-12T23:16:00Z">
            <w:rPr>
              <w:rStyle w:val="CommentReference"/>
            </w:rPr>
          </w:rPrChange>
        </w:rPr>
        <w:commentReference w:id="0"/>
      </w:r>
      <w:r w:rsidR="00345C2A" w:rsidRPr="00C67283">
        <w:t xml:space="preserve">. However, [25] also includes a video as supplementary material in the online version of the publication. </w:t>
      </w:r>
      <w:commentRangeStart w:id="2"/>
      <w:r w:rsidR="00345C2A" w:rsidRPr="00C67283">
        <w:t>This video shows the leg and motion with the table in the home position. The direct link to the video:</w:t>
      </w:r>
      <w:r w:rsidR="00345C2A" w:rsidRPr="00C67283">
        <w:br/>
      </w:r>
      <w:hyperlink r:id="rId9" w:history="1">
        <w:r w:rsidR="00345C2A" w:rsidRPr="00C67283">
          <w:rPr>
            <w:rStyle w:val="Hyperlink"/>
          </w:rPr>
          <w:t>https://www.sciencedirect.com/science/article/pii/S093938892100115X?via%3Dihub#upi0005</w:t>
        </w:r>
      </w:hyperlink>
      <w:commentRangeEnd w:id="2"/>
      <w:r w:rsidR="003F0B77" w:rsidRPr="00B767CD">
        <w:rPr>
          <w:rStyle w:val="CommentReference"/>
          <w:sz w:val="22"/>
          <w:szCs w:val="22"/>
          <w:rPrChange w:id="3" w:author="Brisson, Nicholas" w:date="2025-06-12T23:16:00Z">
            <w:rPr>
              <w:rStyle w:val="CommentReference"/>
            </w:rPr>
          </w:rPrChange>
        </w:rPr>
        <w:commentReference w:id="2"/>
      </w:r>
    </w:p>
    <w:p w14:paraId="4DAF43DB" w14:textId="77777777" w:rsidR="00F37E4E" w:rsidRPr="00214A08" w:rsidRDefault="00F37E4E" w:rsidP="00484A8A">
      <w:pPr>
        <w:spacing w:after="0" w:line="240" w:lineRule="auto"/>
        <w:rPr>
          <w:ins w:id="4" w:author=""/>
        </w:rPr>
      </w:pPr>
    </w:p>
    <w:p w14:paraId="5B115132" w14:textId="77777777" w:rsidR="00640F0A" w:rsidRPr="0044017C" w:rsidRDefault="00640F0A" w:rsidP="00640F0A">
      <w:pPr>
        <w:spacing w:after="0" w:line="240" w:lineRule="auto"/>
        <w:rPr>
          <w:ins w:id="5" w:author="Brisson, Nicholas" w:date="2025-06-12T23:14:00Z"/>
          <w:highlight w:val="white"/>
        </w:rPr>
      </w:pPr>
    </w:p>
    <w:p w14:paraId="50685FF5" w14:textId="38777D5E" w:rsidR="00640F0A" w:rsidRPr="005E4C2D" w:rsidRDefault="00345C2A" w:rsidP="00640F0A">
      <w:pPr>
        <w:spacing w:after="0" w:line="240" w:lineRule="auto"/>
      </w:pPr>
      <w:r w:rsidRPr="004D6742">
        <w:rPr>
          <w:highlight w:val="white"/>
        </w:rPr>
        <w:t>RE1.3:</w:t>
      </w:r>
      <w:r w:rsidRPr="004D6742">
        <w:br/>
      </w:r>
      <w:r w:rsidRPr="00451581">
        <w:rPr>
          <w:b/>
          <w:bCs/>
        </w:rPr>
        <w:t>To estimate the flexion-speed better, I suggest to report the cycle time, rather than the cycles per minute. This way it is easier to relate motion speed and sequence temporal resolution.</w:t>
      </w:r>
      <w:r w:rsidRPr="00451581">
        <w:br/>
      </w:r>
    </w:p>
    <w:p w14:paraId="57CB198D" w14:textId="3573AFDA" w:rsidR="00F37E4E" w:rsidRPr="00B767CD" w:rsidRDefault="00DC296D" w:rsidP="00CD0461">
      <w:pPr>
        <w:spacing w:after="0" w:line="240" w:lineRule="auto"/>
      </w:pPr>
      <w:r w:rsidRPr="005E4C2D">
        <w:t>Thi</w:t>
      </w:r>
      <w:r w:rsidRPr="006E5691">
        <w:t>s is indeed a g</w:t>
      </w:r>
      <w:r w:rsidRPr="00B04AA2">
        <w:t>ood suggestion</w:t>
      </w:r>
      <w:r w:rsidRPr="00556146">
        <w:t xml:space="preserve"> for improving </w:t>
      </w:r>
      <w:r w:rsidRPr="00FC460F">
        <w:t xml:space="preserve">interpretation. </w:t>
      </w:r>
      <w:r w:rsidRPr="0020514E">
        <w:t xml:space="preserve">Accordingly, </w:t>
      </w:r>
      <w:r w:rsidRPr="00B767CD">
        <w:t>w</w:t>
      </w:r>
      <w:r w:rsidR="00345C2A" w:rsidRPr="00B767CD">
        <w:t xml:space="preserve">e have revised the text to report cycle time instead of cycles per minute. </w:t>
      </w:r>
      <w:r w:rsidRPr="00B767CD">
        <w:t xml:space="preserve">The updated text, shown on </w:t>
      </w:r>
      <w:r w:rsidR="00345C2A" w:rsidRPr="00B767CD">
        <w:t>Page 5</w:t>
      </w:r>
      <w:r w:rsidRPr="00B767CD">
        <w:t>,</w:t>
      </w:r>
      <w:r w:rsidR="00345C2A" w:rsidRPr="00B767CD">
        <w:t xml:space="preserve"> now reads: </w:t>
      </w:r>
      <w:r w:rsidR="00345C2A" w:rsidRPr="00B767CD">
        <w:rPr>
          <w:rFonts w:hint="cs"/>
        </w:rPr>
        <w:t>“</w:t>
      </w:r>
      <w:r w:rsidR="00345C2A" w:rsidRPr="00B767CD">
        <w:rPr>
          <w:rFonts w:eastAsia="Verdana" w:cs="Verdana"/>
        </w:rPr>
        <w:t xml:space="preserve">Each knee extension-flexion movement cycle was guided by eight metronome beats, with the knee fully flexed at the first beat, fully extended by the fourth beat and fully flexed again by the eighth beat, </w:t>
      </w:r>
      <w:r w:rsidR="0006227D" w:rsidRPr="00B767CD">
        <w:rPr>
          <w:rFonts w:eastAsia="Verdana" w:cs="Verdana"/>
          <w:highlight w:val="yellow"/>
        </w:rPr>
        <w:t>resulting in</w:t>
      </w:r>
      <w:r w:rsidR="00345C2A" w:rsidRPr="00B767CD">
        <w:rPr>
          <w:rFonts w:eastAsia="Verdana" w:cs="Verdana"/>
          <w:highlight w:val="yellow"/>
        </w:rPr>
        <w:t xml:space="preserve"> 8 seconds per cycle</w:t>
      </w:r>
      <w:r w:rsidR="00345C2A" w:rsidRPr="00B767CD">
        <w:rPr>
          <w:rFonts w:hint="cs"/>
        </w:rPr>
        <w:t>”</w:t>
      </w:r>
    </w:p>
    <w:p w14:paraId="25A00CC4" w14:textId="77777777" w:rsidR="00F37E4E" w:rsidRPr="00B767CD" w:rsidRDefault="00F37E4E" w:rsidP="00CD0461">
      <w:pPr>
        <w:spacing w:after="0" w:line="240" w:lineRule="auto"/>
      </w:pPr>
    </w:p>
    <w:p w14:paraId="2E4E2FE4" w14:textId="77777777" w:rsidR="00640F0A" w:rsidRPr="00B767CD" w:rsidRDefault="00640F0A" w:rsidP="00640F0A">
      <w:pPr>
        <w:spacing w:after="0" w:line="240" w:lineRule="auto"/>
        <w:rPr>
          <w:ins w:id="6" w:author="Brisson, Nicholas" w:date="2025-06-12T23:14:00Z"/>
          <w:highlight w:val="white"/>
        </w:rPr>
      </w:pPr>
    </w:p>
    <w:p w14:paraId="6C7B2AE9" w14:textId="4264C108" w:rsidR="00640F0A" w:rsidRPr="00B767CD" w:rsidRDefault="00345C2A" w:rsidP="00640F0A">
      <w:pPr>
        <w:spacing w:after="0" w:line="240" w:lineRule="auto"/>
        <w:rPr>
          <w:ins w:id="7" w:author="Brisson, Nicholas" w:date="2025-06-12T23:14:00Z"/>
        </w:rPr>
      </w:pPr>
      <w:r w:rsidRPr="00B767CD">
        <w:rPr>
          <w:highlight w:val="white"/>
        </w:rPr>
        <w:t>RE1.4:</w:t>
      </w:r>
      <w:r w:rsidRPr="00B767CD">
        <w:br/>
      </w:r>
      <w:r w:rsidRPr="00B767CD">
        <w:rPr>
          <w:b/>
          <w:bCs/>
        </w:rPr>
        <w:t xml:space="preserve">TGV was used as a </w:t>
      </w:r>
      <w:proofErr w:type="spellStart"/>
      <w:r w:rsidRPr="00B767CD">
        <w:rPr>
          <w:b/>
          <w:bCs/>
        </w:rPr>
        <w:t>regularizer</w:t>
      </w:r>
      <w:proofErr w:type="spellEnd"/>
      <w:r w:rsidRPr="00B767CD">
        <w:rPr>
          <w:b/>
          <w:bCs/>
        </w:rPr>
        <w:t xml:space="preserve">. Along which dimensions? time, space, or both? Please </w:t>
      </w:r>
      <w:r w:rsidRPr="00B767CD">
        <w:rPr>
          <w:b/>
          <w:bCs/>
        </w:rPr>
        <w:lastRenderedPageBreak/>
        <w:t>clarify.</w:t>
      </w:r>
      <w:r w:rsidRPr="00B767CD">
        <w:br/>
      </w:r>
    </w:p>
    <w:p w14:paraId="08168D2E" w14:textId="4F362D78" w:rsidR="00F37E4E" w:rsidRPr="00214A08" w:rsidRDefault="00345C2A" w:rsidP="004F4332">
      <w:pPr>
        <w:spacing w:after="0" w:line="240" w:lineRule="auto"/>
      </w:pPr>
      <w:r w:rsidRPr="00B767CD">
        <w:t xml:space="preserve">The TGV regularization was applied along the spatial dimension. The </w:t>
      </w:r>
      <w:r w:rsidR="0006227D" w:rsidRPr="00B767CD">
        <w:t xml:space="preserve">updated </w:t>
      </w:r>
      <w:r w:rsidRPr="00B767CD">
        <w:t>text</w:t>
      </w:r>
      <w:r w:rsidR="0006227D" w:rsidRPr="00B767CD">
        <w:t>, shown</w:t>
      </w:r>
      <w:r w:rsidRPr="00B767CD">
        <w:t xml:space="preserve"> on Page 6</w:t>
      </w:r>
      <w:ins w:id="8" w:author="Brisson, Nicholas" w:date="2025-06-12T22:34:00Z">
        <w:r w:rsidR="0006227D" w:rsidRPr="00B767CD">
          <w:t>,</w:t>
        </w:r>
      </w:ins>
      <w:r w:rsidRPr="00B767CD">
        <w:t xml:space="preserve"> now reads</w:t>
      </w:r>
      <w:ins w:id="9" w:author="Brisson, Nicholas" w:date="2025-06-12T22:34:00Z">
        <w:r w:rsidR="0006227D" w:rsidRPr="00B767CD">
          <w:t>:</w:t>
        </w:r>
      </w:ins>
      <w:r w:rsidRPr="00B767CD">
        <w:t xml:space="preserve"> </w:t>
      </w:r>
      <w:r w:rsidRPr="00B767CD">
        <w:rPr>
          <w:rFonts w:hint="cs"/>
        </w:rPr>
        <w:t>“</w:t>
      </w:r>
      <w:r w:rsidRPr="00B767CD">
        <w:t xml:space="preserve">... </w:t>
      </w:r>
      <w:r w:rsidRPr="00B767CD">
        <w:rPr>
          <w:rFonts w:eastAsia="Verdana" w:cs="Verdana"/>
        </w:rPr>
        <w:t xml:space="preserve">the image was reconstructed as a </w:t>
      </w:r>
      <w:r w:rsidRPr="00B767CD">
        <w:rPr>
          <w:rFonts w:eastAsia="Verdana" w:cs="Verdana"/>
          <w:highlight w:val="yellow"/>
        </w:rPr>
        <w:t>spatially regularized</w:t>
      </w:r>
      <w:r w:rsidRPr="00B767CD">
        <w:rPr>
          <w:rFonts w:eastAsia="Verdana" w:cs="Verdana"/>
        </w:rPr>
        <w:t xml:space="preserve"> Total Generalized Variation </w:t>
      </w:r>
      <w:r w:rsidRPr="00B767CD">
        <w:rPr>
          <w:rFonts w:eastAsia="Verdana" w:cs="Verdana"/>
          <w:strike/>
          <w:highlight w:val="yellow"/>
          <w:rPrChange w:id="10" w:author="Brisson, Nicholas" w:date="2025-06-12T23:16:00Z">
            <w:rPr>
              <w:rFonts w:eastAsia="Verdana" w:cs="Verdana"/>
              <w:strike/>
            </w:rPr>
          </w:rPrChange>
        </w:rPr>
        <w:t>regularized</w:t>
      </w:r>
      <w:r w:rsidRPr="00C67283">
        <w:rPr>
          <w:rFonts w:eastAsia="Verdana" w:cs="Verdana"/>
          <w:strike/>
        </w:rPr>
        <w:t xml:space="preserve"> </w:t>
      </w:r>
      <w:r w:rsidRPr="00C67283">
        <w:rPr>
          <w:rFonts w:eastAsia="Verdana" w:cs="Verdana"/>
        </w:rPr>
        <w:t>least-squares problem solved using the Alternating Direction Method of Multipliers,</w:t>
      </w:r>
      <w:r w:rsidRPr="00214A08">
        <w:t xml:space="preserve"> ...”</w:t>
      </w:r>
    </w:p>
    <w:p w14:paraId="6432C63F" w14:textId="77777777" w:rsidR="00F37E4E" w:rsidRPr="0044017C" w:rsidRDefault="00F37E4E" w:rsidP="004F4332">
      <w:pPr>
        <w:spacing w:after="0" w:line="240" w:lineRule="auto"/>
      </w:pPr>
    </w:p>
    <w:p w14:paraId="191441E0" w14:textId="77777777" w:rsidR="00640F0A" w:rsidRPr="004D6742" w:rsidRDefault="00640F0A" w:rsidP="00640F0A">
      <w:pPr>
        <w:spacing w:after="0" w:line="240" w:lineRule="auto"/>
        <w:rPr>
          <w:ins w:id="11" w:author="Brisson, Nicholas" w:date="2025-06-12T23:14:00Z"/>
          <w:highlight w:val="white"/>
        </w:rPr>
      </w:pPr>
    </w:p>
    <w:p w14:paraId="0AEC42FF" w14:textId="08900B75" w:rsidR="00F37E4E" w:rsidRPr="005E4C2D" w:rsidRDefault="00345C2A">
      <w:pPr>
        <w:spacing w:after="0" w:line="240" w:lineRule="auto"/>
        <w:rPr>
          <w:b/>
          <w:bCs/>
        </w:rPr>
        <w:pPrChange w:id="12" w:author="Brisson, Nicholas" w:date="2025-06-12T23:14:00Z">
          <w:pPr/>
        </w:pPrChange>
      </w:pPr>
      <w:r w:rsidRPr="004D6742">
        <w:rPr>
          <w:highlight w:val="white"/>
        </w:rPr>
        <w:t>RE1.5:</w:t>
      </w:r>
      <w:r w:rsidRPr="00451581">
        <w:br/>
      </w:r>
      <w:r w:rsidRPr="00451581">
        <w:rPr>
          <w:b/>
          <w:bCs/>
        </w:rPr>
        <w:t xml:space="preserve">Is there a python image-processing package that was mainly used for the analysis (i.e. </w:t>
      </w:r>
      <w:proofErr w:type="spellStart"/>
      <w:r w:rsidRPr="00451581">
        <w:rPr>
          <w:b/>
          <w:bCs/>
        </w:rPr>
        <w:t>openCV</w:t>
      </w:r>
      <w:proofErr w:type="spellEnd"/>
      <w:r w:rsidRPr="00451581">
        <w:rPr>
          <w:b/>
          <w:bCs/>
        </w:rPr>
        <w:t>)? If so, please mention the used package.</w:t>
      </w:r>
    </w:p>
    <w:p w14:paraId="04B7843E" w14:textId="77777777" w:rsidR="00640F0A" w:rsidRPr="006E5691" w:rsidRDefault="00640F0A" w:rsidP="00640F0A">
      <w:pPr>
        <w:spacing w:after="0" w:line="240" w:lineRule="auto"/>
        <w:rPr>
          <w:ins w:id="13" w:author="Brisson, Nicholas" w:date="2025-06-12T23:14:00Z"/>
        </w:rPr>
      </w:pPr>
    </w:p>
    <w:p w14:paraId="24D2D787" w14:textId="4C2A1013" w:rsidR="00F37E4E" w:rsidRPr="00B767CD" w:rsidRDefault="00120446">
      <w:pPr>
        <w:spacing w:after="0" w:line="240" w:lineRule="auto"/>
        <w:pPrChange w:id="14" w:author="Brisson, Nicholas" w:date="2025-06-12T23:14:00Z">
          <w:pPr/>
        </w:pPrChange>
      </w:pPr>
      <w:ins w:id="15" w:author="Brisson, Nicholas" w:date="2025-06-12T22:35:00Z">
        <w:r w:rsidRPr="006E5691">
          <w:t xml:space="preserve">Indeed, </w:t>
        </w:r>
      </w:ins>
      <w:ins w:id="16" w:author="Brisson, Nicholas" w:date="2025-06-12T22:36:00Z">
        <w:r w:rsidRPr="00B04AA2">
          <w:t>two image processing packages were used for the an</w:t>
        </w:r>
        <w:r w:rsidRPr="00556146">
          <w:t xml:space="preserve">alysis: </w:t>
        </w:r>
      </w:ins>
      <w:r w:rsidR="00345C2A" w:rsidRPr="00556146">
        <w:t xml:space="preserve">SciPy and </w:t>
      </w:r>
      <w:commentRangeStart w:id="17"/>
      <w:proofErr w:type="spellStart"/>
      <w:r w:rsidR="00345C2A" w:rsidRPr="00556146">
        <w:t>sciki</w:t>
      </w:r>
      <w:commentRangeEnd w:id="17"/>
      <w:proofErr w:type="spellEnd"/>
      <w:r w:rsidR="00363631">
        <w:rPr>
          <w:rStyle w:val="CommentReference"/>
        </w:rPr>
        <w:commentReference w:id="17"/>
      </w:r>
      <w:r w:rsidR="00345C2A" w:rsidRPr="00556146">
        <w:t>-image</w:t>
      </w:r>
      <w:del w:id="18" w:author="Brisson, Nicholas" w:date="2025-06-12T22:36:00Z">
        <w:r w:rsidR="00345C2A" w:rsidRPr="00FC460F" w:rsidDel="00120446">
          <w:delText xml:space="preserve"> were used for the analysis</w:delText>
        </w:r>
      </w:del>
      <w:r w:rsidR="00345C2A" w:rsidRPr="0020514E">
        <w:t xml:space="preserve">. We have now mentioned the specific modules used for edge detection, connected-component labeling, </w:t>
      </w:r>
      <w:r w:rsidR="00345C2A" w:rsidRPr="00B767CD">
        <w:t xml:space="preserve">cubic spline interpolation and Nelder-Mead optimization alongside the corresponding algorithms </w:t>
      </w:r>
      <w:ins w:id="19" w:author="Brisson, Nicholas" w:date="2025-06-12T22:36:00Z">
        <w:r w:rsidRPr="00B767CD">
          <w:t>on</w:t>
        </w:r>
      </w:ins>
      <w:del w:id="20" w:author="Brisson, Nicholas" w:date="2025-06-12T22:36:00Z">
        <w:r w:rsidR="00345C2A" w:rsidRPr="00B767CD" w:rsidDel="00120446">
          <w:delText>in</w:delText>
        </w:r>
      </w:del>
      <w:r w:rsidR="00345C2A" w:rsidRPr="00B767CD">
        <w:t xml:space="preserve"> </w:t>
      </w:r>
      <w:commentRangeStart w:id="21"/>
      <w:r w:rsidR="00345C2A" w:rsidRPr="00B767CD">
        <w:t>Pages 6 and 7</w:t>
      </w:r>
      <w:commentRangeEnd w:id="21"/>
      <w:r w:rsidR="0035755D">
        <w:rPr>
          <w:rStyle w:val="CommentReference"/>
        </w:rPr>
        <w:commentReference w:id="21"/>
      </w:r>
      <w:r w:rsidR="00345C2A" w:rsidRPr="00B767CD">
        <w:t xml:space="preserve">. </w:t>
      </w:r>
    </w:p>
    <w:p w14:paraId="47A313EF" w14:textId="77777777" w:rsidR="00F37E4E" w:rsidRPr="00B767CD" w:rsidRDefault="00F37E4E">
      <w:pPr>
        <w:spacing w:after="0" w:line="240" w:lineRule="auto"/>
        <w:pPrChange w:id="22" w:author="Brisson, Nicholas" w:date="2025-06-12T23:14:00Z">
          <w:pPr/>
        </w:pPrChange>
      </w:pPr>
    </w:p>
    <w:p w14:paraId="7FD538E3" w14:textId="77777777" w:rsidR="00640F0A" w:rsidRPr="00B767CD" w:rsidRDefault="00640F0A" w:rsidP="00640F0A">
      <w:pPr>
        <w:spacing w:after="0" w:line="240" w:lineRule="auto"/>
        <w:rPr>
          <w:ins w:id="23" w:author="Brisson, Nicholas" w:date="2025-06-12T23:14:00Z"/>
        </w:rPr>
      </w:pPr>
    </w:p>
    <w:p w14:paraId="56409303" w14:textId="392FF4F5" w:rsidR="00F37E4E" w:rsidRPr="00B767CD" w:rsidRDefault="00345C2A">
      <w:pPr>
        <w:spacing w:after="0" w:line="240" w:lineRule="auto"/>
        <w:rPr>
          <w:b/>
          <w:bCs/>
        </w:rPr>
        <w:pPrChange w:id="24" w:author="Brisson, Nicholas" w:date="2025-06-12T23:14:00Z">
          <w:pPr/>
        </w:pPrChange>
      </w:pPr>
      <w:r w:rsidRPr="00B767CD">
        <w:t>RE1.6:</w:t>
      </w:r>
      <w:r w:rsidRPr="00B767CD">
        <w:br/>
      </w:r>
      <w:r w:rsidRPr="00B767CD">
        <w:rPr>
          <w:b/>
          <w:bCs/>
        </w:rPr>
        <w:t>In (I) you write: "</w:t>
      </w:r>
      <w:r w:rsidRPr="00B767CD">
        <w:rPr>
          <w:rFonts w:hint="cs"/>
          <w:b/>
          <w:bCs/>
        </w:rPr>
        <w:t>…</w:t>
      </w:r>
      <w:r w:rsidRPr="00B767CD">
        <w:rPr>
          <w:b/>
          <w:bCs/>
        </w:rPr>
        <w:t>including the interior cortical bone boundaries." I suggest: "including the boundary between cortical and trabecular bone"</w:t>
      </w:r>
    </w:p>
    <w:p w14:paraId="64B2BFDD" w14:textId="77777777" w:rsidR="00640F0A" w:rsidRPr="00B767CD" w:rsidRDefault="00640F0A" w:rsidP="00640F0A">
      <w:pPr>
        <w:spacing w:after="0" w:line="240" w:lineRule="auto"/>
        <w:rPr>
          <w:ins w:id="25" w:author="Brisson, Nicholas" w:date="2025-06-12T23:14:00Z"/>
        </w:rPr>
      </w:pPr>
    </w:p>
    <w:p w14:paraId="0654B61B" w14:textId="0F59021D" w:rsidR="00F37E4E" w:rsidRPr="00C67283" w:rsidDel="00954C2A" w:rsidRDefault="00345C2A">
      <w:pPr>
        <w:spacing w:after="0" w:line="240" w:lineRule="auto"/>
        <w:rPr>
          <w:del w:id="26" w:author="Brisson, Nicholas" w:date="2025-06-12T22:39:00Z"/>
        </w:rPr>
        <w:pPrChange w:id="27" w:author="Brisson, Nicholas" w:date="2025-06-12T23:14:00Z">
          <w:pPr/>
        </w:pPrChange>
      </w:pPr>
      <w:commentRangeStart w:id="28"/>
      <w:del w:id="29" w:author="Brisson, Nicholas" w:date="2025-06-12T22:37:00Z">
        <w:r w:rsidRPr="00B767CD" w:rsidDel="00954C2A">
          <w:delText>We thank the reviewer</w:delText>
        </w:r>
      </w:del>
      <w:ins w:id="30" w:author="Brisson, Nicholas" w:date="2025-06-12T22:37:00Z">
        <w:r w:rsidR="00954C2A" w:rsidRPr="00B767CD">
          <w:t>Thank you</w:t>
        </w:r>
      </w:ins>
      <w:r w:rsidRPr="00B767CD">
        <w:t xml:space="preserve"> for th</w:t>
      </w:r>
      <w:ins w:id="31" w:author="Brisson, Nicholas" w:date="2025-06-12T22:37:00Z">
        <w:r w:rsidR="00954C2A" w:rsidRPr="00B767CD">
          <w:t>is</w:t>
        </w:r>
      </w:ins>
      <w:del w:id="32" w:author="Brisson, Nicholas" w:date="2025-06-12T22:37:00Z">
        <w:r w:rsidRPr="00B767CD" w:rsidDel="00954C2A">
          <w:delText>e</w:delText>
        </w:r>
      </w:del>
      <w:r w:rsidRPr="00B767CD">
        <w:t xml:space="preserve"> suggestion. </w:t>
      </w:r>
      <w:ins w:id="33" w:author="Brisson, Nicholas" w:date="2025-06-12T22:38:00Z">
        <w:r w:rsidR="00954C2A" w:rsidRPr="00B767CD">
          <w:t>We have revised the</w:t>
        </w:r>
      </w:ins>
      <w:del w:id="34" w:author="Brisson, Nicholas" w:date="2025-06-12T22:38:00Z">
        <w:r w:rsidRPr="00B767CD" w:rsidDel="00954C2A">
          <w:delText>The</w:delText>
        </w:r>
      </w:del>
      <w:r w:rsidRPr="00B767CD">
        <w:t xml:space="preserve"> text </w:t>
      </w:r>
      <w:del w:id="35" w:author="Brisson, Nicholas" w:date="2025-06-12T22:38:00Z">
        <w:r w:rsidRPr="00B767CD" w:rsidDel="00954C2A">
          <w:delText xml:space="preserve">has been edited </w:delText>
        </w:r>
      </w:del>
      <w:r w:rsidRPr="00B767CD">
        <w:t>accordingly</w:t>
      </w:r>
      <w:ins w:id="36" w:author="Brisson, Nicholas" w:date="2025-06-12T22:38:00Z">
        <w:r w:rsidR="00954C2A" w:rsidRPr="00B767CD">
          <w:t xml:space="preserve"> on</w:t>
        </w:r>
      </w:ins>
      <w:del w:id="37" w:author="Brisson, Nicholas" w:date="2025-06-12T22:38:00Z">
        <w:r w:rsidRPr="00B767CD" w:rsidDel="00954C2A">
          <w:delText xml:space="preserve"> in</w:delText>
        </w:r>
      </w:del>
      <w:r w:rsidRPr="00B767CD">
        <w:t xml:space="preserve"> Page 7</w:t>
      </w:r>
      <w:ins w:id="38" w:author="Brisson, Nicholas" w:date="2025-06-12T22:38:00Z">
        <w:r w:rsidR="00954C2A" w:rsidRPr="00B767CD">
          <w:t>, as shown here</w:t>
        </w:r>
      </w:ins>
      <w:r w:rsidRPr="00B767CD">
        <w:t>:</w:t>
      </w:r>
      <w:commentRangeEnd w:id="28"/>
      <w:r w:rsidRPr="00C67283">
        <w:commentReference w:id="28"/>
      </w:r>
      <w:ins w:id="39" w:author="Brisson, Nicholas" w:date="2025-06-12T22:39:00Z">
        <w:r w:rsidR="00954C2A" w:rsidRPr="00C67283">
          <w:t xml:space="preserve"> </w:t>
        </w:r>
      </w:ins>
    </w:p>
    <w:p w14:paraId="7735C547" w14:textId="644DDCCF" w:rsidR="00F37E4E" w:rsidRPr="00C67283" w:rsidRDefault="00345C2A">
      <w:pPr>
        <w:spacing w:after="0" w:line="240" w:lineRule="auto"/>
        <w:rPr>
          <w:ins w:id="40" w:author=""/>
        </w:rPr>
        <w:pPrChange w:id="41" w:author="Brisson, Nicholas" w:date="2025-06-12T23:14:00Z">
          <w:pPr/>
        </w:pPrChange>
      </w:pPr>
      <w:commentRangeStart w:id="42"/>
      <w:ins w:id="43">
        <w:del w:id="44" w:author="Brisson, Nicholas" w:date="2025-06-12T22:40:00Z">
          <w:r w:rsidRPr="00C67283" w:rsidDel="00954C2A">
            <w:delText>“</w:delText>
          </w:r>
        </w:del>
        <w:del w:id="45" w:author="Brisson, Nicholas" w:date="2025-06-12T22:39:00Z">
          <w:r w:rsidRPr="00C67283" w:rsidDel="00954C2A">
            <w:delText xml:space="preserve"> </w:delText>
          </w:r>
        </w:del>
      </w:ins>
      <w:ins w:id="46" w:author="Brisson, Nicholas" w:date="2025-06-12T22:40:00Z">
        <w:r w:rsidR="00954C2A" w:rsidRPr="00214A08">
          <w:t>“</w:t>
        </w:r>
      </w:ins>
      <w:ins w:id="47" w:author="Unknown">
        <w:r w:rsidRPr="00B767CD">
          <w:rPr>
            <w:rFonts w:eastAsia="Verdana" w:cs="Verdana"/>
            <w:rPrChange w:id="48" w:author="Brisson, Nicholas" w:date="2025-06-12T23:16:00Z">
              <w:rPr>
                <w:rFonts w:ascii="Verdana" w:eastAsia="Verdana" w:hAnsi="Verdana" w:cs="Verdana"/>
              </w:rPr>
            </w:rPrChange>
          </w:rPr>
          <w:t xml:space="preserve">This step resulted in binary images highlighting the detected edges, including </w:t>
        </w:r>
        <w:r w:rsidRPr="00B767CD">
          <w:rPr>
            <w:rFonts w:eastAsia="Verdana" w:cs="Verdana"/>
            <w:highlight w:val="yellow"/>
            <w:rPrChange w:id="49" w:author="Brisson, Nicholas" w:date="2025-06-12T23:16:00Z">
              <w:rPr>
                <w:rFonts w:ascii="Verdana" w:eastAsia="Verdana" w:hAnsi="Verdana" w:cs="Verdana"/>
                <w:highlight w:val="yellow"/>
              </w:rPr>
            </w:rPrChange>
          </w:rPr>
          <w:t>the boundary between</w:t>
        </w:r>
        <w:r w:rsidRPr="00B767CD">
          <w:rPr>
            <w:rFonts w:eastAsia="Verdana" w:cs="Verdana"/>
            <w:rPrChange w:id="50" w:author="Brisson, Nicholas" w:date="2025-06-12T23:16:00Z">
              <w:rPr>
                <w:rFonts w:ascii="Verdana" w:eastAsia="Verdana" w:hAnsi="Verdana" w:cs="Verdana"/>
              </w:rPr>
            </w:rPrChange>
          </w:rPr>
          <w:t xml:space="preserve"> </w:t>
        </w:r>
        <w:r w:rsidRPr="00B767CD">
          <w:rPr>
            <w:rFonts w:eastAsia="Verdana" w:cs="Verdana"/>
            <w:strike/>
            <w:rPrChange w:id="51" w:author="Brisson, Nicholas" w:date="2025-06-12T23:16:00Z">
              <w:rPr>
                <w:rFonts w:ascii="Verdana" w:eastAsia="Verdana" w:hAnsi="Verdana" w:cs="Verdana"/>
                <w:strike/>
              </w:rPr>
            </w:rPrChange>
          </w:rPr>
          <w:t xml:space="preserve">interior </w:t>
        </w:r>
        <w:r w:rsidRPr="00B767CD">
          <w:rPr>
            <w:rFonts w:eastAsia="Verdana" w:cs="Verdana"/>
            <w:highlight w:val="yellow"/>
            <w:rPrChange w:id="52" w:author="Brisson, Nicholas" w:date="2025-06-12T23:16:00Z">
              <w:rPr>
                <w:rFonts w:ascii="Verdana" w:eastAsia="Verdana" w:hAnsi="Verdana" w:cs="Verdana"/>
                <w:highlight w:val="yellow"/>
              </w:rPr>
            </w:rPrChange>
          </w:rPr>
          <w:t>cortical and trabecular bone</w:t>
        </w:r>
      </w:ins>
      <w:ins w:id="53" w:author="Brisson, Nicholas" w:date="2025-06-12T22:40:00Z">
        <w:r w:rsidR="00954C2A" w:rsidRPr="00C67283">
          <w:rPr>
            <w:rFonts w:eastAsia="Verdana" w:cs="Verdana"/>
            <w:highlight w:val="yellow"/>
          </w:rPr>
          <w:t>.”</w:t>
        </w:r>
      </w:ins>
      <w:ins w:id="54" w:author="Unknown">
        <w:del w:id="55" w:author="Brisson, Nicholas" w:date="2025-06-12T22:39:00Z">
          <w:r w:rsidRPr="00B767CD" w:rsidDel="00954C2A">
            <w:rPr>
              <w:rFonts w:eastAsia="Verdana" w:cs="Verdana"/>
              <w:rPrChange w:id="56" w:author="Brisson, Nicholas" w:date="2025-06-12T23:16:00Z">
                <w:rPr>
                  <w:rFonts w:ascii="Verdana" w:eastAsia="Verdana" w:hAnsi="Verdana" w:cs="Verdana"/>
                </w:rPr>
              </w:rPrChange>
            </w:rPr>
            <w:delText xml:space="preserve"> </w:delText>
          </w:r>
        </w:del>
        <w:del w:id="57" w:author="Brisson, Nicholas" w:date="2025-06-12T22:40:00Z">
          <w:r w:rsidRPr="00B767CD" w:rsidDel="00954C2A">
            <w:rPr>
              <w:rFonts w:eastAsia="Verdana" w:cs="Verdana"/>
              <w:strike/>
              <w:rPrChange w:id="58" w:author="Brisson, Nicholas" w:date="2025-06-12T23:16:00Z">
                <w:rPr>
                  <w:rFonts w:ascii="Verdana" w:eastAsia="Verdana" w:hAnsi="Verdana" w:cs="Verdana"/>
                  <w:strike/>
                </w:rPr>
              </w:rPrChange>
            </w:rPr>
            <w:delText>boundaries</w:delText>
          </w:r>
          <w:r w:rsidRPr="00B767CD" w:rsidDel="00954C2A">
            <w:rPr>
              <w:rFonts w:eastAsia="Verdana" w:cs="Verdana"/>
              <w:rPrChange w:id="59" w:author="Brisson, Nicholas" w:date="2025-06-12T23:16:00Z">
                <w:rPr>
                  <w:rFonts w:ascii="Verdana" w:eastAsia="Verdana" w:hAnsi="Verdana" w:cs="Verdana"/>
                </w:rPr>
              </w:rPrChange>
            </w:rPr>
            <w:delText>.</w:delText>
          </w:r>
        </w:del>
        <w:del w:id="60" w:author="Brisson, Nicholas" w:date="2025-06-12T22:39:00Z">
          <w:r w:rsidRPr="00B767CD" w:rsidDel="00954C2A">
            <w:rPr>
              <w:rFonts w:eastAsia="Verdana" w:cs="Verdana"/>
              <w:rPrChange w:id="61" w:author="Brisson, Nicholas" w:date="2025-06-12T23:16:00Z">
                <w:rPr>
                  <w:rFonts w:ascii="Verdana" w:eastAsia="Verdana" w:hAnsi="Verdana" w:cs="Verdana"/>
                </w:rPr>
              </w:rPrChange>
            </w:rPr>
            <w:delText xml:space="preserve"> </w:delText>
          </w:r>
        </w:del>
        <w:del w:id="62" w:author="Brisson, Nicholas" w:date="2025-06-12T22:40:00Z">
          <w:r w:rsidRPr="00B767CD" w:rsidDel="00954C2A">
            <w:rPr>
              <w:rFonts w:eastAsia="Verdana" w:cs="Verdana"/>
              <w:rPrChange w:id="63" w:author="Brisson, Nicholas" w:date="2025-06-12T23:16:00Z">
                <w:rPr>
                  <w:rFonts w:ascii="Verdana" w:eastAsia="Verdana" w:hAnsi="Verdana" w:cs="Verdana"/>
                </w:rPr>
              </w:rPrChange>
            </w:rPr>
            <w:delText>“</w:delText>
          </w:r>
        </w:del>
        <w:r w:rsidRPr="00B767CD">
          <w:rPr>
            <w:rFonts w:eastAsia="Verdana" w:cs="Verdana"/>
            <w:rPrChange w:id="64" w:author="Brisson, Nicholas" w:date="2025-06-12T23:16:00Z">
              <w:rPr>
                <w:rFonts w:ascii="Verdana" w:eastAsia="Verdana" w:hAnsi="Verdana" w:cs="Verdana"/>
              </w:rPr>
            </w:rPrChange>
          </w:rPr>
          <w:t xml:space="preserve"> </w:t>
        </w:r>
      </w:ins>
      <w:commentRangeEnd w:id="42"/>
      <w:r w:rsidR="00954C2A" w:rsidRPr="00B767CD">
        <w:rPr>
          <w:rStyle w:val="CommentReference"/>
          <w:sz w:val="22"/>
          <w:szCs w:val="22"/>
          <w:rPrChange w:id="65" w:author="Brisson, Nicholas" w:date="2025-06-12T23:16:00Z">
            <w:rPr>
              <w:rStyle w:val="CommentReference"/>
            </w:rPr>
          </w:rPrChange>
        </w:rPr>
        <w:commentReference w:id="42"/>
      </w:r>
    </w:p>
    <w:p w14:paraId="64DE1B71" w14:textId="77777777" w:rsidR="00F37E4E" w:rsidRPr="00214A08" w:rsidRDefault="00F37E4E">
      <w:pPr>
        <w:spacing w:after="0" w:line="240" w:lineRule="auto"/>
        <w:pPrChange w:id="66" w:author="Brisson, Nicholas" w:date="2025-06-12T23:14:00Z">
          <w:pPr/>
        </w:pPrChange>
      </w:pPr>
    </w:p>
    <w:p w14:paraId="7294C8F7" w14:textId="77777777" w:rsidR="00640F0A" w:rsidRPr="00214A08" w:rsidRDefault="00640F0A" w:rsidP="00640F0A">
      <w:pPr>
        <w:spacing w:after="0" w:line="240" w:lineRule="auto"/>
        <w:rPr>
          <w:ins w:id="67" w:author="Brisson, Nicholas" w:date="2025-06-12T23:15:00Z"/>
        </w:rPr>
      </w:pPr>
    </w:p>
    <w:p w14:paraId="6D2D39AD" w14:textId="77777777" w:rsidR="00640F0A" w:rsidRPr="004D6742" w:rsidRDefault="00345C2A" w:rsidP="00640F0A">
      <w:pPr>
        <w:spacing w:after="0" w:line="240" w:lineRule="auto"/>
        <w:rPr>
          <w:ins w:id="68" w:author="Brisson, Nicholas" w:date="2025-06-12T23:15:00Z"/>
        </w:rPr>
      </w:pPr>
      <w:commentRangeStart w:id="69"/>
      <w:r w:rsidRPr="0044017C">
        <w:t>RE1.</w:t>
      </w:r>
      <w:commentRangeEnd w:id="69"/>
      <w:r w:rsidRPr="00C67283">
        <w:commentReference w:id="69"/>
      </w:r>
      <w:r w:rsidRPr="00C67283">
        <w:t>7:</w:t>
      </w:r>
      <w:r w:rsidRPr="00C67283">
        <w:br/>
      </w:r>
      <w:r w:rsidRPr="00214A08">
        <w:rPr>
          <w:b/>
          <w:bCs/>
        </w:rPr>
        <w:t>In (III) you write that the most distal points were used as initial points. Would it not be the most proximal</w:t>
      </w:r>
      <w:r w:rsidRPr="0044017C">
        <w:rPr>
          <w:b/>
          <w:bCs/>
        </w:rPr>
        <w:t xml:space="preserve"> point for the tibia?</w:t>
      </w:r>
      <w:r w:rsidRPr="0044017C">
        <w:br/>
      </w:r>
    </w:p>
    <w:p w14:paraId="37CFB88F" w14:textId="50EE9DEC" w:rsidR="00F37E4E" w:rsidRPr="00214A08" w:rsidRDefault="00345C2A">
      <w:pPr>
        <w:spacing w:after="0" w:line="240" w:lineRule="auto"/>
        <w:pPrChange w:id="70" w:author="Brisson, Nicholas" w:date="2025-06-12T23:14:00Z">
          <w:pPr/>
        </w:pPrChange>
      </w:pPr>
      <w:commentRangeStart w:id="71"/>
      <w:r w:rsidRPr="004D6742">
        <w:t xml:space="preserve">We used the most distal point for both the femur and tibia for simplicity in algorithm implementation. </w:t>
      </w:r>
      <w:commentRangeEnd w:id="71"/>
      <w:r w:rsidR="006E2D64" w:rsidRPr="00B767CD">
        <w:rPr>
          <w:rStyle w:val="CommentReference"/>
          <w:sz w:val="22"/>
          <w:szCs w:val="22"/>
          <w:rPrChange w:id="72" w:author="Brisson, Nicholas" w:date="2025-06-12T23:16:00Z">
            <w:rPr>
              <w:rStyle w:val="CommentReference"/>
            </w:rPr>
          </w:rPrChange>
        </w:rPr>
        <w:commentReference w:id="71"/>
      </w:r>
      <w:r w:rsidRPr="00C67283">
        <w:t xml:space="preserve">However, the choice of the starting point (distal vs. proximal) does not affect the tracking performance, as the algorithm establishes reference points along the entire bone contour. </w:t>
      </w:r>
    </w:p>
    <w:p w14:paraId="61DBFFCE" w14:textId="77777777" w:rsidR="00954C2A" w:rsidRPr="0044017C" w:rsidRDefault="00954C2A">
      <w:pPr>
        <w:spacing w:after="0" w:line="240" w:lineRule="auto"/>
        <w:rPr>
          <w:ins w:id="73" w:author="Brisson, Nicholas" w:date="2025-06-12T22:42:00Z"/>
        </w:rPr>
        <w:pPrChange w:id="74" w:author="Brisson, Nicholas" w:date="2025-06-12T23:14:00Z">
          <w:pPr/>
        </w:pPrChange>
      </w:pPr>
    </w:p>
    <w:p w14:paraId="0440D891" w14:textId="77777777" w:rsidR="00640F0A" w:rsidRPr="004D6742" w:rsidRDefault="00640F0A" w:rsidP="00640F0A">
      <w:pPr>
        <w:spacing w:after="0" w:line="240" w:lineRule="auto"/>
        <w:rPr>
          <w:ins w:id="75" w:author="Brisson, Nicholas" w:date="2025-06-12T23:15:00Z"/>
        </w:rPr>
      </w:pPr>
    </w:p>
    <w:p w14:paraId="01FE7B39" w14:textId="31F44D28" w:rsidR="00F37E4E" w:rsidRPr="00451581" w:rsidRDefault="00345C2A">
      <w:pPr>
        <w:spacing w:after="0" w:line="240" w:lineRule="auto"/>
        <w:rPr>
          <w:b/>
          <w:bCs/>
        </w:rPr>
        <w:pPrChange w:id="76" w:author="Brisson, Nicholas" w:date="2025-06-12T23:14:00Z">
          <w:pPr/>
        </w:pPrChange>
      </w:pPr>
      <w:r w:rsidRPr="004D6742">
        <w:t>RE1.8:</w:t>
      </w:r>
      <w:r w:rsidRPr="004D6742">
        <w:br/>
      </w:r>
      <w:r w:rsidRPr="00451581">
        <w:rPr>
          <w:b/>
          <w:bCs/>
        </w:rPr>
        <w:t>What exactly justifies the 'semi' in the presented technique? I assume it is the selection of the connected component, that represents the bone (Step II)? Please clarify.</w:t>
      </w:r>
    </w:p>
    <w:p w14:paraId="6267B980" w14:textId="77777777" w:rsidR="00640F0A" w:rsidRPr="005E4C2D" w:rsidRDefault="00640F0A" w:rsidP="00640F0A">
      <w:pPr>
        <w:spacing w:after="0" w:line="240" w:lineRule="auto"/>
        <w:rPr>
          <w:ins w:id="77" w:author="Brisson, Nicholas" w:date="2025-06-12T23:15:00Z"/>
        </w:rPr>
      </w:pPr>
    </w:p>
    <w:p w14:paraId="1AC9EB76" w14:textId="7B0AA4F8" w:rsidR="00F37E4E" w:rsidRPr="00C67283" w:rsidRDefault="00A9436B">
      <w:pPr>
        <w:spacing w:after="0" w:line="240" w:lineRule="auto"/>
        <w:pPrChange w:id="78" w:author="Brisson, Nicholas" w:date="2025-06-12T23:14:00Z">
          <w:pPr/>
        </w:pPrChange>
      </w:pPr>
      <w:ins w:id="79" w:author="Brisson, Nicholas" w:date="2025-06-12T22:46:00Z">
        <w:r w:rsidRPr="005E4C2D">
          <w:t>Thank you for seeking cla</w:t>
        </w:r>
        <w:r w:rsidRPr="006E5691">
          <w:t xml:space="preserve">rification. </w:t>
        </w:r>
      </w:ins>
      <w:r w:rsidR="00345C2A" w:rsidRPr="006E5691">
        <w:t xml:space="preserve">Indeed, the selection of connected component requires manual intervention, as does </w:t>
      </w:r>
      <w:ins w:id="80" w:author="Brisson, Nicholas" w:date="2025-06-12T22:47:00Z">
        <w:r w:rsidRPr="00B04AA2">
          <w:t xml:space="preserve">the </w:t>
        </w:r>
      </w:ins>
      <w:r w:rsidR="00345C2A" w:rsidRPr="00B04AA2">
        <w:t xml:space="preserve">tuning of edge detection parameters. </w:t>
      </w:r>
      <w:ins w:id="81" w:author="Brisson, Nicholas" w:date="2025-06-12T22:47:00Z">
        <w:r w:rsidRPr="00556146">
          <w:t>To clarify</w:t>
        </w:r>
        <w:r w:rsidRPr="00FC460F">
          <w:t xml:space="preserve"> this point</w:t>
        </w:r>
      </w:ins>
      <w:ins w:id="82" w:author="Brisson, Nicholas" w:date="2025-06-12T22:51:00Z">
        <w:r w:rsidR="0052311E" w:rsidRPr="0020514E">
          <w:t xml:space="preserve"> in the manuscrip</w:t>
        </w:r>
        <w:r w:rsidR="0052311E" w:rsidRPr="00B767CD">
          <w:t>t</w:t>
        </w:r>
      </w:ins>
      <w:ins w:id="83" w:author="Brisson, Nicholas" w:date="2025-06-12T22:47:00Z">
        <w:r w:rsidRPr="00B767CD">
          <w:t xml:space="preserve">, </w:t>
        </w:r>
      </w:ins>
      <w:del w:id="84" w:author="Brisson, Nicholas" w:date="2025-06-12T22:47:00Z">
        <w:r w:rsidR="00345C2A" w:rsidRPr="00B767CD" w:rsidDel="00A9436B">
          <w:delText>T</w:delText>
        </w:r>
      </w:del>
      <w:ins w:id="85" w:author="Brisson, Nicholas" w:date="2025-06-12T22:47:00Z">
        <w:r w:rsidRPr="00B767CD">
          <w:t>t</w:t>
        </w:r>
      </w:ins>
      <w:r w:rsidR="00345C2A" w:rsidRPr="00B767CD">
        <w:t>he following text has been added on Page 8</w:t>
      </w:r>
      <w:ins w:id="86" w:author="Brisson, Nicholas" w:date="2025-06-12T22:47:00Z">
        <w:r w:rsidRPr="00B767CD">
          <w:t xml:space="preserve">: </w:t>
        </w:r>
      </w:ins>
      <w:del w:id="87" w:author="Brisson, Nicholas" w:date="2025-06-12T22:47:00Z">
        <w:r w:rsidR="00345C2A" w:rsidRPr="00B767CD" w:rsidDel="00A9436B">
          <w:delText xml:space="preserve"> for clarification: </w:delText>
        </w:r>
      </w:del>
      <w:r w:rsidR="00345C2A" w:rsidRPr="00B767CD">
        <w:rPr>
          <w:rFonts w:hint="cs"/>
        </w:rPr>
        <w:t>“</w:t>
      </w:r>
      <w:r w:rsidR="00345C2A" w:rsidRPr="00B767CD">
        <w:rPr>
          <w:rFonts w:eastAsia="Verdana" w:cs="Verdana"/>
          <w:highlight w:val="yellow"/>
        </w:rPr>
        <w:t>The semi-automated approach required manual intervention at two stages: one-time optimization of edge detection parameters for the given image contrast and resolution, and manual selection of labeled components representing the bone edges of interest in the reference frame</w:t>
      </w:r>
      <w:ins w:id="88" w:author="Brisson, Nicholas" w:date="2025-06-12T22:50:00Z">
        <w:r w:rsidRPr="00B767CD">
          <w:rPr>
            <w:rFonts w:eastAsia="Verdana" w:cs="Verdana"/>
            <w:highlight w:val="yellow"/>
          </w:rPr>
          <w:t>, performed</w:t>
        </w:r>
      </w:ins>
      <w:del w:id="89" w:author="Brisson, Nicholas" w:date="2025-06-12T22:50:00Z">
        <w:r w:rsidR="00345C2A" w:rsidRPr="00B767CD" w:rsidDel="00A9436B">
          <w:rPr>
            <w:rFonts w:eastAsia="Verdana" w:cs="Verdana"/>
            <w:highlight w:val="yellow"/>
          </w:rPr>
          <w:delText xml:space="preserve"> (</w:delText>
        </w:r>
      </w:del>
      <w:ins w:id="90" w:author="Brisson, Nicholas" w:date="2025-06-12T22:50:00Z">
        <w:r w:rsidRPr="00B767CD">
          <w:rPr>
            <w:rFonts w:eastAsia="Verdana" w:cs="Verdana"/>
            <w:highlight w:val="yellow"/>
          </w:rPr>
          <w:t xml:space="preserve"> </w:t>
        </w:r>
      </w:ins>
      <w:commentRangeStart w:id="91"/>
      <w:r w:rsidR="00345C2A" w:rsidRPr="00B767CD">
        <w:rPr>
          <w:rFonts w:eastAsia="Verdana" w:cs="Verdana"/>
          <w:highlight w:val="yellow"/>
        </w:rPr>
        <w:t>once per dataset</w:t>
      </w:r>
      <w:del w:id="92" w:author="Brisson, Nicholas" w:date="2025-06-12T22:50:00Z">
        <w:r w:rsidR="00345C2A" w:rsidRPr="00B767CD" w:rsidDel="00A9436B">
          <w:rPr>
            <w:rFonts w:eastAsia="Verdana" w:cs="Verdana"/>
            <w:highlight w:val="yellow"/>
          </w:rPr>
          <w:delText>)</w:delText>
        </w:r>
      </w:del>
      <w:ins w:id="93" w:author="Brisson, Nicholas" w:date="2025-06-12T22:49:00Z">
        <w:r w:rsidRPr="00B767CD">
          <w:rPr>
            <w:rFonts w:eastAsia="Verdana" w:cs="Verdana"/>
            <w:highlight w:val="yellow"/>
          </w:rPr>
          <w:t xml:space="preserve">.” </w:t>
        </w:r>
      </w:ins>
      <w:commentRangeEnd w:id="91"/>
      <w:ins w:id="94" w:author="Brisson, Nicholas" w:date="2025-06-12T22:50:00Z">
        <w:r w:rsidRPr="00B767CD">
          <w:rPr>
            <w:rStyle w:val="CommentReference"/>
            <w:sz w:val="22"/>
            <w:szCs w:val="22"/>
            <w:rPrChange w:id="95" w:author="Brisson, Nicholas" w:date="2025-06-12T23:16:00Z">
              <w:rPr>
                <w:rStyle w:val="CommentReference"/>
              </w:rPr>
            </w:rPrChange>
          </w:rPr>
          <w:commentReference w:id="91"/>
        </w:r>
      </w:ins>
      <w:del w:id="96" w:author="Brisson, Nicholas" w:date="2025-06-12T22:49:00Z">
        <w:r w:rsidR="00345C2A" w:rsidRPr="00C67283" w:rsidDel="00A9436B">
          <w:rPr>
            <w:rFonts w:eastAsia="Verdana" w:cs="Verdana"/>
            <w:highlight w:val="yellow"/>
          </w:rPr>
          <w:delText>.</w:delText>
        </w:r>
        <w:r w:rsidR="00345C2A" w:rsidRPr="00C67283" w:rsidDel="00A9436B">
          <w:delText>“</w:delText>
        </w:r>
      </w:del>
      <w:r w:rsidR="00345C2A" w:rsidRPr="00C67283">
        <w:t xml:space="preserve"> </w:t>
      </w:r>
    </w:p>
    <w:p w14:paraId="15E3796B" w14:textId="77777777" w:rsidR="00640F0A" w:rsidRPr="0044017C" w:rsidRDefault="00345C2A" w:rsidP="00640F0A">
      <w:pPr>
        <w:spacing w:after="0" w:line="240" w:lineRule="auto"/>
        <w:rPr>
          <w:ins w:id="97" w:author="Brisson, Nicholas" w:date="2025-06-12T23:15:00Z"/>
          <w:u w:val="single"/>
        </w:rPr>
      </w:pPr>
      <w:r w:rsidRPr="00214A08">
        <w:br/>
      </w:r>
    </w:p>
    <w:p w14:paraId="37B3DF17" w14:textId="404443A2" w:rsidR="00640F0A" w:rsidRPr="004D6742" w:rsidRDefault="00345C2A">
      <w:pPr>
        <w:spacing w:after="0" w:line="240" w:lineRule="auto"/>
        <w:rPr>
          <w:ins w:id="98" w:author="Brisson, Nicholas" w:date="2025-06-12T23:13:00Z"/>
          <w:u w:val="single"/>
        </w:rPr>
        <w:pPrChange w:id="99" w:author="Brisson, Nicholas" w:date="2025-06-12T23:14:00Z">
          <w:pPr/>
        </w:pPrChange>
      </w:pPr>
      <w:r w:rsidRPr="0044017C">
        <w:rPr>
          <w:u w:val="single"/>
        </w:rPr>
        <w:lastRenderedPageBreak/>
        <w:t>Results</w:t>
      </w:r>
    </w:p>
    <w:p w14:paraId="1F2DB756" w14:textId="77777777" w:rsidR="00640F0A" w:rsidRPr="004D6742" w:rsidRDefault="00345C2A" w:rsidP="00640F0A">
      <w:pPr>
        <w:spacing w:after="0" w:line="240" w:lineRule="auto"/>
        <w:rPr>
          <w:ins w:id="100" w:author="Brisson, Nicholas" w:date="2025-06-12T23:15:00Z"/>
        </w:rPr>
      </w:pPr>
      <w:r w:rsidRPr="004D6742">
        <w:br/>
      </w:r>
      <w:commentRangeStart w:id="101"/>
      <w:r w:rsidRPr="004D6742">
        <w:t>RE1.9:</w:t>
      </w:r>
      <w:commentRangeEnd w:id="101"/>
      <w:r w:rsidRPr="00C67283">
        <w:commentReference w:id="101"/>
      </w:r>
      <w:r w:rsidRPr="00C67283">
        <w:br/>
      </w:r>
      <w:r w:rsidRPr="00214A08">
        <w:rPr>
          <w:b/>
          <w:bCs/>
        </w:rPr>
        <w:t>You mention the duration of both, manual and semi-automatic segmentation approaches. On what kind of machine was this measured?</w:t>
      </w:r>
      <w:r w:rsidRPr="0044017C">
        <w:br/>
      </w:r>
    </w:p>
    <w:p w14:paraId="4F5AD8B9" w14:textId="52B5AFFF" w:rsidR="00F37E4E" w:rsidRPr="00451581" w:rsidRDefault="00345C2A">
      <w:pPr>
        <w:spacing w:after="0" w:line="240" w:lineRule="auto"/>
        <w:pPrChange w:id="102" w:author="Brisson, Nicholas" w:date="2025-06-12T23:14:00Z">
          <w:pPr/>
        </w:pPrChange>
      </w:pPr>
      <w:r w:rsidRPr="004D6742">
        <w:t>Processing times were estimated during the de</w:t>
      </w:r>
      <w:r w:rsidRPr="00451581">
        <w:t xml:space="preserve">velopment and validation of the method. For manual segmentation, </w:t>
      </w:r>
      <w:commentRangeStart w:id="103"/>
      <w:del w:id="104" w:author="Brisson, Nicholas" w:date="2025-06-12T22:55:00Z">
        <w:r w:rsidRPr="00451581" w:rsidDel="00AF76B4">
          <w:delText xml:space="preserve">timing </w:delText>
        </w:r>
      </w:del>
      <w:commentRangeEnd w:id="103"/>
      <w:ins w:id="105" w:author="Brisson, Nicholas" w:date="2025-06-12T22:56:00Z">
        <w:r w:rsidR="00AF76B4" w:rsidRPr="00451581">
          <w:t>processing time</w:t>
        </w:r>
      </w:ins>
      <w:ins w:id="106" w:author="Brisson, Nicholas" w:date="2025-06-12T22:55:00Z">
        <w:r w:rsidR="00AF76B4" w:rsidRPr="00451581">
          <w:t xml:space="preserve"> </w:t>
        </w:r>
      </w:ins>
      <w:r w:rsidR="00AF76B4" w:rsidRPr="00B767CD">
        <w:rPr>
          <w:rStyle w:val="CommentReference"/>
          <w:sz w:val="22"/>
          <w:szCs w:val="22"/>
          <w:rPrChange w:id="107" w:author="Brisson, Nicholas" w:date="2025-06-12T23:16:00Z">
            <w:rPr>
              <w:rStyle w:val="CommentReference"/>
            </w:rPr>
          </w:rPrChange>
        </w:rPr>
        <w:commentReference w:id="103"/>
      </w:r>
      <w:r w:rsidRPr="00C67283">
        <w:t xml:space="preserve">was estimated using a stopwatch during the </w:t>
      </w:r>
      <w:del w:id="108" w:author="Brisson, Nicholas" w:date="2025-06-12T23:06:00Z">
        <w:r w:rsidRPr="00C67283" w:rsidDel="00B13D7C">
          <w:delText xml:space="preserve">segmentation </w:delText>
        </w:r>
      </w:del>
      <w:r w:rsidRPr="00214A08">
        <w:t>process. For the semi-automated approach, processing time</w:t>
      </w:r>
      <w:del w:id="109" w:author="Brisson, Nicholas" w:date="2025-06-12T22:56:00Z">
        <w:r w:rsidRPr="0044017C" w:rsidDel="00AF76B4">
          <w:delText>s</w:delText>
        </w:r>
      </w:del>
      <w:r w:rsidRPr="0044017C">
        <w:t xml:space="preserve"> includes both the computation steps (edge detection, transformation optimization) and manual interventions (parameter selection, component labelling), and was estimated on a standard desktop workstation with Python (start to end of the processing script). The reported </w:t>
      </w:r>
      <w:ins w:id="110" w:author="Brisson, Nicholas" w:date="2025-06-12T22:56:00Z">
        <w:r w:rsidR="00AF76B4" w:rsidRPr="004D6742">
          <w:t xml:space="preserve">processing </w:t>
        </w:r>
      </w:ins>
      <w:r w:rsidRPr="004D6742">
        <w:t xml:space="preserve">times represent </w:t>
      </w:r>
      <w:commentRangeStart w:id="111"/>
      <w:r w:rsidRPr="004D6742">
        <w:t xml:space="preserve">typical </w:t>
      </w:r>
      <w:del w:id="112" w:author="Brisson, Nicholas" w:date="2025-06-12T23:05:00Z">
        <w:r w:rsidRPr="00451581" w:rsidDel="00F3335B">
          <w:delText xml:space="preserve">processing </w:delText>
        </w:r>
      </w:del>
      <w:r w:rsidRPr="00451581">
        <w:t>duration</w:t>
      </w:r>
      <w:ins w:id="113" w:author="Brisson, Nicholas" w:date="2025-06-12T23:05:00Z">
        <w:r w:rsidR="00F3335B" w:rsidRPr="00451581">
          <w:t>s</w:t>
        </w:r>
      </w:ins>
      <w:r w:rsidRPr="00451581">
        <w:t xml:space="preserve"> </w:t>
      </w:r>
      <w:commentRangeEnd w:id="111"/>
      <w:r w:rsidR="000D445E" w:rsidRPr="00B767CD">
        <w:rPr>
          <w:rStyle w:val="CommentReference"/>
          <w:sz w:val="22"/>
          <w:szCs w:val="22"/>
          <w:rPrChange w:id="114" w:author="Brisson, Nicholas" w:date="2025-06-12T23:16:00Z">
            <w:rPr>
              <w:rStyle w:val="CommentReference"/>
            </w:rPr>
          </w:rPrChange>
        </w:rPr>
        <w:commentReference w:id="111"/>
      </w:r>
      <w:r w:rsidRPr="00C67283">
        <w:t>observed across the datasets. Th</w:t>
      </w:r>
      <w:ins w:id="115" w:author="Brisson, Nicholas" w:date="2025-06-12T22:54:00Z">
        <w:r w:rsidR="00AF76B4" w:rsidRPr="00C67283">
          <w:t xml:space="preserve">e following </w:t>
        </w:r>
      </w:ins>
      <w:del w:id="116" w:author="Brisson, Nicholas" w:date="2025-06-12T22:54:00Z">
        <w:r w:rsidRPr="00C67283" w:rsidDel="00AF76B4">
          <w:delText>is</w:delText>
        </w:r>
        <w:r w:rsidRPr="00214A08" w:rsidDel="00AF76B4">
          <w:delText xml:space="preserve"> </w:delText>
        </w:r>
      </w:del>
      <w:r w:rsidRPr="00214A08">
        <w:t xml:space="preserve">information </w:t>
      </w:r>
      <w:ins w:id="117" w:author="Brisson, Nicholas" w:date="2025-06-12T22:54:00Z">
        <w:r w:rsidR="00AF76B4" w:rsidRPr="0044017C">
          <w:t>was</w:t>
        </w:r>
      </w:ins>
      <w:del w:id="118" w:author="Brisson, Nicholas" w:date="2025-06-12T22:54:00Z">
        <w:r w:rsidRPr="0044017C" w:rsidDel="00AF76B4">
          <w:delText>is</w:delText>
        </w:r>
      </w:del>
      <w:r w:rsidRPr="0044017C">
        <w:t xml:space="preserve"> added </w:t>
      </w:r>
      <w:del w:id="119" w:author="Brisson, Nicholas" w:date="2025-06-12T22:54:00Z">
        <w:r w:rsidRPr="004D6742" w:rsidDel="00AF76B4">
          <w:delText xml:space="preserve">in </w:delText>
        </w:r>
      </w:del>
      <w:ins w:id="120" w:author="Brisson, Nicholas" w:date="2025-06-12T22:54:00Z">
        <w:r w:rsidR="00AF76B4" w:rsidRPr="004D6742">
          <w:t>to</w:t>
        </w:r>
        <w:r w:rsidR="00AF76B4" w:rsidRPr="00451581">
          <w:t xml:space="preserve"> </w:t>
        </w:r>
      </w:ins>
      <w:r w:rsidRPr="00451581">
        <w:t xml:space="preserve">the manuscript on Page 9: </w:t>
      </w:r>
    </w:p>
    <w:p w14:paraId="06BFD928" w14:textId="26BD17CC" w:rsidR="00F37E4E" w:rsidRPr="00C67283" w:rsidRDefault="00345C2A">
      <w:pPr>
        <w:spacing w:after="0" w:line="240" w:lineRule="auto"/>
        <w:rPr>
          <w:ins w:id="121" w:author=""/>
        </w:rPr>
        <w:pPrChange w:id="122" w:author="Brisson, Nicholas" w:date="2025-06-12T23:14:00Z">
          <w:pPr/>
        </w:pPrChange>
      </w:pPr>
      <w:ins w:id="123">
        <w:r w:rsidRPr="00451581">
          <w:t>“</w:t>
        </w:r>
      </w:ins>
      <w:ins w:id="124" w:author="Unknown">
        <w:r w:rsidRPr="00B767CD">
          <w:rPr>
            <w:highlight w:val="yellow"/>
            <w:rPrChange w:id="125" w:author="Brisson, Nicholas" w:date="2025-06-12T23:16:00Z">
              <w:rPr>
                <w:rFonts w:ascii="Verdana" w:hAnsi="Verdana"/>
                <w:highlight w:val="yellow"/>
              </w:rPr>
            </w:rPrChange>
          </w:rPr>
          <w:t xml:space="preserve">For manual segmentation, </w:t>
        </w:r>
        <w:del w:id="126" w:author="Brisson, Nicholas" w:date="2025-06-12T22:57:00Z">
          <w:r w:rsidRPr="00B767CD" w:rsidDel="00085AE3">
            <w:rPr>
              <w:highlight w:val="yellow"/>
              <w:rPrChange w:id="127" w:author="Brisson, Nicholas" w:date="2025-06-12T23:16:00Z">
                <w:rPr>
                  <w:rFonts w:ascii="Verdana" w:hAnsi="Verdana"/>
                  <w:highlight w:val="yellow"/>
                </w:rPr>
              </w:rPrChange>
            </w:rPr>
            <w:delText>timing</w:delText>
          </w:r>
        </w:del>
      </w:ins>
      <w:ins w:id="128" w:author="Brisson, Nicholas" w:date="2025-06-12T22:57:00Z">
        <w:r w:rsidR="00085AE3" w:rsidRPr="00C67283">
          <w:rPr>
            <w:highlight w:val="yellow"/>
          </w:rPr>
          <w:t>processing time</w:t>
        </w:r>
      </w:ins>
      <w:ins w:id="129" w:author="Unknown">
        <w:r w:rsidRPr="00B767CD">
          <w:rPr>
            <w:highlight w:val="yellow"/>
            <w:rPrChange w:id="130" w:author="Brisson, Nicholas" w:date="2025-06-12T23:16:00Z">
              <w:rPr>
                <w:rFonts w:ascii="Verdana" w:hAnsi="Verdana"/>
                <w:highlight w:val="yellow"/>
              </w:rPr>
            </w:rPrChange>
          </w:rPr>
          <w:t xml:space="preserve"> was estimated using a stopwatch</w:t>
        </w:r>
      </w:ins>
      <w:ins w:id="131" w:author="Brisson, Nicholas" w:date="2025-06-12T23:07:00Z">
        <w:r w:rsidR="00B13D7C" w:rsidRPr="00C67283">
          <w:rPr>
            <w:highlight w:val="yellow"/>
          </w:rPr>
          <w:t xml:space="preserve">; </w:t>
        </w:r>
      </w:ins>
      <w:ins w:id="132" w:author="Unknown">
        <w:del w:id="133" w:author="Brisson, Nicholas" w:date="2025-06-12T23:07:00Z">
          <w:r w:rsidRPr="00B767CD" w:rsidDel="00B13D7C">
            <w:rPr>
              <w:highlight w:val="yellow"/>
              <w:rPrChange w:id="134" w:author="Brisson, Nicholas" w:date="2025-06-12T23:16:00Z">
                <w:rPr>
                  <w:rFonts w:ascii="Verdana" w:hAnsi="Verdana"/>
                  <w:highlight w:val="yellow"/>
                </w:rPr>
              </w:rPrChange>
            </w:rPr>
            <w:delText xml:space="preserve"> during the </w:delText>
          </w:r>
        </w:del>
        <w:del w:id="135" w:author="Brisson, Nicholas" w:date="2025-06-12T23:06:00Z">
          <w:r w:rsidRPr="00B767CD" w:rsidDel="00B13D7C">
            <w:rPr>
              <w:highlight w:val="yellow"/>
              <w:rPrChange w:id="136" w:author="Brisson, Nicholas" w:date="2025-06-12T23:16:00Z">
                <w:rPr>
                  <w:rFonts w:ascii="Verdana" w:hAnsi="Verdana"/>
                  <w:highlight w:val="yellow"/>
                </w:rPr>
              </w:rPrChange>
            </w:rPr>
            <w:delText xml:space="preserve">segmentation </w:delText>
          </w:r>
        </w:del>
        <w:del w:id="137" w:author="Brisson, Nicholas" w:date="2025-06-12T23:08:00Z">
          <w:r w:rsidRPr="00B767CD" w:rsidDel="00B13D7C">
            <w:rPr>
              <w:highlight w:val="yellow"/>
              <w:rPrChange w:id="138" w:author="Brisson, Nicholas" w:date="2025-06-12T23:16:00Z">
                <w:rPr>
                  <w:rFonts w:ascii="Verdana" w:hAnsi="Verdana"/>
                  <w:highlight w:val="yellow"/>
                </w:rPr>
              </w:rPrChange>
            </w:rPr>
            <w:delText>process. F</w:delText>
          </w:r>
        </w:del>
      </w:ins>
      <w:ins w:id="139" w:author="Brisson, Nicholas" w:date="2025-06-12T23:08:00Z">
        <w:r w:rsidR="00B13D7C" w:rsidRPr="00C67283">
          <w:rPr>
            <w:highlight w:val="yellow"/>
          </w:rPr>
          <w:t>f</w:t>
        </w:r>
      </w:ins>
      <w:ins w:id="140" w:author="Unknown">
        <w:r w:rsidRPr="00B767CD">
          <w:rPr>
            <w:highlight w:val="yellow"/>
            <w:rPrChange w:id="141" w:author="Brisson, Nicholas" w:date="2025-06-12T23:16:00Z">
              <w:rPr>
                <w:rFonts w:ascii="Verdana" w:hAnsi="Verdana"/>
                <w:highlight w:val="yellow"/>
              </w:rPr>
            </w:rPrChange>
          </w:rPr>
          <w:t xml:space="preserve">or </w:t>
        </w:r>
        <w:del w:id="142" w:author="Brisson, Nicholas" w:date="2025-06-12T23:08:00Z">
          <w:r w:rsidRPr="00B767CD" w:rsidDel="00B13D7C">
            <w:rPr>
              <w:highlight w:val="yellow"/>
              <w:rPrChange w:id="143" w:author="Brisson, Nicholas" w:date="2025-06-12T23:16:00Z">
                <w:rPr>
                  <w:rFonts w:ascii="Verdana" w:hAnsi="Verdana"/>
                  <w:highlight w:val="yellow"/>
                </w:rPr>
              </w:rPrChange>
            </w:rPr>
            <w:delText>th</w:delText>
          </w:r>
        </w:del>
      </w:ins>
      <w:del w:id="144" w:author="Brisson, Nicholas" w:date="2025-06-12T23:08:00Z">
        <w:r w:rsidRPr="00B767CD" w:rsidDel="00B13D7C">
          <w:rPr>
            <w:highlight w:val="yellow"/>
            <w:rPrChange w:id="145" w:author="Brisson, Nicholas" w:date="2025-06-12T23:16:00Z">
              <w:rPr>
                <w:rFonts w:ascii="Verdana" w:hAnsi="Verdana"/>
                <w:highlight w:val="yellow"/>
              </w:rPr>
            </w:rPrChange>
          </w:rPr>
          <w:delText xml:space="preserve">e </w:delText>
        </w:r>
      </w:del>
      <w:r w:rsidRPr="00B767CD">
        <w:rPr>
          <w:highlight w:val="yellow"/>
          <w:rPrChange w:id="146" w:author="Brisson, Nicholas" w:date="2025-06-12T23:16:00Z">
            <w:rPr>
              <w:rFonts w:ascii="Verdana" w:hAnsi="Verdana"/>
              <w:highlight w:val="yellow"/>
            </w:rPr>
          </w:rPrChange>
        </w:rPr>
        <w:t xml:space="preserve">semi-automated </w:t>
      </w:r>
      <w:ins w:id="147" w:author="Brisson, Nicholas" w:date="2025-06-12T23:08:00Z">
        <w:r w:rsidR="00B13D7C" w:rsidRPr="00C67283">
          <w:rPr>
            <w:highlight w:val="yellow"/>
          </w:rPr>
          <w:t>segmentation</w:t>
        </w:r>
      </w:ins>
      <w:del w:id="148" w:author="Brisson, Nicholas" w:date="2025-06-12T23:08:00Z">
        <w:r w:rsidRPr="00B767CD" w:rsidDel="00B13D7C">
          <w:rPr>
            <w:highlight w:val="yellow"/>
            <w:rPrChange w:id="149" w:author="Brisson, Nicholas" w:date="2025-06-12T23:16:00Z">
              <w:rPr>
                <w:rFonts w:ascii="Verdana" w:hAnsi="Verdana"/>
                <w:highlight w:val="yellow"/>
              </w:rPr>
            </w:rPrChange>
          </w:rPr>
          <w:delText>approach</w:delText>
        </w:r>
      </w:del>
      <w:r w:rsidRPr="00B767CD">
        <w:rPr>
          <w:highlight w:val="yellow"/>
          <w:rPrChange w:id="150" w:author="Brisson, Nicholas" w:date="2025-06-12T23:16:00Z">
            <w:rPr>
              <w:rFonts w:ascii="Verdana" w:hAnsi="Verdana"/>
              <w:highlight w:val="yellow"/>
            </w:rPr>
          </w:rPrChange>
        </w:rPr>
        <w:t>, processing time</w:t>
      </w:r>
      <w:ins w:id="151" w:author="Brisson, Nicholas" w:date="2025-06-12T23:08:00Z">
        <w:r w:rsidR="00B13D7C" w:rsidRPr="00C67283">
          <w:rPr>
            <w:highlight w:val="yellow"/>
          </w:rPr>
          <w:t xml:space="preserve"> was</w:t>
        </w:r>
      </w:ins>
      <w:del w:id="152" w:author="Brisson, Nicholas" w:date="2025-06-12T23:08:00Z">
        <w:r w:rsidRPr="00B767CD" w:rsidDel="00B13D7C">
          <w:rPr>
            <w:highlight w:val="yellow"/>
            <w:rPrChange w:id="153" w:author="Brisson, Nicholas" w:date="2025-06-12T23:16:00Z">
              <w:rPr>
                <w:rFonts w:ascii="Verdana" w:hAnsi="Verdana"/>
                <w:highlight w:val="yellow"/>
              </w:rPr>
            </w:rPrChange>
          </w:rPr>
          <w:delText>s were</w:delText>
        </w:r>
      </w:del>
      <w:r w:rsidRPr="00B767CD">
        <w:rPr>
          <w:highlight w:val="yellow"/>
          <w:rPrChange w:id="154" w:author="Brisson, Nicholas" w:date="2025-06-12T23:16:00Z">
            <w:rPr>
              <w:rFonts w:ascii="Verdana" w:hAnsi="Verdana"/>
              <w:highlight w:val="yellow"/>
            </w:rPr>
          </w:rPrChange>
        </w:rPr>
        <w:t xml:space="preserve"> measured on a standard desktop workstation running Python</w:t>
      </w:r>
      <w:ins w:id="155" w:author="Brisson, Nicholas" w:date="2025-06-12T23:08:00Z">
        <w:r w:rsidR="00B13D7C" w:rsidRPr="00C67283">
          <w:rPr>
            <w:highlight w:val="yellow"/>
          </w:rPr>
          <w:t xml:space="preserve"> and</w:t>
        </w:r>
      </w:ins>
      <w:del w:id="156" w:author="Brisson, Nicholas" w:date="2025-06-12T23:08:00Z">
        <w:r w:rsidRPr="00B767CD" w:rsidDel="00B13D7C">
          <w:rPr>
            <w:highlight w:val="yellow"/>
            <w:rPrChange w:id="157" w:author="Brisson, Nicholas" w:date="2025-06-12T23:16:00Z">
              <w:rPr>
                <w:rFonts w:ascii="Verdana" w:hAnsi="Verdana"/>
                <w:highlight w:val="yellow"/>
              </w:rPr>
            </w:rPrChange>
          </w:rPr>
          <w:delText>,</w:delText>
        </w:r>
      </w:del>
      <w:r w:rsidRPr="00B767CD">
        <w:rPr>
          <w:highlight w:val="yellow"/>
          <w:rPrChange w:id="158" w:author="Brisson, Nicholas" w:date="2025-06-12T23:16:00Z">
            <w:rPr>
              <w:rFonts w:ascii="Verdana" w:hAnsi="Verdana"/>
              <w:highlight w:val="yellow"/>
            </w:rPr>
          </w:rPrChange>
        </w:rPr>
        <w:t xml:space="preserve"> includ</w:t>
      </w:r>
      <w:ins w:id="159" w:author="Brisson, Nicholas" w:date="2025-06-12T23:08:00Z">
        <w:r w:rsidR="00B13D7C" w:rsidRPr="00C67283">
          <w:rPr>
            <w:highlight w:val="yellow"/>
          </w:rPr>
          <w:t>ed</w:t>
        </w:r>
      </w:ins>
      <w:del w:id="160" w:author="Brisson, Nicholas" w:date="2025-06-12T23:08:00Z">
        <w:r w:rsidRPr="00B767CD" w:rsidDel="00B13D7C">
          <w:rPr>
            <w:highlight w:val="yellow"/>
            <w:rPrChange w:id="161" w:author="Brisson, Nicholas" w:date="2025-06-12T23:16:00Z">
              <w:rPr>
                <w:rFonts w:ascii="Verdana" w:hAnsi="Verdana"/>
                <w:highlight w:val="yellow"/>
              </w:rPr>
            </w:rPrChange>
          </w:rPr>
          <w:delText>ing</w:delText>
        </w:r>
      </w:del>
      <w:r w:rsidRPr="00B767CD">
        <w:rPr>
          <w:highlight w:val="yellow"/>
          <w:rPrChange w:id="162" w:author="Brisson, Nicholas" w:date="2025-06-12T23:16:00Z">
            <w:rPr>
              <w:rFonts w:ascii="Verdana" w:hAnsi="Verdana"/>
              <w:highlight w:val="yellow"/>
            </w:rPr>
          </w:rPrChange>
        </w:rPr>
        <w:t xml:space="preserve"> both computation steps (edge detection</w:t>
      </w:r>
      <w:ins w:id="163" w:author="Brisson, Nicholas" w:date="2025-06-12T23:09:00Z">
        <w:r w:rsidR="00B13D7C" w:rsidRPr="00C67283">
          <w:rPr>
            <w:highlight w:val="yellow"/>
          </w:rPr>
          <w:t xml:space="preserve"> and</w:t>
        </w:r>
      </w:ins>
      <w:del w:id="164" w:author="Brisson, Nicholas" w:date="2025-06-12T23:09:00Z">
        <w:r w:rsidRPr="00B767CD" w:rsidDel="00B13D7C">
          <w:rPr>
            <w:highlight w:val="yellow"/>
            <w:rPrChange w:id="165" w:author="Brisson, Nicholas" w:date="2025-06-12T23:16:00Z">
              <w:rPr>
                <w:rFonts w:ascii="Verdana" w:hAnsi="Verdana"/>
                <w:highlight w:val="yellow"/>
              </w:rPr>
            </w:rPrChange>
          </w:rPr>
          <w:delText>,</w:delText>
        </w:r>
      </w:del>
      <w:r w:rsidRPr="00B767CD">
        <w:rPr>
          <w:highlight w:val="yellow"/>
          <w:rPrChange w:id="166" w:author="Brisson, Nicholas" w:date="2025-06-12T23:16:00Z">
            <w:rPr>
              <w:rFonts w:ascii="Verdana" w:hAnsi="Verdana"/>
              <w:highlight w:val="yellow"/>
            </w:rPr>
          </w:rPrChange>
        </w:rPr>
        <w:t xml:space="preserve"> transformation optimization) and manual interventions (parameter selection</w:t>
      </w:r>
      <w:ins w:id="167" w:author="Brisson, Nicholas" w:date="2025-06-12T23:09:00Z">
        <w:r w:rsidR="00B13D7C" w:rsidRPr="00C67283">
          <w:rPr>
            <w:highlight w:val="yellow"/>
          </w:rPr>
          <w:t xml:space="preserve"> and</w:t>
        </w:r>
      </w:ins>
      <w:del w:id="168" w:author="Brisson, Nicholas" w:date="2025-06-12T23:09:00Z">
        <w:r w:rsidRPr="00B767CD" w:rsidDel="00B13D7C">
          <w:rPr>
            <w:highlight w:val="yellow"/>
            <w:rPrChange w:id="169" w:author="Brisson, Nicholas" w:date="2025-06-12T23:16:00Z">
              <w:rPr>
                <w:rFonts w:ascii="Verdana" w:hAnsi="Verdana"/>
                <w:highlight w:val="yellow"/>
              </w:rPr>
            </w:rPrChange>
          </w:rPr>
          <w:delText>,</w:delText>
        </w:r>
      </w:del>
      <w:r w:rsidRPr="00B767CD">
        <w:rPr>
          <w:highlight w:val="yellow"/>
          <w:rPrChange w:id="170" w:author="Brisson, Nicholas" w:date="2025-06-12T23:16:00Z">
            <w:rPr>
              <w:rFonts w:ascii="Verdana" w:hAnsi="Verdana"/>
              <w:highlight w:val="yellow"/>
            </w:rPr>
          </w:rPrChange>
        </w:rPr>
        <w:t xml:space="preserve"> component labelling).</w:t>
      </w:r>
      <w:ins w:id="171" w:author="Brisson, Nicholas" w:date="2025-06-12T23:09:00Z">
        <w:r w:rsidR="00B13D7C" w:rsidRPr="00C67283">
          <w:rPr>
            <w:highlight w:val="yellow"/>
          </w:rPr>
          <w:t>”</w:t>
        </w:r>
      </w:ins>
      <w:del w:id="172" w:author="Brisson, Nicholas" w:date="2025-06-12T23:09:00Z">
        <w:r w:rsidRPr="00B767CD" w:rsidDel="00B13D7C">
          <w:rPr>
            <w:highlight w:val="yellow"/>
            <w:rPrChange w:id="173" w:author="Brisson, Nicholas" w:date="2025-06-12T23:16:00Z">
              <w:rPr>
                <w:rFonts w:ascii="Verdana" w:hAnsi="Verdana"/>
                <w:highlight w:val="yellow"/>
              </w:rPr>
            </w:rPrChange>
          </w:rPr>
          <w:delText xml:space="preserve"> </w:delText>
        </w:r>
        <w:r w:rsidRPr="00C67283" w:rsidDel="00B13D7C">
          <w:delText>“</w:delText>
        </w:r>
      </w:del>
    </w:p>
    <w:p w14:paraId="08FA7E05" w14:textId="77777777" w:rsidR="00F37E4E" w:rsidRPr="00214A08" w:rsidRDefault="00F37E4E">
      <w:pPr>
        <w:spacing w:after="0" w:line="240" w:lineRule="auto"/>
        <w:rPr>
          <w:ins w:id="174" w:author=""/>
        </w:rPr>
        <w:pPrChange w:id="175" w:author="Brisson, Nicholas" w:date="2025-06-12T23:14:00Z">
          <w:pPr/>
        </w:pPrChange>
      </w:pPr>
    </w:p>
    <w:p w14:paraId="0E8E9888" w14:textId="77777777" w:rsidR="00B767CD" w:rsidRPr="00214A08" w:rsidRDefault="00B767CD" w:rsidP="00640F0A">
      <w:pPr>
        <w:spacing w:after="0" w:line="240" w:lineRule="auto"/>
        <w:rPr>
          <w:ins w:id="176" w:author="Brisson, Nicholas" w:date="2025-06-12T23:15:00Z"/>
          <w:shd w:val="clear" w:color="auto" w:fill="FFFFFF"/>
        </w:rPr>
      </w:pPr>
    </w:p>
    <w:p w14:paraId="4139A476" w14:textId="7B873F26" w:rsidR="00640F0A" w:rsidRPr="0044017C" w:rsidRDefault="00345C2A">
      <w:pPr>
        <w:spacing w:after="0" w:line="240" w:lineRule="auto"/>
        <w:rPr>
          <w:ins w:id="177" w:author="Brisson, Nicholas" w:date="2025-06-12T23:13:00Z"/>
        </w:rPr>
        <w:pPrChange w:id="178" w:author="Brisson, Nicholas" w:date="2025-06-12T23:14:00Z">
          <w:pPr/>
        </w:pPrChange>
      </w:pPr>
      <w:commentRangeStart w:id="179"/>
      <w:commentRangeStart w:id="180"/>
      <w:commentRangeStart w:id="181"/>
      <w:r w:rsidRPr="0044017C">
        <w:rPr>
          <w:shd w:val="clear" w:color="auto" w:fill="FFFFFF"/>
        </w:rPr>
        <w:t>RE1.10:</w:t>
      </w:r>
      <w:r w:rsidRPr="0044017C">
        <w:br/>
      </w:r>
      <w:commentRangeEnd w:id="179"/>
      <w:commentRangeEnd w:id="180"/>
      <w:r w:rsidRPr="00C67283">
        <w:commentReference w:id="179"/>
      </w:r>
      <w:r w:rsidRPr="00C67283">
        <w:commentReference w:id="180"/>
      </w:r>
      <w:r w:rsidRPr="00C67283">
        <w:rPr>
          <w:b/>
          <w:bCs/>
        </w:rPr>
        <w:t>Figures 3 and 4 use the same colors for different things (femur/tibia and semi-auto/manual) please use</w:t>
      </w:r>
      <w:r w:rsidRPr="00214A08">
        <w:rPr>
          <w:b/>
          <w:bCs/>
        </w:rPr>
        <w:t xml:space="preserve"> different colors to avoid confusion.</w:t>
      </w:r>
      <w:r w:rsidRPr="00214A08">
        <w:br/>
      </w:r>
    </w:p>
    <w:p w14:paraId="6777D730" w14:textId="77777777" w:rsidR="00B767CD" w:rsidRPr="00C67283" w:rsidRDefault="00345C2A" w:rsidP="00640F0A">
      <w:pPr>
        <w:spacing w:after="0" w:line="240" w:lineRule="auto"/>
        <w:rPr>
          <w:ins w:id="182" w:author="Brisson, Nicholas" w:date="2025-06-12T23:15:00Z"/>
        </w:rPr>
      </w:pPr>
      <w:del w:id="183" w:author="Brisson, Nicholas" w:date="2025-06-12T23:09:00Z">
        <w:r w:rsidRPr="0044017C" w:rsidDel="00B13D7C">
          <w:delText xml:space="preserve">We thank the reviewer for the </w:delText>
        </w:r>
      </w:del>
      <w:ins w:id="184" w:author="Brisson, Nicholas" w:date="2025-06-12T23:09:00Z">
        <w:r w:rsidR="00B13D7C" w:rsidRPr="0044017C">
          <w:t xml:space="preserve">Thank </w:t>
        </w:r>
        <w:r w:rsidR="00B13D7C" w:rsidRPr="004D6742">
          <w:t xml:space="preserve">you for this </w:t>
        </w:r>
      </w:ins>
      <w:r w:rsidRPr="00451581">
        <w:t xml:space="preserve">suggestion. </w:t>
      </w:r>
      <w:commentRangeStart w:id="185"/>
      <w:r w:rsidRPr="00451581">
        <w:t xml:space="preserve">The colors in Figure 4 have been modified as shown below: </w:t>
      </w:r>
      <w:commentRangeEnd w:id="181"/>
      <w:r w:rsidR="00B13D7C" w:rsidRPr="00B767CD">
        <w:rPr>
          <w:rStyle w:val="CommentReference"/>
          <w:sz w:val="22"/>
          <w:szCs w:val="22"/>
          <w:rPrChange w:id="186" w:author="Brisson, Nicholas" w:date="2025-06-12T23:16:00Z">
            <w:rPr>
              <w:rStyle w:val="CommentReference"/>
            </w:rPr>
          </w:rPrChange>
        </w:rPr>
        <w:commentReference w:id="181"/>
      </w:r>
      <w:commentRangeEnd w:id="185"/>
    </w:p>
    <w:p w14:paraId="0CC138EC" w14:textId="756965EB" w:rsidR="00F37E4E" w:rsidRPr="00C67283" w:rsidRDefault="00B13D7C">
      <w:pPr>
        <w:spacing w:after="0" w:line="240" w:lineRule="auto"/>
        <w:pPrChange w:id="187" w:author="Brisson, Nicholas" w:date="2025-06-12T23:14:00Z">
          <w:pPr/>
        </w:pPrChange>
      </w:pPr>
      <w:r w:rsidRPr="00B767CD">
        <w:rPr>
          <w:rStyle w:val="CommentReference"/>
          <w:sz w:val="22"/>
          <w:szCs w:val="22"/>
          <w:rPrChange w:id="188" w:author="Brisson, Nicholas" w:date="2025-06-12T23:16:00Z">
            <w:rPr>
              <w:rStyle w:val="CommentReference"/>
            </w:rPr>
          </w:rPrChange>
        </w:rPr>
        <w:commentReference w:id="185"/>
      </w:r>
    </w:p>
    <w:p w14:paraId="3709610D" w14:textId="77777777" w:rsidR="00F37E4E" w:rsidRPr="00C67283" w:rsidRDefault="00345C2A">
      <w:pPr>
        <w:spacing w:after="0" w:line="240" w:lineRule="auto"/>
        <w:pPrChange w:id="189" w:author="Brisson, Nicholas" w:date="2025-06-12T23:14:00Z">
          <w:pPr/>
        </w:pPrChange>
      </w:pPr>
      <w:r w:rsidRPr="00C67283">
        <w:rPr>
          <w:noProof/>
        </w:rPr>
        <w:lastRenderedPageBreak/>
        <w:drawing>
          <wp:inline distT="0" distB="0" distL="0" distR="0" wp14:anchorId="4D0C3DF1" wp14:editId="69B1367E">
            <wp:extent cx="5718175" cy="580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1"/>
                    <a:stretch/>
                  </pic:blipFill>
                  <pic:spPr bwMode="auto">
                    <a:xfrm>
                      <a:off x="0" y="0"/>
                      <a:ext cx="5718175" cy="5801360"/>
                    </a:xfrm>
                    <a:prstGeom prst="rect">
                      <a:avLst/>
                    </a:prstGeom>
                    <a:noFill/>
                    <a:ln>
                      <a:noFill/>
                    </a:ln>
                  </pic:spPr>
                </pic:pic>
              </a:graphicData>
            </a:graphic>
          </wp:inline>
        </w:drawing>
      </w:r>
    </w:p>
    <w:p w14:paraId="0B526F94" w14:textId="77777777" w:rsidR="00640F0A" w:rsidRPr="00C67283" w:rsidRDefault="00640F0A">
      <w:pPr>
        <w:spacing w:after="0" w:line="240" w:lineRule="auto"/>
        <w:rPr>
          <w:ins w:id="190" w:author="Brisson, Nicholas" w:date="2025-06-12T23:12:00Z"/>
        </w:rPr>
        <w:pPrChange w:id="191" w:author="Brisson, Nicholas" w:date="2025-06-12T23:14:00Z">
          <w:pPr/>
        </w:pPrChange>
      </w:pPr>
    </w:p>
    <w:p w14:paraId="7D3B360B" w14:textId="77777777" w:rsidR="00B767CD" w:rsidRPr="00C67283" w:rsidRDefault="00B767CD" w:rsidP="00640F0A">
      <w:pPr>
        <w:spacing w:after="0" w:line="240" w:lineRule="auto"/>
        <w:rPr>
          <w:ins w:id="192" w:author="Brisson, Nicholas" w:date="2025-06-12T23:15:00Z"/>
        </w:rPr>
      </w:pPr>
    </w:p>
    <w:p w14:paraId="700FEE27" w14:textId="77777777" w:rsidR="00B767CD" w:rsidRPr="00C67283" w:rsidRDefault="00345C2A" w:rsidP="00640F0A">
      <w:pPr>
        <w:spacing w:after="0" w:line="240" w:lineRule="auto"/>
        <w:rPr>
          <w:ins w:id="193" w:author="Brisson, Nicholas" w:date="2025-06-12T23:15:00Z"/>
        </w:rPr>
      </w:pPr>
      <w:r w:rsidRPr="00C67283">
        <w:t>RE1.11:</w:t>
      </w:r>
      <w:r w:rsidRPr="00C67283">
        <w:br/>
      </w:r>
      <w:commentRangeStart w:id="194"/>
      <w:commentRangeStart w:id="195"/>
      <w:r w:rsidRPr="00C67283">
        <w:rPr>
          <w:b/>
          <w:bCs/>
        </w:rPr>
        <w:t>I am unsure how the data points in Fig4 are generated. From Fig3 I assume there is about 30 frames for a full flexion cycle. Fig4 only shows 10 for a half-cycle. How exactly are data from different frames (and subjects) combined?</w:t>
      </w:r>
      <w:commentRangeEnd w:id="194"/>
      <w:commentRangeEnd w:id="195"/>
      <w:r w:rsidRPr="00C67283">
        <w:commentReference w:id="194"/>
      </w:r>
      <w:r w:rsidRPr="00C67283">
        <w:commentReference w:id="195"/>
      </w:r>
      <w:r w:rsidRPr="00C67283">
        <w:br/>
      </w:r>
    </w:p>
    <w:p w14:paraId="7DDD0D14" w14:textId="3E135E39" w:rsidR="00F37E4E" w:rsidRPr="00C67283" w:rsidRDefault="00345C2A">
      <w:pPr>
        <w:spacing w:after="0" w:line="240" w:lineRule="auto"/>
        <w:pPrChange w:id="196" w:author="Brisson, Nicholas" w:date="2025-06-12T23:14:00Z">
          <w:pPr/>
        </w:pPrChange>
      </w:pPr>
      <w:r w:rsidRPr="00C67283">
        <w:t xml:space="preserve">Thank you for </w:t>
      </w:r>
      <w:del w:id="197" w:author="Brisson, Nicholas" w:date="2025-06-12T23:17:00Z">
        <w:r w:rsidRPr="00C67283" w:rsidDel="00C67283">
          <w:delText xml:space="preserve">the </w:delText>
        </w:r>
      </w:del>
      <w:ins w:id="198" w:author="Brisson, Nicholas" w:date="2025-06-12T23:17:00Z">
        <w:r w:rsidR="00C67283">
          <w:t>seeking</w:t>
        </w:r>
        <w:r w:rsidR="00C67283" w:rsidRPr="00C67283">
          <w:t xml:space="preserve"> </w:t>
        </w:r>
      </w:ins>
      <w:r w:rsidRPr="00C67283">
        <w:t>clarification</w:t>
      </w:r>
      <w:del w:id="199" w:author="Brisson, Nicholas" w:date="2025-06-12T23:17:00Z">
        <w:r w:rsidRPr="00C67283" w:rsidDel="00C67283">
          <w:delText xml:space="preserve"> request</w:delText>
        </w:r>
      </w:del>
      <w:r w:rsidRPr="00C67283">
        <w:t xml:space="preserve">. Regarding </w:t>
      </w:r>
      <w:del w:id="200" w:author="Brisson, Nicholas" w:date="2025-06-12T23:20:00Z">
        <w:r w:rsidRPr="00C67283" w:rsidDel="00214A08">
          <w:delText xml:space="preserve">the frame count, </w:delText>
        </w:r>
      </w:del>
      <w:r w:rsidRPr="00C67283">
        <w:t>Figure 3</w:t>
      </w:r>
      <w:ins w:id="201" w:author="Brisson, Nicholas" w:date="2025-06-12T23:21:00Z">
        <w:r w:rsidR="00214A08">
          <w:t xml:space="preserve">, </w:t>
        </w:r>
      </w:ins>
      <w:del w:id="202" w:author="Brisson, Nicholas" w:date="2025-06-12T23:21:00Z">
        <w:r w:rsidRPr="00C67283" w:rsidDel="00214A08">
          <w:delText xml:space="preserve"> shows </w:delText>
        </w:r>
      </w:del>
      <w:r w:rsidRPr="00C67283">
        <w:t>8 frames out of a total of 28 frames (index 0 to 27)</w:t>
      </w:r>
      <w:ins w:id="203" w:author="Brisson, Nicholas" w:date="2025-06-12T23:21:00Z">
        <w:r w:rsidR="00214A08">
          <w:t xml:space="preserve"> are shown</w:t>
        </w:r>
      </w:ins>
      <w:r w:rsidRPr="00C67283">
        <w:t xml:space="preserve">. Regarding Figure 4, </w:t>
      </w:r>
      <w:del w:id="204" w:author="Brisson, Nicholas" w:date="2025-06-12T23:23:00Z">
        <w:r w:rsidRPr="00C67283" w:rsidDel="00214A08">
          <w:delText xml:space="preserve">since </w:delText>
        </w:r>
      </w:del>
      <w:r w:rsidRPr="00C67283">
        <w:t xml:space="preserve">different subjects achieved different ranges of </w:t>
      </w:r>
      <w:ins w:id="205" w:author="Brisson, Nicholas" w:date="2025-06-12T23:22:00Z">
        <w:r w:rsidR="00214A08">
          <w:t xml:space="preserve">knee </w:t>
        </w:r>
      </w:ins>
      <w:r w:rsidRPr="00C67283">
        <w:t>motion</w:t>
      </w:r>
      <w:ins w:id="206" w:author="Brisson, Nicholas" w:date="2025-06-12T23:23:00Z">
        <w:r w:rsidR="00214A08">
          <w:t xml:space="preserve">, resulting in </w:t>
        </w:r>
      </w:ins>
      <w:del w:id="207" w:author="Brisson, Nicholas" w:date="2025-06-12T23:23:00Z">
        <w:r w:rsidRPr="00C67283" w:rsidDel="00214A08">
          <w:delText xml:space="preserve"> and therefore had </w:delText>
        </w:r>
      </w:del>
      <w:r w:rsidRPr="00C67283">
        <w:t>different numbers of frames</w:t>
      </w:r>
      <w:ins w:id="208" w:author="Brisson, Nicholas" w:date="2025-06-12T23:23:00Z">
        <w:r w:rsidR="00214A08">
          <w:t>.</w:t>
        </w:r>
      </w:ins>
      <w:ins w:id="209" w:author="Brisson, Nicholas" w:date="2025-06-12T23:24:00Z">
        <w:r w:rsidR="00214A08">
          <w:t xml:space="preserve"> To deal with this, </w:t>
        </w:r>
      </w:ins>
      <w:del w:id="210" w:author="Brisson, Nicholas" w:date="2025-06-12T23:24:00Z">
        <w:r w:rsidRPr="00C67283" w:rsidDel="00214A08">
          <w:delText xml:space="preserve">, </w:delText>
        </w:r>
      </w:del>
      <w:r w:rsidRPr="00C67283">
        <w:t xml:space="preserve">we binned the normalized flexion cycle into 10% intervals and averaged displacement values within each bin across all datasets. </w:t>
      </w:r>
    </w:p>
    <w:p w14:paraId="0ABD6C68" w14:textId="77777777" w:rsidR="00B767CD" w:rsidRPr="00C67283" w:rsidRDefault="00B767CD" w:rsidP="00640F0A">
      <w:pPr>
        <w:spacing w:after="0" w:line="240" w:lineRule="auto"/>
        <w:rPr>
          <w:ins w:id="211" w:author="Brisson, Nicholas" w:date="2025-06-12T23:15:00Z"/>
        </w:rPr>
      </w:pPr>
    </w:p>
    <w:p w14:paraId="37AC84D0" w14:textId="7ACBFDD7" w:rsidR="00F37E4E" w:rsidRPr="00C67283" w:rsidRDefault="00C67283">
      <w:pPr>
        <w:spacing w:after="0" w:line="240" w:lineRule="auto"/>
        <w:pPrChange w:id="212" w:author="Brisson, Nicholas" w:date="2025-06-12T23:14:00Z">
          <w:pPr/>
        </w:pPrChange>
      </w:pPr>
      <w:ins w:id="213" w:author="Brisson, Nicholas" w:date="2025-06-12T23:19:00Z">
        <w:r>
          <w:t xml:space="preserve">To clarify these points in the manuscript, </w:t>
        </w:r>
      </w:ins>
      <w:del w:id="214" w:author="Brisson, Nicholas" w:date="2025-06-12T23:19:00Z">
        <w:r w:rsidR="00345C2A" w:rsidRPr="00C67283" w:rsidDel="00C67283">
          <w:delText>T</w:delText>
        </w:r>
      </w:del>
      <w:ins w:id="215" w:author="Brisson, Nicholas" w:date="2025-06-12T23:19:00Z">
        <w:r>
          <w:t>t</w:t>
        </w:r>
      </w:ins>
      <w:r w:rsidR="00345C2A" w:rsidRPr="00C67283">
        <w:t xml:space="preserve">he following text has been added </w:t>
      </w:r>
      <w:del w:id="216" w:author="Brisson, Nicholas" w:date="2025-06-12T23:19:00Z">
        <w:r w:rsidR="00345C2A" w:rsidRPr="00C67283" w:rsidDel="00C67283">
          <w:delText xml:space="preserve">in Section 2.3 </w:delText>
        </w:r>
      </w:del>
      <w:r w:rsidR="00345C2A" w:rsidRPr="00C67283">
        <w:t xml:space="preserve">on Page 9 </w:t>
      </w:r>
      <w:ins w:id="217" w:author="Brisson, Nicholas" w:date="2025-06-12T23:19:00Z">
        <w:r>
          <w:t>(Sect</w:t>
        </w:r>
      </w:ins>
      <w:ins w:id="218" w:author="Brisson, Nicholas" w:date="2025-06-12T23:20:00Z">
        <w:r>
          <w:t>ion 2.3)</w:t>
        </w:r>
      </w:ins>
      <w:del w:id="219" w:author="Brisson, Nicholas" w:date="2025-06-12T23:20:00Z">
        <w:r w:rsidR="00345C2A" w:rsidRPr="00C67283" w:rsidDel="00C67283">
          <w:delText>to claify the binning process</w:delText>
        </w:r>
      </w:del>
      <w:r w:rsidR="00345C2A" w:rsidRPr="00C67283">
        <w:t xml:space="preserve">: </w:t>
      </w:r>
      <w:del w:id="220" w:author="Brisson, Nicholas" w:date="2025-06-12T23:20:00Z">
        <w:r w:rsidR="00345C2A" w:rsidRPr="00C67283" w:rsidDel="00C67283">
          <w:delText xml:space="preserve">‘ </w:delText>
        </w:r>
      </w:del>
      <w:ins w:id="221" w:author="Brisson, Nicholas" w:date="2025-06-12T23:20:00Z">
        <w:r>
          <w:t>“</w:t>
        </w:r>
      </w:ins>
      <w:del w:id="222" w:author="Brisson, Nicholas" w:date="2025-06-12T23:20:00Z">
        <w:r w:rsidR="00345C2A" w:rsidRPr="00C67283" w:rsidDel="00C67283">
          <w:delText xml:space="preserve"> </w:delText>
        </w:r>
      </w:del>
      <w:bookmarkStart w:id="223" w:name="_Hlk199947655"/>
      <w:r w:rsidR="00345C2A" w:rsidRPr="00C67283">
        <w:rPr>
          <w:highlight w:val="yellow"/>
        </w:rPr>
        <w:t>Due to inter-</w:t>
      </w:r>
      <w:del w:id="224" w:author="Brisson, Nicholas" w:date="2025-06-12T23:25:00Z">
        <w:r w:rsidR="00345C2A" w:rsidRPr="00C67283" w:rsidDel="00214A08">
          <w:rPr>
            <w:highlight w:val="yellow"/>
          </w:rPr>
          <w:delText xml:space="preserve">subject </w:delText>
        </w:r>
      </w:del>
      <w:commentRangeStart w:id="225"/>
      <w:ins w:id="226" w:author="Brisson, Nicholas" w:date="2025-06-12T23:25:00Z">
        <w:r w:rsidR="00214A08">
          <w:rPr>
            <w:highlight w:val="yellow"/>
          </w:rPr>
          <w:t>participant</w:t>
        </w:r>
        <w:r w:rsidR="00214A08" w:rsidRPr="00C67283">
          <w:rPr>
            <w:highlight w:val="yellow"/>
          </w:rPr>
          <w:t xml:space="preserve"> </w:t>
        </w:r>
        <w:commentRangeEnd w:id="225"/>
        <w:r w:rsidR="00214A08">
          <w:rPr>
            <w:rStyle w:val="CommentReference"/>
          </w:rPr>
          <w:commentReference w:id="225"/>
        </w:r>
      </w:ins>
      <w:r w:rsidR="00345C2A" w:rsidRPr="00C67283">
        <w:rPr>
          <w:highlight w:val="yellow"/>
        </w:rPr>
        <w:t xml:space="preserve">variations in frame counts resulting from </w:t>
      </w:r>
      <w:commentRangeStart w:id="227"/>
      <w:r w:rsidR="00345C2A" w:rsidRPr="00C67283">
        <w:rPr>
          <w:highlight w:val="yellow"/>
        </w:rPr>
        <w:t xml:space="preserve">these motion variations, </w:t>
      </w:r>
      <w:bookmarkEnd w:id="223"/>
      <w:commentRangeEnd w:id="227"/>
      <w:r w:rsidR="003577D2">
        <w:rPr>
          <w:rStyle w:val="CommentReference"/>
        </w:rPr>
        <w:commentReference w:id="227"/>
      </w:r>
      <w:r w:rsidR="00345C2A" w:rsidRPr="00C67283">
        <w:rPr>
          <w:highlight w:val="yellow"/>
        </w:rPr>
        <w:t xml:space="preserve">the normalized </w:t>
      </w:r>
      <w:del w:id="228" w:author="Brisson, Nicholas" w:date="2025-06-12T23:26:00Z">
        <w:r w:rsidR="00345C2A" w:rsidRPr="00C67283" w:rsidDel="003577D2">
          <w:rPr>
            <w:highlight w:val="yellow"/>
          </w:rPr>
          <w:delText xml:space="preserve">percentage </w:delText>
        </w:r>
      </w:del>
      <w:ins w:id="229" w:author="Brisson, Nicholas" w:date="2025-06-12T23:28:00Z">
        <w:r w:rsidR="003577D2">
          <w:rPr>
            <w:highlight w:val="yellow"/>
          </w:rPr>
          <w:t xml:space="preserve">flexion cycle </w:t>
        </w:r>
      </w:ins>
      <w:r w:rsidR="00345C2A" w:rsidRPr="00C67283">
        <w:rPr>
          <w:highlight w:val="yellow"/>
        </w:rPr>
        <w:lastRenderedPageBreak/>
        <w:t>data were binned into 10% intervals (</w:t>
      </w:r>
      <w:ins w:id="230" w:author="Brisson, Nicholas" w:date="2025-06-12T23:27:00Z">
        <w:r w:rsidR="003577D2">
          <w:rPr>
            <w:highlight w:val="yellow"/>
          </w:rPr>
          <w:t xml:space="preserve">i.e., </w:t>
        </w:r>
      </w:ins>
      <w:r w:rsidR="00345C2A" w:rsidRPr="00C67283">
        <w:rPr>
          <w:highlight w:val="yellow"/>
        </w:rPr>
        <w:t>0-10%, 10-20%, etc.), with displacement values averaged within each bin across all datasets.</w:t>
      </w:r>
      <w:ins w:id="231" w:author="Brisson, Nicholas" w:date="2025-06-12T23:27:00Z">
        <w:r w:rsidR="003577D2">
          <w:t>”</w:t>
        </w:r>
      </w:ins>
      <w:del w:id="232" w:author="Brisson, Nicholas" w:date="2025-06-12T23:27:00Z">
        <w:r w:rsidR="00345C2A" w:rsidRPr="00C67283" w:rsidDel="003577D2">
          <w:rPr>
            <w:highlight w:val="yellow"/>
          </w:rPr>
          <w:delText xml:space="preserve"> </w:delText>
        </w:r>
        <w:r w:rsidR="00345C2A" w:rsidRPr="00C67283" w:rsidDel="003577D2">
          <w:delText xml:space="preserve">‘ </w:delText>
        </w:r>
      </w:del>
    </w:p>
    <w:p w14:paraId="04F08C66" w14:textId="77777777" w:rsidR="00B767CD" w:rsidRPr="00C67283" w:rsidRDefault="00B767CD" w:rsidP="00640F0A">
      <w:pPr>
        <w:spacing w:after="0" w:line="240" w:lineRule="auto"/>
        <w:rPr>
          <w:ins w:id="233" w:author="Brisson, Nicholas" w:date="2025-06-12T23:15:00Z"/>
        </w:rPr>
      </w:pPr>
    </w:p>
    <w:p w14:paraId="08F8FF0E" w14:textId="77777777" w:rsidR="00B767CD" w:rsidRPr="00C67283" w:rsidRDefault="00B767CD" w:rsidP="00640F0A">
      <w:pPr>
        <w:spacing w:after="0" w:line="240" w:lineRule="auto"/>
        <w:rPr>
          <w:ins w:id="234" w:author="Brisson, Nicholas" w:date="2025-06-12T23:15:00Z"/>
        </w:rPr>
      </w:pPr>
    </w:p>
    <w:p w14:paraId="7ADE7BE3" w14:textId="1EF8BB08" w:rsidR="00B767CD" w:rsidRPr="003577D2" w:rsidRDefault="00345C2A" w:rsidP="00640F0A">
      <w:pPr>
        <w:spacing w:after="0" w:line="240" w:lineRule="auto"/>
        <w:rPr>
          <w:ins w:id="235" w:author="Brisson, Nicholas" w:date="2025-06-12T23:15:00Z"/>
        </w:rPr>
      </w:pPr>
      <w:r w:rsidRPr="00214A08">
        <w:t>RE1.12:</w:t>
      </w:r>
      <w:r w:rsidRPr="00214A08">
        <w:br/>
      </w:r>
      <w:r w:rsidRPr="00214A08">
        <w:rPr>
          <w:b/>
          <w:bCs/>
        </w:rPr>
        <w:t>Fig4: In the Horizontal displacement plots, one vertical tick/gridline represents a step of 1,25. This seems unusual and can be easily mistaken. I suggest using 1mm or 2.5mm as a tick</w:t>
      </w:r>
      <w:ins w:id="236" w:author="Brisson, Nicholas" w:date="2025-06-12T23:29:00Z">
        <w:r w:rsidR="0044017C">
          <w:rPr>
            <w:b/>
            <w:bCs/>
          </w:rPr>
          <w:t xml:space="preserve"> </w:t>
        </w:r>
      </w:ins>
      <w:r w:rsidRPr="00214A08">
        <w:rPr>
          <w:b/>
          <w:bCs/>
        </w:rPr>
        <w:t>size.</w:t>
      </w:r>
      <w:r w:rsidRPr="003577D2">
        <w:br/>
      </w:r>
    </w:p>
    <w:p w14:paraId="7070017E" w14:textId="7995B687" w:rsidR="00F37E4E" w:rsidRPr="00B767CD" w:rsidRDefault="0044017C">
      <w:pPr>
        <w:spacing w:after="0" w:line="240" w:lineRule="auto"/>
        <w:rPr>
          <w:ins w:id="237" w:author=""/>
          <w:b/>
          <w:bCs/>
          <w:rPrChange w:id="238" w:author="Brisson, Nicholas" w:date="2025-06-12T23:16:00Z">
            <w:rPr>
              <w:ins w:id="239" w:author=""/>
            </w:rPr>
          </w:rPrChange>
        </w:rPr>
        <w:pPrChange w:id="240" w:author="Brisson, Nicholas" w:date="2025-06-12T23:14:00Z">
          <w:pPr/>
        </w:pPrChange>
      </w:pPr>
      <w:ins w:id="241" w:author="Brisson, Nicholas" w:date="2025-06-12T23:29:00Z">
        <w:r>
          <w:t xml:space="preserve">Thank you for this suggestion. </w:t>
        </w:r>
      </w:ins>
      <w:r w:rsidR="00345C2A" w:rsidRPr="003577D2">
        <w:t>The minor tick size has been changed to 2.5</w:t>
      </w:r>
      <w:ins w:id="242" w:author="Brisson, Nicholas" w:date="2025-06-12T23:30:00Z">
        <w:r>
          <w:t xml:space="preserve"> </w:t>
        </w:r>
      </w:ins>
      <w:r w:rsidR="00345C2A" w:rsidRPr="003577D2">
        <w:t>mm</w:t>
      </w:r>
      <w:ins w:id="243" w:author="Brisson, Nicholas" w:date="2025-06-12T23:30:00Z">
        <w:r>
          <w:t xml:space="preserve">, </w:t>
        </w:r>
      </w:ins>
      <w:del w:id="244" w:author="Brisson, Nicholas" w:date="2025-06-12T23:30:00Z">
        <w:r w:rsidR="00345C2A" w:rsidRPr="003577D2" w:rsidDel="0044017C">
          <w:delText xml:space="preserve"> as per the suggestion and can be seen </w:delText>
        </w:r>
      </w:del>
      <w:ins w:id="245" w:author="Brisson, Nicholas" w:date="2025-06-12T23:30:00Z">
        <w:r>
          <w:t xml:space="preserve">as shown </w:t>
        </w:r>
      </w:ins>
      <w:r w:rsidR="00345C2A" w:rsidRPr="003577D2">
        <w:t xml:space="preserve">in RE1.10 above. </w:t>
      </w:r>
    </w:p>
    <w:p w14:paraId="75532D3A" w14:textId="77777777" w:rsidR="00B767CD" w:rsidRPr="00C67283" w:rsidRDefault="00B767CD" w:rsidP="00640F0A">
      <w:pPr>
        <w:spacing w:after="0" w:line="240" w:lineRule="auto"/>
        <w:rPr>
          <w:ins w:id="246" w:author="Brisson, Nicholas" w:date="2025-06-12T23:15:00Z"/>
        </w:rPr>
      </w:pPr>
    </w:p>
    <w:p w14:paraId="40E8F214" w14:textId="77777777" w:rsidR="00B767CD" w:rsidRPr="00C67283" w:rsidRDefault="00B767CD" w:rsidP="00640F0A">
      <w:pPr>
        <w:spacing w:after="0" w:line="240" w:lineRule="auto"/>
        <w:rPr>
          <w:ins w:id="247" w:author="Brisson, Nicholas" w:date="2025-06-12T23:15:00Z"/>
        </w:rPr>
      </w:pPr>
    </w:p>
    <w:p w14:paraId="4BC93B43" w14:textId="77777777" w:rsidR="00B767CD" w:rsidRPr="0044017C" w:rsidRDefault="00345C2A" w:rsidP="00640F0A">
      <w:pPr>
        <w:spacing w:after="0" w:line="240" w:lineRule="auto"/>
        <w:rPr>
          <w:ins w:id="248" w:author="Brisson, Nicholas" w:date="2025-06-12T23:15:00Z"/>
        </w:rPr>
      </w:pPr>
      <w:r w:rsidRPr="00214A08">
        <w:t>RE1.13:</w:t>
      </w:r>
      <w:r w:rsidRPr="00214A08">
        <w:br/>
      </w:r>
      <w:r w:rsidRPr="00214A08">
        <w:rPr>
          <w:b/>
          <w:bCs/>
        </w:rPr>
        <w:t>I would like to see the following as a supplementary material: A video of the CINE images of a full flexion at similar speed to the actual knee motion. Followed by a second full flexion, now with the segmentation overlays as in fig 3 and indication of estimat</w:t>
      </w:r>
      <w:r w:rsidRPr="003577D2">
        <w:rPr>
          <w:b/>
          <w:bCs/>
        </w:rPr>
        <w:t>ed centroid positions. One subject is sufficient.</w:t>
      </w:r>
      <w:r w:rsidRPr="003577D2">
        <w:br/>
      </w:r>
    </w:p>
    <w:p w14:paraId="13F62820" w14:textId="2FAE1739" w:rsidR="00F37E4E" w:rsidRPr="00C67283" w:rsidRDefault="006E5691">
      <w:pPr>
        <w:spacing w:after="0" w:line="240" w:lineRule="auto"/>
        <w:rPr>
          <w:ins w:id="249" w:author=""/>
        </w:rPr>
        <w:pPrChange w:id="250" w:author="Brisson, Nicholas" w:date="2025-06-12T23:14:00Z">
          <w:pPr/>
        </w:pPrChange>
      </w:pPr>
      <w:ins w:id="251" w:author="Brisson, Nicholas" w:date="2025-06-12T23:34:00Z">
        <w:r>
          <w:t>It is our pleasure to provide the requested videos (</w:t>
        </w:r>
      </w:ins>
      <w:del w:id="252" w:author="Brisson, Nicholas" w:date="2025-06-12T23:34:00Z">
        <w:r w:rsidR="00345C2A" w:rsidRPr="0044017C" w:rsidDel="006E5691">
          <w:delText xml:space="preserve">Please find </w:delText>
        </w:r>
      </w:del>
      <w:del w:id="253" w:author="Brisson, Nicholas" w:date="2025-06-12T23:35:00Z">
        <w:r w:rsidR="00345C2A" w:rsidRPr="0044017C" w:rsidDel="006E5691">
          <w:delText xml:space="preserve">attached the requested videos in </w:delText>
        </w:r>
      </w:del>
      <w:ins w:id="254" w:author="Brisson, Nicholas" w:date="2025-06-12T23:35:00Z">
        <w:r>
          <w:t xml:space="preserve"> provided in </w:t>
        </w:r>
      </w:ins>
      <w:r w:rsidR="00345C2A" w:rsidRPr="0044017C">
        <w:t>the supplementary section</w:t>
      </w:r>
      <w:ins w:id="255" w:author="Brisson, Nicholas" w:date="2025-06-12T23:35:00Z">
        <w:r>
          <w:t>)</w:t>
        </w:r>
      </w:ins>
      <w:r w:rsidR="00345C2A" w:rsidRPr="0044017C">
        <w:t>. The following se</w:t>
      </w:r>
      <w:ins w:id="256" w:author="Brisson, Nicholas" w:date="2025-06-12T23:31:00Z">
        <w:r w:rsidR="004D6742">
          <w:t>n</w:t>
        </w:r>
      </w:ins>
      <w:r w:rsidR="00345C2A" w:rsidRPr="0044017C">
        <w:t xml:space="preserve">tence has been added on Page 8: </w:t>
      </w:r>
      <w:r w:rsidR="00345C2A" w:rsidRPr="0044017C">
        <w:br/>
        <w:t>“</w:t>
      </w:r>
      <w:del w:id="257" w:author="Brisson, Nicholas" w:date="2025-06-12T23:32:00Z">
        <w:r w:rsidR="00345C2A" w:rsidRPr="0044017C" w:rsidDel="005E4C2D">
          <w:delText xml:space="preserve"> </w:delText>
        </w:r>
      </w:del>
      <w:commentRangeStart w:id="258"/>
      <w:ins w:id="259" w:author="Unknown">
        <w:r w:rsidR="00345C2A" w:rsidRPr="00B767CD">
          <w:rPr>
            <w:highlight w:val="yellow"/>
            <w:rPrChange w:id="260" w:author="Brisson, Nicholas" w:date="2025-06-12T23:16:00Z">
              <w:rPr>
                <w:rFonts w:ascii="Verdana" w:hAnsi="Verdana"/>
                <w:highlight w:val="yellow"/>
              </w:rPr>
            </w:rPrChange>
          </w:rPr>
          <w:t xml:space="preserve">Videos demonstrating the complete CINE image sequence at physiological speed and the semi-automated tracking results with </w:t>
        </w:r>
        <w:commentRangeStart w:id="261"/>
        <w:r w:rsidR="00345C2A" w:rsidRPr="00B767CD">
          <w:rPr>
            <w:highlight w:val="yellow"/>
            <w:rPrChange w:id="262" w:author="Brisson, Nicholas" w:date="2025-06-12T23:16:00Z">
              <w:rPr>
                <w:rFonts w:ascii="Verdana" w:hAnsi="Verdana"/>
                <w:highlight w:val="yellow"/>
              </w:rPr>
            </w:rPrChange>
          </w:rPr>
          <w:t xml:space="preserve">centroid positions </w:t>
        </w:r>
      </w:ins>
      <w:commentRangeEnd w:id="261"/>
      <w:r w:rsidR="009F7B62">
        <w:rPr>
          <w:rStyle w:val="CommentReference"/>
        </w:rPr>
        <w:commentReference w:id="261"/>
      </w:r>
      <w:ins w:id="263" w:author="Unknown">
        <w:r w:rsidR="00345C2A" w:rsidRPr="00B767CD">
          <w:rPr>
            <w:highlight w:val="yellow"/>
            <w:rPrChange w:id="264" w:author="Brisson, Nicholas" w:date="2025-06-12T23:16:00Z">
              <w:rPr>
                <w:rFonts w:ascii="Verdana" w:hAnsi="Verdana"/>
                <w:highlight w:val="yellow"/>
              </w:rPr>
            </w:rPrChange>
          </w:rPr>
          <w:t>are available in the Supplementary materials section.</w:t>
        </w:r>
      </w:ins>
      <w:ins w:id="265" w:author="Brisson, Nicholas" w:date="2025-06-12T23:32:00Z">
        <w:r w:rsidR="005E4C2D">
          <w:t>”</w:t>
        </w:r>
      </w:ins>
      <w:ins w:id="266" w:author="Unknown">
        <w:del w:id="267" w:author="Brisson, Nicholas" w:date="2025-06-12T23:32:00Z">
          <w:r w:rsidR="00345C2A" w:rsidRPr="00B767CD" w:rsidDel="005E4C2D">
            <w:rPr>
              <w:rPrChange w:id="268" w:author="Brisson, Nicholas" w:date="2025-06-12T23:16:00Z">
                <w:rPr>
                  <w:rFonts w:ascii="Verdana" w:hAnsi="Verdana"/>
                </w:rPr>
              </w:rPrChange>
            </w:rPr>
            <w:delText xml:space="preserve"> </w:delText>
          </w:r>
        </w:del>
      </w:ins>
      <w:del w:id="269" w:author="Brisson, Nicholas" w:date="2025-06-12T23:32:00Z">
        <w:r w:rsidR="00345C2A" w:rsidRPr="00C67283" w:rsidDel="005E4C2D">
          <w:delText xml:space="preserve"> </w:delText>
        </w:r>
      </w:del>
      <w:commentRangeEnd w:id="258"/>
      <w:r w:rsidR="00B04AA2">
        <w:rPr>
          <w:rStyle w:val="CommentReference"/>
        </w:rPr>
        <w:commentReference w:id="258"/>
      </w:r>
      <w:del w:id="270" w:author="Brisson, Nicholas" w:date="2025-06-12T23:32:00Z">
        <w:r w:rsidR="00345C2A" w:rsidRPr="00C67283" w:rsidDel="005E4C2D">
          <w:delText>“</w:delText>
        </w:r>
      </w:del>
      <w:r w:rsidR="00345C2A" w:rsidRPr="00C67283">
        <w:t xml:space="preserve"> </w:t>
      </w:r>
    </w:p>
    <w:p w14:paraId="6F073AAA" w14:textId="77777777" w:rsidR="00B767CD" w:rsidRPr="00C67283" w:rsidRDefault="00B767CD" w:rsidP="00640F0A">
      <w:pPr>
        <w:spacing w:after="0" w:line="240" w:lineRule="auto"/>
        <w:rPr>
          <w:ins w:id="271" w:author="Brisson, Nicholas" w:date="2025-06-12T23:15:00Z"/>
        </w:rPr>
      </w:pPr>
    </w:p>
    <w:p w14:paraId="751676D5" w14:textId="2BCA4E89" w:rsidR="00B767CD" w:rsidRDefault="00B767CD" w:rsidP="00640F0A">
      <w:pPr>
        <w:spacing w:after="0" w:line="240" w:lineRule="auto"/>
        <w:rPr>
          <w:ins w:id="272" w:author="Brisson, Nicholas" w:date="2025-06-12T23:32:00Z"/>
        </w:rPr>
      </w:pPr>
    </w:p>
    <w:p w14:paraId="59E10FCD" w14:textId="5C8BBDCB" w:rsidR="00451581" w:rsidRPr="0068181A" w:rsidRDefault="00451581" w:rsidP="00451581">
      <w:pPr>
        <w:spacing w:after="0" w:line="240" w:lineRule="auto"/>
        <w:rPr>
          <w:ins w:id="273" w:author="Brisson, Nicholas" w:date="2025-06-12T23:32:00Z"/>
          <w:b/>
          <w:u w:val="single"/>
        </w:rPr>
      </w:pPr>
      <w:ins w:id="274" w:author="Brisson, Nicholas" w:date="2025-06-12T23:32:00Z">
        <w:r w:rsidRPr="0068181A">
          <w:rPr>
            <w:b/>
            <w:u w:val="single"/>
          </w:rPr>
          <w:t xml:space="preserve">Reviewer </w:t>
        </w:r>
        <w:r>
          <w:rPr>
            <w:b/>
            <w:u w:val="single"/>
          </w:rPr>
          <w:t>2</w:t>
        </w:r>
      </w:ins>
    </w:p>
    <w:p w14:paraId="0B33B630" w14:textId="77777777" w:rsidR="00451581" w:rsidRPr="00C67283" w:rsidRDefault="00451581" w:rsidP="00640F0A">
      <w:pPr>
        <w:spacing w:after="0" w:line="240" w:lineRule="auto"/>
        <w:rPr>
          <w:ins w:id="275" w:author="Brisson, Nicholas" w:date="2025-06-12T23:15:00Z"/>
        </w:rPr>
      </w:pPr>
    </w:p>
    <w:p w14:paraId="656E1616" w14:textId="036281B4" w:rsidR="00F37E4E" w:rsidRPr="00C67283" w:rsidRDefault="00345C2A">
      <w:pPr>
        <w:spacing w:after="0" w:line="240" w:lineRule="auto"/>
        <w:pPrChange w:id="276" w:author="Brisson, Nicholas" w:date="2025-06-12T23:14:00Z">
          <w:pPr/>
        </w:pPrChange>
      </w:pPr>
      <w:commentRangeStart w:id="277"/>
      <w:commentRangeStart w:id="278"/>
      <w:commentRangeStart w:id="279"/>
      <w:r w:rsidRPr="00C67283">
        <w:t>RE2.1</w:t>
      </w:r>
      <w:r w:rsidRPr="00C67283">
        <w:br/>
      </w:r>
      <w:commentRangeEnd w:id="277"/>
      <w:commentRangeEnd w:id="278"/>
      <w:commentRangeEnd w:id="279"/>
      <w:r w:rsidRPr="00C67283">
        <w:commentReference w:id="277"/>
      </w:r>
      <w:r w:rsidRPr="00C67283">
        <w:commentReference w:id="278"/>
      </w:r>
      <w:r w:rsidRPr="00C67283">
        <w:commentReference w:id="279"/>
      </w:r>
      <w:r w:rsidRPr="00C67283">
        <w:rPr>
          <w:b/>
          <w:bCs/>
        </w:rPr>
        <w:t>The knee joint also includes the patella (or kneecap), the movement of which can be abnormal in some diseases or after injuries. Why was the patella, which is well delineated in the sagittal images, not included? Would there be more problems here?</w:t>
      </w:r>
    </w:p>
    <w:p w14:paraId="3114A1F4" w14:textId="77777777" w:rsidR="00B767CD" w:rsidRPr="00214A08" w:rsidRDefault="00B767CD" w:rsidP="00640F0A">
      <w:pPr>
        <w:spacing w:after="0" w:line="240" w:lineRule="auto"/>
        <w:rPr>
          <w:ins w:id="280" w:author="Brisson, Nicholas" w:date="2025-06-12T23:15:00Z"/>
        </w:rPr>
      </w:pPr>
    </w:p>
    <w:p w14:paraId="41EBD2B9" w14:textId="255ABA00" w:rsidR="00F37E4E" w:rsidRDefault="00345C2A" w:rsidP="00640F0A">
      <w:pPr>
        <w:spacing w:after="0" w:line="240" w:lineRule="auto"/>
        <w:rPr>
          <w:ins w:id="281" w:author="Brisson, Nicholas" w:date="2025-06-12T23:38:00Z"/>
        </w:rPr>
      </w:pPr>
      <w:del w:id="282" w:author="Brisson, Nicholas" w:date="2025-06-12T23:38:00Z">
        <w:r w:rsidRPr="00214A08" w:rsidDel="00556146">
          <w:delText xml:space="preserve">We thank the reviewer </w:delText>
        </w:r>
      </w:del>
      <w:ins w:id="283" w:author="Brisson, Nicholas" w:date="2025-06-12T23:38:00Z">
        <w:r w:rsidR="00556146">
          <w:t xml:space="preserve">Thank you </w:t>
        </w:r>
      </w:ins>
      <w:r w:rsidRPr="00214A08">
        <w:t xml:space="preserve">for this important question. We initially considered including the patella in our analysis. However, the patella presented two significant challenges: </w:t>
      </w:r>
      <w:del w:id="284" w:author="Brisson, Nicholas" w:date="2025-06-12T23:38:00Z">
        <w:r w:rsidRPr="00214A08" w:rsidDel="00556146">
          <w:delText>F</w:delText>
        </w:r>
      </w:del>
      <w:ins w:id="285" w:author="Brisson, Nicholas" w:date="2025-06-12T23:38:00Z">
        <w:r w:rsidR="00556146">
          <w:t>f</w:t>
        </w:r>
      </w:ins>
      <w:r w:rsidRPr="00214A08">
        <w:t>irst, during edge detection, the patella produced inconsistent and fragmented boundaries due to its smaller size and variable contrast with surrounding tissues, resulting in less reliable feature extraction compared</w:t>
      </w:r>
      <w:r w:rsidRPr="003577D2">
        <w:t xml:space="preserve"> to the tibia and femur. Second, the patella undergoes significant through-plane movement during knee flexion-extension, making it incompatible with our 2D rigid-body tracking approach that was optimized for the predominantly in-plane motion of the tibia and femur. </w:t>
      </w:r>
    </w:p>
    <w:p w14:paraId="2A2674DD" w14:textId="77777777" w:rsidR="0020514E" w:rsidRPr="003577D2" w:rsidRDefault="0020514E">
      <w:pPr>
        <w:spacing w:after="0" w:line="240" w:lineRule="auto"/>
        <w:pPrChange w:id="286" w:author="Brisson, Nicholas" w:date="2025-06-12T23:14:00Z">
          <w:pPr/>
        </w:pPrChange>
      </w:pPr>
    </w:p>
    <w:p w14:paraId="0EFFE571" w14:textId="60EED554" w:rsidR="00F37E4E" w:rsidRPr="0044017C" w:rsidDel="00B767CD" w:rsidRDefault="00345C2A">
      <w:pPr>
        <w:spacing w:after="0" w:line="240" w:lineRule="auto"/>
        <w:rPr>
          <w:ins w:id="287" w:author=""/>
          <w:del w:id="288" w:author="Brisson, Nicholas" w:date="2025-06-12T23:15:00Z"/>
        </w:rPr>
        <w:pPrChange w:id="289" w:author="Brisson, Nicholas" w:date="2025-06-12T23:14:00Z">
          <w:pPr/>
        </w:pPrChange>
      </w:pPr>
      <w:r w:rsidRPr="003577D2">
        <w:t xml:space="preserve">The following sentence </w:t>
      </w:r>
      <w:del w:id="290" w:author="Brisson, Nicholas" w:date="2025-06-14T14:39:00Z">
        <w:r w:rsidRPr="003577D2" w:rsidDel="00285A4B">
          <w:delText xml:space="preserve">is </w:delText>
        </w:r>
      </w:del>
      <w:ins w:id="291" w:author="Brisson, Nicholas" w:date="2025-06-14T14:39:00Z">
        <w:r w:rsidR="00285A4B">
          <w:t>has been</w:t>
        </w:r>
        <w:r w:rsidR="00285A4B" w:rsidRPr="003577D2">
          <w:t xml:space="preserve"> </w:t>
        </w:r>
      </w:ins>
      <w:r w:rsidRPr="003577D2">
        <w:t xml:space="preserve">included </w:t>
      </w:r>
      <w:del w:id="292" w:author="Brisson, Nicholas" w:date="2025-06-14T14:39:00Z">
        <w:r w:rsidRPr="003577D2" w:rsidDel="00285A4B">
          <w:delText xml:space="preserve">in the added paragraph </w:delText>
        </w:r>
      </w:del>
      <w:r w:rsidRPr="003577D2">
        <w:t xml:space="preserve">in the Discussion section on Page 12: </w:t>
      </w:r>
      <w:r w:rsidRPr="003577D2">
        <w:br/>
      </w:r>
      <w:ins w:id="293">
        <w:r w:rsidRPr="0044017C">
          <w:rPr>
            <w:highlight w:val="yellow"/>
          </w:rPr>
          <w:t>“</w:t>
        </w:r>
        <w:del w:id="294" w:author="Brisson, Nicholas" w:date="2025-06-12T23:16:00Z">
          <w:r w:rsidRPr="0044017C" w:rsidDel="00B767CD">
            <w:rPr>
              <w:highlight w:val="yellow"/>
            </w:rPr>
            <w:delText xml:space="preserve"> </w:delText>
          </w:r>
        </w:del>
      </w:ins>
      <w:commentRangeStart w:id="295"/>
      <w:ins w:id="296" w:author="Brisson, Nicholas" w:date="2025-06-14T14:40:00Z">
        <w:r w:rsidR="00285A4B">
          <w:rPr>
            <w:highlight w:val="yellow"/>
          </w:rPr>
          <w:t xml:space="preserve">Due to </w:t>
        </w:r>
      </w:ins>
      <w:ins w:id="297">
        <w:del w:id="298" w:author="Brisson, Nicholas" w:date="2025-06-14T14:40:00Z">
          <w:r w:rsidRPr="0044017C" w:rsidDel="00285A4B">
            <w:rPr>
              <w:highlight w:val="yellow"/>
            </w:rPr>
            <w:delText>T</w:delText>
          </w:r>
        </w:del>
      </w:ins>
      <w:ins w:id="299" w:author="Brisson, Nicholas" w:date="2025-06-14T14:40:00Z">
        <w:r w:rsidR="00285A4B">
          <w:rPr>
            <w:highlight w:val="yellow"/>
          </w:rPr>
          <w:t>t</w:t>
        </w:r>
      </w:ins>
      <w:ins w:id="300">
        <w:r w:rsidRPr="0044017C">
          <w:rPr>
            <w:highlight w:val="yellow"/>
          </w:rPr>
          <w:t>his limitation</w:t>
        </w:r>
      </w:ins>
      <w:ins w:id="301" w:author="Brisson, Nicholas" w:date="2025-06-14T14:40:00Z">
        <w:r w:rsidR="00285A4B">
          <w:rPr>
            <w:highlight w:val="yellow"/>
          </w:rPr>
          <w:t xml:space="preserve">, </w:t>
        </w:r>
      </w:ins>
      <w:ins w:id="302">
        <w:del w:id="303" w:author="Brisson, Nicholas" w:date="2025-06-14T14:40:00Z">
          <w:r w:rsidRPr="0044017C" w:rsidDel="00285A4B">
            <w:rPr>
              <w:highlight w:val="yellow"/>
            </w:rPr>
            <w:delText xml:space="preserve"> </w:delText>
          </w:r>
        </w:del>
      </w:ins>
      <w:commentRangeEnd w:id="295"/>
      <w:r w:rsidR="00285A4B">
        <w:rPr>
          <w:rStyle w:val="CommentReference"/>
        </w:rPr>
        <w:commentReference w:id="295"/>
      </w:r>
      <w:ins w:id="304">
        <w:del w:id="305" w:author="Brisson, Nicholas" w:date="2025-06-14T14:40:00Z">
          <w:r w:rsidRPr="0044017C" w:rsidDel="00285A4B">
            <w:rPr>
              <w:highlight w:val="yellow"/>
            </w:rPr>
            <w:delText>al</w:delText>
          </w:r>
        </w:del>
      </w:ins>
      <w:del w:id="306" w:author="Brisson, Nicholas" w:date="2025-06-14T14:40:00Z">
        <w:r w:rsidRPr="0044017C" w:rsidDel="00285A4B">
          <w:rPr>
            <w:highlight w:val="yellow"/>
          </w:rPr>
          <w:delText xml:space="preserve">so led us to exclude </w:delText>
        </w:r>
      </w:del>
      <w:r w:rsidRPr="0044017C">
        <w:rPr>
          <w:highlight w:val="yellow"/>
        </w:rPr>
        <w:t xml:space="preserve">the patella </w:t>
      </w:r>
      <w:ins w:id="307" w:author="Brisson, Nicholas" w:date="2025-06-14T14:40:00Z">
        <w:r w:rsidR="00285A4B">
          <w:rPr>
            <w:highlight w:val="yellow"/>
          </w:rPr>
          <w:t xml:space="preserve">was also excluded </w:t>
        </w:r>
      </w:ins>
      <w:r w:rsidRPr="0044017C">
        <w:rPr>
          <w:highlight w:val="yellow"/>
        </w:rPr>
        <w:t xml:space="preserve">from our analysis despite its visibility in the sagittal images, as it undergoes significant through-plane motion during </w:t>
      </w:r>
      <w:ins w:id="308" w:author="Brisson, Nicholas" w:date="2025-06-14T14:41:00Z">
        <w:r w:rsidR="00285A4B">
          <w:rPr>
            <w:highlight w:val="yellow"/>
          </w:rPr>
          <w:t xml:space="preserve">knee </w:t>
        </w:r>
      </w:ins>
      <w:r w:rsidRPr="0044017C">
        <w:rPr>
          <w:highlight w:val="yellow"/>
        </w:rPr>
        <w:t>flexion</w:t>
      </w:r>
      <w:ins w:id="309" w:author="Brisson, Nicholas" w:date="2025-06-14T14:41:00Z">
        <w:r w:rsidR="00285A4B">
          <w:rPr>
            <w:highlight w:val="yellow"/>
          </w:rPr>
          <w:t xml:space="preserve"> and</w:t>
        </w:r>
      </w:ins>
      <w:del w:id="310" w:author="Brisson, Nicholas" w:date="2025-06-14T14:41:00Z">
        <w:r w:rsidRPr="0044017C" w:rsidDel="00285A4B">
          <w:rPr>
            <w:highlight w:val="yellow"/>
          </w:rPr>
          <w:delText>-</w:delText>
        </w:r>
      </w:del>
      <w:ins w:id="311" w:author="Brisson, Nicholas" w:date="2025-06-14T14:41:00Z">
        <w:r w:rsidR="00285A4B">
          <w:rPr>
            <w:highlight w:val="yellow"/>
          </w:rPr>
          <w:t xml:space="preserve"> </w:t>
        </w:r>
      </w:ins>
      <w:r w:rsidRPr="0044017C">
        <w:rPr>
          <w:highlight w:val="yellow"/>
        </w:rPr>
        <w:t>extension that is incompatible with our 2D tracking approach.</w:t>
      </w:r>
      <w:ins w:id="312" w:author="Brisson, Nicholas" w:date="2025-06-12T23:16:00Z">
        <w:r w:rsidR="00B767CD" w:rsidRPr="0044017C">
          <w:t>”</w:t>
        </w:r>
      </w:ins>
      <w:ins w:id="313">
        <w:del w:id="314" w:author="Brisson, Nicholas" w:date="2025-06-12T23:16:00Z">
          <w:r w:rsidRPr="0044017C" w:rsidDel="00B767CD">
            <w:rPr>
              <w:highlight w:val="yellow"/>
            </w:rPr>
            <w:delText xml:space="preserve">  </w:delText>
          </w:r>
        </w:del>
      </w:ins>
    </w:p>
    <w:p w14:paraId="0A11D88D" w14:textId="7F95C981" w:rsidR="00F37E4E" w:rsidRPr="0044017C" w:rsidDel="00B767CD" w:rsidRDefault="00345C2A" w:rsidP="00640F0A">
      <w:pPr>
        <w:spacing w:after="0" w:line="240" w:lineRule="auto"/>
        <w:rPr>
          <w:del w:id="315" w:author="Brisson, Nicholas" w:date="2025-06-12T23:15:00Z"/>
        </w:rPr>
      </w:pPr>
      <w:del w:id="316" w:author="Brisson, Nicholas" w:date="2025-06-12T23:15:00Z">
        <w:r w:rsidRPr="0044017C" w:rsidDel="00B767CD">
          <w:delText>“</w:delText>
        </w:r>
      </w:del>
    </w:p>
    <w:p w14:paraId="30605F16" w14:textId="7C2CA754" w:rsidR="00B767CD" w:rsidRPr="0044017C" w:rsidRDefault="00B767CD" w:rsidP="00640F0A">
      <w:pPr>
        <w:spacing w:after="0" w:line="240" w:lineRule="auto"/>
        <w:rPr>
          <w:ins w:id="317" w:author="Brisson, Nicholas" w:date="2025-06-12T23:15:00Z"/>
        </w:rPr>
      </w:pPr>
    </w:p>
    <w:p w14:paraId="581C47A3" w14:textId="4FF51773" w:rsidR="00B767CD" w:rsidRPr="0044017C" w:rsidRDefault="00B767CD" w:rsidP="00640F0A">
      <w:pPr>
        <w:spacing w:after="0" w:line="240" w:lineRule="auto"/>
        <w:rPr>
          <w:ins w:id="318" w:author="Brisson, Nicholas" w:date="2025-06-12T23:15:00Z"/>
        </w:rPr>
      </w:pPr>
    </w:p>
    <w:p w14:paraId="08916B73" w14:textId="77777777" w:rsidR="00B767CD" w:rsidRPr="0044017C" w:rsidRDefault="00B767CD">
      <w:pPr>
        <w:spacing w:after="0" w:line="240" w:lineRule="auto"/>
        <w:rPr>
          <w:ins w:id="319" w:author="Brisson, Nicholas" w:date="2025-06-12T23:15:00Z"/>
        </w:rPr>
        <w:pPrChange w:id="320" w:author="Brisson, Nicholas" w:date="2025-06-12T23:14:00Z">
          <w:pPr/>
        </w:pPrChange>
      </w:pPr>
    </w:p>
    <w:p w14:paraId="408936E2" w14:textId="77777777" w:rsidR="00B767CD" w:rsidRPr="0044017C" w:rsidRDefault="00345C2A" w:rsidP="00640F0A">
      <w:pPr>
        <w:spacing w:after="0" w:line="240" w:lineRule="auto"/>
        <w:rPr>
          <w:ins w:id="321" w:author="Brisson, Nicholas" w:date="2025-06-12T23:16:00Z"/>
        </w:rPr>
      </w:pPr>
      <w:r w:rsidRPr="0044017C">
        <w:lastRenderedPageBreak/>
        <w:t>RE2.2</w:t>
      </w:r>
      <w:r w:rsidRPr="0044017C">
        <w:br/>
      </w:r>
      <w:r w:rsidRPr="0044017C">
        <w:rPr>
          <w:b/>
          <w:bCs/>
        </w:rPr>
        <w:t>The range of motion during flexion in the knee joint in the closed MRI unit with relatively small bore (3T Siemens Prisma) is limited depending on the length of the lower leg. It should be pointed out in the paper that full-range examinations are only possible on open MRI systems, on which the proposed methods should also work.</w:t>
      </w:r>
      <w:r w:rsidRPr="0044017C">
        <w:br/>
      </w:r>
    </w:p>
    <w:p w14:paraId="69AD4B0C" w14:textId="6110253B" w:rsidR="00F37E4E" w:rsidRPr="00451581" w:rsidRDefault="00345C2A">
      <w:pPr>
        <w:spacing w:after="0" w:line="240" w:lineRule="auto"/>
        <w:pPrChange w:id="322" w:author="Brisson, Nicholas" w:date="2025-06-12T23:14:00Z">
          <w:pPr/>
        </w:pPrChange>
      </w:pPr>
      <w:del w:id="323" w:author="Brisson, Nicholas" w:date="2025-06-14T14:42:00Z">
        <w:r w:rsidRPr="0044017C" w:rsidDel="00FA18DF">
          <w:delText xml:space="preserve">We thank the reviewer </w:delText>
        </w:r>
      </w:del>
      <w:ins w:id="324" w:author="Brisson, Nicholas" w:date="2025-06-14T14:42:00Z">
        <w:r w:rsidR="00FA18DF">
          <w:t xml:space="preserve">Thank you </w:t>
        </w:r>
      </w:ins>
      <w:r w:rsidRPr="0044017C">
        <w:t xml:space="preserve">for highlighting this important </w:t>
      </w:r>
      <w:del w:id="325" w:author="Brisson, Nicholas" w:date="2025-06-14T14:44:00Z">
        <w:r w:rsidRPr="0044017C" w:rsidDel="00FA18DF">
          <w:delText>limitation</w:delText>
        </w:r>
      </w:del>
      <w:ins w:id="326" w:author="Brisson, Nicholas" w:date="2025-06-14T14:44:00Z">
        <w:r w:rsidR="00FA18DF">
          <w:t>point</w:t>
        </w:r>
      </w:ins>
      <w:r w:rsidRPr="0044017C">
        <w:t xml:space="preserve">. </w:t>
      </w:r>
      <w:ins w:id="327" w:author="Brisson, Nicholas" w:date="2025-06-14T14:46:00Z">
        <w:r w:rsidR="00FA18DF">
          <w:t>As corr</w:t>
        </w:r>
      </w:ins>
      <w:ins w:id="328" w:author="Brisson, Nicholas" w:date="2025-06-14T14:47:00Z">
        <w:r w:rsidR="00FA18DF">
          <w:t xml:space="preserve">ectly noted by the Reviewer, </w:t>
        </w:r>
      </w:ins>
      <w:del w:id="329" w:author="Brisson, Nicholas" w:date="2025-06-14T14:47:00Z">
        <w:r w:rsidRPr="0044017C" w:rsidDel="00FA18DF">
          <w:delText>O</w:delText>
        </w:r>
      </w:del>
      <w:ins w:id="330" w:author="Brisson, Nicholas" w:date="2025-06-14T14:47:00Z">
        <w:r w:rsidR="00FA18DF">
          <w:t>o</w:t>
        </w:r>
      </w:ins>
      <w:r w:rsidRPr="0044017C">
        <w:t xml:space="preserve">ur method is indeed constrained by the </w:t>
      </w:r>
      <w:ins w:id="331" w:author="Brisson, Nicholas" w:date="2025-06-14T14:44:00Z">
        <w:r w:rsidR="00FA18DF">
          <w:t xml:space="preserve">knee </w:t>
        </w:r>
      </w:ins>
      <w:r w:rsidRPr="0044017C">
        <w:t xml:space="preserve">range of motion achievable in closed-bore </w:t>
      </w:r>
      <w:ins w:id="332" w:author="Brisson, Nicholas" w:date="2025-06-14T14:44:00Z">
        <w:r w:rsidR="00FA18DF">
          <w:t xml:space="preserve">MRI </w:t>
        </w:r>
      </w:ins>
      <w:r w:rsidRPr="0044017C">
        <w:t>systems, and open-bore systems would allow for full-range examinations. Since our edge-based tracking operates on 2D sagittal plane images, the method should be directly transferable t</w:t>
      </w:r>
      <w:r w:rsidRPr="004D6742">
        <w:t xml:space="preserve">o open-bore systems. We have added the following text to the Discussion section on Page 12: </w:t>
      </w:r>
    </w:p>
    <w:p w14:paraId="3825038C" w14:textId="6C2AA65C" w:rsidR="00F37E4E" w:rsidRPr="00C67283" w:rsidRDefault="00345C2A">
      <w:pPr>
        <w:spacing w:after="0" w:line="240" w:lineRule="auto"/>
        <w:pPrChange w:id="333" w:author="Brisson, Nicholas" w:date="2025-06-12T23:14:00Z">
          <w:pPr/>
        </w:pPrChange>
      </w:pPr>
      <w:r w:rsidRPr="00451581">
        <w:t>“</w:t>
      </w:r>
      <w:del w:id="334" w:author="Brisson, Nicholas" w:date="2025-06-14T15:11:00Z">
        <w:r w:rsidRPr="00B767CD" w:rsidDel="00D71469">
          <w:rPr>
            <w:highlight w:val="yellow"/>
            <w:rPrChange w:id="335" w:author="Brisson, Nicholas" w:date="2025-06-12T23:16:00Z">
              <w:rPr>
                <w:rFonts w:ascii="Verdana" w:hAnsi="Verdana"/>
                <w:highlight w:val="yellow"/>
              </w:rPr>
            </w:rPrChange>
          </w:rPr>
          <w:delText xml:space="preserve">One </w:delText>
        </w:r>
      </w:del>
      <w:ins w:id="336" w:author="Brisson, Nicholas" w:date="2025-06-14T15:12:00Z">
        <w:r w:rsidR="00727130">
          <w:rPr>
            <w:highlight w:val="yellow"/>
          </w:rPr>
          <w:t xml:space="preserve">Furthermore, </w:t>
        </w:r>
      </w:ins>
      <w:del w:id="337" w:author="Brisson, Nicholas" w:date="2025-06-14T15:12:00Z">
        <w:r w:rsidRPr="00B767CD" w:rsidDel="00727130">
          <w:rPr>
            <w:highlight w:val="yellow"/>
            <w:rPrChange w:id="338" w:author="Brisson, Nicholas" w:date="2025-06-12T23:16:00Z">
              <w:rPr>
                <w:rFonts w:ascii="Verdana" w:hAnsi="Verdana"/>
                <w:highlight w:val="yellow"/>
              </w:rPr>
            </w:rPrChange>
          </w:rPr>
          <w:delText xml:space="preserve">limitation of </w:delText>
        </w:r>
      </w:del>
      <w:del w:id="339" w:author="Brisson, Nicholas" w:date="2025-06-14T15:13:00Z">
        <w:r w:rsidRPr="00B767CD" w:rsidDel="00727130">
          <w:rPr>
            <w:highlight w:val="yellow"/>
            <w:rPrChange w:id="340" w:author="Brisson, Nicholas" w:date="2025-06-12T23:16:00Z">
              <w:rPr>
                <w:rFonts w:ascii="Verdana" w:hAnsi="Verdana"/>
                <w:highlight w:val="yellow"/>
              </w:rPr>
            </w:rPrChange>
          </w:rPr>
          <w:delText xml:space="preserve">the </w:delText>
        </w:r>
      </w:del>
      <w:commentRangeStart w:id="341"/>
      <w:commentRangeEnd w:id="341"/>
      <w:r w:rsidRPr="00C67283">
        <w:commentReference w:id="341"/>
      </w:r>
      <w:del w:id="342" w:author="Brisson, Nicholas" w:date="2025-06-14T15:13:00Z">
        <w:r w:rsidRPr="00B767CD" w:rsidDel="00727130">
          <w:rPr>
            <w:highlight w:val="yellow"/>
            <w:rPrChange w:id="343" w:author="Brisson, Nicholas" w:date="2025-06-12T23:16:00Z">
              <w:rPr>
                <w:rFonts w:ascii="Verdana" w:hAnsi="Verdana"/>
                <w:highlight w:val="yellow"/>
              </w:rPr>
            </w:rPrChange>
          </w:rPr>
          <w:delText xml:space="preserve">acquired data is the restricted </w:delText>
        </w:r>
      </w:del>
      <w:ins w:id="344" w:author="Brisson, Nicholas" w:date="2025-06-14T15:13:00Z">
        <w:r w:rsidR="00727130">
          <w:rPr>
            <w:highlight w:val="yellow"/>
          </w:rPr>
          <w:t xml:space="preserve">the </w:t>
        </w:r>
      </w:ins>
      <w:ins w:id="345" w:author="Brisson, Nicholas" w:date="2025-06-14T15:11:00Z">
        <w:r w:rsidR="00D71469">
          <w:rPr>
            <w:highlight w:val="yellow"/>
          </w:rPr>
          <w:t xml:space="preserve">knee </w:t>
        </w:r>
      </w:ins>
      <w:r w:rsidRPr="00B767CD">
        <w:rPr>
          <w:highlight w:val="yellow"/>
          <w:rPrChange w:id="346" w:author="Brisson, Nicholas" w:date="2025-06-12T23:16:00Z">
            <w:rPr>
              <w:rFonts w:ascii="Verdana" w:hAnsi="Verdana"/>
              <w:highlight w:val="yellow"/>
            </w:rPr>
          </w:rPrChange>
        </w:rPr>
        <w:t xml:space="preserve">range of motion </w:t>
      </w:r>
      <w:ins w:id="347" w:author="Brisson, Nicholas" w:date="2025-06-14T15:13:00Z">
        <w:r w:rsidR="00727130">
          <w:rPr>
            <w:highlight w:val="yellow"/>
          </w:rPr>
          <w:t xml:space="preserve">achievable in </w:t>
        </w:r>
      </w:ins>
      <w:del w:id="348" w:author="Brisson, Nicholas" w:date="2025-06-14T15:14:00Z">
        <w:r w:rsidRPr="00B767CD" w:rsidDel="00727130">
          <w:rPr>
            <w:highlight w:val="yellow"/>
            <w:rPrChange w:id="349" w:author="Brisson, Nicholas" w:date="2025-06-12T23:16:00Z">
              <w:rPr>
                <w:rFonts w:ascii="Verdana" w:hAnsi="Verdana"/>
                <w:highlight w:val="yellow"/>
              </w:rPr>
            </w:rPrChange>
          </w:rPr>
          <w:delText xml:space="preserve">inherent to </w:delText>
        </w:r>
      </w:del>
      <w:r w:rsidRPr="00B767CD">
        <w:rPr>
          <w:highlight w:val="yellow"/>
          <w:rPrChange w:id="350" w:author="Brisson, Nicholas" w:date="2025-06-12T23:16:00Z">
            <w:rPr>
              <w:rFonts w:ascii="Verdana" w:hAnsi="Verdana"/>
              <w:highlight w:val="yellow"/>
            </w:rPr>
          </w:rPrChange>
        </w:rPr>
        <w:t>closed-bore MRI systems</w:t>
      </w:r>
      <w:ins w:id="351" w:author="Brisson, Nicholas" w:date="2025-06-14T15:14:00Z">
        <w:r w:rsidR="00727130">
          <w:rPr>
            <w:highlight w:val="yellow"/>
          </w:rPr>
          <w:t xml:space="preserve"> is limited </w:t>
        </w:r>
      </w:ins>
      <w:ins w:id="352" w:author="Brisson, Nicholas" w:date="2025-06-14T15:15:00Z">
        <w:r w:rsidR="00727130">
          <w:rPr>
            <w:highlight w:val="yellow"/>
          </w:rPr>
          <w:t xml:space="preserve">by </w:t>
        </w:r>
      </w:ins>
      <w:ins w:id="353" w:author="Brisson, Nicholas" w:date="2025-06-14T15:14:00Z">
        <w:r w:rsidR="00727130">
          <w:rPr>
            <w:highlight w:val="yellow"/>
          </w:rPr>
          <w:t>the bore diameter and the length of th</w:t>
        </w:r>
      </w:ins>
      <w:ins w:id="354" w:author="Brisson, Nicholas" w:date="2025-06-14T15:15:00Z">
        <w:r w:rsidR="00727130">
          <w:rPr>
            <w:highlight w:val="yellow"/>
          </w:rPr>
          <w:t>e lower leg</w:t>
        </w:r>
      </w:ins>
      <w:ins w:id="355" w:author="Brisson, Nicholas" w:date="2025-06-14T15:18:00Z">
        <w:r w:rsidR="00727130">
          <w:rPr>
            <w:highlight w:val="yellow"/>
          </w:rPr>
          <w:t xml:space="preserve">, </w:t>
        </w:r>
      </w:ins>
      <w:ins w:id="356" w:author="Brisson, Nicholas" w:date="2025-06-14T15:19:00Z">
        <w:r w:rsidR="00727130">
          <w:rPr>
            <w:highlight w:val="yellow"/>
          </w:rPr>
          <w:t>precluding the</w:t>
        </w:r>
        <w:r w:rsidR="00727130" w:rsidRPr="009D2540">
          <w:rPr>
            <w:highlight w:val="yellow"/>
          </w:rPr>
          <w:t xml:space="preserve"> assessment of </w:t>
        </w:r>
      </w:ins>
      <w:ins w:id="357" w:author="Brisson, Nicholas" w:date="2025-06-14T15:20:00Z">
        <w:r w:rsidR="00727130">
          <w:rPr>
            <w:highlight w:val="yellow"/>
          </w:rPr>
          <w:t>deep/full</w:t>
        </w:r>
      </w:ins>
      <w:ins w:id="358" w:author="Brisson, Nicholas" w:date="2025-06-14T15:19:00Z">
        <w:r w:rsidR="00727130" w:rsidRPr="009D2540">
          <w:rPr>
            <w:highlight w:val="yellow"/>
          </w:rPr>
          <w:t xml:space="preserve"> </w:t>
        </w:r>
        <w:r w:rsidR="00727130">
          <w:rPr>
            <w:highlight w:val="yellow"/>
          </w:rPr>
          <w:t xml:space="preserve">knee </w:t>
        </w:r>
        <w:r w:rsidR="00727130" w:rsidRPr="009D2540">
          <w:rPr>
            <w:highlight w:val="yellow"/>
          </w:rPr>
          <w:t>flexion</w:t>
        </w:r>
      </w:ins>
      <w:r w:rsidRPr="00B767CD">
        <w:rPr>
          <w:highlight w:val="yellow"/>
          <w:rPrChange w:id="359" w:author="Brisson, Nicholas" w:date="2025-06-12T23:16:00Z">
            <w:rPr>
              <w:rFonts w:ascii="Verdana" w:hAnsi="Verdana"/>
              <w:highlight w:val="yellow"/>
            </w:rPr>
          </w:rPrChange>
        </w:rPr>
        <w:t xml:space="preserve">. </w:t>
      </w:r>
      <w:ins w:id="360" w:author="Brisson, Nicholas" w:date="2025-06-14T15:15:00Z">
        <w:r w:rsidR="00727130">
          <w:rPr>
            <w:highlight w:val="yellow"/>
          </w:rPr>
          <w:t xml:space="preserve">In </w:t>
        </w:r>
      </w:ins>
      <w:ins w:id="361" w:author="Brisson, Nicholas" w:date="2025-06-14T15:17:00Z">
        <w:r w:rsidR="00727130">
          <w:rPr>
            <w:highlight w:val="yellow"/>
          </w:rPr>
          <w:t>the current</w:t>
        </w:r>
      </w:ins>
      <w:ins w:id="362" w:author="Brisson, Nicholas" w:date="2025-06-14T15:15:00Z">
        <w:r w:rsidR="00727130">
          <w:rPr>
            <w:highlight w:val="yellow"/>
          </w:rPr>
          <w:t xml:space="preserve"> study, the bore </w:t>
        </w:r>
      </w:ins>
      <w:ins w:id="363" w:author="Brisson, Nicholas" w:date="2025-06-14T15:16:00Z">
        <w:r w:rsidR="00727130">
          <w:rPr>
            <w:highlight w:val="yellow"/>
          </w:rPr>
          <w:t xml:space="preserve">diameter was 60 cm and the lower leg of the participant ranged from XX-YY </w:t>
        </w:r>
      </w:ins>
      <w:ins w:id="364" w:author="Brisson, Nicholas" w:date="2025-06-14T15:17:00Z">
        <w:r w:rsidR="00727130">
          <w:rPr>
            <w:highlight w:val="yellow"/>
          </w:rPr>
          <w:t xml:space="preserve">cm, allowing for </w:t>
        </w:r>
      </w:ins>
      <w:del w:id="365" w:author="Brisson, Nicholas" w:date="2025-06-14T15:15:00Z">
        <w:r w:rsidRPr="00B767CD" w:rsidDel="00727130">
          <w:rPr>
            <w:highlight w:val="yellow"/>
            <w:rPrChange w:id="366" w:author="Brisson, Nicholas" w:date="2025-06-12T23:16:00Z">
              <w:rPr>
                <w:rFonts w:ascii="Verdana" w:hAnsi="Verdana"/>
                <w:highlight w:val="yellow"/>
              </w:rPr>
            </w:rPrChange>
          </w:rPr>
          <w:delText xml:space="preserve">Our </w:delText>
        </w:r>
      </w:del>
      <w:del w:id="367" w:author="Brisson, Nicholas" w:date="2025-06-14T15:17:00Z">
        <w:r w:rsidRPr="00B767CD" w:rsidDel="00727130">
          <w:rPr>
            <w:highlight w:val="yellow"/>
            <w:rPrChange w:id="368" w:author="Brisson, Nicholas" w:date="2025-06-12T23:16:00Z">
              <w:rPr>
                <w:rFonts w:ascii="Verdana" w:hAnsi="Verdana"/>
                <w:highlight w:val="yellow"/>
              </w:rPr>
            </w:rPrChange>
          </w:rPr>
          <w:delText xml:space="preserve">participants achieved </w:delText>
        </w:r>
      </w:del>
      <w:r w:rsidRPr="00B767CD">
        <w:rPr>
          <w:highlight w:val="yellow"/>
          <w:rPrChange w:id="369" w:author="Brisson, Nicholas" w:date="2025-06-12T23:16:00Z">
            <w:rPr>
              <w:rFonts w:ascii="Verdana" w:hAnsi="Verdana"/>
              <w:highlight w:val="yellow"/>
            </w:rPr>
          </w:rPrChange>
        </w:rPr>
        <w:t xml:space="preserve">knee flexion </w:t>
      </w:r>
      <w:ins w:id="370" w:author="Brisson, Nicholas" w:date="2025-06-14T15:17:00Z">
        <w:r w:rsidR="00727130">
          <w:rPr>
            <w:highlight w:val="yellow"/>
          </w:rPr>
          <w:t xml:space="preserve">angles </w:t>
        </w:r>
      </w:ins>
      <w:r w:rsidRPr="00B767CD">
        <w:rPr>
          <w:highlight w:val="yellow"/>
          <w:rPrChange w:id="371" w:author="Brisson, Nicholas" w:date="2025-06-12T23:16:00Z">
            <w:rPr>
              <w:rFonts w:ascii="Verdana" w:hAnsi="Verdana"/>
              <w:highlight w:val="yellow"/>
            </w:rPr>
          </w:rPrChange>
        </w:rPr>
        <w:t>between 30</w:t>
      </w:r>
      <w:ins w:id="372" w:author="Brisson, Nicholas" w:date="2025-06-14T15:18:00Z">
        <w:r w:rsidR="00727130">
          <w:rPr>
            <w:highlight w:val="yellow"/>
          </w:rPr>
          <w:t xml:space="preserve">° and </w:t>
        </w:r>
      </w:ins>
      <w:del w:id="373" w:author="Brisson, Nicholas" w:date="2025-06-14T15:17:00Z">
        <w:r w:rsidRPr="00B767CD" w:rsidDel="00727130">
          <w:rPr>
            <w:highlight w:val="yellow"/>
            <w:rPrChange w:id="374" w:author="Brisson, Nicholas" w:date="2025-06-12T23:16:00Z">
              <w:rPr>
                <w:rFonts w:ascii="Verdana" w:hAnsi="Verdana"/>
                <w:highlight w:val="yellow"/>
              </w:rPr>
            </w:rPrChange>
          </w:rPr>
          <w:delText>-</w:delText>
        </w:r>
      </w:del>
      <w:r w:rsidRPr="00B767CD">
        <w:rPr>
          <w:highlight w:val="yellow"/>
          <w:rPrChange w:id="375" w:author="Brisson, Nicholas" w:date="2025-06-12T23:16:00Z">
            <w:rPr>
              <w:rFonts w:ascii="Verdana" w:hAnsi="Verdana"/>
              <w:highlight w:val="yellow"/>
            </w:rPr>
          </w:rPrChange>
        </w:rPr>
        <w:t>46</w:t>
      </w:r>
      <w:ins w:id="376" w:author="Brisson, Nicholas" w:date="2025-06-14T15:18:00Z">
        <w:r w:rsidR="00727130">
          <w:rPr>
            <w:highlight w:val="yellow"/>
          </w:rPr>
          <w:t>°.</w:t>
        </w:r>
      </w:ins>
      <w:ins w:id="377" w:author="Brisson, Nicholas" w:date="2025-06-14T15:20:00Z">
        <w:r w:rsidR="00727130">
          <w:rPr>
            <w:highlight w:val="yellow"/>
          </w:rPr>
          <w:t xml:space="preserve"> </w:t>
        </w:r>
      </w:ins>
      <w:del w:id="378" w:author="Brisson, Nicholas" w:date="2025-06-14T15:18:00Z">
        <w:r w:rsidRPr="00B767CD" w:rsidDel="00727130">
          <w:rPr>
            <w:highlight w:val="yellow"/>
            <w:rPrChange w:id="379" w:author="Brisson, Nicholas" w:date="2025-06-12T23:16:00Z">
              <w:rPr>
                <w:rFonts w:ascii="Verdana" w:hAnsi="Verdana"/>
                <w:highlight w:val="yellow"/>
              </w:rPr>
            </w:rPrChange>
          </w:rPr>
          <w:delText xml:space="preserve"> degrees, which limits assessment of deep flexion patterns. </w:delText>
        </w:r>
      </w:del>
      <w:del w:id="380" w:author="Brisson, Nicholas" w:date="2025-06-14T15:21:00Z">
        <w:r w:rsidRPr="00B767CD" w:rsidDel="00727130">
          <w:rPr>
            <w:highlight w:val="yellow"/>
            <w:rPrChange w:id="381" w:author="Brisson, Nicholas" w:date="2025-06-12T23:16:00Z">
              <w:rPr>
                <w:rFonts w:ascii="Verdana" w:hAnsi="Verdana"/>
                <w:highlight w:val="yellow"/>
              </w:rPr>
            </w:rPrChange>
          </w:rPr>
          <w:delText>O</w:delText>
        </w:r>
      </w:del>
      <w:ins w:id="382" w:author="Brisson, Nicholas" w:date="2025-06-14T15:23:00Z">
        <w:r w:rsidR="00177D2D">
          <w:rPr>
            <w:highlight w:val="yellow"/>
          </w:rPr>
          <w:t>O</w:t>
        </w:r>
      </w:ins>
      <w:r w:rsidRPr="00B767CD">
        <w:rPr>
          <w:highlight w:val="yellow"/>
          <w:rPrChange w:id="383" w:author="Brisson, Nicholas" w:date="2025-06-12T23:16:00Z">
            <w:rPr>
              <w:rFonts w:ascii="Verdana" w:hAnsi="Verdana"/>
              <w:highlight w:val="yellow"/>
            </w:rPr>
          </w:rPrChange>
        </w:rPr>
        <w:t xml:space="preserve">pen-bore MRI systems </w:t>
      </w:r>
      <w:ins w:id="384" w:author="Brisson, Nicholas" w:date="2025-06-14T15:22:00Z">
        <w:r w:rsidR="00727130">
          <w:rPr>
            <w:highlight w:val="yellow"/>
          </w:rPr>
          <w:t>would be better suited</w:t>
        </w:r>
        <w:r w:rsidR="00177D2D">
          <w:rPr>
            <w:highlight w:val="yellow"/>
          </w:rPr>
          <w:t xml:space="preserve"> </w:t>
        </w:r>
      </w:ins>
      <w:ins w:id="385" w:author="Brisson, Nicholas" w:date="2025-06-14T15:23:00Z">
        <w:r w:rsidR="00177D2D">
          <w:rPr>
            <w:highlight w:val="yellow"/>
          </w:rPr>
          <w:t>to perform full knee range of motion examinations</w:t>
        </w:r>
      </w:ins>
      <w:del w:id="386" w:author="Brisson, Nicholas" w:date="2025-06-14T15:22:00Z">
        <w:r w:rsidRPr="00B767CD" w:rsidDel="00177D2D">
          <w:rPr>
            <w:highlight w:val="yellow"/>
            <w:rPrChange w:id="387" w:author="Brisson, Nicholas" w:date="2025-06-12T23:16:00Z">
              <w:rPr>
                <w:rFonts w:ascii="Verdana" w:hAnsi="Verdana"/>
                <w:highlight w:val="yellow"/>
              </w:rPr>
            </w:rPrChange>
          </w:rPr>
          <w:delText xml:space="preserve">could provide substantially larger range of motion for more comprehensive kinematic analysis </w:delText>
        </w:r>
      </w:del>
      <w:ins w:id="388" w:author="Brisson, Nicholas" w:date="2025-06-14T15:23:00Z">
        <w:r w:rsidR="00177D2D">
          <w:rPr>
            <w:highlight w:val="yellow"/>
          </w:rPr>
          <w:t xml:space="preserve"> </w:t>
        </w:r>
      </w:ins>
      <w:r w:rsidRPr="00B767CD">
        <w:rPr>
          <w:highlight w:val="yellow"/>
          <w:rPrChange w:id="389" w:author="Brisson, Nicholas" w:date="2025-06-12T23:16:00Z">
            <w:rPr>
              <w:rFonts w:ascii="Verdana" w:hAnsi="Verdana"/>
              <w:highlight w:val="yellow"/>
            </w:rPr>
          </w:rPrChange>
        </w:rPr>
        <w:fldChar w:fldCharType="begin"/>
      </w:r>
      <w:r w:rsidRPr="00B767CD">
        <w:rPr>
          <w:highlight w:val="yellow"/>
          <w:rPrChange w:id="390" w:author="Brisson, Nicholas" w:date="2025-06-12T23:16:00Z">
            <w:rPr>
              <w:rFonts w:ascii="Verdana" w:hAnsi="Verdana"/>
              <w:highlight w:val="yellow"/>
            </w:rPr>
          </w:rPrChange>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sidRPr="00B767CD">
        <w:rPr>
          <w:rFonts w:cs="Cambria Math" w:hint="eastAsia"/>
          <w:highlight w:val="yellow"/>
          <w:rPrChange w:id="391" w:author="Brisson, Nicholas" w:date="2025-06-12T23:16:00Z">
            <w:rPr>
              <w:rFonts w:ascii="Cambria Math" w:hAnsi="Cambria Math" w:cs="Cambria Math" w:hint="eastAsia"/>
              <w:highlight w:val="yellow"/>
            </w:rPr>
          </w:rPrChange>
        </w:rPr>
        <w:instrText>‐</w:instrText>
      </w:r>
      <w:r w:rsidRPr="00B767CD">
        <w:rPr>
          <w:highlight w:val="yellow"/>
          <w:rPrChange w:id="392" w:author="Brisson, Nicholas" w:date="2025-06-12T23:16:00Z">
            <w:rPr>
              <w:rFonts w:ascii="Verdana" w:hAnsi="Verdana"/>
              <w:highlight w:val="yellow"/>
            </w:rPr>
          </w:rPrChange>
        </w:rPr>
        <w:instrText>time MRI in a 1.5T scanner and in a 0.5T open</w:instrText>
      </w:r>
      <w:r w:rsidRPr="00B767CD">
        <w:rPr>
          <w:rFonts w:cs="Cambria Math" w:hint="eastAsia"/>
          <w:highlight w:val="yellow"/>
          <w:rPrChange w:id="393" w:author="Brisson, Nicholas" w:date="2025-06-12T23:16:00Z">
            <w:rPr>
              <w:rFonts w:ascii="Cambria Math" w:hAnsi="Cambria Math" w:cs="Cambria Math" w:hint="eastAsia"/>
              <w:highlight w:val="yellow"/>
            </w:rPr>
          </w:rPrChange>
        </w:rPr>
        <w:instrText>‐</w:instrText>
      </w:r>
      <w:r w:rsidRPr="00B767CD">
        <w:rPr>
          <w:highlight w:val="yellow"/>
          <w:rPrChange w:id="394" w:author="Brisson, Nicholas" w:date="2025-06-12T23:16:00Z">
            <w:rPr>
              <w:rFonts w:ascii="Verdana" w:hAnsi="Verdana"/>
              <w:highlight w:val="yellow"/>
            </w:rPr>
          </w:rPrChange>
        </w:rPr>
        <w:instrText>bore scanner and to assess the dependence of measurement accuracy on movement speed.\n            \n            \n              Materials and Methods\n              We developed an MRI</w:instrText>
      </w:r>
      <w:r w:rsidRPr="00B767CD">
        <w:rPr>
          <w:rFonts w:cs="Cambria Math" w:hint="eastAsia"/>
          <w:highlight w:val="yellow"/>
          <w:rPrChange w:id="395" w:author="Brisson, Nicholas" w:date="2025-06-12T23:16:00Z">
            <w:rPr>
              <w:rFonts w:ascii="Cambria Math" w:hAnsi="Cambria Math" w:cs="Cambria Math" w:hint="eastAsia"/>
              <w:highlight w:val="yellow"/>
            </w:rPr>
          </w:rPrChange>
        </w:rPr>
        <w:instrText>‐</w:instrText>
      </w:r>
      <w:r w:rsidRPr="00B767CD">
        <w:rPr>
          <w:highlight w:val="yellow"/>
          <w:rPrChange w:id="396" w:author="Brisson, Nicholas" w:date="2025-06-12T23:16:00Z">
            <w:rPr>
              <w:rFonts w:ascii="Verdana" w:hAnsi="Verdana"/>
              <w:highlight w:val="yellow"/>
            </w:rPr>
          </w:rPrChange>
        </w:rPr>
        <w:instrText>compatible motion phantom to evaluate the accuracy of tracking bone positions with real</w:instrText>
      </w:r>
      <w:r w:rsidRPr="00B767CD">
        <w:rPr>
          <w:rFonts w:cs="Cambria Math" w:hint="eastAsia"/>
          <w:highlight w:val="yellow"/>
          <w:rPrChange w:id="397" w:author="Brisson, Nicholas" w:date="2025-06-12T23:16:00Z">
            <w:rPr>
              <w:rFonts w:ascii="Cambria Math" w:hAnsi="Cambria Math" w:cs="Cambria Math" w:hint="eastAsia"/>
              <w:highlight w:val="yellow"/>
            </w:rPr>
          </w:rPrChange>
        </w:rPr>
        <w:instrText>‐</w:instrText>
      </w:r>
      <w:r w:rsidRPr="00B767CD">
        <w:rPr>
          <w:highlight w:val="yellow"/>
          <w:rPrChange w:id="398" w:author="Brisson, Nicholas" w:date="2025-06-12T23:16:00Z">
            <w:rPr>
              <w:rFonts w:ascii="Verdana" w:hAnsi="Verdana"/>
              <w:highlight w:val="yellow"/>
            </w:rPr>
          </w:rPrChange>
        </w:rPr>
        <w:instrText>time MRI for varying movement speeds. The measurement error was determined by comparing phantom positions estimated from real</w:instrText>
      </w:r>
      <w:r w:rsidRPr="00B767CD">
        <w:rPr>
          <w:rFonts w:cs="Cambria Math" w:hint="eastAsia"/>
          <w:highlight w:val="yellow"/>
          <w:rPrChange w:id="399" w:author="Brisson, Nicholas" w:date="2025-06-12T23:16:00Z">
            <w:rPr>
              <w:rFonts w:ascii="Cambria Math" w:hAnsi="Cambria Math" w:cs="Cambria Math" w:hint="eastAsia"/>
              <w:highlight w:val="yellow"/>
            </w:rPr>
          </w:rPrChange>
        </w:rPr>
        <w:instrText>‐</w:instrText>
      </w:r>
      <w:r w:rsidRPr="00B767CD">
        <w:rPr>
          <w:highlight w:val="yellow"/>
          <w:rPrChange w:id="400" w:author="Brisson, Nicholas" w:date="2025-06-12T23:16:00Z">
            <w:rPr>
              <w:rFonts w:ascii="Verdana" w:hAnsi="Verdana"/>
              <w:highlight w:val="yellow"/>
            </w:rPr>
          </w:rPrChange>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sidRPr="00B767CD">
        <w:rPr>
          <w:rFonts w:cs="Cambria Math" w:hint="eastAsia"/>
          <w:highlight w:val="yellow"/>
          <w:rPrChange w:id="401" w:author="Brisson, Nicholas" w:date="2025-06-12T23:16:00Z">
            <w:rPr>
              <w:rFonts w:ascii="Cambria Math" w:hAnsi="Cambria Math" w:cs="Cambria Math" w:hint="eastAsia"/>
              <w:highlight w:val="yellow"/>
            </w:rPr>
          </w:rPrChange>
        </w:rPr>
        <w:instrText>‐</w:instrText>
      </w:r>
      <w:r w:rsidRPr="00B767CD">
        <w:rPr>
          <w:highlight w:val="yellow"/>
          <w:rPrChange w:id="402" w:author="Brisson, Nicholas" w:date="2025-06-12T23:16:00Z">
            <w:rPr>
              <w:rFonts w:ascii="Verdana" w:hAnsi="Verdana"/>
              <w:highlight w:val="yellow"/>
            </w:rPr>
          </w:rPrChange>
        </w:rPr>
        <w:instrText>time MRI can be used to measure joint kinematics when 2 mm accuracy is sufficient. They can also be used to prescribe the speed of joint motion necessary to achieve certain measurement accuracy. J. Magn. Reson. Imaging 2008;28:158</w:instrText>
      </w:r>
      <w:r w:rsidRPr="00B767CD">
        <w:rPr>
          <w:rFonts w:cs="Verdana"/>
          <w:highlight w:val="yellow"/>
          <w:rPrChange w:id="403" w:author="Brisson, Nicholas" w:date="2025-06-12T23:16:00Z">
            <w:rPr>
              <w:rFonts w:ascii="Verdana" w:hAnsi="Verdana" w:cs="Verdana"/>
              <w:highlight w:val="yellow"/>
            </w:rPr>
          </w:rPrChange>
        </w:rPr>
        <w:instrText>–</w:instrText>
      </w:r>
      <w:r w:rsidRPr="00B767CD">
        <w:rPr>
          <w:highlight w:val="yellow"/>
          <w:rPrChange w:id="404" w:author="Brisson, Nicholas" w:date="2025-06-12T23:16:00Z">
            <w:rPr>
              <w:rFonts w:ascii="Verdana" w:hAnsi="Verdana"/>
              <w:highlight w:val="yellow"/>
            </w:rPr>
          </w:rPrChange>
        </w:rPr>
        <w:instrText xml:space="preserve">166. </w:instrText>
      </w:r>
      <w:r w:rsidRPr="00B767CD">
        <w:rPr>
          <w:rFonts w:cs="Verdana"/>
          <w:highlight w:val="yellow"/>
          <w:rPrChange w:id="405" w:author="Brisson, Nicholas" w:date="2025-06-12T23:16:00Z">
            <w:rPr>
              <w:rFonts w:ascii="Verdana" w:hAnsi="Verdana" w:cs="Verdana"/>
              <w:highlight w:val="yellow"/>
            </w:rPr>
          </w:rPrChange>
        </w:rPr>
        <w:instrText>©</w:instrText>
      </w:r>
      <w:r w:rsidRPr="00B767CD">
        <w:rPr>
          <w:highlight w:val="yellow"/>
          <w:rPrChange w:id="406" w:author="Brisson, Nicholas" w:date="2025-06-12T23:16:00Z">
            <w:rPr>
              <w:rFonts w:ascii="Verdana" w:hAnsi="Verdana"/>
              <w:highlight w:val="yellow"/>
            </w:rPr>
          </w:rPrChange>
        </w:rPr>
        <w:instrText xml:space="preserve"> 2008 Wiley</w:instrText>
      </w:r>
      <w:r w:rsidRPr="00B767CD">
        <w:rPr>
          <w:rFonts w:cs="Cambria Math" w:hint="eastAsia"/>
          <w:highlight w:val="yellow"/>
          <w:rPrChange w:id="407" w:author="Brisson, Nicholas" w:date="2025-06-12T23:16:00Z">
            <w:rPr>
              <w:rFonts w:ascii="Cambria Math" w:hAnsi="Cambria Math" w:cs="Cambria Math" w:hint="eastAsia"/>
              <w:highlight w:val="yellow"/>
            </w:rPr>
          </w:rPrChange>
        </w:rPr>
        <w:instrText>‐</w:instrText>
      </w:r>
      <w:r w:rsidRPr="00B767CD">
        <w:rPr>
          <w:highlight w:val="yellow"/>
          <w:rPrChange w:id="408" w:author="Brisson, Nicholas" w:date="2025-06-12T23:16:00Z">
            <w:rPr>
              <w:rFonts w:ascii="Verdana" w:hAnsi="Verdana"/>
              <w:highlight w:val="yellow"/>
            </w:rPr>
          </w:rPrChange>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sidRPr="00B767CD">
        <w:rPr>
          <w:rFonts w:cs="Cambria Math" w:hint="eastAsia"/>
          <w:highlight w:val="yellow"/>
          <w:rPrChange w:id="409" w:author="Brisson, Nicholas" w:date="2025-06-12T23:16:00Z">
            <w:rPr>
              <w:rFonts w:ascii="Cambria Math" w:hAnsi="Cambria Math" w:cs="Cambria Math" w:hint="eastAsia"/>
              <w:highlight w:val="yellow"/>
            </w:rPr>
          </w:rPrChange>
        </w:rPr>
        <w:instrText>‐</w:instrText>
      </w:r>
      <w:r w:rsidRPr="00B767CD">
        <w:rPr>
          <w:highlight w:val="yellow"/>
          <w:rPrChange w:id="410" w:author="Brisson, Nicholas" w:date="2025-06-12T23:16:00Z">
            <w:rPr>
              <w:rFonts w:ascii="Verdana" w:hAnsi="Verdana"/>
              <w:highlight w:val="yellow"/>
            </w:rPr>
          </w:rPrChange>
        </w:rPr>
        <w:instrText>time MRI to measure joint kinematics in 1.5T and open</w:instrText>
      </w:r>
      <w:r w:rsidRPr="00B767CD">
        <w:rPr>
          <w:rFonts w:cs="Cambria Math" w:hint="eastAsia"/>
          <w:highlight w:val="yellow"/>
          <w:rPrChange w:id="411" w:author="Brisson, Nicholas" w:date="2025-06-12T23:16:00Z">
            <w:rPr>
              <w:rFonts w:ascii="Cambria Math" w:hAnsi="Cambria Math" w:cs="Cambria Math" w:hint="eastAsia"/>
              <w:highlight w:val="yellow"/>
            </w:rPr>
          </w:rPrChange>
        </w:rPr>
        <w:instrText>‐</w:instrText>
      </w:r>
      <w:r w:rsidRPr="00B767CD">
        <w:rPr>
          <w:highlight w:val="yellow"/>
          <w:rPrChange w:id="412" w:author="Brisson, Nicholas" w:date="2025-06-12T23:16:00Z">
            <w:rPr>
              <w:rFonts w:ascii="Verdana" w:hAnsi="Verdana"/>
              <w:highlight w:val="yellow"/>
            </w:rPr>
          </w:rPrChange>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sidRPr="00B767CD">
        <w:rPr>
          <w:highlight w:val="yellow"/>
          <w:rPrChange w:id="413" w:author="Brisson, Nicholas" w:date="2025-06-12T23:16:00Z">
            <w:rPr>
              <w:rFonts w:ascii="Verdana" w:hAnsi="Verdana"/>
              <w:highlight w:val="yellow"/>
            </w:rPr>
          </w:rPrChange>
        </w:rPr>
        <w:fldChar w:fldCharType="separate"/>
      </w:r>
      <w:r w:rsidRPr="00B767CD">
        <w:rPr>
          <w:highlight w:val="yellow"/>
          <w:rPrChange w:id="414" w:author="Brisson, Nicholas" w:date="2025-06-12T23:16:00Z">
            <w:rPr>
              <w:rFonts w:ascii="Verdana" w:hAnsi="Verdana"/>
              <w:highlight w:val="yellow"/>
            </w:rPr>
          </w:rPrChange>
        </w:rPr>
        <w:t>[42]</w:t>
      </w:r>
      <w:r w:rsidRPr="00B767CD">
        <w:rPr>
          <w:highlight w:val="yellow"/>
          <w:rPrChange w:id="415" w:author="Brisson, Nicholas" w:date="2025-06-12T23:16:00Z">
            <w:rPr>
              <w:rFonts w:ascii="Verdana" w:hAnsi="Verdana"/>
              <w:highlight w:val="yellow"/>
            </w:rPr>
          </w:rPrChange>
        </w:rPr>
        <w:fldChar w:fldCharType="end"/>
      </w:r>
      <w:ins w:id="416" w:author="Brisson, Nicholas" w:date="2025-06-14T15:23:00Z">
        <w:r w:rsidR="00177D2D">
          <w:rPr>
            <w:highlight w:val="yellow"/>
          </w:rPr>
          <w:t xml:space="preserve">, on which the </w:t>
        </w:r>
      </w:ins>
      <w:ins w:id="417" w:author="Brisson, Nicholas" w:date="2025-06-14T15:24:00Z">
        <w:r w:rsidR="00177D2D">
          <w:rPr>
            <w:highlight w:val="yellow"/>
          </w:rPr>
          <w:t xml:space="preserve">methods presented in this report should also work.” </w:t>
        </w:r>
      </w:ins>
      <w:del w:id="418" w:author="Brisson, Nicholas" w:date="2025-06-14T15:23:00Z">
        <w:r w:rsidRPr="00B767CD" w:rsidDel="00177D2D">
          <w:rPr>
            <w:highlight w:val="yellow"/>
            <w:rPrChange w:id="419" w:author="Brisson, Nicholas" w:date="2025-06-12T23:16:00Z">
              <w:rPr>
                <w:rFonts w:ascii="Verdana" w:hAnsi="Verdana"/>
                <w:highlight w:val="yellow"/>
              </w:rPr>
            </w:rPrChange>
          </w:rPr>
          <w:delText>.</w:delText>
        </w:r>
      </w:del>
      <w:del w:id="420" w:author="Brisson, Nicholas" w:date="2025-06-14T15:24:00Z">
        <w:r w:rsidRPr="00B767CD" w:rsidDel="00177D2D">
          <w:rPr>
            <w:highlight w:val="yellow"/>
            <w:rPrChange w:id="421" w:author="Brisson, Nicholas" w:date="2025-06-12T23:16:00Z">
              <w:rPr>
                <w:rFonts w:ascii="Verdana" w:hAnsi="Verdana"/>
                <w:highlight w:val="yellow"/>
              </w:rPr>
            </w:rPrChange>
          </w:rPr>
          <w:delText xml:space="preserve"> Since our method tracks bone edges in a single sagittal plane, it should be applicable to open-bore systems provided the knee motion remains constrained to this plane</w:delText>
        </w:r>
      </w:del>
      <w:ins w:id="422" w:author="Unknown">
        <w:del w:id="423" w:author="Brisson, Nicholas" w:date="2025-06-14T15:24:00Z">
          <w:r w:rsidRPr="00B767CD" w:rsidDel="00177D2D">
            <w:rPr>
              <w:rPrChange w:id="424" w:author="Brisson, Nicholas" w:date="2025-06-12T23:16:00Z">
                <w:rPr>
                  <w:rFonts w:ascii="Verdana" w:hAnsi="Verdana"/>
                </w:rPr>
              </w:rPrChange>
            </w:rPr>
            <w:delText>”</w:delText>
          </w:r>
        </w:del>
      </w:ins>
    </w:p>
    <w:p w14:paraId="2DF26475" w14:textId="77777777" w:rsidR="00B767CD" w:rsidRPr="00214A08" w:rsidRDefault="00B767CD" w:rsidP="00640F0A">
      <w:pPr>
        <w:spacing w:after="0" w:line="240" w:lineRule="auto"/>
        <w:rPr>
          <w:ins w:id="425" w:author="Brisson, Nicholas" w:date="2025-06-12T23:16:00Z"/>
        </w:rPr>
      </w:pPr>
    </w:p>
    <w:p w14:paraId="165093A2" w14:textId="77777777" w:rsidR="00B767CD" w:rsidRPr="00214A08" w:rsidRDefault="00B767CD" w:rsidP="00640F0A">
      <w:pPr>
        <w:spacing w:after="0" w:line="240" w:lineRule="auto"/>
        <w:rPr>
          <w:ins w:id="426" w:author="Brisson, Nicholas" w:date="2025-06-12T23:16:00Z"/>
        </w:rPr>
      </w:pPr>
    </w:p>
    <w:p w14:paraId="1D75AEA3" w14:textId="47049839" w:rsidR="00F37E4E" w:rsidRPr="003577D2" w:rsidRDefault="00345C2A">
      <w:pPr>
        <w:spacing w:after="0" w:line="240" w:lineRule="auto"/>
        <w:rPr>
          <w:b/>
          <w:bCs/>
        </w:rPr>
        <w:pPrChange w:id="427" w:author="Brisson, Nicholas" w:date="2025-06-12T23:14:00Z">
          <w:pPr/>
        </w:pPrChange>
      </w:pPr>
      <w:commentRangeStart w:id="428"/>
      <w:r w:rsidRPr="00214A08">
        <w:t>RE2.3</w:t>
      </w:r>
      <w:r w:rsidRPr="00214A08">
        <w:br/>
      </w:r>
      <w:r w:rsidRPr="003577D2">
        <w:rPr>
          <w:b/>
          <w:bCs/>
        </w:rPr>
        <w:t xml:space="preserve">In some </w:t>
      </w:r>
      <w:proofErr w:type="spellStart"/>
      <w:r w:rsidRPr="003577D2">
        <w:rPr>
          <w:b/>
          <w:bCs/>
        </w:rPr>
        <w:t>orthopaedic</w:t>
      </w:r>
      <w:proofErr w:type="spellEnd"/>
      <w:r w:rsidRPr="003577D2">
        <w:rPr>
          <w:b/>
          <w:bCs/>
        </w:rPr>
        <w:t xml:space="preserve"> examinations (e.g. following cruciate ligament ruptures), movements in the knee joint are measured when force is applied (e.g. anterior and posterior drawer test). Could the method also be used for quantitative assessment of such experiments?</w:t>
      </w:r>
    </w:p>
    <w:p w14:paraId="246B99CF" w14:textId="77777777" w:rsidR="00B767CD" w:rsidRPr="0044017C" w:rsidRDefault="00B767CD" w:rsidP="00640F0A">
      <w:pPr>
        <w:spacing w:after="0" w:line="240" w:lineRule="auto"/>
        <w:rPr>
          <w:ins w:id="429" w:author="Brisson, Nicholas" w:date="2025-06-12T23:16:00Z"/>
        </w:rPr>
      </w:pPr>
    </w:p>
    <w:p w14:paraId="46B96FDE" w14:textId="24ACBD55" w:rsidR="00F37E4E" w:rsidDel="00C94329" w:rsidRDefault="00345C2A" w:rsidP="00C94329">
      <w:pPr>
        <w:rPr>
          <w:del w:id="430" w:author="Brisson, Nicholas" w:date="2025-06-15T05:36:00Z"/>
        </w:rPr>
      </w:pPr>
      <w:del w:id="431" w:author="Brisson, Nicholas" w:date="2025-06-14T15:25:00Z">
        <w:r w:rsidRPr="004D6742" w:rsidDel="002F6EF3">
          <w:delText xml:space="preserve">We thank the reviewer </w:delText>
        </w:r>
      </w:del>
      <w:ins w:id="432" w:author="Brisson, Nicholas" w:date="2025-06-14T15:25:00Z">
        <w:r w:rsidR="002F6EF3">
          <w:t xml:space="preserve">Thank you </w:t>
        </w:r>
      </w:ins>
      <w:r w:rsidRPr="004D6742">
        <w:t xml:space="preserve">for this </w:t>
      </w:r>
      <w:del w:id="433" w:author="Brisson, Nicholas" w:date="2025-06-15T05:12:00Z">
        <w:r w:rsidRPr="004D6742" w:rsidDel="00FA704E">
          <w:delText xml:space="preserve">interesting </w:delText>
        </w:r>
      </w:del>
      <w:ins w:id="434" w:author="Brisson, Nicholas" w:date="2025-06-15T05:12:00Z">
        <w:r w:rsidR="00FA704E">
          <w:t>thoughtful</w:t>
        </w:r>
        <w:r w:rsidR="00FA704E" w:rsidRPr="004D6742">
          <w:t xml:space="preserve"> </w:t>
        </w:r>
      </w:ins>
      <w:r w:rsidRPr="004D6742">
        <w:t xml:space="preserve">question. </w:t>
      </w:r>
      <w:ins w:id="435" w:author="Brisson, Nicholas" w:date="2025-06-15T05:12:00Z">
        <w:r w:rsidR="00FA704E">
          <w:t xml:space="preserve">Indeed, </w:t>
        </w:r>
      </w:ins>
      <w:del w:id="436" w:author="Brisson, Nicholas" w:date="2025-06-15T05:12:00Z">
        <w:r w:rsidRPr="004D6742" w:rsidDel="00FA704E">
          <w:delText>O</w:delText>
        </w:r>
      </w:del>
      <w:ins w:id="437" w:author="Brisson, Nicholas" w:date="2025-06-15T05:12:00Z">
        <w:r w:rsidR="00FA704E">
          <w:t>o</w:t>
        </w:r>
      </w:ins>
      <w:r w:rsidRPr="004D6742">
        <w:t xml:space="preserve">ur </w:t>
      </w:r>
      <w:ins w:id="438" w:author="Brisson, Nicholas" w:date="2025-06-15T05:12:00Z">
        <w:r w:rsidR="00FA704E">
          <w:t xml:space="preserve">dynamic MRI setup and </w:t>
        </w:r>
      </w:ins>
      <w:ins w:id="439" w:author="Brisson, Nicholas" w:date="2025-06-15T05:20:00Z">
        <w:r w:rsidR="00FA704E">
          <w:t>centroid-</w:t>
        </w:r>
      </w:ins>
      <w:ins w:id="440" w:author="Brisson, Nicholas" w:date="2025-06-15T05:21:00Z">
        <w:r w:rsidR="00FA704E">
          <w:t xml:space="preserve">based 2D </w:t>
        </w:r>
      </w:ins>
      <w:ins w:id="441" w:author="Brisson, Nicholas" w:date="2025-06-15T05:12:00Z">
        <w:r w:rsidR="00FA704E">
          <w:t xml:space="preserve">bone </w:t>
        </w:r>
      </w:ins>
      <w:r w:rsidRPr="004D6742">
        <w:t xml:space="preserve">tracking algorithm could theoretically </w:t>
      </w:r>
      <w:ins w:id="442" w:author="Brisson, Nicholas" w:date="2025-06-15T05:13:00Z">
        <w:r w:rsidR="00FA704E">
          <w:t xml:space="preserve">be used to </w:t>
        </w:r>
      </w:ins>
      <w:r w:rsidRPr="004D6742">
        <w:t>quantify</w:t>
      </w:r>
      <w:ins w:id="443" w:author="Brisson, Nicholas" w:date="2025-06-15T05:13:00Z">
        <w:r w:rsidR="00FA704E">
          <w:t xml:space="preserve"> knee joint </w:t>
        </w:r>
      </w:ins>
      <w:ins w:id="444" w:author="Brisson, Nicholas" w:date="2025-06-15T05:14:00Z">
        <w:r w:rsidR="00FA704E">
          <w:t>laxity/</w:t>
        </w:r>
      </w:ins>
      <w:ins w:id="445" w:author="Brisson, Nicholas" w:date="2025-06-15T05:13:00Z">
        <w:r w:rsidR="00FA704E">
          <w:t>stability</w:t>
        </w:r>
      </w:ins>
      <w:ins w:id="446" w:author="Brisson, Nicholas" w:date="2025-06-15T05:14:00Z">
        <w:r w:rsidR="00FA704E">
          <w:t xml:space="preserve">, for instance, after cruciate ligament injury, by measuring the </w:t>
        </w:r>
      </w:ins>
      <w:ins w:id="447" w:author="Brisson, Nicholas" w:date="2025-06-15T05:18:00Z">
        <w:r w:rsidR="00FA704E">
          <w:t>ante</w:t>
        </w:r>
      </w:ins>
      <w:ins w:id="448" w:author="Brisson, Nicholas" w:date="2025-06-15T05:19:00Z">
        <w:r w:rsidR="00FA704E">
          <w:t xml:space="preserve">ro-posterior </w:t>
        </w:r>
      </w:ins>
      <w:ins w:id="449" w:author="Brisson, Nicholas" w:date="2025-06-15T05:15:00Z">
        <w:r w:rsidR="00FA704E">
          <w:t xml:space="preserve">movement between the tibia and femur. </w:t>
        </w:r>
      </w:ins>
      <w:ins w:id="450" w:author="Brisson, Nicholas" w:date="2025-06-15T05:19:00Z">
        <w:r w:rsidR="00FA704E">
          <w:t xml:space="preserve">Such quantitative assessments </w:t>
        </w:r>
      </w:ins>
      <w:ins w:id="451" w:author="Brisson, Nicholas" w:date="2025-06-15T05:22:00Z">
        <w:r w:rsidR="00E35A37">
          <w:t>c</w:t>
        </w:r>
      </w:ins>
      <w:ins w:id="452" w:author="Brisson, Nicholas" w:date="2025-06-15T05:19:00Z">
        <w:r w:rsidR="00FA704E">
          <w:t xml:space="preserve">ould provide </w:t>
        </w:r>
      </w:ins>
      <w:ins w:id="453" w:author="Brisson, Nicholas" w:date="2025-06-15T05:22:00Z">
        <w:r w:rsidR="00E35A37">
          <w:t xml:space="preserve">insights </w:t>
        </w:r>
      </w:ins>
      <w:ins w:id="454" w:author="Brisson, Nicholas" w:date="2025-06-15T05:26:00Z">
        <w:r w:rsidR="00E35A37">
          <w:t xml:space="preserve">similar </w:t>
        </w:r>
      </w:ins>
      <w:ins w:id="455" w:author="Brisson, Nicholas" w:date="2025-06-15T05:28:00Z">
        <w:r w:rsidR="00E35A37">
          <w:t xml:space="preserve">or complementary </w:t>
        </w:r>
      </w:ins>
      <w:ins w:id="456" w:author="Brisson, Nicholas" w:date="2025-06-15T05:22:00Z">
        <w:r w:rsidR="00E35A37">
          <w:t>to that obtained from traditional orthopaedic examination</w:t>
        </w:r>
      </w:ins>
      <w:ins w:id="457" w:author="Brisson, Nicholas" w:date="2025-06-15T05:27:00Z">
        <w:r w:rsidR="00E35A37">
          <w:t>s focused on sagittal (single plane)</w:t>
        </w:r>
      </w:ins>
      <w:ins w:id="458" w:author="Brisson, Nicholas" w:date="2025-06-15T05:28:00Z">
        <w:r w:rsidR="00E35A37">
          <w:t xml:space="preserve"> tibiofemoral </w:t>
        </w:r>
        <w:r w:rsidR="00E35A37" w:rsidRPr="00451581">
          <w:t>translations</w:t>
        </w:r>
      </w:ins>
      <w:ins w:id="459" w:author="Brisson, Nicholas" w:date="2025-06-15T05:29:00Z">
        <w:r w:rsidR="00E35A37">
          <w:t xml:space="preserve"> </w:t>
        </w:r>
      </w:ins>
      <w:ins w:id="460" w:author="Brisson, Nicholas" w:date="2025-06-15T05:22:00Z">
        <w:r w:rsidR="00E35A37">
          <w:t xml:space="preserve">such as </w:t>
        </w:r>
      </w:ins>
      <w:del w:id="461" w:author="Brisson, Nicholas" w:date="2025-06-15T05:22:00Z">
        <w:r w:rsidRPr="004D6742" w:rsidDel="00E35A37">
          <w:delText xml:space="preserve"> </w:delText>
        </w:r>
      </w:del>
      <w:ins w:id="462" w:author="Brisson, Nicholas" w:date="2025-06-15T05:21:00Z">
        <w:r w:rsidR="00E35A37">
          <w:t xml:space="preserve">the </w:t>
        </w:r>
      </w:ins>
      <w:r w:rsidRPr="004D6742">
        <w:t xml:space="preserve">anterior-posterior drawer </w:t>
      </w:r>
      <w:ins w:id="463" w:author="Brisson, Nicholas" w:date="2025-06-15T05:21:00Z">
        <w:r w:rsidR="00E35A37">
          <w:t xml:space="preserve">test </w:t>
        </w:r>
      </w:ins>
      <w:r w:rsidRPr="004D6742">
        <w:t xml:space="preserve">and </w:t>
      </w:r>
      <w:ins w:id="464" w:author="Brisson, Nicholas" w:date="2025-06-15T05:21:00Z">
        <w:r w:rsidR="00E35A37">
          <w:t xml:space="preserve">the </w:t>
        </w:r>
      </w:ins>
      <w:r w:rsidRPr="004D6742">
        <w:t>Lachman test</w:t>
      </w:r>
      <w:ins w:id="465" w:author="Brisson, Nicholas" w:date="2025-06-15T05:28:00Z">
        <w:r w:rsidR="00E35A37">
          <w:t>.</w:t>
        </w:r>
      </w:ins>
      <w:del w:id="466" w:author="Brisson, Nicholas" w:date="2025-06-15T05:21:00Z">
        <w:r w:rsidRPr="004D6742" w:rsidDel="00E35A37">
          <w:delText>s</w:delText>
        </w:r>
      </w:del>
      <w:del w:id="467" w:author="Brisson, Nicholas" w:date="2025-06-15T05:23:00Z">
        <w:r w:rsidRPr="004D6742" w:rsidDel="00E35A37">
          <w:delText xml:space="preserve"> since these </w:delText>
        </w:r>
      </w:del>
      <w:del w:id="468" w:author="Brisson, Nicholas" w:date="2025-06-15T05:28:00Z">
        <w:r w:rsidRPr="004D6742" w:rsidDel="00E35A37">
          <w:delText>produce primarily</w:delText>
        </w:r>
        <w:r w:rsidRPr="00451581" w:rsidDel="00E35A37">
          <w:delText xml:space="preserve"> sagittal plane translations</w:delText>
        </w:r>
      </w:del>
      <w:del w:id="469" w:author="Brisson, Nicholas" w:date="2025-06-15T05:20:00Z">
        <w:r w:rsidRPr="00451581" w:rsidDel="00FA704E">
          <w:delText xml:space="preserve"> that our centroid-based tracking approach should be able to detect</w:delText>
        </w:r>
      </w:del>
      <w:del w:id="470" w:author="Brisson, Nicholas" w:date="2025-06-15T05:21:00Z">
        <w:r w:rsidRPr="00451581" w:rsidDel="00E35A37">
          <w:delText xml:space="preserve">. However, our current device setup </w:delText>
        </w:r>
      </w:del>
      <w:del w:id="471" w:author="Brisson, Nicholas" w:date="2025-06-14T15:33:00Z">
        <w:r w:rsidRPr="00451581" w:rsidDel="0049181B">
          <w:delText xml:space="preserve">isn’t </w:delText>
        </w:r>
      </w:del>
      <w:del w:id="472" w:author="Brisson, Nicholas" w:date="2025-06-15T05:23:00Z">
        <w:r w:rsidRPr="00451581" w:rsidDel="00E35A37">
          <w:delText xml:space="preserve">compatible with </w:delText>
        </w:r>
      </w:del>
      <w:ins w:id="473" w:author="Brisson, Nicholas" w:date="2025-06-15T05:23:00Z">
        <w:r w:rsidR="00E35A37">
          <w:t xml:space="preserve"> </w:t>
        </w:r>
      </w:ins>
      <w:del w:id="474" w:author="Brisson, Nicholas" w:date="2025-06-15T05:29:00Z">
        <w:r w:rsidRPr="00451581" w:rsidDel="00E35A37">
          <w:delText xml:space="preserve">these clinical assessments </w:delText>
        </w:r>
      </w:del>
      <w:del w:id="475" w:author="Brisson, Nicholas" w:date="2025-06-15T05:23:00Z">
        <w:r w:rsidRPr="00451581" w:rsidDel="00E35A37">
          <w:delText xml:space="preserve">because it </w:delText>
        </w:r>
      </w:del>
      <w:del w:id="476" w:author="Brisson, Nicholas" w:date="2025-06-15T05:29:00Z">
        <w:r w:rsidRPr="00451581" w:rsidDel="00E35A37">
          <w:delText>appl</w:delText>
        </w:r>
      </w:del>
      <w:del w:id="477" w:author="Brisson, Nicholas" w:date="2025-06-15T05:23:00Z">
        <w:r w:rsidRPr="00451581" w:rsidDel="00E35A37">
          <w:delText xml:space="preserve">ies </w:delText>
        </w:r>
      </w:del>
      <w:del w:id="478" w:author="Brisson, Nicholas" w:date="2025-06-15T05:29:00Z">
        <w:r w:rsidRPr="00451581" w:rsidDel="00E35A37">
          <w:delText xml:space="preserve">rotational resistance during active voluntary flexion-extension movements, </w:delText>
        </w:r>
      </w:del>
      <w:del w:id="479" w:author="Brisson, Nicholas" w:date="2025-06-15T05:24:00Z">
        <w:r w:rsidRPr="00451581" w:rsidDel="00E35A37">
          <w:delText>w</w:delText>
        </w:r>
      </w:del>
      <w:ins w:id="480" w:author="Brisson, Nicholas" w:date="2025-06-15T05:24:00Z">
        <w:r w:rsidR="00E35A37">
          <w:t>W</w:t>
        </w:r>
      </w:ins>
      <w:r w:rsidRPr="00451581">
        <w:t xml:space="preserve">hile </w:t>
      </w:r>
      <w:ins w:id="481" w:author="Brisson, Nicholas" w:date="2025-06-15T05:24:00Z">
        <w:r w:rsidR="00E35A37">
          <w:t xml:space="preserve">these tests </w:t>
        </w:r>
      </w:ins>
      <w:del w:id="482" w:author="Brisson, Nicholas" w:date="2025-06-15T05:24:00Z">
        <w:r w:rsidRPr="00451581" w:rsidDel="00E35A37">
          <w:delText xml:space="preserve">drawer and Lachman tests require </w:delText>
        </w:r>
      </w:del>
      <w:ins w:id="483" w:author="Brisson, Nicholas" w:date="2025-06-15T05:24:00Z">
        <w:r w:rsidR="00E35A37">
          <w:t xml:space="preserve">apply </w:t>
        </w:r>
      </w:ins>
      <w:del w:id="484" w:author="Brisson, Nicholas" w:date="2025-06-15T05:24:00Z">
        <w:r w:rsidRPr="00451581" w:rsidDel="00E35A37">
          <w:delText xml:space="preserve">passive application of linear </w:delText>
        </w:r>
      </w:del>
      <w:ins w:id="485" w:author="Brisson, Nicholas" w:date="2025-06-15T05:24:00Z">
        <w:r w:rsidR="00E35A37">
          <w:t xml:space="preserve">passive linear </w:t>
        </w:r>
      </w:ins>
      <w:r w:rsidRPr="00451581">
        <w:t>anterior-posterior forces</w:t>
      </w:r>
      <w:ins w:id="486" w:author="Brisson, Nicholas" w:date="2025-06-15T05:29:00Z">
        <w:r w:rsidR="00E35A37">
          <w:t xml:space="preserve"> to the knee joint, our </w:t>
        </w:r>
      </w:ins>
      <w:ins w:id="487" w:author="Brisson, Nicholas" w:date="2025-06-15T05:33:00Z">
        <w:r w:rsidR="00C94329">
          <w:t xml:space="preserve">method </w:t>
        </w:r>
      </w:ins>
      <w:ins w:id="488" w:author="Brisson, Nicholas" w:date="2025-06-15T05:30:00Z">
        <w:r w:rsidR="00E35A37">
          <w:t>would apply r</w:t>
        </w:r>
      </w:ins>
      <w:ins w:id="489" w:author="Brisson, Nicholas" w:date="2025-06-15T05:29:00Z">
        <w:r w:rsidR="00E35A37" w:rsidRPr="00451581">
          <w:t xml:space="preserve">otational </w:t>
        </w:r>
      </w:ins>
      <w:ins w:id="490" w:author="Brisson, Nicholas" w:date="2025-06-15T05:30:00Z">
        <w:r w:rsidR="00E35A37">
          <w:t xml:space="preserve">forces (joint moments) </w:t>
        </w:r>
      </w:ins>
      <w:ins w:id="491" w:author="Brisson, Nicholas" w:date="2025-06-15T05:29:00Z">
        <w:r w:rsidR="00E35A37" w:rsidRPr="00451581">
          <w:t xml:space="preserve">during </w:t>
        </w:r>
      </w:ins>
      <w:ins w:id="492" w:author="Brisson, Nicholas" w:date="2025-06-15T05:30:00Z">
        <w:r w:rsidR="00E35A37">
          <w:t xml:space="preserve">volitional </w:t>
        </w:r>
      </w:ins>
      <w:ins w:id="493" w:author="Brisson, Nicholas" w:date="2025-06-15T05:29:00Z">
        <w:r w:rsidR="00E35A37" w:rsidRPr="00451581">
          <w:t>flexion</w:t>
        </w:r>
      </w:ins>
      <w:ins w:id="494" w:author="Brisson, Nicholas" w:date="2025-06-15T05:31:00Z">
        <w:r w:rsidR="00E35A37">
          <w:t xml:space="preserve"> and </w:t>
        </w:r>
      </w:ins>
      <w:ins w:id="495" w:author="Brisson, Nicholas" w:date="2025-06-15T05:29:00Z">
        <w:r w:rsidR="00E35A37" w:rsidRPr="00451581">
          <w:t>extension</w:t>
        </w:r>
      </w:ins>
      <w:ins w:id="496" w:author="Brisson, Nicholas" w:date="2025-06-15T05:31:00Z">
        <w:r w:rsidR="00E35A37">
          <w:t xml:space="preserve">, </w:t>
        </w:r>
      </w:ins>
      <w:ins w:id="497" w:author="Brisson, Nicholas" w:date="2025-06-15T05:35:00Z">
        <w:r w:rsidR="00C94329">
          <w:t>which may in fac</w:t>
        </w:r>
      </w:ins>
      <w:ins w:id="498" w:author="Brisson, Nicholas" w:date="2025-06-15T05:36:00Z">
        <w:r w:rsidR="00C94329">
          <w:t>t</w:t>
        </w:r>
      </w:ins>
      <w:ins w:id="499" w:author="Brisson, Nicholas" w:date="2025-06-15T05:31:00Z">
        <w:r w:rsidR="00E35A37">
          <w:t xml:space="preserve"> provid</w:t>
        </w:r>
      </w:ins>
      <w:ins w:id="500" w:author="Brisson, Nicholas" w:date="2025-06-15T05:36:00Z">
        <w:r w:rsidR="00C94329">
          <w:t>e</w:t>
        </w:r>
      </w:ins>
      <w:ins w:id="501" w:author="Brisson, Nicholas" w:date="2025-06-15T05:31:00Z">
        <w:r w:rsidR="00E35A37">
          <w:t xml:space="preserve"> </w:t>
        </w:r>
      </w:ins>
      <w:ins w:id="502" w:author="Brisson, Nicholas" w:date="2025-06-15T05:36:00Z">
        <w:r w:rsidR="00C94329">
          <w:t>insight that holds greater clinical and physio</w:t>
        </w:r>
      </w:ins>
      <w:ins w:id="503" w:author="Brisson, Nicholas" w:date="2025-06-15T05:31:00Z">
        <w:r w:rsidR="00E35A37">
          <w:t>logical</w:t>
        </w:r>
      </w:ins>
      <w:ins w:id="504" w:author="Brisson, Nicholas" w:date="2025-06-15T05:36:00Z">
        <w:r w:rsidR="00C94329">
          <w:t xml:space="preserve"> relevance</w:t>
        </w:r>
      </w:ins>
      <w:ins w:id="505" w:author="Brisson, Nicholas" w:date="2025-06-15T05:31:00Z">
        <w:r w:rsidR="00C94329">
          <w:t xml:space="preserve"> due to the </w:t>
        </w:r>
      </w:ins>
      <w:ins w:id="506" w:author="Brisson, Nicholas" w:date="2025-06-15T05:32:00Z">
        <w:r w:rsidR="00C94329">
          <w:t>biomechanical, muscle-driven nature of the joint movement</w:t>
        </w:r>
      </w:ins>
      <w:ins w:id="507" w:author="Brisson, Nicholas" w:date="2025-06-15T05:33:00Z">
        <w:r w:rsidR="00C94329">
          <w:t xml:space="preserve">. </w:t>
        </w:r>
      </w:ins>
      <w:del w:id="508" w:author="Brisson, Nicholas" w:date="2025-06-15T05:24:00Z">
        <w:r w:rsidRPr="00451581" w:rsidDel="00E35A37">
          <w:delText xml:space="preserve"> by the exa</w:delText>
        </w:r>
      </w:del>
      <w:del w:id="509" w:author="Brisson, Nicholas" w:date="2025-06-15T05:25:00Z">
        <w:r w:rsidRPr="00451581" w:rsidDel="00E35A37">
          <w:delText xml:space="preserve">miner. For the latter one would require a different experimental setup designed specifically to apply controlled passive </w:delText>
        </w:r>
      </w:del>
      <w:del w:id="510" w:author="Brisson, Nicholas" w:date="2025-06-14T15:33:00Z">
        <w:r w:rsidRPr="00451581" w:rsidDel="0049181B">
          <w:delText>AP</w:delText>
        </w:r>
      </w:del>
      <w:del w:id="511" w:author="Brisson, Nicholas" w:date="2025-06-15T05:25:00Z">
        <w:r w:rsidRPr="00451581" w:rsidDel="00E35A37">
          <w:delText xml:space="preserve"> forces while remaining MRI compatible. Other orthopedic tests like pivot shift or dial tests would</w:delText>
        </w:r>
      </w:del>
      <w:del w:id="512" w:author="Brisson, Nicholas" w:date="2025-06-14T15:34:00Z">
        <w:r w:rsidRPr="00451581" w:rsidDel="0049181B">
          <w:delText>n’t</w:delText>
        </w:r>
      </w:del>
      <w:del w:id="513" w:author="Brisson, Nicholas" w:date="2025-06-15T05:25:00Z">
        <w:r w:rsidRPr="00451581" w:rsidDel="00E35A37">
          <w:delText xml:space="preserve"> work with our tracking method as they involve complex rotational and multi-planar motions that </w:delText>
        </w:r>
      </w:del>
      <w:del w:id="514" w:author="Brisson, Nicholas" w:date="2025-06-14T15:34:00Z">
        <w:r w:rsidRPr="00451581" w:rsidDel="0049181B">
          <w:delText xml:space="preserve">can’t </w:delText>
        </w:r>
      </w:del>
      <w:del w:id="515" w:author="Brisson, Nicholas" w:date="2025-06-15T05:25:00Z">
        <w:r w:rsidRPr="00451581" w:rsidDel="00E35A37">
          <w:delText>be adequately captured in a single sagittal plane.</w:delText>
        </w:r>
      </w:del>
      <w:r w:rsidRPr="00451581">
        <w:t xml:space="preserve">  </w:t>
      </w:r>
      <w:commentRangeEnd w:id="428"/>
      <w:r w:rsidR="003A2084">
        <w:rPr>
          <w:rStyle w:val="CommentReference"/>
        </w:rPr>
        <w:commentReference w:id="428"/>
      </w:r>
    </w:p>
    <w:p w14:paraId="11E81C34" w14:textId="108EC4D2" w:rsidR="00C94329" w:rsidRDefault="00C94329" w:rsidP="00FA704E">
      <w:pPr>
        <w:rPr>
          <w:ins w:id="516" w:author="Brisson, Nicholas" w:date="2025-06-15T05:36:00Z"/>
        </w:rPr>
      </w:pPr>
    </w:p>
    <w:p w14:paraId="50215C2B" w14:textId="21FB7DC7" w:rsidR="00C94329" w:rsidRPr="00C94329" w:rsidRDefault="00C94329" w:rsidP="00FA704E">
      <w:pPr>
        <w:rPr>
          <w:ins w:id="517" w:author="Brisson, Nicholas" w:date="2025-06-15T05:37:00Z"/>
          <w:highlight w:val="cyan"/>
          <w:rPrChange w:id="518" w:author="Brisson, Nicholas" w:date="2025-06-15T05:38:00Z">
            <w:rPr>
              <w:ins w:id="519" w:author="Brisson, Nicholas" w:date="2025-06-15T05:37:00Z"/>
            </w:rPr>
          </w:rPrChange>
        </w:rPr>
      </w:pPr>
      <w:ins w:id="520" w:author="Brisson, Nicholas" w:date="2025-06-15T05:36:00Z">
        <w:r w:rsidRPr="00C94329">
          <w:rPr>
            <w:highlight w:val="cyan"/>
            <w:rPrChange w:id="521" w:author="Brisson, Nicholas" w:date="2025-06-15T05:38:00Z">
              <w:rPr/>
            </w:rPrChange>
          </w:rPr>
          <w:t xml:space="preserve">We have </w:t>
        </w:r>
      </w:ins>
      <w:ins w:id="522" w:author="Brisson, Nicholas" w:date="2025-06-15T05:37:00Z">
        <w:r w:rsidRPr="00C94329">
          <w:rPr>
            <w:highlight w:val="cyan"/>
            <w:rPrChange w:id="523" w:author="Brisson, Nicholas" w:date="2025-06-15T05:38:00Z">
              <w:rPr/>
            </w:rPrChange>
          </w:rPr>
          <w:t xml:space="preserve">added this the following passage on Page XX to convey this notion: </w:t>
        </w:r>
      </w:ins>
    </w:p>
    <w:p w14:paraId="53056A85" w14:textId="0BF36571" w:rsidR="00F37E4E" w:rsidRPr="006E5691" w:rsidRDefault="00C94329">
      <w:ins w:id="524" w:author="Brisson, Nicholas" w:date="2025-06-15T05:37:00Z">
        <w:r w:rsidRPr="00C94329">
          <w:rPr>
            <w:rFonts w:hint="eastAsia"/>
            <w:highlight w:val="cyan"/>
            <w:rPrChange w:id="525" w:author="Brisson, Nicholas" w:date="2025-06-15T05:38:00Z">
              <w:rPr>
                <w:rFonts w:hint="eastAsia"/>
              </w:rPr>
            </w:rPrChange>
          </w:rPr>
          <w:t>“</w:t>
        </w:r>
        <w:r w:rsidRPr="00C94329">
          <w:rPr>
            <w:highlight w:val="cyan"/>
            <w:rPrChange w:id="526" w:author="Brisson, Nicholas" w:date="2025-06-15T05:38:00Z">
              <w:rPr/>
            </w:rPrChange>
          </w:rPr>
          <w:t>XXXXXXXXXXXXXXXX.</w:t>
        </w:r>
        <w:r w:rsidRPr="00C94329">
          <w:rPr>
            <w:rFonts w:hint="eastAsia"/>
            <w:highlight w:val="cyan"/>
            <w:rPrChange w:id="527" w:author="Brisson, Nicholas" w:date="2025-06-15T05:38:00Z">
              <w:rPr>
                <w:rFonts w:hint="eastAsia"/>
              </w:rPr>
            </w:rPrChange>
          </w:rPr>
          <w:t>”</w:t>
        </w:r>
      </w:ins>
    </w:p>
    <w:p w14:paraId="27B69D4A" w14:textId="77777777" w:rsidR="00B767CD" w:rsidRDefault="00B767CD" w:rsidP="00640F0A">
      <w:pPr>
        <w:spacing w:after="0" w:line="240" w:lineRule="auto"/>
        <w:rPr>
          <w:ins w:id="528" w:author="Brisson, Nicholas" w:date="2025-06-12T23:16:00Z"/>
        </w:rPr>
      </w:pPr>
    </w:p>
    <w:p w14:paraId="29EAD46A" w14:textId="30E3A17A" w:rsidR="00B767CD" w:rsidRDefault="00345C2A" w:rsidP="00640F0A">
      <w:pPr>
        <w:spacing w:after="0" w:line="240" w:lineRule="auto"/>
        <w:rPr>
          <w:ins w:id="529" w:author="Brisson, Nicholas" w:date="2025-06-12T23:16:00Z"/>
        </w:rPr>
      </w:pPr>
      <w:r w:rsidRPr="00C67283">
        <w:t>RE2.4</w:t>
      </w:r>
      <w:r w:rsidRPr="00C67283">
        <w:br/>
      </w:r>
      <w:r w:rsidRPr="00214A08">
        <w:rPr>
          <w:b/>
          <w:bCs/>
        </w:rPr>
        <w:t>How can an 'alignment error' be determined that is significantly smaller than the spatial resolution of the measurement sequences?</w:t>
      </w:r>
      <w:r w:rsidRPr="00214A08">
        <w:br/>
      </w:r>
    </w:p>
    <w:p w14:paraId="11D4461D" w14:textId="4D03A8D3" w:rsidR="00F37E4E" w:rsidRPr="00C67283" w:rsidRDefault="002F6EF3">
      <w:pPr>
        <w:spacing w:after="0" w:line="240" w:lineRule="auto"/>
        <w:pPrChange w:id="530" w:author="Brisson, Nicholas" w:date="2025-06-12T23:14:00Z">
          <w:pPr/>
        </w:pPrChange>
      </w:pPr>
      <w:ins w:id="531" w:author="Brisson, Nicholas" w:date="2025-06-14T15:25:00Z">
        <w:r>
          <w:t xml:space="preserve">Thank you for raising this </w:t>
        </w:r>
      </w:ins>
      <w:ins w:id="532" w:author="Brisson, Nicholas" w:date="2025-06-14T15:26:00Z">
        <w:r>
          <w:t xml:space="preserve">point. </w:t>
        </w:r>
      </w:ins>
      <w:r w:rsidR="00345C2A" w:rsidRPr="00C67283">
        <w:t>The alignment error can achieve sub-voxel precision primarily due to the cubic-spline interpolation step, where the initially discrete edge pixels are converted into 80 continuous reference points along the bone boundary. Subsequently, the transformation matrix and distance measurements also remain in continuous space. Thus, the reported alignment error (0.40 ± 0.02 mm) reflects a</w:t>
      </w:r>
      <w:r w:rsidR="00345C2A" w:rsidRPr="00214A08">
        <w:t xml:space="preserve"> continuous spatial registration accuracy metric rather than implying any resolution of anatomical details smaller than voxel spacing (1.09 mm). The following text has been added to </w:t>
      </w:r>
      <w:ins w:id="533" w:author="Brisson, Nicholas" w:date="2025-06-15T05:40:00Z">
        <w:r w:rsidR="0059797C" w:rsidRPr="0059797C">
          <w:rPr>
            <w:highlight w:val="cyan"/>
            <w:rPrChange w:id="534" w:author="Brisson, Nicholas" w:date="2025-06-15T05:40:00Z">
              <w:rPr/>
            </w:rPrChange>
          </w:rPr>
          <w:t>Page X</w:t>
        </w:r>
        <w:r w:rsidR="0059797C">
          <w:t xml:space="preserve"> (</w:t>
        </w:r>
      </w:ins>
      <w:r w:rsidR="00345C2A" w:rsidRPr="00214A08">
        <w:t>Section 2.2 in Step III</w:t>
      </w:r>
      <w:ins w:id="535" w:author="Brisson, Nicholas" w:date="2025-06-15T05:40:00Z">
        <w:r w:rsidR="0059797C">
          <w:t>)</w:t>
        </w:r>
      </w:ins>
      <w:r w:rsidR="00345C2A" w:rsidRPr="00214A08">
        <w:t xml:space="preserve">: </w:t>
      </w:r>
      <w:r w:rsidR="00345C2A" w:rsidRPr="00214A08">
        <w:br/>
        <w:t>“</w:t>
      </w:r>
      <w:del w:id="536" w:author="Brisson, Nicholas" w:date="2025-06-14T15:37:00Z">
        <w:r w:rsidR="00345C2A" w:rsidRPr="00214A08" w:rsidDel="00C262AC">
          <w:delText xml:space="preserve"> </w:delText>
        </w:r>
      </w:del>
      <w:commentRangeStart w:id="537"/>
      <w:r w:rsidR="00345C2A" w:rsidRPr="00B767CD">
        <w:rPr>
          <w:rFonts w:eastAsia="Verdana" w:cs="Verdana"/>
          <w:highlight w:val="yellow"/>
          <w:rPrChange w:id="538" w:author="Brisson, Nicholas" w:date="2025-06-12T23:16:00Z">
            <w:rPr>
              <w:rFonts w:ascii="Verdana" w:eastAsia="Verdana" w:hAnsi="Verdana" w:cs="Verdana"/>
              <w:highlight w:val="yellow"/>
            </w:rPr>
          </w:rPrChange>
        </w:rPr>
        <w:t>This</w:t>
      </w:r>
      <w:commentRangeEnd w:id="537"/>
      <w:r w:rsidR="0059797C">
        <w:rPr>
          <w:rStyle w:val="CommentReference"/>
        </w:rPr>
        <w:commentReference w:id="537"/>
      </w:r>
      <w:r w:rsidR="00345C2A" w:rsidRPr="00B767CD">
        <w:rPr>
          <w:rFonts w:eastAsia="Verdana" w:cs="Verdana"/>
          <w:highlight w:val="yellow"/>
          <w:rPrChange w:id="539" w:author="Brisson, Nicholas" w:date="2025-06-12T23:16:00Z">
            <w:rPr>
              <w:rFonts w:ascii="Verdana" w:eastAsia="Verdana" w:hAnsi="Verdana" w:cs="Verdana"/>
              <w:highlight w:val="yellow"/>
            </w:rPr>
          </w:rPrChange>
        </w:rPr>
        <w:t xml:space="preserve"> interpolation process converts the initially discrete edge pixels into continuous coordinate reference points, enabling sub-voxel precision in subsequent transformation and alignment calculations</w:t>
      </w:r>
      <w:ins w:id="540" w:author="Brisson, Nicholas" w:date="2025-06-14T15:37:00Z">
        <w:r w:rsidR="00C262AC">
          <w:rPr>
            <w:rFonts w:eastAsia="Verdana" w:cs="Verdana"/>
            <w:highlight w:val="yellow"/>
          </w:rPr>
          <w:t>.”</w:t>
        </w:r>
      </w:ins>
      <w:del w:id="541" w:author="Brisson, Nicholas" w:date="2025-06-14T15:37:00Z">
        <w:r w:rsidR="00345C2A" w:rsidRPr="00C67283" w:rsidDel="00C262AC">
          <w:delText xml:space="preserve"> “</w:delText>
        </w:r>
      </w:del>
      <w:r w:rsidR="00345C2A" w:rsidRPr="00C67283">
        <w:t xml:space="preserve"> </w:t>
      </w:r>
    </w:p>
    <w:p w14:paraId="1F6F71CD" w14:textId="77777777" w:rsidR="00B767CD" w:rsidRDefault="00B767CD" w:rsidP="00640F0A">
      <w:pPr>
        <w:spacing w:after="0" w:line="240" w:lineRule="auto"/>
        <w:rPr>
          <w:ins w:id="542" w:author="Brisson, Nicholas" w:date="2025-06-12T23:16:00Z"/>
        </w:rPr>
      </w:pPr>
    </w:p>
    <w:p w14:paraId="3260B5F2" w14:textId="77777777" w:rsidR="00B767CD" w:rsidRDefault="00B767CD" w:rsidP="00640F0A">
      <w:pPr>
        <w:spacing w:after="0" w:line="240" w:lineRule="auto"/>
        <w:rPr>
          <w:ins w:id="543" w:author="Brisson, Nicholas" w:date="2025-06-12T23:16:00Z"/>
        </w:rPr>
      </w:pPr>
    </w:p>
    <w:p w14:paraId="45401F63" w14:textId="77777777" w:rsidR="00B767CD" w:rsidRDefault="00345C2A" w:rsidP="00640F0A">
      <w:pPr>
        <w:spacing w:after="0" w:line="240" w:lineRule="auto"/>
        <w:rPr>
          <w:ins w:id="544" w:author="Brisson, Nicholas" w:date="2025-06-12T23:16:00Z"/>
        </w:rPr>
      </w:pPr>
      <w:r w:rsidRPr="00C67283">
        <w:t>RE2.5</w:t>
      </w:r>
      <w:r w:rsidRPr="00C67283">
        <w:br/>
      </w:r>
      <w:r w:rsidRPr="00214A08">
        <w:rPr>
          <w:b/>
          <w:bCs/>
        </w:rPr>
        <w:t xml:space="preserve">The recording method with 2D radial GRE sequences has not become completely clear. It is described that the slice thickness is 1 mm, but the </w:t>
      </w:r>
      <w:proofErr w:type="spellStart"/>
      <w:r w:rsidRPr="00214A08">
        <w:rPr>
          <w:b/>
          <w:bCs/>
        </w:rPr>
        <w:t>FoV</w:t>
      </w:r>
      <w:proofErr w:type="spellEnd"/>
      <w:r w:rsidRPr="00214A08">
        <w:rPr>
          <w:b/>
          <w:bCs/>
        </w:rPr>
        <w:t xml:space="preserve"> is 3 mm thick. How many (sagittal) slices are acquired?</w:t>
      </w:r>
      <w:r w:rsidRPr="003577D2">
        <w:br/>
      </w:r>
    </w:p>
    <w:p w14:paraId="0A6BF2CC" w14:textId="0F3DDBE6" w:rsidR="00C262AC" w:rsidRDefault="00345C2A">
      <w:pPr>
        <w:spacing w:after="0" w:line="240" w:lineRule="auto"/>
        <w:rPr>
          <w:ins w:id="545" w:author="Brisson, Nicholas" w:date="2025-06-14T15:38:00Z"/>
        </w:rPr>
      </w:pPr>
      <w:del w:id="546" w:author="Brisson, Nicholas" w:date="2025-06-14T15:26:00Z">
        <w:r w:rsidRPr="00C67283" w:rsidDel="002F6EF3">
          <w:delText xml:space="preserve">We thank the reviewer </w:delText>
        </w:r>
      </w:del>
      <w:ins w:id="547" w:author="Brisson, Nicholas" w:date="2025-06-14T15:26:00Z">
        <w:r w:rsidR="002F6EF3">
          <w:t xml:space="preserve">Thank you </w:t>
        </w:r>
      </w:ins>
      <w:r w:rsidRPr="00C67283">
        <w:t>for noticing this mistake. It is a single 3</w:t>
      </w:r>
      <w:ins w:id="548" w:author="Brisson, Nicholas" w:date="2025-06-14T15:38:00Z">
        <w:r w:rsidR="00C262AC">
          <w:t xml:space="preserve"> </w:t>
        </w:r>
      </w:ins>
      <w:r w:rsidRPr="00C67283">
        <w:t xml:space="preserve">mm thick sagittal slice acquisition, but we had mistakenly </w:t>
      </w:r>
      <w:del w:id="549" w:author="Brisson, Nicholas" w:date="2025-06-15T05:41:00Z">
        <w:r w:rsidRPr="00C67283" w:rsidDel="0059797C">
          <w:delText xml:space="preserve">given </w:delText>
        </w:r>
      </w:del>
      <w:ins w:id="550" w:author="Brisson, Nicholas" w:date="2025-06-15T05:41:00Z">
        <w:r w:rsidR="0059797C">
          <w:t>written</w:t>
        </w:r>
        <w:r w:rsidR="0059797C" w:rsidRPr="00C67283">
          <w:t xml:space="preserve"> </w:t>
        </w:r>
        <w:r w:rsidR="0059797C">
          <w:t>an</w:t>
        </w:r>
      </w:ins>
      <w:del w:id="551" w:author="Brisson, Nicholas" w:date="2025-06-15T05:41:00Z">
        <w:r w:rsidRPr="00C67283" w:rsidDel="0059797C">
          <w:delText>the</w:delText>
        </w:r>
      </w:del>
      <w:r w:rsidRPr="00C67283">
        <w:t xml:space="preserve"> incorrect voxel size of [1.09</w:t>
      </w:r>
      <w:ins w:id="552" w:author="Brisson, Nicholas" w:date="2025-06-14T15:38:00Z">
        <w:r w:rsidR="00C262AC">
          <w:t xml:space="preserve"> </w:t>
        </w:r>
      </w:ins>
      <w:r w:rsidRPr="00C67283">
        <w:t>x</w:t>
      </w:r>
      <w:ins w:id="553" w:author="Brisson, Nicholas" w:date="2025-06-14T15:38:00Z">
        <w:r w:rsidR="00C262AC">
          <w:t xml:space="preserve"> </w:t>
        </w:r>
      </w:ins>
      <w:r w:rsidRPr="00C67283">
        <w:t>1.09</w:t>
      </w:r>
      <w:ins w:id="554" w:author="Brisson, Nicholas" w:date="2025-06-14T15:38:00Z">
        <w:r w:rsidR="00C262AC">
          <w:t xml:space="preserve"> </w:t>
        </w:r>
      </w:ins>
      <w:r w:rsidRPr="00C67283">
        <w:t>x</w:t>
      </w:r>
      <w:ins w:id="555" w:author="Brisson, Nicholas" w:date="2025-06-14T15:38:00Z">
        <w:r w:rsidR="00C262AC">
          <w:t xml:space="preserve"> </w:t>
        </w:r>
      </w:ins>
      <w:r w:rsidRPr="00C67283">
        <w:t>1]</w:t>
      </w:r>
      <w:ins w:id="556" w:author="Brisson, Nicholas" w:date="2025-06-14T15:38:00Z">
        <w:r w:rsidR="00C262AC">
          <w:t xml:space="preserve"> </w:t>
        </w:r>
      </w:ins>
      <w:r w:rsidRPr="00C67283">
        <w:t>mm</w:t>
      </w:r>
      <w:r w:rsidRPr="00C67283">
        <w:rPr>
          <w:vertAlign w:val="superscript"/>
        </w:rPr>
        <w:t>3</w:t>
      </w:r>
      <w:r w:rsidRPr="00C67283">
        <w:t xml:space="preserve">. It has now been corrected </w:t>
      </w:r>
      <w:ins w:id="557" w:author="Brisson, Nicholas" w:date="2025-06-15T05:41:00Z">
        <w:r w:rsidR="0059797C">
          <w:t xml:space="preserve">to </w:t>
        </w:r>
        <w:r w:rsidR="0059797C" w:rsidRPr="00A015BD">
          <w:rPr>
            <w:rFonts w:hint="eastAsia"/>
            <w:highlight w:val="yellow"/>
          </w:rPr>
          <w:t>[1.09</w:t>
        </w:r>
        <w:r w:rsidR="0059797C" w:rsidRPr="00A015BD">
          <w:rPr>
            <w:rFonts w:hint="eastAsia"/>
            <w:highlight w:val="yellow"/>
          </w:rPr>
          <w:t>×</w:t>
        </w:r>
        <w:r w:rsidR="0059797C" w:rsidRPr="00A015BD">
          <w:rPr>
            <w:rFonts w:hint="eastAsia"/>
            <w:highlight w:val="yellow"/>
          </w:rPr>
          <w:t>1.09</w:t>
        </w:r>
        <w:r w:rsidR="0059797C" w:rsidRPr="00A015BD">
          <w:rPr>
            <w:rFonts w:hint="eastAsia"/>
            <w:highlight w:val="yellow"/>
          </w:rPr>
          <w:t>×</w:t>
        </w:r>
        <w:r w:rsidR="0059797C" w:rsidRPr="00A015BD">
          <w:rPr>
            <w:rFonts w:hint="eastAsia"/>
            <w:highlight w:val="yellow"/>
          </w:rPr>
          <w:t>3] mm</w:t>
        </w:r>
        <w:r w:rsidR="0059797C" w:rsidRPr="00A015BD">
          <w:rPr>
            <w:rFonts w:hint="eastAsia"/>
            <w:highlight w:val="yellow"/>
            <w:vertAlign w:val="superscript"/>
          </w:rPr>
          <w:t>3</w:t>
        </w:r>
        <w:r w:rsidR="0059797C">
          <w:rPr>
            <w:highlight w:val="yellow"/>
            <w:vertAlign w:val="superscript"/>
          </w:rPr>
          <w:t xml:space="preserve"> </w:t>
        </w:r>
      </w:ins>
      <w:r w:rsidRPr="00C67283">
        <w:t xml:space="preserve">on Page 5 </w:t>
      </w:r>
      <w:ins w:id="558" w:author="Brisson, Nicholas" w:date="2025-06-15T05:42:00Z">
        <w:r w:rsidR="0059797C">
          <w:t>of the manuscript, as shown below</w:t>
        </w:r>
      </w:ins>
      <w:del w:id="559" w:author="Brisson, Nicholas" w:date="2025-06-15T05:42:00Z">
        <w:r w:rsidRPr="00C67283" w:rsidDel="0059797C">
          <w:delText>to</w:delText>
        </w:r>
      </w:del>
      <w:ins w:id="560" w:author="Brisson, Nicholas" w:date="2025-06-14T15:38:00Z">
        <w:r w:rsidR="00C262AC">
          <w:t xml:space="preserve">: </w:t>
        </w:r>
      </w:ins>
    </w:p>
    <w:p w14:paraId="5253D862" w14:textId="7AC213FC" w:rsidR="00C262AC" w:rsidRDefault="00C262AC">
      <w:pPr>
        <w:spacing w:after="0" w:line="240" w:lineRule="auto"/>
        <w:rPr>
          <w:ins w:id="561" w:author="Brisson, Nicholas" w:date="2025-06-14T15:39:00Z"/>
        </w:rPr>
      </w:pPr>
    </w:p>
    <w:p w14:paraId="028599AB" w14:textId="68A03C82" w:rsidR="00C262AC" w:rsidRDefault="00C262AC">
      <w:pPr>
        <w:spacing w:after="0" w:line="240" w:lineRule="auto"/>
        <w:rPr>
          <w:ins w:id="562" w:author="Brisson, Nicholas" w:date="2025-06-14T15:38:00Z"/>
        </w:rPr>
      </w:pPr>
      <w:ins w:id="563" w:author="Brisson, Nicholas" w:date="2025-06-14T15:40:00Z">
        <w:r>
          <w:t>“</w:t>
        </w:r>
      </w:ins>
      <w:ins w:id="564" w:author="Brisson, Nicholas" w:date="2025-06-14T15:39:00Z">
        <w:r w:rsidRPr="00C262AC">
          <w:rPr>
            <w:rFonts w:hint="eastAsia"/>
          </w:rPr>
          <w:t>MRI data were acquired using a 2D radial golden-angle gradient echo FLASH sequence [26,27] with the following parameters: echo time of 2.51 ms, flip angle of 8</w:t>
        </w:r>
      </w:ins>
      <w:ins w:id="565" w:author="Brisson, Nicholas" w:date="2025-06-14T15:40:00Z">
        <w:r>
          <w:rPr>
            <w:rFonts w:hint="eastAsia"/>
          </w:rPr>
          <w:t>°</w:t>
        </w:r>
      </w:ins>
      <w:ins w:id="566" w:author="Brisson, Nicholas" w:date="2025-06-14T15:39:00Z">
        <w:r w:rsidRPr="00C262AC">
          <w:rPr>
            <w:rFonts w:hint="eastAsia"/>
          </w:rPr>
          <w:t>, field of view of [192</w:t>
        </w:r>
        <w:r w:rsidRPr="00C262AC">
          <w:rPr>
            <w:rFonts w:hint="eastAsia"/>
          </w:rPr>
          <w:t>×</w:t>
        </w:r>
        <w:r w:rsidRPr="00C262AC">
          <w:rPr>
            <w:rFonts w:hint="eastAsia"/>
          </w:rPr>
          <w:t>192</w:t>
        </w:r>
        <w:r w:rsidRPr="00C262AC">
          <w:rPr>
            <w:rFonts w:hint="eastAsia"/>
          </w:rPr>
          <w:t>×</w:t>
        </w:r>
        <w:r w:rsidRPr="00C262AC">
          <w:rPr>
            <w:rFonts w:hint="eastAsia"/>
          </w:rPr>
          <w:t>3] mm</w:t>
        </w:r>
        <w:r w:rsidRPr="00C262AC">
          <w:rPr>
            <w:vertAlign w:val="superscript"/>
            <w:rPrChange w:id="567" w:author="Brisson, Nicholas" w:date="2025-06-14T15:40:00Z">
              <w:rPr/>
            </w:rPrChange>
          </w:rPr>
          <w:t>3</w:t>
        </w:r>
        <w:r w:rsidRPr="00C262AC">
          <w:rPr>
            <w:rFonts w:hint="eastAsia"/>
          </w:rPr>
          <w:t>, matrix size of [176</w:t>
        </w:r>
        <w:r w:rsidRPr="00C262AC">
          <w:rPr>
            <w:rFonts w:hint="eastAsia"/>
          </w:rPr>
          <w:t>×</w:t>
        </w:r>
        <w:r w:rsidRPr="00C262AC">
          <w:rPr>
            <w:rFonts w:hint="eastAsia"/>
          </w:rPr>
          <w:t>176</w:t>
        </w:r>
        <w:r w:rsidRPr="00C262AC">
          <w:rPr>
            <w:rFonts w:hint="eastAsia"/>
          </w:rPr>
          <w:t>×</w:t>
        </w:r>
        <w:r w:rsidRPr="00C262AC">
          <w:rPr>
            <w:rFonts w:hint="eastAsia"/>
          </w:rPr>
          <w:t xml:space="preserve">1], voxel size of </w:t>
        </w:r>
        <w:r w:rsidRPr="00C262AC">
          <w:rPr>
            <w:highlight w:val="yellow"/>
            <w:rPrChange w:id="568" w:author="Brisson, Nicholas" w:date="2025-06-14T15:39:00Z">
              <w:rPr/>
            </w:rPrChange>
          </w:rPr>
          <w:t>[1.09</w:t>
        </w:r>
        <w:r w:rsidRPr="00C262AC">
          <w:rPr>
            <w:rFonts w:hint="eastAsia"/>
            <w:highlight w:val="yellow"/>
            <w:rPrChange w:id="569" w:author="Brisson, Nicholas" w:date="2025-06-14T15:39:00Z">
              <w:rPr>
                <w:rFonts w:hint="eastAsia"/>
              </w:rPr>
            </w:rPrChange>
          </w:rPr>
          <w:t>×</w:t>
        </w:r>
        <w:r w:rsidRPr="00C262AC">
          <w:rPr>
            <w:highlight w:val="yellow"/>
            <w:rPrChange w:id="570" w:author="Brisson, Nicholas" w:date="2025-06-14T15:39:00Z">
              <w:rPr/>
            </w:rPrChange>
          </w:rPr>
          <w:t>1.09</w:t>
        </w:r>
        <w:r w:rsidRPr="00C262AC">
          <w:rPr>
            <w:rFonts w:hint="eastAsia"/>
            <w:highlight w:val="yellow"/>
            <w:rPrChange w:id="571" w:author="Brisson, Nicholas" w:date="2025-06-14T15:39:00Z">
              <w:rPr>
                <w:rFonts w:hint="eastAsia"/>
              </w:rPr>
            </w:rPrChange>
          </w:rPr>
          <w:t>×</w:t>
        </w:r>
        <w:r w:rsidRPr="00C262AC">
          <w:rPr>
            <w:highlight w:val="yellow"/>
            <w:rPrChange w:id="572" w:author="Brisson, Nicholas" w:date="2025-06-14T15:39:00Z">
              <w:rPr/>
            </w:rPrChange>
          </w:rPr>
          <w:t>3] mm</w:t>
        </w:r>
        <w:r w:rsidRPr="00C262AC">
          <w:rPr>
            <w:highlight w:val="yellow"/>
            <w:vertAlign w:val="superscript"/>
            <w:rPrChange w:id="573" w:author="Brisson, Nicholas" w:date="2025-06-14T15:39:00Z">
              <w:rPr/>
            </w:rPrChange>
          </w:rPr>
          <w:t>3</w:t>
        </w:r>
        <w:r w:rsidRPr="00C262AC">
          <w:rPr>
            <w:rFonts w:hint="eastAsia"/>
          </w:rPr>
          <w:t xml:space="preserve">, and repetition time of 5.8 ms. </w:t>
        </w:r>
        <w:r w:rsidRPr="00C262AC">
          <w:rPr>
            <w:highlight w:val="yellow"/>
            <w:rPrChange w:id="574" w:author="Brisson, Nicholas" w:date="2025-06-14T15:40:00Z">
              <w:rPr/>
            </w:rPrChange>
          </w:rPr>
          <w:t>This acquisition prot</w:t>
        </w:r>
      </w:ins>
      <w:ins w:id="575" w:author="Brisson, Nicholas" w:date="2025-06-14T15:40:00Z">
        <w:r>
          <w:rPr>
            <w:highlight w:val="yellow"/>
          </w:rPr>
          <w:t>o</w:t>
        </w:r>
      </w:ins>
      <w:ins w:id="576" w:author="Brisson, Nicholas" w:date="2025-06-14T15:39:00Z">
        <w:r w:rsidRPr="00C262AC">
          <w:rPr>
            <w:highlight w:val="yellow"/>
            <w:rPrChange w:id="577" w:author="Brisson, Nicholas" w:date="2025-06-14T15:40:00Z">
              <w:rPr/>
            </w:rPrChange>
          </w:rPr>
          <w:t>col captured a single 3 mm thick sagittal slice.</w:t>
        </w:r>
      </w:ins>
      <w:ins w:id="578" w:author="Brisson, Nicholas" w:date="2025-06-14T15:40:00Z">
        <w:r>
          <w:rPr>
            <w:highlight w:val="yellow"/>
          </w:rPr>
          <w:t>”</w:t>
        </w:r>
      </w:ins>
    </w:p>
    <w:p w14:paraId="3C6241FE" w14:textId="77777777" w:rsidR="00C262AC" w:rsidRDefault="00C262AC">
      <w:pPr>
        <w:spacing w:after="0" w:line="240" w:lineRule="auto"/>
        <w:rPr>
          <w:ins w:id="579" w:author="Brisson, Nicholas" w:date="2025-06-14T15:38:00Z"/>
        </w:rPr>
      </w:pPr>
    </w:p>
    <w:p w14:paraId="17927931" w14:textId="659A0A1A" w:rsidR="00F37E4E" w:rsidRPr="003577D2" w:rsidDel="00C262AC" w:rsidRDefault="00345C2A">
      <w:pPr>
        <w:spacing w:after="0" w:line="240" w:lineRule="auto"/>
        <w:rPr>
          <w:del w:id="580" w:author="Brisson, Nicholas" w:date="2025-06-14T15:40:00Z"/>
        </w:rPr>
        <w:pPrChange w:id="581" w:author="Brisson, Nicholas" w:date="2025-06-12T23:14:00Z">
          <w:pPr/>
        </w:pPrChange>
      </w:pPr>
      <w:del w:id="582" w:author="Brisson, Nicholas" w:date="2025-06-14T15:40:00Z">
        <w:r w:rsidRPr="00C67283" w:rsidDel="00C262AC">
          <w:delText xml:space="preserve"> </w:delText>
        </w:r>
        <w:r w:rsidRPr="00214A08" w:rsidDel="00C262AC">
          <w:rPr>
            <w:highlight w:val="yellow"/>
          </w:rPr>
          <w:delText>[1.09x1.09x3] mm</w:delText>
        </w:r>
        <w:r w:rsidRPr="00214A08" w:rsidDel="00C262AC">
          <w:rPr>
            <w:highlight w:val="yellow"/>
            <w:vertAlign w:val="superscript"/>
          </w:rPr>
          <w:delText>3</w:delText>
        </w:r>
        <w:r w:rsidRPr="00214A08" w:rsidDel="00C262AC">
          <w:delText xml:space="preserve"> with this sentence added at the end: “</w:delText>
        </w:r>
        <w:r w:rsidRPr="00214A08" w:rsidDel="00C262AC">
          <w:rPr>
            <w:rFonts w:eastAsia="Verdana" w:cs="Verdana"/>
            <w:highlight w:val="yellow"/>
          </w:rPr>
          <w:delText>This acquisition protocol captured a single 3 mm thick sagittal slice.</w:delText>
        </w:r>
        <w:r w:rsidRPr="003577D2" w:rsidDel="00C262AC">
          <w:delText xml:space="preserve">” </w:delText>
        </w:r>
      </w:del>
    </w:p>
    <w:p w14:paraId="695E0443" w14:textId="77777777" w:rsidR="00B767CD" w:rsidRDefault="00B767CD" w:rsidP="00640F0A">
      <w:pPr>
        <w:spacing w:after="0" w:line="240" w:lineRule="auto"/>
        <w:rPr>
          <w:ins w:id="583" w:author="Brisson, Nicholas" w:date="2025-06-12T23:16:00Z"/>
        </w:rPr>
      </w:pPr>
    </w:p>
    <w:p w14:paraId="7AF2CC7F" w14:textId="77777777" w:rsidR="00B767CD" w:rsidRDefault="00B767CD" w:rsidP="00640F0A">
      <w:pPr>
        <w:spacing w:after="0" w:line="240" w:lineRule="auto"/>
        <w:rPr>
          <w:ins w:id="584" w:author="Brisson, Nicholas" w:date="2025-06-12T23:16:00Z"/>
        </w:rPr>
      </w:pPr>
    </w:p>
    <w:p w14:paraId="3344F9B3" w14:textId="77777777" w:rsidR="00B767CD" w:rsidRDefault="00345C2A" w:rsidP="00640F0A">
      <w:pPr>
        <w:spacing w:after="0" w:line="240" w:lineRule="auto"/>
        <w:rPr>
          <w:ins w:id="585" w:author="Brisson, Nicholas" w:date="2025-06-12T23:16:00Z"/>
        </w:rPr>
      </w:pPr>
      <w:r w:rsidRPr="00C67283">
        <w:t>RE2.6</w:t>
      </w:r>
      <w:r w:rsidRPr="00C67283">
        <w:br/>
      </w:r>
      <w:r w:rsidRPr="00C67283">
        <w:rPr>
          <w:b/>
          <w:bCs/>
        </w:rPr>
        <w:t xml:space="preserve">The shape of the bones on the images changes if the lower leg has motion components perpendicular to the slice or rotational components. In this case there are no longer matching reference points on a fixed sagittal slice. How is this handled? Should layers be reconstructed from 3D data sets that depict the </w:t>
      </w:r>
      <w:r w:rsidRPr="00214A08">
        <w:rPr>
          <w:b/>
          <w:bCs/>
        </w:rPr>
        <w:t>same sagittal plane through the lower leg at different knee flexion angles?</w:t>
      </w:r>
      <w:r w:rsidRPr="00214A08">
        <w:br/>
      </w:r>
    </w:p>
    <w:p w14:paraId="693FF82F" w14:textId="487292FA" w:rsidR="00F37E4E" w:rsidRPr="00C67283" w:rsidRDefault="00345C2A">
      <w:pPr>
        <w:spacing w:after="0" w:line="240" w:lineRule="auto"/>
        <w:pPrChange w:id="586" w:author="Brisson, Nicholas" w:date="2025-06-12T23:14:00Z">
          <w:pPr/>
        </w:pPrChange>
      </w:pPr>
      <w:del w:id="587" w:author="Brisson, Nicholas" w:date="2025-06-15T05:42:00Z">
        <w:r w:rsidRPr="00C67283" w:rsidDel="004326A4">
          <w:delText xml:space="preserve">We thank the reviewer </w:delText>
        </w:r>
      </w:del>
      <w:ins w:id="588" w:author="Brisson, Nicholas" w:date="2025-06-15T05:42:00Z">
        <w:r w:rsidR="004326A4">
          <w:t xml:space="preserve">Thank you </w:t>
        </w:r>
      </w:ins>
      <w:r w:rsidRPr="00C67283">
        <w:t>for raising this important point. Through-plane motion is indeed a limitation of our 2D tracking method</w:t>
      </w:r>
      <w:ins w:id="589" w:author="Brisson, Nicholas" w:date="2025-06-15T05:43:00Z">
        <w:r w:rsidR="004326A4">
          <w:t xml:space="preserve">, </w:t>
        </w:r>
      </w:ins>
      <w:ins w:id="590" w:author="Brisson, Nicholas" w:date="2025-06-15T05:44:00Z">
        <w:r w:rsidR="004326A4">
          <w:t xml:space="preserve">which could only be overcome using 3D </w:t>
        </w:r>
        <w:r w:rsidR="004326A4">
          <w:lastRenderedPageBreak/>
          <w:t>methods</w:t>
        </w:r>
      </w:ins>
      <w:r w:rsidRPr="00C67283">
        <w:t xml:space="preserve">. We have </w:t>
      </w:r>
      <w:ins w:id="591" w:author="Brisson, Nicholas" w:date="2025-06-15T05:45:00Z">
        <w:r w:rsidR="004326A4">
          <w:t xml:space="preserve">clarified this point </w:t>
        </w:r>
      </w:ins>
      <w:del w:id="592" w:author="Brisson, Nicholas" w:date="2025-06-15T05:45:00Z">
        <w:r w:rsidRPr="00C67283" w:rsidDel="004326A4">
          <w:delText xml:space="preserve">added the following text at the discussion section at the end of </w:delText>
        </w:r>
      </w:del>
      <w:ins w:id="593" w:author="Brisson, Nicholas" w:date="2025-06-15T05:45:00Z">
        <w:r w:rsidR="004326A4">
          <w:t xml:space="preserve">on </w:t>
        </w:r>
      </w:ins>
      <w:r w:rsidRPr="00C67283">
        <w:t>Page 12</w:t>
      </w:r>
      <w:ins w:id="594" w:author="Brisson, Nicholas" w:date="2025-06-15T05:45:00Z">
        <w:r w:rsidR="004326A4">
          <w:t>, as shown below</w:t>
        </w:r>
      </w:ins>
      <w:del w:id="595" w:author="Brisson, Nicholas" w:date="2025-06-15T05:45:00Z">
        <w:r w:rsidRPr="00C67283" w:rsidDel="004326A4">
          <w:delText xml:space="preserve"> to make this point clear to the reader</w:delText>
        </w:r>
      </w:del>
      <w:r w:rsidRPr="00C67283">
        <w:t xml:space="preserve">: </w:t>
      </w:r>
    </w:p>
    <w:p w14:paraId="5621036E" w14:textId="5C48B84A" w:rsidR="00F37E4E" w:rsidRPr="0044017C" w:rsidDel="00B767CD" w:rsidRDefault="00345C2A">
      <w:pPr>
        <w:spacing w:after="0" w:line="240" w:lineRule="auto"/>
        <w:rPr>
          <w:ins w:id="596" w:author=""/>
          <w:del w:id="597" w:author="Brisson, Nicholas" w:date="2025-06-12T23:16:00Z"/>
          <w:highlight w:val="yellow"/>
          <w14:ligatures w14:val="none"/>
        </w:rPr>
        <w:pPrChange w:id="598" w:author="Brisson, Nicholas" w:date="2025-06-12T23:14:00Z">
          <w:pPr/>
        </w:pPrChange>
      </w:pPr>
      <w:r w:rsidRPr="00214A08">
        <w:t>“</w:t>
      </w:r>
      <w:ins w:id="599">
        <w:r w:rsidRPr="00214A08">
          <w:rPr>
            <w:highlight w:val="yellow"/>
          </w:rPr>
          <w:t>Despite these advantages, a limitation of the current 2D approach is sensitivity to through-plane motion. While the knee motion</w:t>
        </w:r>
      </w:ins>
      <w:ins w:id="600" w:author="Brisson, Nicholas" w:date="2025-06-15T05:46:00Z">
        <w:r w:rsidR="004326A4">
          <w:rPr>
            <w:highlight w:val="yellow"/>
          </w:rPr>
          <w:t>/loading</w:t>
        </w:r>
      </w:ins>
      <w:ins w:id="601">
        <w:r w:rsidRPr="00214A08">
          <w:rPr>
            <w:highlight w:val="yellow"/>
          </w:rPr>
          <w:t xml:space="preserve"> device was designed to constrain movement to the sagittal plane, </w:t>
        </w:r>
        <w:commentRangeStart w:id="602"/>
        <w:r w:rsidRPr="00214A08">
          <w:rPr>
            <w:highlight w:val="yellow"/>
          </w:rPr>
          <w:t>this remains a potential source of error</w:t>
        </w:r>
      </w:ins>
      <w:ins w:id="603" w:author="Brisson, Nicholas" w:date="2025-06-15T05:46:00Z">
        <w:r w:rsidR="004326A4">
          <w:rPr>
            <w:highlight w:val="yellow"/>
          </w:rPr>
          <w:t xml:space="preserve"> </w:t>
        </w:r>
      </w:ins>
      <w:commentRangeEnd w:id="602"/>
      <w:ins w:id="604" w:author="Brisson, Nicholas" w:date="2025-06-15T05:47:00Z">
        <w:r w:rsidR="004326A4">
          <w:rPr>
            <w:rStyle w:val="CommentReference"/>
          </w:rPr>
          <w:commentReference w:id="602"/>
        </w:r>
      </w:ins>
      <w:ins w:id="605" w:author="Brisson, Nicholas" w:date="2025-06-15T05:46:00Z">
        <w:r w:rsidR="004326A4">
          <w:rPr>
            <w:highlight w:val="yellow"/>
          </w:rPr>
          <w:t>as physiologi</w:t>
        </w:r>
      </w:ins>
      <w:ins w:id="606" w:author="Brisson, Nicholas" w:date="2025-06-15T05:47:00Z">
        <w:r w:rsidR="004326A4">
          <w:rPr>
            <w:highlight w:val="yellow"/>
          </w:rPr>
          <w:t>cal knee flexion and extension is not purely a planar motion</w:t>
        </w:r>
      </w:ins>
      <w:ins w:id="607">
        <w:r w:rsidRPr="00214A08">
          <w:rPr>
            <w:highlight w:val="yellow"/>
          </w:rPr>
          <w:t>. This limitation al</w:t>
        </w:r>
      </w:ins>
      <w:r w:rsidRPr="00214A08">
        <w:rPr>
          <w:highlight w:val="yellow"/>
        </w:rPr>
        <w:t>so led us to exclude the patella from our analysis despite its visibility in the sagittal images, as it undergoes significant through-plane motion during flexion-extension that is incompati</w:t>
      </w:r>
      <w:r w:rsidRPr="003577D2">
        <w:rPr>
          <w:highlight w:val="yellow"/>
        </w:rPr>
        <w:t>ble with our 2D tracking approach.</w:t>
      </w:r>
      <w:del w:id="608" w:author="Brisson, Nicholas" w:date="2025-06-15T05:49:00Z">
        <w:r w:rsidRPr="003577D2" w:rsidDel="004326A4">
          <w:rPr>
            <w:highlight w:val="yellow"/>
          </w:rPr>
          <w:delText xml:space="preserve"> </w:delText>
        </w:r>
      </w:del>
      <w:r w:rsidRPr="003577D2">
        <w:rPr>
          <w:highlight w:val="yellow"/>
        </w:rPr>
        <w:t xml:space="preserve"> </w:t>
      </w:r>
      <w:commentRangeStart w:id="609"/>
      <w:r w:rsidRPr="003577D2">
        <w:rPr>
          <w:highlight w:val="yellow"/>
        </w:rPr>
        <w:t>In cases where significant thro</w:t>
      </w:r>
      <w:ins w:id="610">
        <w:r w:rsidRPr="003577D2">
          <w:rPr>
            <w:highlight w:val="yellow"/>
          </w:rPr>
          <w:t>ugh-plane motion occurs, the bone appearances in the fixed sagittal slice change, resulting in elevated cost function values that indicate compromised tracking accuracy</w:t>
        </w:r>
      </w:ins>
      <w:commentRangeEnd w:id="609"/>
      <w:r w:rsidR="00093182">
        <w:rPr>
          <w:rStyle w:val="CommentReference"/>
        </w:rPr>
        <w:commentReference w:id="609"/>
      </w:r>
      <w:ins w:id="611">
        <w:r w:rsidRPr="003577D2">
          <w:rPr>
            <w:highlight w:val="yellow"/>
          </w:rPr>
          <w:t>. Future work could address this limitation by extending the method to 3D acquisitions.</w:t>
        </w:r>
      </w:ins>
      <w:ins w:id="612" w:author="Brisson, Nicholas" w:date="2025-06-15T05:49:00Z">
        <w:r w:rsidR="00093182">
          <w:rPr>
            <w:highlight w:val="yellow"/>
          </w:rPr>
          <w:t>”</w:t>
        </w:r>
      </w:ins>
      <w:ins w:id="613">
        <w:del w:id="614" w:author="Brisson, Nicholas" w:date="2025-06-12T23:16:00Z">
          <w:r w:rsidRPr="003577D2" w:rsidDel="00B767CD">
            <w:rPr>
              <w:highlight w:val="yellow"/>
            </w:rPr>
            <w:delText xml:space="preserve"> </w:delText>
          </w:r>
        </w:del>
      </w:ins>
    </w:p>
    <w:p w14:paraId="34F10821" w14:textId="06E23133" w:rsidR="00B767CD" w:rsidRDefault="00345C2A" w:rsidP="00B767CD">
      <w:pPr>
        <w:spacing w:after="0" w:line="240" w:lineRule="auto"/>
        <w:rPr>
          <w:ins w:id="615" w:author="Brisson, Nicholas" w:date="2025-06-12T23:16:00Z"/>
        </w:rPr>
      </w:pPr>
      <w:del w:id="616" w:author="Brisson, Nicholas" w:date="2025-06-12T23:16:00Z">
        <w:r w:rsidRPr="004D6742" w:rsidDel="00B767CD">
          <w:delText>“</w:delText>
        </w:r>
      </w:del>
    </w:p>
    <w:p w14:paraId="0D4667B9" w14:textId="77777777" w:rsidR="00B767CD" w:rsidRDefault="00B767CD" w:rsidP="00B767CD">
      <w:pPr>
        <w:spacing w:after="0" w:line="240" w:lineRule="auto"/>
        <w:rPr>
          <w:ins w:id="617" w:author="Brisson, Nicholas" w:date="2025-06-12T23:16:00Z"/>
        </w:rPr>
      </w:pPr>
    </w:p>
    <w:p w14:paraId="4B8D836E" w14:textId="1DD19B7A" w:rsidR="00F37E4E" w:rsidRPr="00C67283" w:rsidRDefault="00345C2A">
      <w:pPr>
        <w:spacing w:after="0" w:line="240" w:lineRule="auto"/>
        <w:rPr>
          <w:ins w:id="618" w:author=""/>
          <w:highlight w:val="yellow"/>
        </w:rPr>
        <w:pPrChange w:id="619" w:author="Brisson, Nicholas" w:date="2025-06-12T23:16:00Z">
          <w:pPr>
            <w:spacing w:line="240" w:lineRule="auto"/>
            <w:jc w:val="both"/>
          </w:pPr>
        </w:pPrChange>
      </w:pPr>
      <w:r w:rsidRPr="00C67283">
        <w:t xml:space="preserve">  </w:t>
      </w:r>
    </w:p>
    <w:p w14:paraId="0EF7DF17" w14:textId="77777777" w:rsidR="00F37E4E" w:rsidRPr="00214A08" w:rsidRDefault="00345C2A">
      <w:pPr>
        <w:spacing w:after="0" w:line="240" w:lineRule="auto"/>
        <w:rPr>
          <w:b/>
          <w:bCs/>
        </w:rPr>
        <w:pPrChange w:id="620" w:author="Brisson, Nicholas" w:date="2025-06-12T23:14:00Z">
          <w:pPr/>
        </w:pPrChange>
      </w:pPr>
      <w:r w:rsidRPr="00C67283">
        <w:t>RE2.7</w:t>
      </w:r>
      <w:r w:rsidRPr="00C67283">
        <w:br/>
      </w:r>
      <w:r w:rsidRPr="00214A08">
        <w:rPr>
          <w:b/>
          <w:bCs/>
        </w:rPr>
        <w:t>A "semi-automated pipeline" is reported. It should be indicated at which points interventions by the examiner are necessary.</w:t>
      </w:r>
    </w:p>
    <w:p w14:paraId="379D8CD8" w14:textId="77777777" w:rsidR="00B767CD" w:rsidRDefault="00B767CD" w:rsidP="00640F0A">
      <w:pPr>
        <w:spacing w:after="0" w:line="240" w:lineRule="auto"/>
        <w:rPr>
          <w:ins w:id="621" w:author="Brisson, Nicholas" w:date="2025-06-12T23:16:00Z"/>
        </w:rPr>
      </w:pPr>
    </w:p>
    <w:p w14:paraId="51D262F7" w14:textId="77777777" w:rsidR="0087747A" w:rsidRDefault="0087747A" w:rsidP="00640F0A">
      <w:pPr>
        <w:spacing w:after="0" w:line="240" w:lineRule="auto"/>
        <w:rPr>
          <w:ins w:id="622" w:author="Brisson, Nicholas" w:date="2025-06-15T05:53:00Z"/>
        </w:rPr>
      </w:pPr>
      <w:ins w:id="623" w:author="Brisson, Nicholas" w:date="2025-06-15T05:52:00Z">
        <w:r>
          <w:t xml:space="preserve">Thanks for seeking clarity. </w:t>
        </w:r>
      </w:ins>
      <w:ins w:id="624" w:author="Brisson, Nicholas" w:date="2025-06-15T05:51:00Z">
        <w:r>
          <w:t>We</w:t>
        </w:r>
      </w:ins>
      <w:ins w:id="625" w:author="Brisson, Nicholas" w:date="2025-06-15T05:52:00Z">
        <w:r>
          <w:t xml:space="preserve"> have now clarified on Page </w:t>
        </w:r>
      </w:ins>
      <w:ins w:id="626" w:author="Brisson, Nicholas" w:date="2025-06-15T05:53:00Z">
        <w:r>
          <w:rPr>
            <w:highlight w:val="cyan"/>
          </w:rPr>
          <w:t>8</w:t>
        </w:r>
      </w:ins>
      <w:ins w:id="627" w:author="Brisson, Nicholas" w:date="2025-06-15T05:52:00Z">
        <w:r>
          <w:t xml:space="preserve"> a</w:t>
        </w:r>
      </w:ins>
      <w:ins w:id="628" w:author="Brisson, Nicholas" w:date="2025-06-15T05:51:00Z">
        <w:r>
          <w:t xml:space="preserve">t which points intervention by the examiner are necessary for the </w:t>
        </w:r>
        <w:r w:rsidRPr="00C67283">
          <w:t>semi-automat</w:t>
        </w:r>
        <w:r>
          <w:t>ed</w:t>
        </w:r>
        <w:r w:rsidRPr="00C67283">
          <w:t xml:space="preserve"> </w:t>
        </w:r>
        <w:r>
          <w:t xml:space="preserve">pipeline, </w:t>
        </w:r>
      </w:ins>
      <w:ins w:id="629" w:author="Brisson, Nicholas" w:date="2025-06-15T05:52:00Z">
        <w:r>
          <w:t xml:space="preserve">as shown </w:t>
        </w:r>
      </w:ins>
      <w:ins w:id="630" w:author="Brisson, Nicholas" w:date="2025-06-15T05:53:00Z">
        <w:r>
          <w:t xml:space="preserve">below: </w:t>
        </w:r>
      </w:ins>
      <w:del w:id="631" w:author="Brisson, Nicholas" w:date="2025-06-15T05:53:00Z">
        <w:r w:rsidR="00345C2A" w:rsidRPr="00C67283" w:rsidDel="0087747A">
          <w:delText>The following text has been added in Page 8</w:delText>
        </w:r>
      </w:del>
      <w:del w:id="632" w:author="Brisson, Nicholas" w:date="2025-06-15T05:51:00Z">
        <w:r w:rsidR="00345C2A" w:rsidRPr="00C67283" w:rsidDel="0087747A">
          <w:delText xml:space="preserve"> to clarify the semi-automatic nature of the approach</w:delText>
        </w:r>
      </w:del>
      <w:del w:id="633" w:author="Brisson, Nicholas" w:date="2025-06-15T05:53:00Z">
        <w:r w:rsidR="00345C2A" w:rsidRPr="00C67283" w:rsidDel="0087747A">
          <w:delText xml:space="preserve">: </w:delText>
        </w:r>
      </w:del>
    </w:p>
    <w:p w14:paraId="56363DCF" w14:textId="2A88813A" w:rsidR="00F37E4E" w:rsidRDefault="00345C2A" w:rsidP="00640F0A">
      <w:pPr>
        <w:spacing w:after="0" w:line="240" w:lineRule="auto"/>
        <w:rPr>
          <w:ins w:id="634" w:author="Brisson, Nicholas" w:date="2025-06-12T23:17:00Z"/>
        </w:rPr>
      </w:pPr>
      <w:r w:rsidRPr="00C67283">
        <w:t>“</w:t>
      </w:r>
      <w:r w:rsidRPr="00C67283">
        <w:rPr>
          <w:rFonts w:eastAsia="Verdana" w:cs="Verdana"/>
          <w:highlight w:val="yellow"/>
        </w:rPr>
        <w:t>The semi-automated approach required manual intervention at two stages: one-time optimization of edge detection parameters for the given image contrast and resolution, and manual selection of labeled components representing the bone edges of interest in the reference frame (once per dataset)</w:t>
      </w:r>
      <w:ins w:id="635" w:author="Brisson, Nicholas" w:date="2025-06-12T23:17:00Z">
        <w:r w:rsidR="00B767CD">
          <w:t>.”</w:t>
        </w:r>
      </w:ins>
      <w:del w:id="636" w:author="Brisson, Nicholas" w:date="2025-06-12T23:17:00Z">
        <w:r w:rsidRPr="00C67283" w:rsidDel="00B767CD">
          <w:rPr>
            <w:rFonts w:eastAsia="Verdana" w:cs="Verdana"/>
            <w:highlight w:val="yellow"/>
          </w:rPr>
          <w:delText>.</w:delText>
        </w:r>
        <w:r w:rsidRPr="00C67283" w:rsidDel="00B767CD">
          <w:delText xml:space="preserve">“ </w:delText>
        </w:r>
      </w:del>
    </w:p>
    <w:p w14:paraId="48641976" w14:textId="77777777" w:rsidR="00B767CD" w:rsidRPr="00C67283" w:rsidRDefault="00B767CD">
      <w:pPr>
        <w:spacing w:after="0" w:line="240" w:lineRule="auto"/>
        <w:pPrChange w:id="637" w:author="Brisson, Nicholas" w:date="2025-06-12T23:14:00Z">
          <w:pPr/>
        </w:pPrChange>
      </w:pPr>
    </w:p>
    <w:sectPr w:rsidR="00B767CD" w:rsidRPr="00C67283">
      <w:pgSz w:w="11906" w:h="16838"/>
      <w:pgMar w:top="1440" w:right="1440" w:bottom="1440" w:left="144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sson, Nicholas" w:date="2025-06-12T22:25:00Z" w:initials="BN">
    <w:p w14:paraId="24A1EDF7" w14:textId="6E7BD375" w:rsidR="003F0B77" w:rsidRDefault="003F0B77">
      <w:pPr>
        <w:pStyle w:val="CommentText"/>
      </w:pPr>
      <w:r>
        <w:rPr>
          <w:rStyle w:val="CommentReference"/>
        </w:rPr>
        <w:annotationRef/>
      </w:r>
      <w:r>
        <w:t>It’s also not just specifically about the participant safety, but overall safety when near a MR magnetic field.</w:t>
      </w:r>
    </w:p>
  </w:comment>
  <w:comment w:id="2" w:author="Brisson, Nicholas" w:date="2025-06-12T22:26:00Z" w:initials="BN">
    <w:p w14:paraId="6D150213" w14:textId="77777777" w:rsidR="003F0B77" w:rsidRDefault="003F0B77">
      <w:pPr>
        <w:pStyle w:val="CommentText"/>
      </w:pPr>
      <w:r>
        <w:rPr>
          <w:rStyle w:val="CommentReference"/>
        </w:rPr>
        <w:annotationRef/>
      </w:r>
      <w:r>
        <w:t>What we should add a line in the manuscript directly stating this (that better images and videos are available online in the supplementary files – give URL</w:t>
      </w:r>
      <w:r w:rsidR="009A22A2">
        <w:t xml:space="preserve"> and reference the publication</w:t>
      </w:r>
      <w:r>
        <w:t xml:space="preserve">). </w:t>
      </w:r>
    </w:p>
    <w:p w14:paraId="6DDF1D20" w14:textId="77777777" w:rsidR="00BE4ECA" w:rsidRDefault="00BE4ECA">
      <w:pPr>
        <w:pStyle w:val="CommentText"/>
      </w:pPr>
    </w:p>
    <w:p w14:paraId="1F6C1CD4" w14:textId="18AC2AD0" w:rsidR="00BE4ECA" w:rsidRDefault="00BE4ECA">
      <w:pPr>
        <w:pStyle w:val="CommentText"/>
      </w:pPr>
      <w:r>
        <w:t>Also, list that addition here in the Response to Reviewers document</w:t>
      </w:r>
    </w:p>
  </w:comment>
  <w:comment w:id="17" w:author="Brisson, Nicholas" w:date="2025-06-14T14:55:00Z" w:initials="BN">
    <w:p w14:paraId="2AEB12C7" w14:textId="3A0D5F21" w:rsidR="00363631" w:rsidRDefault="00363631">
      <w:pPr>
        <w:pStyle w:val="CommentText"/>
      </w:pPr>
      <w:r>
        <w:rPr>
          <w:rStyle w:val="CommentReference"/>
        </w:rPr>
        <w:annotationRef/>
      </w:r>
      <w:r>
        <w:t>THIS IS NOT WHAT IS WRITTEN IN THE MANUSCRIPT</w:t>
      </w:r>
    </w:p>
  </w:comment>
  <w:comment w:id="21" w:author="Brisson, Nicholas" w:date="2025-06-14T14:55:00Z" w:initials="BN">
    <w:p w14:paraId="469DE215" w14:textId="5E6318F3" w:rsidR="0035755D" w:rsidRDefault="0035755D">
      <w:pPr>
        <w:pStyle w:val="CommentText"/>
      </w:pPr>
      <w:r>
        <w:rPr>
          <w:rStyle w:val="CommentReference"/>
        </w:rPr>
        <w:annotationRef/>
      </w:r>
      <w:r>
        <w:t>PLEASE ADD THE UPDATED TEXT FROM THE MANUSCRIPT DIRECTLY HERE TOO</w:t>
      </w:r>
    </w:p>
  </w:comment>
  <w:comment w:id="28" w:author="Martin Krämer" w:date="2025-06-05T09:52:00Z" w:initials="MK">
    <w:p w14:paraId="0000000B" w14:textId="2D6766B4" w:rsidR="00F37E4E" w:rsidRDefault="00345C2A">
      <w:pPr>
        <w:spacing w:after="0" w:line="240" w:lineRule="auto"/>
      </w:pPr>
      <w:r>
        <w:rPr>
          <w:rFonts w:ascii="Arial" w:eastAsia="Arial" w:hAnsi="Arial" w:cs="Arial"/>
        </w:rPr>
        <w:t xml:space="preserve">I would suggest to also include the final sentence here so that the reviewer does not </w:t>
      </w:r>
      <w:r>
        <w:rPr>
          <w:rFonts w:ascii="Arial" w:eastAsia="Arial" w:hAnsi="Arial" w:cs="Arial"/>
        </w:rPr>
        <w:t>have  to look it up in the manuscript</w:t>
      </w:r>
    </w:p>
  </w:comment>
  <w:comment w:id="42" w:author="Brisson, Nicholas" w:date="2025-06-12T22:39:00Z" w:initials="BN">
    <w:p w14:paraId="771AECBF" w14:textId="2F2C7559" w:rsidR="00954C2A" w:rsidRDefault="00954C2A">
      <w:pPr>
        <w:pStyle w:val="CommentText"/>
      </w:pPr>
      <w:r>
        <w:rPr>
          <w:rStyle w:val="CommentReference"/>
        </w:rPr>
        <w:annotationRef/>
      </w:r>
      <w:r>
        <w:t>Font is different</w:t>
      </w:r>
    </w:p>
  </w:comment>
  <w:comment w:id="69" w:author="Aayush Nepal" w:date="2025-06-04T21:08:00Z" w:initials="AN">
    <w:p w14:paraId="0000000A" w14:textId="0000000A" w:rsidR="00F37E4E" w:rsidRDefault="00345C2A">
      <w:pPr>
        <w:spacing w:after="0" w:line="240" w:lineRule="auto"/>
      </w:pPr>
      <w:r>
        <w:rPr>
          <w:rFonts w:ascii="Arial" w:eastAsia="Arial" w:hAnsi="Arial" w:cs="Arial"/>
        </w:rPr>
        <w:t xml:space="preserve">Please check </w:t>
      </w:r>
    </w:p>
  </w:comment>
  <w:comment w:id="71" w:author="Brisson, Nicholas" w:date="2025-06-12T22:42:00Z" w:initials="BN">
    <w:p w14:paraId="3905A5E8" w14:textId="77777777" w:rsidR="006E2D64" w:rsidRDefault="006E2D64">
      <w:pPr>
        <w:pStyle w:val="CommentText"/>
      </w:pPr>
      <w:r>
        <w:rPr>
          <w:rStyle w:val="CommentReference"/>
        </w:rPr>
        <w:annotationRef/>
      </w:r>
      <w:r>
        <w:t xml:space="preserve">I am not sure this answer is correct. I agree with the reviewer. </w:t>
      </w:r>
    </w:p>
    <w:p w14:paraId="16E0B7A5" w14:textId="77777777" w:rsidR="006E2D64" w:rsidRDefault="006E2D64">
      <w:pPr>
        <w:pStyle w:val="CommentText"/>
      </w:pPr>
    </w:p>
    <w:p w14:paraId="108002F5" w14:textId="77777777" w:rsidR="006E2D64" w:rsidRDefault="006E2D64">
      <w:pPr>
        <w:pStyle w:val="CommentText"/>
      </w:pPr>
      <w:r>
        <w:t xml:space="preserve">I am assuming the you used the DISTAL FEMUR and PROXIMAL TIBIA – please double check. </w:t>
      </w:r>
    </w:p>
    <w:p w14:paraId="45855776" w14:textId="77777777" w:rsidR="006E2D64" w:rsidRDefault="006E2D64">
      <w:pPr>
        <w:pStyle w:val="CommentText"/>
      </w:pPr>
    </w:p>
    <w:p w14:paraId="2F846ADD" w14:textId="77777777" w:rsidR="006E2D64" w:rsidRDefault="006E2D64">
      <w:pPr>
        <w:pStyle w:val="CommentText"/>
      </w:pPr>
      <w:r>
        <w:t>It would not make sense to use the distal tibia, since we don’t even capture the distal tibia in the scans…</w:t>
      </w:r>
    </w:p>
    <w:p w14:paraId="70F11BC8" w14:textId="77777777" w:rsidR="006E2D64" w:rsidRDefault="006E2D64">
      <w:pPr>
        <w:pStyle w:val="CommentText"/>
      </w:pPr>
    </w:p>
    <w:p w14:paraId="17FDE4D9" w14:textId="5D3E35E1" w:rsidR="006E2D64" w:rsidRDefault="006E2D64">
      <w:pPr>
        <w:pStyle w:val="CommentText"/>
      </w:pPr>
      <w:r>
        <w:t xml:space="preserve">Maybe check up the definition of distal and proximal, which are specific anatomical nomenclature. </w:t>
      </w:r>
    </w:p>
  </w:comment>
  <w:comment w:id="91" w:author="Brisson, Nicholas" w:date="2025-06-12T22:50:00Z" w:initials="BN">
    <w:p w14:paraId="0903DD8E" w14:textId="2179006D" w:rsidR="00A9436B" w:rsidRDefault="00A9436B">
      <w:pPr>
        <w:pStyle w:val="CommentText"/>
      </w:pPr>
      <w:r>
        <w:rPr>
          <w:rStyle w:val="CommentReference"/>
        </w:rPr>
        <w:annotationRef/>
      </w:r>
      <w:r>
        <w:t>Is this referring to the 2 stages? If so, then it’s redundant to the “one-time” at the start of the sentence – so you can remove the first one.</w:t>
      </w:r>
    </w:p>
  </w:comment>
  <w:comment w:id="101" w:author="nepal" w:date="2025-06-06T15:33:00Z" w:initials="n">
    <w:p w14:paraId="00000001" w14:textId="00000001" w:rsidR="00F37E4E" w:rsidRDefault="00345C2A">
      <w:pPr>
        <w:spacing w:after="0" w:line="240" w:lineRule="auto"/>
      </w:pPr>
      <w:r>
        <w:rPr>
          <w:rFonts w:ascii="Arial" w:eastAsia="Arial" w:hAnsi="Arial" w:cs="Arial"/>
        </w:rPr>
        <w:t xml:space="preserve">used the same wording for the added text, minus a </w:t>
      </w:r>
      <w:r>
        <w:rPr>
          <w:rFonts w:ascii="Arial" w:eastAsia="Arial" w:hAnsi="Arial" w:cs="Arial"/>
        </w:rPr>
        <w:t>words at the end. please check.</w:t>
      </w:r>
    </w:p>
  </w:comment>
  <w:comment w:id="103" w:author="Brisson, Nicholas" w:date="2025-06-12T22:54:00Z" w:initials="BN">
    <w:p w14:paraId="06CCD3DF" w14:textId="4137A05E" w:rsidR="00AF76B4" w:rsidRDefault="00AF76B4">
      <w:pPr>
        <w:pStyle w:val="CommentText"/>
      </w:pPr>
      <w:r>
        <w:rPr>
          <w:rStyle w:val="CommentReference"/>
        </w:rPr>
        <w:annotationRef/>
      </w:r>
      <w:r>
        <w:t xml:space="preserve">“timing” is the wrong word here. (or at least it sounds odd to me). </w:t>
      </w:r>
    </w:p>
  </w:comment>
  <w:comment w:id="111" w:author="Brisson, Nicholas" w:date="2025-06-12T23:05:00Z" w:initials="BN">
    <w:p w14:paraId="04F41B04" w14:textId="708542DA" w:rsidR="000D445E" w:rsidRDefault="000D445E">
      <w:pPr>
        <w:pStyle w:val="CommentText"/>
      </w:pPr>
      <w:r>
        <w:rPr>
          <w:rStyle w:val="CommentReference"/>
        </w:rPr>
        <w:annotationRef/>
      </w:r>
      <w:r>
        <w:t>This seems subjective. Could be more convincing if you actually gave the mean and SD.</w:t>
      </w:r>
    </w:p>
  </w:comment>
  <w:comment w:id="179" w:author="Aayush Nepal" w:date="2025-06-04T20:24:00Z" w:initials="AN">
    <w:p w14:paraId="00000008" w14:textId="00000008" w:rsidR="00F37E4E" w:rsidRDefault="00345C2A">
      <w:pPr>
        <w:spacing w:after="0" w:line="240" w:lineRule="auto"/>
      </w:pPr>
      <w:r>
        <w:rPr>
          <w:rFonts w:ascii="Arial" w:eastAsia="Arial" w:hAnsi="Arial" w:cs="Arial"/>
        </w:rPr>
        <w:t xml:space="preserve">A </w:t>
      </w:r>
      <w:r>
        <w:rPr>
          <w:rFonts w:ascii="Arial" w:eastAsia="Arial" w:hAnsi="Arial" w:cs="Arial"/>
        </w:rPr>
        <w:t xml:space="preserve">less brighter green is used. Please verify. </w:t>
      </w:r>
    </w:p>
  </w:comment>
  <w:comment w:id="180" w:author="Martin Krämer" w:date="2025-06-05T09:56:00Z" w:initials="MK">
    <w:p w14:paraId="00000009" w14:textId="00000009" w:rsidR="00F37E4E" w:rsidRDefault="00345C2A">
      <w:pPr>
        <w:spacing w:after="0" w:line="240" w:lineRule="auto"/>
      </w:pPr>
      <w:r>
        <w:rPr>
          <w:rFonts w:ascii="Arial" w:eastAsia="Arial" w:hAnsi="Arial" w:cs="Arial"/>
        </w:rPr>
        <w:t>Looks less bright 😊</w:t>
      </w:r>
    </w:p>
  </w:comment>
  <w:comment w:id="181" w:author="Brisson, Nicholas" w:date="2025-06-12T23:10:00Z" w:initials="BN">
    <w:p w14:paraId="2D31D8BF" w14:textId="18B6422F" w:rsidR="00B13D7C" w:rsidRDefault="00B13D7C">
      <w:pPr>
        <w:pStyle w:val="CommentText"/>
      </w:pPr>
      <w:r>
        <w:rPr>
          <w:rStyle w:val="CommentReference"/>
        </w:rPr>
        <w:annotationRef/>
      </w:r>
      <w:r>
        <w:t xml:space="preserve">Where are original figures? </w:t>
      </w:r>
    </w:p>
  </w:comment>
  <w:comment w:id="185" w:author="Brisson, Nicholas" w:date="2025-06-12T23:11:00Z" w:initials="BN">
    <w:p w14:paraId="73993DA9" w14:textId="77777777" w:rsidR="00B13D7C" w:rsidRDefault="00B13D7C">
      <w:pPr>
        <w:pStyle w:val="CommentText"/>
      </w:pPr>
      <w:r>
        <w:rPr>
          <w:rStyle w:val="CommentReference"/>
        </w:rPr>
        <w:annotationRef/>
      </w:r>
      <w:r>
        <w:t>Can you add both Figs 3 and 4 in this document to show the reviewer that the colors are different, without having to make them look through the older documents?</w:t>
      </w:r>
    </w:p>
    <w:p w14:paraId="0DF5CB33" w14:textId="77777777" w:rsidR="00B13D7C" w:rsidRDefault="00B13D7C">
      <w:pPr>
        <w:pStyle w:val="CommentText"/>
      </w:pPr>
    </w:p>
    <w:p w14:paraId="2315D3C0" w14:textId="287F476E" w:rsidR="00B13D7C" w:rsidRDefault="00B13D7C">
      <w:pPr>
        <w:pStyle w:val="CommentText"/>
      </w:pPr>
      <w:r>
        <w:t xml:space="preserve">Also, please state </w:t>
      </w:r>
      <w:r w:rsidR="00640F0A">
        <w:t>explicitly</w:t>
      </w:r>
      <w:r>
        <w:t xml:space="preserve"> in the response HOW you updated figure 3 (e.g., changed color from blue to green for tibia – or whatever you did)</w:t>
      </w:r>
    </w:p>
  </w:comment>
  <w:comment w:id="194" w:author="Aayush Nepal" w:date="2025-06-04T16:43:00Z" w:initials="AN">
    <w:p w14:paraId="00000006" w14:textId="00000006" w:rsidR="00F37E4E" w:rsidRDefault="00345C2A">
      <w:pPr>
        <w:spacing w:after="0" w:line="240" w:lineRule="auto"/>
      </w:pPr>
      <w:r>
        <w:rPr>
          <w:rFonts w:ascii="Arial" w:eastAsia="Arial" w:hAnsi="Arial" w:cs="Arial"/>
        </w:rPr>
        <w:t xml:space="preserve">Please check </w:t>
      </w:r>
    </w:p>
  </w:comment>
  <w:comment w:id="195" w:author="Martin Krämer" w:date="2025-06-05T09:58:00Z" w:initials="MK">
    <w:p w14:paraId="00000007" w14:textId="00000007" w:rsidR="00F37E4E" w:rsidRDefault="00345C2A">
      <w:pPr>
        <w:spacing w:after="0" w:line="240" w:lineRule="auto"/>
      </w:pPr>
      <w:r>
        <w:rPr>
          <w:rFonts w:ascii="Arial" w:eastAsia="Arial" w:hAnsi="Arial" w:cs="Arial"/>
        </w:rPr>
        <w:t>good</w:t>
      </w:r>
    </w:p>
  </w:comment>
  <w:comment w:id="225" w:author="Brisson, Nicholas" w:date="2025-06-12T23:25:00Z" w:initials="BN">
    <w:p w14:paraId="3517EA30" w14:textId="77777777" w:rsidR="00214A08" w:rsidRDefault="00214A08">
      <w:pPr>
        <w:pStyle w:val="CommentText"/>
      </w:pPr>
      <w:r>
        <w:rPr>
          <w:rStyle w:val="CommentReference"/>
        </w:rPr>
        <w:annotationRef/>
      </w:r>
      <w:r>
        <w:t>we use “participant” throughout the text</w:t>
      </w:r>
    </w:p>
    <w:p w14:paraId="30E5A3C7" w14:textId="2C3F21BA" w:rsidR="00214A08" w:rsidRDefault="00214A08">
      <w:pPr>
        <w:pStyle w:val="CommentText"/>
      </w:pPr>
      <w:r>
        <w:t xml:space="preserve"> not </w:t>
      </w:r>
      <w:r w:rsidR="003577D2">
        <w:t>“</w:t>
      </w:r>
      <w:r>
        <w:t>subject</w:t>
      </w:r>
      <w:r w:rsidR="003577D2">
        <w:t>”</w:t>
      </w:r>
      <w:r>
        <w:t>. Please use consistent wording.</w:t>
      </w:r>
    </w:p>
  </w:comment>
  <w:comment w:id="227" w:author="Brisson, Nicholas" w:date="2025-06-12T23:26:00Z" w:initials="BN">
    <w:p w14:paraId="1C67FDBD" w14:textId="77777777" w:rsidR="003577D2" w:rsidRDefault="003577D2">
      <w:pPr>
        <w:pStyle w:val="CommentText"/>
      </w:pPr>
      <w:r>
        <w:rPr>
          <w:rStyle w:val="CommentReference"/>
        </w:rPr>
        <w:annotationRef/>
      </w:r>
      <w:r>
        <w:t>This is unclear – what do you mean?</w:t>
      </w:r>
    </w:p>
    <w:p w14:paraId="0CFDA75A" w14:textId="76213BCF" w:rsidR="003577D2" w:rsidRDefault="003577D2">
      <w:pPr>
        <w:pStyle w:val="CommentText"/>
      </w:pPr>
      <w:r>
        <w:t>DUE TO VARIABILITY IN KNEE RANGE OF MOTION?</w:t>
      </w:r>
    </w:p>
  </w:comment>
  <w:comment w:id="261" w:author="Brisson, Nicholas" w:date="2025-06-15T05:57:00Z" w:initials="BN">
    <w:p w14:paraId="42A61851" w14:textId="76C78663" w:rsidR="009F7B62" w:rsidRDefault="009F7B62">
      <w:pPr>
        <w:pStyle w:val="CommentText"/>
      </w:pPr>
      <w:r>
        <w:rPr>
          <w:rStyle w:val="CommentReference"/>
          <w:rFonts w:hint="eastAsia"/>
        </w:rPr>
        <w:annotationRef/>
      </w:r>
      <w:r>
        <w:t xml:space="preserve">I had a look at the CINE videos with overlays. To me, it does not look like the “crosses” are located on the centroids??? </w:t>
      </w:r>
      <w:r>
        <w:rPr>
          <w:rFonts w:hint="eastAsia"/>
        </w:rPr>
        <w:t>T</w:t>
      </w:r>
      <w:r>
        <w:t>hey look more on the bone shaft – is this right?</w:t>
      </w:r>
    </w:p>
  </w:comment>
  <w:comment w:id="258" w:author="Brisson, Nicholas" w:date="2025-06-12T23:36:00Z" w:initials="BN">
    <w:p w14:paraId="612F7C42" w14:textId="77777777" w:rsidR="00B04AA2" w:rsidRDefault="00B04AA2">
      <w:pPr>
        <w:pStyle w:val="CommentText"/>
      </w:pPr>
      <w:r>
        <w:rPr>
          <w:rStyle w:val="CommentReference"/>
        </w:rPr>
        <w:annotationRef/>
      </w:r>
      <w:r>
        <w:t>This should indicate if it is just “an example for one participant”.</w:t>
      </w:r>
    </w:p>
    <w:p w14:paraId="37985753" w14:textId="77777777" w:rsidR="00B04AA2" w:rsidRDefault="00B04AA2">
      <w:pPr>
        <w:pStyle w:val="CommentText"/>
      </w:pPr>
    </w:p>
    <w:p w14:paraId="68FDF77D" w14:textId="0A3D357A" w:rsidR="00B04AA2" w:rsidRDefault="00B04AA2">
      <w:pPr>
        <w:pStyle w:val="CommentText"/>
      </w:pPr>
      <w:r>
        <w:t>Also, there needs to be a caption that accompanies the video. I suggest you copy paste the caption and a photo of the video directly in this document for the reviewer</w:t>
      </w:r>
    </w:p>
  </w:comment>
  <w:comment w:id="277" w:author="Aayush Nepal" w:date="2025-06-03T15:17:00Z" w:initials="AN">
    <w:p w14:paraId="00000003" w14:textId="00000003" w:rsidR="00F37E4E" w:rsidRDefault="00345C2A">
      <w:pPr>
        <w:spacing w:after="0" w:line="240" w:lineRule="auto"/>
      </w:pPr>
      <w:r>
        <w:rPr>
          <w:rFonts w:ascii="Arial" w:eastAsia="Arial" w:hAnsi="Arial" w:cs="Arial"/>
        </w:rPr>
        <w:t xml:space="preserve">Please check </w:t>
      </w:r>
    </w:p>
  </w:comment>
  <w:comment w:id="278" w:author="Martin Krämer" w:date="2025-06-05T10:01:00Z" w:initials="MK">
    <w:p w14:paraId="00000004" w14:textId="00000004" w:rsidR="00F37E4E" w:rsidRDefault="00345C2A">
      <w:pPr>
        <w:spacing w:after="0" w:line="240" w:lineRule="auto"/>
      </w:pPr>
      <w:r>
        <w:rPr>
          <w:rFonts w:ascii="Arial" w:eastAsia="Arial" w:hAnsi="Arial" w:cs="Arial"/>
        </w:rPr>
        <w:t>Very good wording, should we mention this in the discussion as well? Simply to make the reviewers feedback have some small impact to the manuscript?</w:t>
      </w:r>
    </w:p>
  </w:comment>
  <w:comment w:id="279" w:author="nepal" w:date="2025-06-06T15:31:00Z" w:initials="n">
    <w:p w14:paraId="00000005" w14:textId="00000005" w:rsidR="00F37E4E" w:rsidRDefault="00345C2A">
      <w:pPr>
        <w:spacing w:after="0" w:line="240" w:lineRule="auto"/>
      </w:pPr>
      <w:r>
        <w:rPr>
          <w:rFonts w:ascii="Arial" w:eastAsia="Arial" w:hAnsi="Arial" w:cs="Arial"/>
        </w:rPr>
        <w:t xml:space="preserve">tried to squeeze this in the already added new paragraph that addressed </w:t>
      </w:r>
      <w:r>
        <w:rPr>
          <w:rFonts w:ascii="Arial" w:eastAsia="Arial" w:hAnsi="Arial" w:cs="Arial"/>
        </w:rPr>
        <w:t>RE2.6. please check</w:t>
      </w:r>
    </w:p>
  </w:comment>
  <w:comment w:id="295" w:author="Brisson, Nicholas" w:date="2025-06-14T14:41:00Z" w:initials="BN">
    <w:p w14:paraId="457AD4F4" w14:textId="4E705DA8" w:rsidR="00285A4B" w:rsidRDefault="00285A4B">
      <w:pPr>
        <w:pStyle w:val="CommentText"/>
      </w:pPr>
      <w:r>
        <w:rPr>
          <w:rStyle w:val="CommentReference"/>
        </w:rPr>
        <w:annotationRef/>
      </w:r>
      <w:r>
        <w:t>I would suggest adding the sentence that precedes this part, since it refers directly to it.</w:t>
      </w:r>
      <w:r w:rsidR="003A0343">
        <w:t xml:space="preserve"> (i.e. “Due to this limitation” &gt;&gt; What limitation!?)</w:t>
      </w:r>
    </w:p>
  </w:comment>
  <w:comment w:id="341" w:author="Martin Krämer" w:date="2025-06-05T10:02:00Z" w:initials="MK">
    <w:p w14:paraId="00000002" w14:textId="00000002" w:rsidR="00F37E4E" w:rsidRDefault="00345C2A">
      <w:pPr>
        <w:spacing w:after="0" w:line="240" w:lineRule="auto"/>
      </w:pPr>
      <w:r>
        <w:rPr>
          <w:rFonts w:ascii="Arial" w:eastAsia="Arial" w:hAnsi="Arial" w:cs="Arial"/>
        </w:rPr>
        <w:t>It‘s not a limitation of your algorithm but of the device/data we have at hand!</w:t>
      </w:r>
    </w:p>
  </w:comment>
  <w:comment w:id="428" w:author="Brisson, Nicholas" w:date="2025-06-14T15:31:00Z" w:initials="BN">
    <w:p w14:paraId="628004E7" w14:textId="093C9F14" w:rsidR="003A2084" w:rsidRDefault="003A2084">
      <w:pPr>
        <w:pStyle w:val="CommentText"/>
        <w:rPr>
          <w:rFonts w:ascii="Segoe UI Emoji" w:eastAsia="Segoe UI Emoji" w:hAnsi="Segoe UI Emoji" w:cs="Segoe UI Emoji"/>
        </w:rPr>
      </w:pPr>
      <w:r>
        <w:rPr>
          <w:rStyle w:val="CommentReference"/>
          <w:rFonts w:hint="eastAsia"/>
        </w:rPr>
        <w:annotationRef/>
      </w:r>
      <w:r>
        <w:rPr>
          <w:rFonts w:ascii="Segoe UI Emoji" w:eastAsia="Segoe UI Emoji" w:hAnsi="Segoe UI Emoji" w:cs="Segoe UI Emoji"/>
        </w:rPr>
        <w:t xml:space="preserve"> In theory, your answer is fine – but I think the answe</w:t>
      </w:r>
      <w:r w:rsidR="0049181B">
        <w:rPr>
          <w:rFonts w:ascii="Segoe UI Emoji" w:eastAsia="Segoe UI Emoji" w:hAnsi="Segoe UI Emoji" w:cs="Segoe UI Emoji"/>
        </w:rPr>
        <w:t xml:space="preserve">r could be much simpler, and actually, the answer should be YES it can, instead of NO it cannot… The reviewer is not asking if our method would replace </w:t>
      </w:r>
      <w:r w:rsidR="00C94329">
        <w:rPr>
          <w:rFonts w:ascii="Segoe UI Emoji" w:eastAsia="Segoe UI Emoji" w:hAnsi="Segoe UI Emoji" w:cs="Segoe UI Emoji"/>
        </w:rPr>
        <w:t xml:space="preserve">or be used to replicate </w:t>
      </w:r>
      <w:r w:rsidR="0049181B">
        <w:rPr>
          <w:rFonts w:ascii="Segoe UI Emoji" w:eastAsia="Segoe UI Emoji" w:hAnsi="Segoe UI Emoji" w:cs="Segoe UI Emoji"/>
        </w:rPr>
        <w:t>the existing clinical tests, but if it could be used in addition to, or in a similar way, which is absolutely can be. Your method of quantifying the centroid distances is exactly what the drawer tests are measuring… PLUS, the existing tests are all shit because they are PASSIVE tests, and tell the doctor nothing about the joint during ACTIVE, LOADED motion – BUT OUR DYNAMIC MRI DOES!</w:t>
      </w:r>
    </w:p>
    <w:p w14:paraId="2DD90F25" w14:textId="4B9C4464" w:rsidR="0049181B" w:rsidRDefault="0049181B">
      <w:pPr>
        <w:pStyle w:val="CommentText"/>
      </w:pPr>
    </w:p>
  </w:comment>
  <w:comment w:id="537" w:author="Brisson, Nicholas" w:date="2025-06-15T05:39:00Z" w:initials="BN">
    <w:p w14:paraId="161CD4CE" w14:textId="6BD3A780" w:rsidR="0059797C" w:rsidRDefault="0059797C">
      <w:pPr>
        <w:pStyle w:val="CommentText"/>
      </w:pPr>
      <w:r>
        <w:rPr>
          <w:rStyle w:val="CommentReference"/>
          <w:rFonts w:hint="eastAsia"/>
        </w:rPr>
        <w:annotationRef/>
      </w:r>
      <w:r>
        <w:rPr>
          <w:rFonts w:hint="eastAsia"/>
        </w:rPr>
        <w:t>P</w:t>
      </w:r>
      <w:r>
        <w:t>lease also add the preceding sentence – since this one directly refers to it…</w:t>
      </w:r>
    </w:p>
  </w:comment>
  <w:comment w:id="602" w:author="Brisson, Nicholas" w:date="2025-06-15T05:47:00Z" w:initials="BN">
    <w:p w14:paraId="5DBE709C" w14:textId="3B6C92A7" w:rsidR="004326A4" w:rsidRDefault="004326A4">
      <w:pPr>
        <w:pStyle w:val="CommentText"/>
      </w:pPr>
      <w:r>
        <w:rPr>
          <w:rStyle w:val="CommentReference"/>
          <w:rFonts w:hint="eastAsia"/>
        </w:rPr>
        <w:annotationRef/>
      </w:r>
      <w:r>
        <w:rPr>
          <w:rFonts w:hint="eastAsia"/>
        </w:rPr>
        <w:t>S</w:t>
      </w:r>
      <w:r>
        <w:t>ource of error of WHAT?</w:t>
      </w:r>
    </w:p>
  </w:comment>
  <w:comment w:id="609" w:author="Brisson, Nicholas" w:date="2025-06-15T05:50:00Z" w:initials="BN">
    <w:p w14:paraId="6CD2E2A5" w14:textId="34D77520" w:rsidR="00093182" w:rsidRDefault="00093182">
      <w:pPr>
        <w:pStyle w:val="CommentText"/>
      </w:pPr>
      <w:r>
        <w:rPr>
          <w:rStyle w:val="CommentReference"/>
          <w:rFonts w:hint="eastAsia"/>
        </w:rPr>
        <w:annotationRef/>
      </w:r>
      <w:r>
        <w:t xml:space="preserve">Is there </w:t>
      </w:r>
      <w:r>
        <w:t>any thing that can be done to further mitigate the through place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A1EDF7" w15:done="0"/>
  <w15:commentEx w15:paraId="1F6C1CD4" w15:done="0"/>
  <w15:commentEx w15:paraId="2AEB12C7" w15:done="0"/>
  <w15:commentEx w15:paraId="469DE215" w15:done="0"/>
  <w15:commentEx w15:paraId="0000000B" w15:done="0"/>
  <w15:commentEx w15:paraId="771AECBF" w15:done="0"/>
  <w15:commentEx w15:paraId="0000000A" w15:done="0"/>
  <w15:commentEx w15:paraId="17FDE4D9" w15:done="0"/>
  <w15:commentEx w15:paraId="0903DD8E" w15:done="0"/>
  <w15:commentEx w15:paraId="00000001" w15:done="0"/>
  <w15:commentEx w15:paraId="06CCD3DF" w15:done="0"/>
  <w15:commentEx w15:paraId="04F41B04" w15:done="0"/>
  <w15:commentEx w15:paraId="00000008" w15:done="0"/>
  <w15:commentEx w15:paraId="00000009" w15:paraIdParent="00000008" w15:done="0"/>
  <w15:commentEx w15:paraId="2D31D8BF" w15:done="0"/>
  <w15:commentEx w15:paraId="2315D3C0" w15:done="0"/>
  <w15:commentEx w15:paraId="00000006" w15:done="0"/>
  <w15:commentEx w15:paraId="00000007" w15:paraIdParent="00000006" w15:done="0"/>
  <w15:commentEx w15:paraId="30E5A3C7" w15:done="0"/>
  <w15:commentEx w15:paraId="0CFDA75A" w15:done="0"/>
  <w15:commentEx w15:paraId="42A61851" w15:done="0"/>
  <w15:commentEx w15:paraId="68FDF77D" w15:done="0"/>
  <w15:commentEx w15:paraId="00000003" w15:done="0"/>
  <w15:commentEx w15:paraId="00000004" w15:paraIdParent="00000003" w15:done="0"/>
  <w15:commentEx w15:paraId="00000005" w15:paraIdParent="00000003" w15:done="0"/>
  <w15:commentEx w15:paraId="457AD4F4" w15:done="0"/>
  <w15:commentEx w15:paraId="00000002" w15:done="0"/>
  <w15:commentEx w15:paraId="2DD90F25" w15:done="0"/>
  <w15:commentEx w15:paraId="161CD4CE" w15:done="0"/>
  <w15:commentEx w15:paraId="5DBE709C" w15:done="0"/>
  <w15:commentEx w15:paraId="6CD2E2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2E5DE0" w16cex:dateUtc="2025-06-05T07:52:00Z"/>
  <w16cex:commentExtensible w16cex:durableId="4B540244" w16cex:dateUtc="2025-06-04T19:08:00Z"/>
  <w16cex:commentExtensible w16cex:durableId="093678D6" w16cex:dateUtc="2025-06-06T13:33:00Z"/>
  <w16cex:commentExtensible w16cex:durableId="28C44F39" w16cex:dateUtc="2025-06-04T18:24:00Z"/>
  <w16cex:commentExtensible w16cex:durableId="33298F3F" w16cex:dateUtc="2025-06-05T07:56:00Z"/>
  <w16cex:commentExtensible w16cex:durableId="131C6431" w16cex:dateUtc="2025-06-04T14:43:00Z"/>
  <w16cex:commentExtensible w16cex:durableId="4EC64DCA" w16cex:dateUtc="2025-06-05T07:58:00Z"/>
  <w16cex:commentExtensible w16cex:durableId="76DDC95E" w16cex:dateUtc="2025-06-03T13:17:00Z"/>
  <w16cex:commentExtensible w16cex:durableId="5C10917D" w16cex:dateUtc="2025-06-05T08:01:00Z"/>
  <w16cex:commentExtensible w16cex:durableId="3E03C4AF" w16cex:dateUtc="2025-06-06T13:31:00Z"/>
  <w16cex:commentExtensible w16cex:durableId="2E117553" w16cex:dateUtc="2025-06-05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A1EDF7" w16cid:durableId="2BF5D241"/>
  <w16cid:commentId w16cid:paraId="1F6C1CD4" w16cid:durableId="2BF5D27D"/>
  <w16cid:commentId w16cid:paraId="2AEB12C7" w16cid:durableId="2BF80BCF"/>
  <w16cid:commentId w16cid:paraId="469DE215" w16cid:durableId="2BF80BF4"/>
  <w16cid:commentId w16cid:paraId="0000000B" w16cid:durableId="0E2E5DE0"/>
  <w16cid:commentId w16cid:paraId="771AECBF" w16cid:durableId="2BF5D586"/>
  <w16cid:commentId w16cid:paraId="0000000A" w16cid:durableId="4B540244"/>
  <w16cid:commentId w16cid:paraId="17FDE4D9" w16cid:durableId="2BF5D661"/>
  <w16cid:commentId w16cid:paraId="0903DD8E" w16cid:durableId="2BF5D847"/>
  <w16cid:commentId w16cid:paraId="00000001" w16cid:durableId="093678D6"/>
  <w16cid:commentId w16cid:paraId="06CCD3DF" w16cid:durableId="2BF5D940"/>
  <w16cid:commentId w16cid:paraId="04F41B04" w16cid:durableId="2BF5DBAC"/>
  <w16cid:commentId w16cid:paraId="00000008" w16cid:durableId="28C44F39"/>
  <w16cid:commentId w16cid:paraId="00000009" w16cid:durableId="33298F3F"/>
  <w16cid:commentId w16cid:paraId="2D31D8BF" w16cid:durableId="2BF5DCEF"/>
  <w16cid:commentId w16cid:paraId="2315D3C0" w16cid:durableId="2BF5DD0E"/>
  <w16cid:commentId w16cid:paraId="00000006" w16cid:durableId="131C6431"/>
  <w16cid:commentId w16cid:paraId="00000007" w16cid:durableId="4EC64DCA"/>
  <w16cid:commentId w16cid:paraId="30E5A3C7" w16cid:durableId="2BF5E05F"/>
  <w16cid:commentId w16cid:paraId="0CFDA75A" w16cid:durableId="2BF5E094"/>
  <w16cid:commentId w16cid:paraId="42A61851" w16cid:durableId="2BF8DF2C"/>
  <w16cid:commentId w16cid:paraId="68FDF77D" w16cid:durableId="2BF5E2F5"/>
  <w16cid:commentId w16cid:paraId="00000003" w16cid:durableId="76DDC95E"/>
  <w16cid:commentId w16cid:paraId="00000004" w16cid:durableId="5C10917D"/>
  <w16cid:commentId w16cid:paraId="00000005" w16cid:durableId="3E03C4AF"/>
  <w16cid:commentId w16cid:paraId="457AD4F4" w16cid:durableId="2BF80890"/>
  <w16cid:commentId w16cid:paraId="00000002" w16cid:durableId="2E117553"/>
  <w16cid:commentId w16cid:paraId="2DD90F25" w16cid:durableId="2BF8145E"/>
  <w16cid:commentId w16cid:paraId="161CD4CE" w16cid:durableId="2BF8DB10"/>
  <w16cid:commentId w16cid:paraId="5DBE709C" w16cid:durableId="2BF8DCFE"/>
  <w16cid:commentId w16cid:paraId="6CD2E2A5" w16cid:durableId="2BF8DD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B169C" w14:textId="77777777" w:rsidR="00975F64" w:rsidRDefault="00975F64">
      <w:pPr>
        <w:spacing w:after="0" w:line="240" w:lineRule="auto"/>
      </w:pPr>
      <w:r>
        <w:separator/>
      </w:r>
    </w:p>
  </w:endnote>
  <w:endnote w:type="continuationSeparator" w:id="0">
    <w:p w14:paraId="34F49A86" w14:textId="77777777" w:rsidR="00975F64" w:rsidRDefault="00975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altName w:val="Calibri"/>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9EBB9" w14:textId="77777777" w:rsidR="00975F64" w:rsidRDefault="00975F64">
      <w:pPr>
        <w:spacing w:after="0" w:line="240" w:lineRule="auto"/>
      </w:pPr>
      <w:r>
        <w:separator/>
      </w:r>
    </w:p>
  </w:footnote>
  <w:footnote w:type="continuationSeparator" w:id="0">
    <w:p w14:paraId="63ABDBF2" w14:textId="77777777" w:rsidR="00975F64" w:rsidRDefault="00975F6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sson, Nicholas">
    <w15:presenceInfo w15:providerId="AD" w15:userId="S-1-5-21-1057563376-1269908281-367356602-386962"/>
  </w15:person>
  <w15:person w15:author="Aayush Nepal">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7E4E"/>
    <w:rsid w:val="0002181B"/>
    <w:rsid w:val="0006227D"/>
    <w:rsid w:val="00081F47"/>
    <w:rsid w:val="00085AE3"/>
    <w:rsid w:val="00093182"/>
    <w:rsid w:val="000D445E"/>
    <w:rsid w:val="00120446"/>
    <w:rsid w:val="00177D2D"/>
    <w:rsid w:val="0020514E"/>
    <w:rsid w:val="00214A08"/>
    <w:rsid w:val="00222E7D"/>
    <w:rsid w:val="00240C32"/>
    <w:rsid w:val="00285A4B"/>
    <w:rsid w:val="002F6EF3"/>
    <w:rsid w:val="00345C2A"/>
    <w:rsid w:val="0035755D"/>
    <w:rsid w:val="003577D2"/>
    <w:rsid w:val="00363631"/>
    <w:rsid w:val="003A0343"/>
    <w:rsid w:val="003A2084"/>
    <w:rsid w:val="003F0B77"/>
    <w:rsid w:val="004326A4"/>
    <w:rsid w:val="0044017C"/>
    <w:rsid w:val="00451581"/>
    <w:rsid w:val="00484A8A"/>
    <w:rsid w:val="0049181B"/>
    <w:rsid w:val="004D6742"/>
    <w:rsid w:val="004F4332"/>
    <w:rsid w:val="0052311E"/>
    <w:rsid w:val="005268F8"/>
    <w:rsid w:val="00556146"/>
    <w:rsid w:val="00577DFB"/>
    <w:rsid w:val="0059797C"/>
    <w:rsid w:val="005E4C2D"/>
    <w:rsid w:val="00640F0A"/>
    <w:rsid w:val="006E2D64"/>
    <w:rsid w:val="006E5691"/>
    <w:rsid w:val="00726FA0"/>
    <w:rsid w:val="00727130"/>
    <w:rsid w:val="00750A7F"/>
    <w:rsid w:val="00855761"/>
    <w:rsid w:val="00871B9C"/>
    <w:rsid w:val="0087747A"/>
    <w:rsid w:val="008F32B2"/>
    <w:rsid w:val="00954C2A"/>
    <w:rsid w:val="00975F64"/>
    <w:rsid w:val="009A22A2"/>
    <w:rsid w:val="009F0655"/>
    <w:rsid w:val="009F7B62"/>
    <w:rsid w:val="00A908FC"/>
    <w:rsid w:val="00A9436B"/>
    <w:rsid w:val="00AF76B4"/>
    <w:rsid w:val="00B04AA2"/>
    <w:rsid w:val="00B13D7C"/>
    <w:rsid w:val="00B66A76"/>
    <w:rsid w:val="00B767CD"/>
    <w:rsid w:val="00B934CB"/>
    <w:rsid w:val="00BC6172"/>
    <w:rsid w:val="00BE4ECA"/>
    <w:rsid w:val="00C0285D"/>
    <w:rsid w:val="00C262AC"/>
    <w:rsid w:val="00C67283"/>
    <w:rsid w:val="00C94329"/>
    <w:rsid w:val="00CD0461"/>
    <w:rsid w:val="00D71469"/>
    <w:rsid w:val="00DC296D"/>
    <w:rsid w:val="00E35A37"/>
    <w:rsid w:val="00EE626B"/>
    <w:rsid w:val="00F2415D"/>
    <w:rsid w:val="00F3335B"/>
    <w:rsid w:val="00F37E4E"/>
    <w:rsid w:val="00F71B07"/>
    <w:rsid w:val="00FA18DF"/>
    <w:rsid w:val="00FA704E"/>
    <w:rsid w:val="00FC4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5714"/>
  <w15:docId w15:val="{2B352F16-B84F-4A13-85B6-BEDF6D10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1"/>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1"/>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1"/>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1"/>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1"/>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1"/>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FE4F4" w:themeFill="accent1" w:themeFillTint="34"/>
      </w:tcPr>
    </w:tblStylePr>
    <w:tblStylePr w:type="band1Horz">
      <w:rPr>
        <w:sz w:val="22"/>
      </w:rPr>
      <w:tblPr/>
      <w:tcPr>
        <w:shd w:val="clear" w:color="FFFFFF"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AE2D6" w:themeFill="accent2" w:themeFillTint="32"/>
      </w:tcPr>
    </w:tblStylePr>
    <w:tblStylePr w:type="band1Horz">
      <w:rPr>
        <w:sz w:val="22"/>
      </w:rPr>
      <w:tblPr/>
      <w:tcPr>
        <w:shd w:val="clear" w:color="FFFFFF"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0F0C6" w:themeFill="accent3" w:themeFillTint="34"/>
      </w:tcPr>
    </w:tblStylePr>
    <w:tblStylePr w:type="band1Horz">
      <w:rPr>
        <w:sz w:val="22"/>
      </w:rPr>
      <w:tblPr/>
      <w:tcPr>
        <w:shd w:val="clear" w:color="FFFFFF"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9EDFB" w:themeFill="accent4" w:themeFillTint="34"/>
      </w:tcPr>
    </w:tblStylePr>
    <w:tblStylePr w:type="band1Horz">
      <w:rPr>
        <w:sz w:val="22"/>
      </w:rPr>
      <w:tblPr/>
      <w:tcPr>
        <w:shd w:val="clear" w:color="FFFFFF"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1CDED" w:themeFill="accent5" w:themeFillTint="34"/>
      </w:tcPr>
    </w:tblStylePr>
    <w:tblStylePr w:type="band1Horz">
      <w:rPr>
        <w:sz w:val="22"/>
      </w:rPr>
      <w:tblPr/>
      <w:tcPr>
        <w:shd w:val="clear" w:color="FFFFFF"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D8F2CF" w:themeFill="accent6" w:themeFillTint="34"/>
      </w:tcPr>
    </w:tblStylePr>
    <w:tblStylePr w:type="band1Horz">
      <w:rPr>
        <w:sz w:val="22"/>
      </w:rPr>
      <w:tblPr/>
      <w:tcPr>
        <w:shd w:val="clear" w:color="FFFFF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FE4F4" w:themeFill="accent1" w:themeFillTint="34"/>
      </w:tcPr>
    </w:tblStylePr>
    <w:tblStylePr w:type="band1Horz">
      <w:rPr>
        <w:sz w:val="22"/>
      </w:rPr>
      <w:tblPr/>
      <w:tcPr>
        <w:shd w:val="clear" w:color="FFFFFF"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AE2D6" w:themeFill="accent2" w:themeFillTint="32"/>
      </w:tcPr>
    </w:tblStylePr>
    <w:tblStylePr w:type="band1Horz">
      <w:rPr>
        <w:sz w:val="22"/>
      </w:rPr>
      <w:tblPr/>
      <w:tcPr>
        <w:shd w:val="clear" w:color="FFFFFF"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0F0C6" w:themeFill="accent3" w:themeFillTint="34"/>
      </w:tcPr>
    </w:tblStylePr>
    <w:tblStylePr w:type="band1Horz">
      <w:rPr>
        <w:sz w:val="22"/>
      </w:rPr>
      <w:tblPr/>
      <w:tcPr>
        <w:shd w:val="clear" w:color="FFFFFF"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9EDFB" w:themeFill="accent4" w:themeFillTint="34"/>
      </w:tcPr>
    </w:tblStylePr>
    <w:tblStylePr w:type="band1Horz">
      <w:rPr>
        <w:sz w:val="22"/>
      </w:rPr>
      <w:tblPr/>
      <w:tcPr>
        <w:shd w:val="clear" w:color="FFFFFF"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1CDED" w:themeFill="accent5" w:themeFillTint="34"/>
      </w:tcPr>
    </w:tblStylePr>
    <w:tblStylePr w:type="band1Horz">
      <w:rPr>
        <w:sz w:val="22"/>
      </w:rPr>
      <w:tblPr/>
      <w:tcPr>
        <w:shd w:val="clear" w:color="FFFFFF"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D8F2CF" w:themeFill="accent6" w:themeFillTint="34"/>
      </w:tcPr>
    </w:tblStylePr>
    <w:tblStylePr w:type="band1Horz">
      <w:rPr>
        <w:sz w:val="22"/>
      </w:rPr>
      <w:tblPr/>
      <w:tcPr>
        <w:shd w:val="clear" w:color="FFFFF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FFFFFF"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FFFFFF" w:fill="C2E5F5" w:themeFill="accent1" w:themeFillTint="32"/>
      </w:tcPr>
    </w:tblStylePr>
    <w:tblStylePr w:type="band1Horz">
      <w:rPr>
        <w:sz w:val="22"/>
      </w:rPr>
      <w:tblPr/>
      <w:tcPr>
        <w:shd w:val="clear" w:color="FFFFFF"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FFFFF"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FFFFF" w:fill="FAE2D6" w:themeFill="accent2" w:themeFillTint="32"/>
      </w:tcPr>
    </w:tblStylePr>
    <w:tblStylePr w:type="band1Horz">
      <w:rPr>
        <w:sz w:val="22"/>
      </w:rPr>
      <w:tblPr/>
      <w:tcPr>
        <w:shd w:val="clear" w:color="FFFFFF"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FFFFFF"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FFFFFF" w:fill="C0F0C6" w:themeFill="accent3" w:themeFillTint="34"/>
      </w:tcPr>
    </w:tblStylePr>
    <w:tblStylePr w:type="band1Horz">
      <w:rPr>
        <w:sz w:val="22"/>
      </w:rPr>
      <w:tblPr/>
      <w:tcPr>
        <w:shd w:val="clear" w:color="FFFFFF"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FFFFFF"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FFFFFF" w:fill="C9EDFB" w:themeFill="accent4" w:themeFillTint="34"/>
      </w:tcPr>
    </w:tblStylePr>
    <w:tblStylePr w:type="band1Horz">
      <w:rPr>
        <w:sz w:val="22"/>
      </w:rPr>
      <w:tblPr/>
      <w:tcPr>
        <w:shd w:val="clear" w:color="FFFFFF"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FFFFFF"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FFFFF" w:fill="F1CDED" w:themeFill="accent5" w:themeFillTint="34"/>
      </w:tcPr>
    </w:tblStylePr>
    <w:tblStylePr w:type="band1Horz">
      <w:rPr>
        <w:sz w:val="22"/>
      </w:rPr>
      <w:tblPr/>
      <w:tcPr>
        <w:shd w:val="clear" w:color="FFFFFF"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FFFFFF"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FFFFFF" w:fill="D8F2CF" w:themeFill="accent6" w:themeFillTint="34"/>
      </w:tcPr>
    </w:tblStylePr>
    <w:tblStylePr w:type="band1Horz">
      <w:rPr>
        <w:sz w:val="22"/>
      </w:rPr>
      <w:tblPr/>
      <w:tcPr>
        <w:shd w:val="clear" w:color="FFFFF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E97132" w:themeFill="accent2"/>
      </w:tcPr>
    </w:tblStylePr>
    <w:tblStylePr w:type="lastRow">
      <w:rPr>
        <w:b/>
        <w:sz w:val="22"/>
      </w:rPr>
      <w:tblPr/>
      <w:tcPr>
        <w:tcBorders>
          <w:top w:val="single" w:sz="4" w:space="0" w:color="FFFFFF" w:themeColor="light1"/>
        </w:tcBorders>
        <w:shd w:val="clear" w:color="FFFFFF" w:fill="E97132" w:themeFill="accent2"/>
      </w:tcPr>
    </w:tblStylePr>
    <w:tblStylePr w:type="firstCol">
      <w:rPr>
        <w:b/>
        <w:sz w:val="22"/>
      </w:rPr>
      <w:tblPr/>
      <w:tcPr>
        <w:shd w:val="clear" w:color="FFFFFF" w:fill="E97132" w:themeFill="accent2"/>
      </w:tcPr>
    </w:tblStylePr>
    <w:tblStylePr w:type="lastCol">
      <w:rPr>
        <w:b/>
        <w:sz w:val="22"/>
      </w:rPr>
      <w:tblPr/>
      <w:tcPr>
        <w:shd w:val="clear" w:color="FFFFFF" w:fill="E97132" w:themeFill="accent2"/>
      </w:tcPr>
    </w:tblStylePr>
    <w:tblStylePr w:type="band1Vert">
      <w:tblPr/>
      <w:tcPr>
        <w:shd w:val="clear" w:color="FFFFFF" w:fill="F5BDA0" w:themeFill="accent2" w:themeFillTint="75"/>
      </w:tcPr>
    </w:tblStylePr>
    <w:tblStylePr w:type="band1Horz">
      <w:tblPr/>
      <w:tcPr>
        <w:shd w:val="clear" w:color="FFFFFF"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96B24" w:themeFill="accent3"/>
      </w:tcPr>
    </w:tblStylePr>
    <w:tblStylePr w:type="lastRow">
      <w:rPr>
        <w:b/>
        <w:sz w:val="22"/>
      </w:rPr>
      <w:tblPr/>
      <w:tcPr>
        <w:tcBorders>
          <w:top w:val="single" w:sz="4" w:space="0" w:color="FFFFFF" w:themeColor="light1"/>
        </w:tcBorders>
        <w:shd w:val="clear" w:color="FFFFFF" w:fill="196B24" w:themeFill="accent3"/>
      </w:tcPr>
    </w:tblStylePr>
    <w:tblStylePr w:type="firstCol">
      <w:rPr>
        <w:b/>
        <w:sz w:val="22"/>
      </w:rPr>
      <w:tblPr/>
      <w:tcPr>
        <w:shd w:val="clear" w:color="FFFFFF" w:fill="196B24" w:themeFill="accent3"/>
      </w:tcPr>
    </w:tblStylePr>
    <w:tblStylePr w:type="lastCol">
      <w:rPr>
        <w:b/>
        <w:sz w:val="22"/>
      </w:rPr>
      <w:tblPr/>
      <w:tcPr>
        <w:shd w:val="clear" w:color="FFFFFF" w:fill="196B24" w:themeFill="accent3"/>
      </w:tcPr>
    </w:tblStylePr>
    <w:tblStylePr w:type="band1Vert">
      <w:tblPr/>
      <w:tcPr>
        <w:shd w:val="clear" w:color="FFFFFF" w:fill="72DE80" w:themeFill="accent3" w:themeFillTint="75"/>
      </w:tcPr>
    </w:tblStylePr>
    <w:tblStylePr w:type="band1Horz">
      <w:tblPr/>
      <w:tcPr>
        <w:shd w:val="clear" w:color="FFFFFF"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02B93" w:themeFill="accent5"/>
      </w:tcPr>
    </w:tblStylePr>
    <w:tblStylePr w:type="lastRow">
      <w:rPr>
        <w:b/>
        <w:sz w:val="22"/>
      </w:rPr>
      <w:tblPr/>
      <w:tcPr>
        <w:tcBorders>
          <w:top w:val="single" w:sz="4" w:space="0" w:color="FFFFFF" w:themeColor="light1"/>
        </w:tcBorders>
        <w:shd w:val="clear" w:color="FFFFFF" w:fill="A02B93" w:themeFill="accent5"/>
      </w:tcPr>
    </w:tblStylePr>
    <w:tblStylePr w:type="firstCol">
      <w:rPr>
        <w:b/>
        <w:sz w:val="22"/>
      </w:rPr>
      <w:tblPr/>
      <w:tcPr>
        <w:shd w:val="clear" w:color="FFFFFF" w:fill="A02B93" w:themeFill="accent5"/>
      </w:tcPr>
    </w:tblStylePr>
    <w:tblStylePr w:type="lastCol">
      <w:rPr>
        <w:b/>
        <w:sz w:val="22"/>
      </w:rPr>
      <w:tblPr/>
      <w:tcPr>
        <w:shd w:val="clear" w:color="FFFFFF" w:fill="A02B93" w:themeFill="accent5"/>
      </w:tcPr>
    </w:tblStylePr>
    <w:tblStylePr w:type="band1Vert">
      <w:tblPr/>
      <w:tcPr>
        <w:shd w:val="clear" w:color="FFFFFF" w:fill="E18FD7" w:themeFill="accent5" w:themeFillTint="75"/>
      </w:tcPr>
    </w:tblStylePr>
    <w:tblStylePr w:type="band1Horz">
      <w:tblPr/>
      <w:tcPr>
        <w:shd w:val="clear" w:color="FFFFFF"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4EA72E" w:themeFill="accent6"/>
      </w:tcPr>
    </w:tblStylePr>
    <w:tblStylePr w:type="lastRow">
      <w:rPr>
        <w:b/>
        <w:sz w:val="22"/>
      </w:rPr>
      <w:tblPr/>
      <w:tcPr>
        <w:tcBorders>
          <w:top w:val="single" w:sz="4" w:space="0" w:color="FFFFFF" w:themeColor="light1"/>
        </w:tcBorders>
        <w:shd w:val="clear" w:color="FFFFFF" w:fill="4EA72E" w:themeFill="accent6"/>
      </w:tcPr>
    </w:tblStylePr>
    <w:tblStylePr w:type="firstCol">
      <w:rPr>
        <w:b/>
        <w:sz w:val="22"/>
      </w:rPr>
      <w:tblPr/>
      <w:tcPr>
        <w:shd w:val="clear" w:color="FFFFFF" w:fill="4EA72E" w:themeFill="accent6"/>
      </w:tcPr>
    </w:tblStylePr>
    <w:tblStylePr w:type="lastCol">
      <w:rPr>
        <w:b/>
        <w:sz w:val="22"/>
      </w:rPr>
      <w:tblPr/>
      <w:tcPr>
        <w:shd w:val="clear" w:color="FFFFFF" w:fill="4EA72E" w:themeFill="accent6"/>
      </w:tcPr>
    </w:tblStylePr>
    <w:tblStylePr w:type="band1Vert">
      <w:tblPr/>
      <w:tcPr>
        <w:shd w:val="clear" w:color="FFFFFF" w:fill="A8E194" w:themeFill="accent6" w:themeFillTint="75"/>
      </w:tcPr>
    </w:tblStylePr>
    <w:tblStylePr w:type="band1Horz">
      <w:tblPr/>
      <w:tcPr>
        <w:shd w:val="clear" w:color="FFFFFF"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FFFFFF" w:fill="BFE4F4" w:themeFill="accent1" w:themeFillTint="34"/>
      </w:tcPr>
    </w:tblStylePr>
    <w:tblStylePr w:type="band1Horz">
      <w:rPr>
        <w:color w:val="63BDE6" w:themeColor="accent1" w:themeTint="80" w:themeShade="95"/>
        <w:sz w:val="22"/>
      </w:rPr>
      <w:tblPr/>
      <w:tcPr>
        <w:shd w:val="clear" w:color="FFFFFF"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FFFFF" w:fill="FAE2D6" w:themeFill="accent2" w:themeFillTint="32"/>
      </w:tcPr>
    </w:tblStylePr>
    <w:tblStylePr w:type="band1Horz">
      <w:rPr>
        <w:color w:val="F2AA85" w:themeColor="accent2" w:themeTint="97" w:themeShade="95"/>
        <w:sz w:val="22"/>
      </w:rPr>
      <w:tblPr/>
      <w:tcPr>
        <w:shd w:val="clear" w:color="FFFFFF"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FFFFFF" w:fill="C0F0C6" w:themeFill="accent3" w:themeFillTint="34"/>
      </w:tcPr>
    </w:tblStylePr>
    <w:tblStylePr w:type="band1Horz">
      <w:rPr>
        <w:color w:val="196C24" w:themeColor="accent3" w:themeTint="FE" w:themeShade="95"/>
        <w:sz w:val="22"/>
      </w:rPr>
      <w:tblPr/>
      <w:tcPr>
        <w:shd w:val="clear" w:color="FFFFFF"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FFFFFF" w:fill="C9EDFB" w:themeFill="accent4" w:themeFillTint="34"/>
      </w:tcPr>
    </w:tblStylePr>
    <w:tblStylePr w:type="band1Horz">
      <w:rPr>
        <w:color w:val="5FCAF3" w:themeColor="accent4" w:themeTint="9A" w:themeShade="95"/>
        <w:sz w:val="22"/>
      </w:rPr>
      <w:tblPr/>
      <w:tcPr>
        <w:shd w:val="clear" w:color="FFFFFF"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FFFFF" w:fill="F1CDED" w:themeFill="accent5" w:themeFillTint="34"/>
      </w:tcPr>
    </w:tblStylePr>
    <w:tblStylePr w:type="band1Horz">
      <w:rPr>
        <w:color w:val="5D1955" w:themeColor="accent5" w:themeShade="95"/>
        <w:sz w:val="22"/>
      </w:rPr>
      <w:tblPr/>
      <w:tcPr>
        <w:shd w:val="clear" w:color="FFFFFF"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FFFFF" w:fill="D8F2CF" w:themeFill="accent6" w:themeFillTint="34"/>
      </w:tcPr>
    </w:tblStylePr>
    <w:tblStylePr w:type="band1Horz">
      <w:rPr>
        <w:color w:val="5D1955" w:themeColor="accent5" w:themeShade="95"/>
        <w:sz w:val="22"/>
      </w:rPr>
      <w:tblPr/>
      <w:tcPr>
        <w:shd w:val="clear" w:color="FFFFF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FFFFFF" w:fill="BFE4F4" w:themeFill="accent1" w:themeFillTint="34"/>
      </w:tcPr>
    </w:tblStylePr>
    <w:tblStylePr w:type="band1Horz">
      <w:rPr>
        <w:color w:val="63BDE6" w:themeColor="accent1" w:themeTint="80" w:themeShade="95"/>
        <w:sz w:val="22"/>
      </w:rPr>
      <w:tblPr/>
      <w:tcPr>
        <w:shd w:val="clear" w:color="FFFFFF"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4" w:space="0" w:color="000000"/>
          <w:left w:val="none" w:sz="4" w:space="0" w:color="000000"/>
          <w:bottom w:val="single" w:sz="4" w:space="0" w:color="E97132" w:themeColor="accent2"/>
          <w:right w:val="none" w:sz="4"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4" w:space="0" w:color="000000"/>
          <w:left w:val="none" w:sz="4" w:space="0" w:color="000000"/>
          <w:bottom w:val="none" w:sz="4"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4" w:space="0" w:color="000000"/>
          <w:left w:val="single" w:sz="4" w:space="0" w:color="E97132" w:themeColor="accent2"/>
          <w:bottom w:val="none" w:sz="4" w:space="0" w:color="000000"/>
          <w:right w:val="none" w:sz="4" w:space="0" w:color="000000"/>
        </w:tcBorders>
        <w:shd w:val="clear" w:color="FFFFFF" w:fill="auto"/>
      </w:tcPr>
    </w:tblStylePr>
    <w:tblStylePr w:type="band1Vert">
      <w:tblPr/>
      <w:tcPr>
        <w:shd w:val="clear" w:color="FFFFFF" w:fill="FAE2D6" w:themeFill="accent2" w:themeFillTint="32"/>
      </w:tcPr>
    </w:tblStylePr>
    <w:tblStylePr w:type="band1Horz">
      <w:rPr>
        <w:color w:val="F2AA85" w:themeColor="accent2" w:themeTint="97" w:themeShade="95"/>
        <w:sz w:val="22"/>
      </w:rPr>
      <w:tblPr/>
      <w:tcPr>
        <w:shd w:val="clear" w:color="FFFFFF"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4" w:space="0" w:color="000000"/>
          <w:left w:val="none" w:sz="4" w:space="0" w:color="000000"/>
          <w:bottom w:val="single" w:sz="4" w:space="0" w:color="196B24" w:themeColor="accent3"/>
          <w:right w:val="none" w:sz="4"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4" w:space="0" w:color="000000"/>
          <w:left w:val="none" w:sz="4" w:space="0" w:color="000000"/>
          <w:bottom w:val="none" w:sz="4"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4" w:space="0" w:color="000000"/>
          <w:left w:val="single" w:sz="4" w:space="0" w:color="196B24" w:themeColor="accent3"/>
          <w:bottom w:val="none" w:sz="4" w:space="0" w:color="000000"/>
          <w:right w:val="none" w:sz="4" w:space="0" w:color="000000"/>
        </w:tcBorders>
        <w:shd w:val="clear" w:color="FFFFFF" w:fill="auto"/>
      </w:tcPr>
    </w:tblStylePr>
    <w:tblStylePr w:type="band1Vert">
      <w:tblPr/>
      <w:tcPr>
        <w:shd w:val="clear" w:color="FFFFFF" w:fill="C0F0C6" w:themeFill="accent3" w:themeFillTint="34"/>
      </w:tcPr>
    </w:tblStylePr>
    <w:tblStylePr w:type="band1Horz">
      <w:rPr>
        <w:color w:val="196C24" w:themeColor="accent3" w:themeTint="FE" w:themeShade="95"/>
        <w:sz w:val="22"/>
      </w:rPr>
      <w:tblPr/>
      <w:tcPr>
        <w:shd w:val="clear" w:color="FFFFFF"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4" w:space="0" w:color="000000"/>
          <w:left w:val="none" w:sz="4" w:space="0" w:color="000000"/>
          <w:bottom w:val="single" w:sz="4" w:space="0" w:color="0F9ED5" w:themeColor="accent4"/>
          <w:right w:val="none" w:sz="4"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4" w:space="0" w:color="000000"/>
          <w:left w:val="none" w:sz="4" w:space="0" w:color="000000"/>
          <w:bottom w:val="none" w:sz="4"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4" w:space="0" w:color="000000"/>
          <w:left w:val="single" w:sz="4" w:space="0" w:color="0F9ED5" w:themeColor="accent4"/>
          <w:bottom w:val="none" w:sz="4" w:space="0" w:color="000000"/>
          <w:right w:val="none" w:sz="4" w:space="0" w:color="000000"/>
        </w:tcBorders>
        <w:shd w:val="clear" w:color="FFFFFF" w:fill="auto"/>
      </w:tcPr>
    </w:tblStylePr>
    <w:tblStylePr w:type="band1Vert">
      <w:tblPr/>
      <w:tcPr>
        <w:shd w:val="clear" w:color="FFFFFF" w:fill="C9EDFB" w:themeFill="accent4" w:themeFillTint="34"/>
      </w:tcPr>
    </w:tblStylePr>
    <w:tblStylePr w:type="band1Horz">
      <w:rPr>
        <w:color w:val="5FCAF3" w:themeColor="accent4" w:themeTint="9A" w:themeShade="95"/>
        <w:sz w:val="22"/>
      </w:rPr>
      <w:tblPr/>
      <w:tcPr>
        <w:shd w:val="clear" w:color="FFFFFF"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4" w:space="0" w:color="000000"/>
          <w:left w:val="none" w:sz="4" w:space="0" w:color="000000"/>
          <w:bottom w:val="single" w:sz="4" w:space="0" w:color="A02B93" w:themeColor="accent5"/>
          <w:right w:val="none" w:sz="4"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5D1955" w:themeColor="accent5" w:themeShade="95"/>
        <w:sz w:val="22"/>
      </w:rPr>
      <w:tblPr/>
      <w:tcPr>
        <w:tcBorders>
          <w:top w:val="none" w:sz="4" w:space="0" w:color="000000"/>
          <w:left w:val="none" w:sz="4" w:space="0" w:color="000000"/>
          <w:bottom w:val="none" w:sz="4"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4" w:space="0" w:color="000000"/>
          <w:left w:val="single" w:sz="4" w:space="0" w:color="A02B93" w:themeColor="accent5"/>
          <w:bottom w:val="none" w:sz="4" w:space="0" w:color="000000"/>
          <w:right w:val="none" w:sz="4" w:space="0" w:color="000000"/>
        </w:tcBorders>
        <w:shd w:val="clear" w:color="FFFFFF" w:fill="auto"/>
      </w:tcPr>
    </w:tblStylePr>
    <w:tblStylePr w:type="band1Vert">
      <w:tblPr/>
      <w:tcPr>
        <w:shd w:val="clear" w:color="FFFFFF" w:fill="F1CDED" w:themeFill="accent5" w:themeFillTint="34"/>
      </w:tcPr>
    </w:tblStylePr>
    <w:tblStylePr w:type="band1Horz">
      <w:rPr>
        <w:color w:val="5D1955" w:themeColor="accent5" w:themeShade="95"/>
        <w:sz w:val="22"/>
      </w:rPr>
      <w:tblPr/>
      <w:tcPr>
        <w:shd w:val="clear" w:color="FFFFFF"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4" w:space="0" w:color="000000"/>
          <w:left w:val="none" w:sz="4" w:space="0" w:color="000000"/>
          <w:bottom w:val="single" w:sz="4" w:space="0" w:color="4EA72E" w:themeColor="accent6"/>
          <w:right w:val="none" w:sz="4"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D611B" w:themeColor="accent6" w:themeShade="95"/>
        <w:sz w:val="22"/>
      </w:rPr>
      <w:tblPr/>
      <w:tcPr>
        <w:tcBorders>
          <w:top w:val="none" w:sz="4" w:space="0" w:color="000000"/>
          <w:left w:val="none" w:sz="4" w:space="0" w:color="000000"/>
          <w:bottom w:val="none" w:sz="4"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4" w:space="0" w:color="000000"/>
          <w:left w:val="single" w:sz="4" w:space="0" w:color="4EA72E" w:themeColor="accent6"/>
          <w:bottom w:val="none" w:sz="4" w:space="0" w:color="000000"/>
          <w:right w:val="none" w:sz="4" w:space="0" w:color="000000"/>
        </w:tcBorders>
        <w:shd w:val="clear" w:color="FFFFFF" w:fill="auto"/>
      </w:tcPr>
    </w:tblStylePr>
    <w:tblStylePr w:type="band1Vert">
      <w:tblPr/>
      <w:tcPr>
        <w:shd w:val="clear" w:color="FFFFFF" w:fill="D8F2CF" w:themeFill="accent6" w:themeFillTint="34"/>
      </w:tcPr>
    </w:tblStylePr>
    <w:tblStylePr w:type="band1Horz">
      <w:rPr>
        <w:color w:val="2D611B" w:themeColor="accent6" w:themeShade="95"/>
        <w:sz w:val="22"/>
      </w:rPr>
      <w:tblPr/>
      <w:tcPr>
        <w:shd w:val="clear" w:color="FFFFF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1DEF2" w:themeFill="accent1" w:themeFillTint="40"/>
      </w:tcPr>
    </w:tblStylePr>
    <w:tblStylePr w:type="band1Horz">
      <w:tblPr/>
      <w:tcPr>
        <w:shd w:val="clear" w:color="FFFFFF"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9DBCB" w:themeFill="accent2" w:themeFillTint="40"/>
      </w:tcPr>
    </w:tblStylePr>
    <w:tblStylePr w:type="band1Horz">
      <w:tblPr/>
      <w:tcPr>
        <w:shd w:val="clear" w:color="FFFFFF"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2EDB9" w:themeFill="accent3" w:themeFillTint="40"/>
      </w:tcPr>
    </w:tblStylePr>
    <w:tblStylePr w:type="band1Horz">
      <w:tblPr/>
      <w:tcPr>
        <w:shd w:val="clear" w:color="FFFFFF"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CE9FA" w:themeFill="accent4" w:themeFillTint="40"/>
      </w:tcPr>
    </w:tblStylePr>
    <w:tblStylePr w:type="band1Horz">
      <w:tblPr/>
      <w:tcPr>
        <w:shd w:val="clear" w:color="FFFFFF"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EEC2E9" w:themeFill="accent5" w:themeFillTint="40"/>
      </w:tcPr>
    </w:tblStylePr>
    <w:tblStylePr w:type="band1Horz">
      <w:tblPr/>
      <w:tcPr>
        <w:shd w:val="clear" w:color="FFFFFF"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CFEFC4" w:themeFill="accent6" w:themeFillTint="40"/>
      </w:tcPr>
    </w:tblStylePr>
    <w:tblStylePr w:type="band1Horz">
      <w:tblPr/>
      <w:tcPr>
        <w:shd w:val="clear" w:color="FFFFFF"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1DEF2" w:themeFill="accent1" w:themeFillTint="40"/>
      </w:tcPr>
    </w:tblStylePr>
    <w:tblStylePr w:type="band1Horz">
      <w:rPr>
        <w:sz w:val="22"/>
      </w:rPr>
      <w:tblPr/>
      <w:tcPr>
        <w:shd w:val="clear" w:color="FFFFFF"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9DBCB" w:themeFill="accent2" w:themeFillTint="40"/>
      </w:tcPr>
    </w:tblStylePr>
    <w:tblStylePr w:type="band1Horz">
      <w:rPr>
        <w:sz w:val="22"/>
      </w:rPr>
      <w:tblPr/>
      <w:tcPr>
        <w:shd w:val="clear" w:color="FFFFFF"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2EDB9" w:themeFill="accent3" w:themeFillTint="40"/>
      </w:tcPr>
    </w:tblStylePr>
    <w:tblStylePr w:type="band1Horz">
      <w:rPr>
        <w:sz w:val="22"/>
      </w:rPr>
      <w:tblPr/>
      <w:tcPr>
        <w:shd w:val="clear" w:color="FFFFFF"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CE9FA" w:themeFill="accent4" w:themeFillTint="40"/>
      </w:tcPr>
    </w:tblStylePr>
    <w:tblStylePr w:type="band1Horz">
      <w:rPr>
        <w:sz w:val="22"/>
      </w:rPr>
      <w:tblPr/>
      <w:tcPr>
        <w:shd w:val="clear" w:color="FFFFFF"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EEC2E9" w:themeFill="accent5" w:themeFillTint="40"/>
      </w:tcPr>
    </w:tblStylePr>
    <w:tblStylePr w:type="band1Horz">
      <w:rPr>
        <w:sz w:val="22"/>
      </w:rPr>
      <w:tblPr/>
      <w:tcPr>
        <w:shd w:val="clear" w:color="FFFFFF"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CFEFC4" w:themeFill="accent6" w:themeFillTint="40"/>
      </w:tcPr>
    </w:tblStylePr>
    <w:tblStylePr w:type="band1Horz">
      <w:rPr>
        <w:sz w:val="22"/>
      </w:rPr>
      <w:tblPr/>
      <w:tcPr>
        <w:shd w:val="clear" w:color="FFFFFF"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FFFFFF"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FFFFF"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FFFFFF"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FFFFFF"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FFFFFF"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FFFFFF"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FFFFFF"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1DEF2" w:themeFill="accent1" w:themeFillTint="40"/>
      </w:tcPr>
    </w:tblStylePr>
    <w:tblStylePr w:type="band1Horz">
      <w:rPr>
        <w:sz w:val="22"/>
      </w:rPr>
      <w:tblPr/>
      <w:tcPr>
        <w:shd w:val="clear" w:color="FFFFFF"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FFFFFF"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F9DBCB" w:themeFill="accent2" w:themeFillTint="40"/>
      </w:tcPr>
    </w:tblStylePr>
    <w:tblStylePr w:type="band1Horz">
      <w:rPr>
        <w:sz w:val="22"/>
      </w:rPr>
      <w:tblPr/>
      <w:tcPr>
        <w:shd w:val="clear" w:color="FFFFFF"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FFFFFF"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B2EDB9" w:themeFill="accent3" w:themeFillTint="40"/>
      </w:tcPr>
    </w:tblStylePr>
    <w:tblStylePr w:type="band1Horz">
      <w:rPr>
        <w:sz w:val="22"/>
      </w:rPr>
      <w:tblPr/>
      <w:tcPr>
        <w:shd w:val="clear" w:color="FFFFFF"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FFFFFF"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BCE9FA" w:themeFill="accent4" w:themeFillTint="40"/>
      </w:tcPr>
    </w:tblStylePr>
    <w:tblStylePr w:type="band1Horz">
      <w:rPr>
        <w:sz w:val="22"/>
      </w:rPr>
      <w:tblPr/>
      <w:tcPr>
        <w:shd w:val="clear" w:color="FFFFFF"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FFFFFF"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EEC2E9" w:themeFill="accent5" w:themeFillTint="40"/>
      </w:tcPr>
    </w:tblStylePr>
    <w:tblStylePr w:type="band1Horz">
      <w:rPr>
        <w:sz w:val="22"/>
      </w:rPr>
      <w:tblPr/>
      <w:tcPr>
        <w:shd w:val="clear" w:color="FFFFFF"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FFFFFF"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CFEFC4" w:themeFill="accent6" w:themeFillTint="40"/>
      </w:tcPr>
    </w:tblStylePr>
    <w:tblStylePr w:type="band1Horz">
      <w:rPr>
        <w:sz w:val="22"/>
      </w:rPr>
      <w:tblPr/>
      <w:tcPr>
        <w:shd w:val="clear" w:color="FFFFFF"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FFFFFF"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FFFFFF"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56082" w:themeFill="accent1"/>
      </w:tcPr>
    </w:tblStylePr>
    <w:tblStylePr w:type="band2Horz">
      <w:tblPr/>
      <w:tcPr>
        <w:tcBorders>
          <w:top w:val="single" w:sz="4" w:space="0" w:color="FFFFFF" w:themeColor="light1"/>
          <w:bottom w:val="single" w:sz="4" w:space="0" w:color="FFFFFF" w:themeColor="light1"/>
        </w:tcBorders>
        <w:shd w:val="clear" w:color="FFFFFF"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FFFFF"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FFFFF"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2AA85" w:themeFill="accent2" w:themeFillTint="97"/>
      </w:tcPr>
    </w:tblStylePr>
    <w:tblStylePr w:type="band2Horz">
      <w:tblPr/>
      <w:tcPr>
        <w:tcBorders>
          <w:top w:val="single" w:sz="4" w:space="0" w:color="FFFFFF" w:themeColor="light1"/>
          <w:bottom w:val="single" w:sz="4" w:space="0" w:color="FFFFFF" w:themeColor="light1"/>
        </w:tcBorders>
        <w:shd w:val="clear" w:color="FFFFFF"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FFFFFF"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FFFFFF"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8D45B" w:themeFill="accent3" w:themeFillTint="98"/>
      </w:tcPr>
    </w:tblStylePr>
    <w:tblStylePr w:type="band2Horz">
      <w:tblPr/>
      <w:tcPr>
        <w:tcBorders>
          <w:top w:val="single" w:sz="4" w:space="0" w:color="FFFFFF" w:themeColor="light1"/>
          <w:bottom w:val="single" w:sz="4" w:space="0" w:color="FFFFFF" w:themeColor="light1"/>
        </w:tcBorders>
        <w:shd w:val="clear" w:color="FFFFFF"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FFFFFF"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FFFFFF"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FCAF3" w:themeFill="accent4" w:themeFillTint="9A"/>
      </w:tcPr>
    </w:tblStylePr>
    <w:tblStylePr w:type="band2Horz">
      <w:tblPr/>
      <w:tcPr>
        <w:tcBorders>
          <w:top w:val="single" w:sz="4" w:space="0" w:color="FFFFFF" w:themeColor="light1"/>
          <w:bottom w:val="single" w:sz="4" w:space="0" w:color="FFFFFF" w:themeColor="light1"/>
        </w:tcBorders>
        <w:shd w:val="clear" w:color="FFFFFF"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FFFFFF"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FFFFFF"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D76CCB" w:themeFill="accent5" w:themeFillTint="9A"/>
      </w:tcPr>
    </w:tblStylePr>
    <w:tblStylePr w:type="band2Horz">
      <w:tblPr/>
      <w:tcPr>
        <w:tcBorders>
          <w:top w:val="single" w:sz="4" w:space="0" w:color="FFFFFF" w:themeColor="light1"/>
          <w:bottom w:val="single" w:sz="4" w:space="0" w:color="FFFFFF" w:themeColor="light1"/>
        </w:tcBorders>
        <w:shd w:val="clear" w:color="FFFFFF"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FFFFFF"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FFFFFF"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ED873" w:themeFill="accent6" w:themeFillTint="98"/>
      </w:tcPr>
    </w:tblStylePr>
    <w:tblStylePr w:type="band2Horz">
      <w:tblPr/>
      <w:tcPr>
        <w:tcBorders>
          <w:top w:val="single" w:sz="4" w:space="0" w:color="FFFFFF" w:themeColor="light1"/>
          <w:bottom w:val="single" w:sz="4" w:space="0" w:color="FFFFFF" w:themeColor="light1"/>
        </w:tcBorders>
        <w:shd w:val="clear" w:color="FFFFFF"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FFFFFF" w:fill="B1DEF2" w:themeFill="accent1" w:themeFillTint="40"/>
      </w:tcPr>
    </w:tblStylePr>
    <w:tblStylePr w:type="band1Horz">
      <w:rPr>
        <w:color w:val="0C374B" w:themeColor="accent1" w:themeShade="95"/>
        <w:sz w:val="22"/>
      </w:rPr>
      <w:tblPr/>
      <w:tcPr>
        <w:shd w:val="clear" w:color="FFFFFF"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FFFFF" w:fill="F9DBCB" w:themeFill="accent2" w:themeFillTint="40"/>
      </w:tcPr>
    </w:tblStylePr>
    <w:tblStylePr w:type="band1Horz">
      <w:rPr>
        <w:color w:val="F2AA85" w:themeColor="accent2" w:themeTint="97" w:themeShade="95"/>
        <w:sz w:val="22"/>
      </w:rPr>
      <w:tblPr/>
      <w:tcPr>
        <w:shd w:val="clear" w:color="FFFFFF"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FFFFFF" w:fill="B2EDB9" w:themeFill="accent3" w:themeFillTint="40"/>
      </w:tcPr>
    </w:tblStylePr>
    <w:tblStylePr w:type="band1Horz">
      <w:rPr>
        <w:color w:val="48D45B" w:themeColor="accent3" w:themeTint="98" w:themeShade="95"/>
        <w:sz w:val="22"/>
      </w:rPr>
      <w:tblPr/>
      <w:tcPr>
        <w:shd w:val="clear" w:color="FFFFFF"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FFFFFF" w:fill="BCE9FA" w:themeFill="accent4" w:themeFillTint="40"/>
      </w:tcPr>
    </w:tblStylePr>
    <w:tblStylePr w:type="band1Horz">
      <w:rPr>
        <w:color w:val="5FCAF3" w:themeColor="accent4" w:themeTint="9A" w:themeShade="95"/>
        <w:sz w:val="22"/>
      </w:rPr>
      <w:tblPr/>
      <w:tcPr>
        <w:shd w:val="clear" w:color="FFFFFF"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FFFFFF" w:fill="EEC2E9" w:themeFill="accent5" w:themeFillTint="40"/>
      </w:tcPr>
    </w:tblStylePr>
    <w:tblStylePr w:type="band1Horz">
      <w:rPr>
        <w:color w:val="D76CCB" w:themeColor="accent5" w:themeTint="9A" w:themeShade="95"/>
        <w:sz w:val="22"/>
      </w:rPr>
      <w:tblPr/>
      <w:tcPr>
        <w:shd w:val="clear" w:color="FFFFFF"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FFFFFF" w:fill="CFEFC4" w:themeFill="accent6" w:themeFillTint="40"/>
      </w:tcPr>
    </w:tblStylePr>
    <w:tblStylePr w:type="band1Horz">
      <w:rPr>
        <w:color w:val="8ED873" w:themeColor="accent6" w:themeTint="98" w:themeShade="95"/>
        <w:sz w:val="22"/>
      </w:rPr>
      <w:tblPr/>
      <w:tcPr>
        <w:shd w:val="clear" w:color="FFFFFF"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FFFFFF" w:fill="B1DEF2" w:themeFill="accent1" w:themeFillTint="40"/>
      </w:tcPr>
    </w:tblStylePr>
    <w:tblStylePr w:type="band1Horz">
      <w:rPr>
        <w:color w:val="0C374B" w:themeColor="accent1" w:themeShade="95"/>
        <w:sz w:val="22"/>
      </w:rPr>
      <w:tblPr/>
      <w:tcPr>
        <w:shd w:val="clear" w:color="FFFFFF"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4" w:space="0" w:color="000000"/>
          <w:left w:val="none" w:sz="4" w:space="0" w:color="000000"/>
          <w:bottom w:val="single" w:sz="4" w:space="0" w:color="E97132" w:themeColor="accent2"/>
          <w:right w:val="none" w:sz="4"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4" w:space="0" w:color="000000"/>
          <w:left w:val="none" w:sz="4" w:space="0" w:color="000000"/>
          <w:bottom w:val="none" w:sz="4"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4" w:space="0" w:color="000000"/>
          <w:left w:val="single" w:sz="4" w:space="0" w:color="E97132" w:themeColor="accent2"/>
          <w:bottom w:val="none" w:sz="4" w:space="0" w:color="000000"/>
          <w:right w:val="none" w:sz="4" w:space="0" w:color="000000"/>
        </w:tcBorders>
        <w:shd w:val="clear" w:color="FFFFFF" w:fill="auto"/>
      </w:tcPr>
    </w:tblStylePr>
    <w:tblStylePr w:type="band1Vert">
      <w:tblPr/>
      <w:tcPr>
        <w:shd w:val="clear" w:color="FFFFFF" w:fill="F9DBCB" w:themeFill="accent2" w:themeFillTint="40"/>
      </w:tcPr>
    </w:tblStylePr>
    <w:tblStylePr w:type="band1Horz">
      <w:rPr>
        <w:color w:val="F2AA85" w:themeColor="accent2" w:themeTint="97" w:themeShade="95"/>
        <w:sz w:val="22"/>
      </w:rPr>
      <w:tblPr/>
      <w:tcPr>
        <w:shd w:val="clear" w:color="FFFFFF"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4" w:space="0" w:color="000000"/>
          <w:left w:val="none" w:sz="4" w:space="0" w:color="000000"/>
          <w:bottom w:val="single" w:sz="4" w:space="0" w:color="196B24" w:themeColor="accent3"/>
          <w:right w:val="none" w:sz="4"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4" w:space="0" w:color="000000"/>
          <w:left w:val="none" w:sz="4" w:space="0" w:color="000000"/>
          <w:bottom w:val="none" w:sz="4"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4" w:space="0" w:color="000000"/>
          <w:left w:val="single" w:sz="4" w:space="0" w:color="196B24" w:themeColor="accent3"/>
          <w:bottom w:val="none" w:sz="4" w:space="0" w:color="000000"/>
          <w:right w:val="none" w:sz="4" w:space="0" w:color="000000"/>
        </w:tcBorders>
        <w:shd w:val="clear" w:color="FFFFFF" w:fill="auto"/>
      </w:tcPr>
    </w:tblStylePr>
    <w:tblStylePr w:type="band1Vert">
      <w:tblPr/>
      <w:tcPr>
        <w:shd w:val="clear" w:color="FFFFFF" w:fill="B2EDB9" w:themeFill="accent3" w:themeFillTint="40"/>
      </w:tcPr>
    </w:tblStylePr>
    <w:tblStylePr w:type="band1Horz">
      <w:rPr>
        <w:color w:val="48D45B" w:themeColor="accent3" w:themeTint="98" w:themeShade="95"/>
        <w:sz w:val="22"/>
      </w:rPr>
      <w:tblPr/>
      <w:tcPr>
        <w:shd w:val="clear" w:color="FFFFFF"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4" w:space="0" w:color="000000"/>
          <w:left w:val="none" w:sz="4" w:space="0" w:color="000000"/>
          <w:bottom w:val="single" w:sz="4" w:space="0" w:color="0F9ED5" w:themeColor="accent4"/>
          <w:right w:val="none" w:sz="4"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4" w:space="0" w:color="000000"/>
          <w:left w:val="none" w:sz="4" w:space="0" w:color="000000"/>
          <w:bottom w:val="none" w:sz="4"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4" w:space="0" w:color="000000"/>
          <w:left w:val="single" w:sz="4" w:space="0" w:color="0F9ED5" w:themeColor="accent4"/>
          <w:bottom w:val="none" w:sz="4" w:space="0" w:color="000000"/>
          <w:right w:val="none" w:sz="4" w:space="0" w:color="000000"/>
        </w:tcBorders>
        <w:shd w:val="clear" w:color="FFFFFF" w:fill="auto"/>
      </w:tcPr>
    </w:tblStylePr>
    <w:tblStylePr w:type="band1Vert">
      <w:tblPr/>
      <w:tcPr>
        <w:shd w:val="clear" w:color="FFFFFF" w:fill="BCE9FA" w:themeFill="accent4" w:themeFillTint="40"/>
      </w:tcPr>
    </w:tblStylePr>
    <w:tblStylePr w:type="band1Horz">
      <w:rPr>
        <w:color w:val="5FCAF3" w:themeColor="accent4" w:themeTint="9A" w:themeShade="95"/>
        <w:sz w:val="22"/>
      </w:rPr>
      <w:tblPr/>
      <w:tcPr>
        <w:shd w:val="clear" w:color="FFFFFF"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4" w:space="0" w:color="000000"/>
          <w:left w:val="none" w:sz="4" w:space="0" w:color="000000"/>
          <w:bottom w:val="single" w:sz="4" w:space="0" w:color="A02B93" w:themeColor="accent5"/>
          <w:right w:val="none" w:sz="4"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4" w:space="0" w:color="000000"/>
          <w:left w:val="none" w:sz="4" w:space="0" w:color="000000"/>
          <w:bottom w:val="none" w:sz="4"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4" w:space="0" w:color="000000"/>
          <w:left w:val="single" w:sz="4" w:space="0" w:color="A02B93" w:themeColor="accent5"/>
          <w:bottom w:val="none" w:sz="4" w:space="0" w:color="000000"/>
          <w:right w:val="none" w:sz="4" w:space="0" w:color="000000"/>
        </w:tcBorders>
        <w:shd w:val="clear" w:color="FFFFFF" w:fill="auto"/>
      </w:tcPr>
    </w:tblStylePr>
    <w:tblStylePr w:type="band1Vert">
      <w:tblPr/>
      <w:tcPr>
        <w:shd w:val="clear" w:color="FFFFFF" w:fill="EEC2E9" w:themeFill="accent5" w:themeFillTint="40"/>
      </w:tcPr>
    </w:tblStylePr>
    <w:tblStylePr w:type="band1Horz">
      <w:rPr>
        <w:color w:val="D76CCB" w:themeColor="accent5" w:themeTint="9A" w:themeShade="95"/>
        <w:sz w:val="22"/>
      </w:rPr>
      <w:tblPr/>
      <w:tcPr>
        <w:shd w:val="clear" w:color="FFFFFF"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4" w:space="0" w:color="000000"/>
          <w:left w:val="none" w:sz="4" w:space="0" w:color="000000"/>
          <w:bottom w:val="single" w:sz="4" w:space="0" w:color="4EA72E" w:themeColor="accent6"/>
          <w:right w:val="none" w:sz="4"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4" w:space="0" w:color="000000"/>
          <w:left w:val="none" w:sz="4" w:space="0" w:color="000000"/>
          <w:bottom w:val="none" w:sz="4"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4" w:space="0" w:color="000000"/>
          <w:left w:val="single" w:sz="4" w:space="0" w:color="4EA72E" w:themeColor="accent6"/>
          <w:bottom w:val="none" w:sz="4" w:space="0" w:color="000000"/>
          <w:right w:val="none" w:sz="4" w:space="0" w:color="000000"/>
        </w:tcBorders>
        <w:shd w:val="clear" w:color="FFFFFF" w:fill="auto"/>
      </w:tcPr>
    </w:tblStylePr>
    <w:tblStylePr w:type="band1Vert">
      <w:tblPr/>
      <w:tcPr>
        <w:shd w:val="clear" w:color="FFFFFF" w:fill="CFEFC4" w:themeFill="accent6" w:themeFillTint="40"/>
      </w:tcPr>
    </w:tblStylePr>
    <w:tblStylePr w:type="band1Horz">
      <w:rPr>
        <w:color w:val="8ED873" w:themeColor="accent6" w:themeTint="98" w:themeShade="95"/>
        <w:sz w:val="22"/>
      </w:rPr>
      <w:tblPr/>
      <w:tcPr>
        <w:shd w:val="clear" w:color="FFFFFF" w:fill="CFEFC4" w:themeFill="accent6" w:themeFillTint="40"/>
      </w:tcPr>
    </w:tblStylePr>
    <w:tblStylePr w:type="band2Horz">
      <w:rPr>
        <w:color w:val="8ED873" w:themeColor="accent6" w:themeTint="98" w:themeShade="95"/>
        <w:sz w:val="22"/>
      </w:rPr>
    </w:tblStylePr>
  </w:style>
  <w:style w:type="character" w:customStyle="1" w:styleId="Heading1Char">
    <w:name w:val="Heading 1 Char"/>
    <w:basedOn w:val="DefaultParagraphFont"/>
    <w:uiPriority w:val="9"/>
    <w:rPr>
      <w:rFonts w:ascii="Arial" w:eastAsia="Arial" w:hAnsi="Arial" w:cs="Arial"/>
      <w:color w:val="0F4761" w:themeColor="accent1" w:themeShade="BF"/>
      <w:sz w:val="40"/>
      <w:szCs w:val="40"/>
    </w:rPr>
  </w:style>
  <w:style w:type="character" w:customStyle="1" w:styleId="Heading2Char">
    <w:name w:val="Heading 2 Char"/>
    <w:basedOn w:val="DefaultParagraphFont"/>
    <w:uiPriority w:val="9"/>
    <w:rPr>
      <w:rFonts w:ascii="Arial" w:eastAsia="Arial" w:hAnsi="Arial" w:cs="Arial"/>
      <w:color w:val="0F4761" w:themeColor="accent1" w:themeShade="BF"/>
      <w:sz w:val="32"/>
      <w:szCs w:val="32"/>
    </w:rPr>
  </w:style>
  <w:style w:type="character" w:customStyle="1" w:styleId="Heading3Char">
    <w:name w:val="Heading 3 Char"/>
    <w:basedOn w:val="DefaultParagraphFont"/>
    <w:uiPriority w:val="9"/>
    <w:rPr>
      <w:rFonts w:ascii="Arial" w:eastAsia="Arial" w:hAnsi="Arial" w:cs="Arial"/>
      <w:color w:val="0F4761" w:themeColor="accent1" w:themeShade="BF"/>
      <w:sz w:val="28"/>
      <w:szCs w:val="28"/>
    </w:rPr>
  </w:style>
  <w:style w:type="character" w:customStyle="1" w:styleId="Heading4Char">
    <w:name w:val="Heading 4 Char"/>
    <w:basedOn w:val="DefaultParagraphFont"/>
    <w:uiPriority w:val="9"/>
    <w:rPr>
      <w:rFonts w:ascii="Arial" w:eastAsia="Arial" w:hAnsi="Arial" w:cs="Arial"/>
      <w:i/>
      <w:iCs/>
      <w:color w:val="0F4761" w:themeColor="accent1" w:themeShade="BF"/>
    </w:rPr>
  </w:style>
  <w:style w:type="character" w:customStyle="1" w:styleId="Heading5Char">
    <w:name w:val="Heading 5 Char"/>
    <w:basedOn w:val="DefaultParagraphFont"/>
    <w:uiPriority w:val="9"/>
    <w:rPr>
      <w:rFonts w:ascii="Arial" w:eastAsia="Arial" w:hAnsi="Arial" w:cs="Arial"/>
      <w:color w:val="0F4761" w:themeColor="accent1" w:themeShade="BF"/>
    </w:rPr>
  </w:style>
  <w:style w:type="character" w:customStyle="1" w:styleId="Heading6Char">
    <w:name w:val="Heading 6 Char"/>
    <w:basedOn w:val="DefaultParagraphFont"/>
    <w:uiPriority w:val="9"/>
    <w:rPr>
      <w:rFonts w:ascii="Arial" w:eastAsia="Arial" w:hAnsi="Arial" w:cs="Arial"/>
      <w:i/>
      <w:iCs/>
      <w:color w:val="595959" w:themeColor="text1" w:themeTint="A6"/>
    </w:rPr>
  </w:style>
  <w:style w:type="character" w:customStyle="1" w:styleId="Heading7Char">
    <w:name w:val="Heading 7 Char"/>
    <w:basedOn w:val="DefaultParagraphFont"/>
    <w:uiPriority w:val="9"/>
    <w:rPr>
      <w:rFonts w:ascii="Arial" w:eastAsia="Arial" w:hAnsi="Arial" w:cs="Arial"/>
      <w:color w:val="595959" w:themeColor="text1" w:themeTint="A6"/>
    </w:rPr>
  </w:style>
  <w:style w:type="character" w:customStyle="1" w:styleId="Heading8Char">
    <w:name w:val="Heading 8 Char"/>
    <w:basedOn w:val="DefaultParagraphFont"/>
    <w:uiPriority w:val="9"/>
    <w:rPr>
      <w:rFonts w:ascii="Arial" w:eastAsia="Arial" w:hAnsi="Arial" w:cs="Arial"/>
      <w:i/>
      <w:iCs/>
      <w:color w:val="272727" w:themeColor="text1" w:themeTint="D8"/>
    </w:rPr>
  </w:style>
  <w:style w:type="character" w:customStyle="1" w:styleId="Heading9Char">
    <w:name w:val="Heading 9 Char"/>
    <w:basedOn w:val="DefaultParagraphFont"/>
    <w:uiPriority w:val="9"/>
    <w:rPr>
      <w:rFonts w:ascii="Arial" w:eastAsia="Arial" w:hAnsi="Arial" w:cs="Arial"/>
      <w:i/>
      <w:iCs/>
      <w:color w:val="272727" w:themeColor="text1" w:themeTint="D8"/>
    </w:rPr>
  </w:style>
  <w:style w:type="character" w:customStyle="1" w:styleId="TitleChar">
    <w:name w:val="Title Char"/>
    <w:basedOn w:val="DefaultParagraphFont"/>
    <w:uiPriority w:val="10"/>
    <w:rPr>
      <w:rFonts w:ascii="Arial" w:eastAsia="Arial" w:hAnsi="Arial" w:cs="Arial"/>
      <w:spacing w:val="-10"/>
      <w:sz w:val="56"/>
      <w:szCs w:val="56"/>
    </w:rPr>
  </w:style>
  <w:style w:type="character" w:customStyle="1" w:styleId="SubtitleChar">
    <w:name w:val="Subtitle Char"/>
    <w:basedOn w:val="DefaultParagraphFont"/>
    <w:uiPriority w:val="11"/>
    <w:rPr>
      <w:color w:val="595959" w:themeColor="text1" w:themeTint="A6"/>
      <w:spacing w:val="15"/>
      <w:sz w:val="28"/>
      <w:szCs w:val="28"/>
    </w:rPr>
  </w:style>
  <w:style w:type="character" w:customStyle="1" w:styleId="QuoteChar">
    <w:name w:val="Quote Char"/>
    <w:basedOn w:val="DefaultParagraphFont"/>
    <w:uiPriority w:val="29"/>
    <w:rPr>
      <w:i/>
      <w:iCs/>
      <w:color w:val="404040" w:themeColor="text1" w:themeTint="BF"/>
    </w:rPr>
  </w:style>
  <w:style w:type="character" w:customStyle="1" w:styleId="IntenseQuoteChar">
    <w:name w:val="Intense Quote Char"/>
    <w:basedOn w:val="DefaultParagraphFont"/>
    <w:uiPriority w:val="30"/>
    <w:rPr>
      <w:i/>
      <w:iCs/>
      <w:color w:val="0F4761" w:themeColor="accent1" w:themeShade="BF"/>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FootnoteTextChar">
    <w:name w:val="Footnote Text Char"/>
    <w:basedOn w:val="DefaultParagraphFont"/>
    <w:uiPriority w:val="99"/>
    <w:semiHidden/>
    <w:rPr>
      <w:sz w:val="20"/>
      <w:szCs w:val="20"/>
    </w:rPr>
  </w:style>
  <w:style w:type="character" w:customStyle="1" w:styleId="EndnoteTextChar">
    <w:name w:val="Endnote Text Char"/>
    <w:basedOn w:val="DefaultParagraphFont"/>
    <w:uiPriority w:val="99"/>
    <w:semiHidden/>
    <w:rPr>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1">
    <w:name w:val="Header Char1"/>
    <w:basedOn w:val="DefaultParagraphFont"/>
    <w:link w:val="Header"/>
    <w:uiPriority w:val="99"/>
    <w:qFormat/>
  </w:style>
  <w:style w:type="character" w:customStyle="1" w:styleId="FooterChar1">
    <w:name w:val="Footer Char1"/>
    <w:basedOn w:val="DefaultParagraphFont"/>
    <w:link w:val="Footer"/>
    <w:uiPriority w:val="99"/>
    <w:qFormat/>
  </w:style>
  <w:style w:type="character" w:customStyle="1" w:styleId="FootnoteTextChar1">
    <w:name w:val="Footnote Text Char1"/>
    <w:basedOn w:val="DefaultParagraphFont"/>
    <w:link w:val="FootnoteTex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customStyle="1" w:styleId="EndnoteTextChar1">
    <w:name w:val="Endnote Text Char1"/>
    <w:basedOn w:val="DefaultParagraphFont"/>
    <w:link w:val="EndnoteText"/>
    <w:uiPriority w:val="99"/>
    <w:semiHidden/>
    <w:qFormat/>
    <w:rPr>
      <w:sz w:val="20"/>
      <w:szCs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character" w:customStyle="1" w:styleId="Heading1Char1">
    <w:name w:val="Heading 1 Char1"/>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1">
    <w:name w:val="Heading 2 Char1"/>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1">
    <w:name w:val="Heading 3 Char1"/>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1">
    <w:name w:val="Heading 4 Char1"/>
    <w:basedOn w:val="DefaultParagraphFont"/>
    <w:link w:val="Heading4"/>
    <w:uiPriority w:val="9"/>
    <w:semiHidden/>
    <w:qFormat/>
    <w:rPr>
      <w:rFonts w:eastAsiaTheme="majorEastAsia" w:cstheme="majorBidi"/>
      <w:i/>
      <w:iCs/>
      <w:color w:val="0F4761" w:themeColor="accent1" w:themeShade="BF"/>
    </w:rPr>
  </w:style>
  <w:style w:type="character" w:customStyle="1" w:styleId="Heading5Char1">
    <w:name w:val="Heading 5 Char1"/>
    <w:basedOn w:val="DefaultParagraphFont"/>
    <w:link w:val="Heading5"/>
    <w:uiPriority w:val="9"/>
    <w:semiHidden/>
    <w:qFormat/>
    <w:rPr>
      <w:rFonts w:eastAsiaTheme="majorEastAsia" w:cstheme="majorBidi"/>
      <w:color w:val="0F4761" w:themeColor="accent1" w:themeShade="BF"/>
    </w:rPr>
  </w:style>
  <w:style w:type="character" w:customStyle="1" w:styleId="Heading6Char1">
    <w:name w:val="Heading 6 Char1"/>
    <w:basedOn w:val="DefaultParagraphFont"/>
    <w:link w:val="Heading6"/>
    <w:uiPriority w:val="9"/>
    <w:semiHidden/>
    <w:qFormat/>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semiHidden/>
    <w:qFormat/>
    <w:rPr>
      <w:rFonts w:eastAsiaTheme="majorEastAsia" w:cstheme="majorBidi"/>
      <w:color w:val="595959" w:themeColor="text1" w:themeTint="A6"/>
    </w:rPr>
  </w:style>
  <w:style w:type="character" w:customStyle="1" w:styleId="Heading8Char1">
    <w:name w:val="Heading 8 Char1"/>
    <w:basedOn w:val="DefaultParagraphFont"/>
    <w:link w:val="Heading8"/>
    <w:uiPriority w:val="9"/>
    <w:semiHidden/>
    <w:qFormat/>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semiHidden/>
    <w:qFormat/>
    <w:rPr>
      <w:rFonts w:eastAsiaTheme="majorEastAsia" w:cstheme="majorBidi"/>
      <w:color w:val="272727" w:themeColor="text1" w:themeTint="D8"/>
    </w:rPr>
  </w:style>
  <w:style w:type="character" w:customStyle="1" w:styleId="TitleChar1">
    <w:name w:val="Title Char1"/>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1">
    <w:name w:val="Subtitle Char1"/>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1">
    <w:name w:val="Intense Quote Char1"/>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qFormat/>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customStyle="1" w:styleId="Index">
    <w:name w:val="Index"/>
    <w:basedOn w:val="Normal"/>
    <w:qFormat/>
    <w:pPr>
      <w:suppressLineNumbers/>
    </w:pPr>
    <w:rPr>
      <w:rFonts w:cs="Noto Sans Devanagari"/>
    </w:rPr>
  </w:style>
  <w:style w:type="paragraph" w:styleId="NoSpacing">
    <w:name w:val="No Spacing"/>
    <w:basedOn w:val="Normal"/>
    <w:uiPriority w:val="1"/>
    <w:qFormat/>
    <w:pPr>
      <w:spacing w:after="0" w:line="240" w:lineRule="auto"/>
    </w:pPr>
  </w:style>
  <w:style w:type="paragraph" w:customStyle="1" w:styleId="HeaderandFooter">
    <w:name w:val="Header and Footer"/>
    <w:basedOn w:val="Normal"/>
    <w:qFormat/>
  </w:style>
  <w:style w:type="paragraph" w:styleId="Header">
    <w:name w:val="header"/>
    <w:basedOn w:val="Normal"/>
    <w:link w:val="HeaderChar1"/>
    <w:uiPriority w:val="99"/>
    <w:unhideWhenUsed/>
    <w:pPr>
      <w:tabs>
        <w:tab w:val="center" w:pos="4844"/>
        <w:tab w:val="right" w:pos="9689"/>
      </w:tabs>
      <w:spacing w:after="0" w:line="240" w:lineRule="auto"/>
    </w:pPr>
  </w:style>
  <w:style w:type="paragraph" w:styleId="Footer">
    <w:name w:val="footer"/>
    <w:basedOn w:val="Normal"/>
    <w:link w:val="FooterChar1"/>
    <w:uiPriority w:val="99"/>
    <w:unhideWhenUsed/>
    <w:pPr>
      <w:tabs>
        <w:tab w:val="center" w:pos="4844"/>
        <w:tab w:val="right" w:pos="9689"/>
      </w:tabs>
      <w:spacing w:after="0" w:line="240" w:lineRule="auto"/>
    </w:pPr>
  </w:style>
  <w:style w:type="paragraph" w:styleId="FootnoteText">
    <w:name w:val="footnote text"/>
    <w:basedOn w:val="Normal"/>
    <w:link w:val="FootnoteTextChar1"/>
    <w:uiPriority w:val="99"/>
    <w:semiHidden/>
    <w:unhideWhenUsed/>
    <w:pPr>
      <w:spacing w:after="0" w:line="240" w:lineRule="auto"/>
    </w:pPr>
    <w:rPr>
      <w:sz w:val="20"/>
      <w:szCs w:val="20"/>
    </w:rPr>
  </w:style>
  <w:style w:type="paragraph" w:styleId="EndnoteText">
    <w:name w:val="endnote text"/>
    <w:basedOn w:val="Normal"/>
    <w:link w:val="EndnoteTextChar1"/>
    <w:uiPriority w:val="99"/>
    <w:semiHidden/>
    <w:unhideWhenUsed/>
    <w:pPr>
      <w:spacing w:after="0" w:line="240" w:lineRule="auto"/>
    </w:pPr>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1"/>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1"/>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56082" w:themeFill="accent1"/>
      </w:tcPr>
    </w:tblStylePr>
    <w:tblStylePr w:type="lastRow">
      <w:rPr>
        <w:b/>
        <w:sz w:val="22"/>
      </w:rPr>
      <w:tblPr/>
      <w:tcPr>
        <w:tcBorders>
          <w:top w:val="single" w:sz="4" w:space="0" w:color="FFFFFF" w:themeColor="light1"/>
        </w:tcBorders>
        <w:shd w:val="clear" w:color="FFFFFF" w:fill="156082" w:themeFill="accent1"/>
      </w:tcPr>
    </w:tblStylePr>
    <w:tblStylePr w:type="firstCol">
      <w:rPr>
        <w:b/>
        <w:sz w:val="22"/>
      </w:rPr>
      <w:tblPr/>
      <w:tcPr>
        <w:shd w:val="clear" w:color="FFFFFF" w:fill="156082" w:themeFill="accent1"/>
      </w:tcPr>
    </w:tblStylePr>
    <w:tblStylePr w:type="lastCol">
      <w:rPr>
        <w:b/>
        <w:sz w:val="22"/>
      </w:rPr>
      <w:tblPr/>
      <w:tcPr>
        <w:shd w:val="clear" w:color="FFFFFF" w:fill="156082" w:themeFill="accent1"/>
      </w:tcPr>
    </w:tblStylePr>
    <w:tblStylePr w:type="band1Vert">
      <w:tblPr/>
      <w:tcPr>
        <w:shd w:val="clear" w:color="FFFFFF" w:fill="70C2E8" w:themeFill="accent1" w:themeFillTint="75"/>
      </w:tcPr>
    </w:tblStylePr>
    <w:tblStylePr w:type="band1Horz">
      <w:tblPr/>
      <w:tcPr>
        <w:shd w:val="clear" w:color="FFFFFF"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F9ED5" w:themeFill="accent4"/>
      </w:tcPr>
    </w:tblStylePr>
    <w:tblStylePr w:type="lastRow">
      <w:rPr>
        <w:b/>
        <w:sz w:val="22"/>
      </w:rPr>
      <w:tblPr/>
      <w:tcPr>
        <w:tcBorders>
          <w:top w:val="single" w:sz="4" w:space="0" w:color="FFFFFF" w:themeColor="light1"/>
        </w:tcBorders>
        <w:shd w:val="clear" w:color="FFFFFF" w:fill="0F9ED5" w:themeFill="accent4"/>
      </w:tcPr>
    </w:tblStylePr>
    <w:tblStylePr w:type="firstCol">
      <w:rPr>
        <w:b/>
        <w:sz w:val="22"/>
      </w:rPr>
      <w:tblPr/>
      <w:tcPr>
        <w:shd w:val="clear" w:color="FFFFFF" w:fill="0F9ED5" w:themeFill="accent4"/>
      </w:tcPr>
    </w:tblStylePr>
    <w:tblStylePr w:type="lastCol">
      <w:rPr>
        <w:b/>
        <w:sz w:val="22"/>
      </w:rPr>
      <w:tblPr/>
      <w:tcPr>
        <w:shd w:val="clear" w:color="FFFFFF" w:fill="0F9ED5" w:themeFill="accent4"/>
      </w:tcPr>
    </w:tblStylePr>
    <w:tblStylePr w:type="band1Vert">
      <w:tblPr/>
      <w:tcPr>
        <w:shd w:val="clear" w:color="FFFFFF" w:fill="85D7F6" w:themeFill="accent4" w:themeFillTint="75"/>
      </w:tcPr>
    </w:tblStylePr>
    <w:tblStylePr w:type="band1Horz">
      <w:tblPr/>
      <w:tcPr>
        <w:shd w:val="clear" w:color="FFFFFF"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9729B" w:themeFill="accent1" w:themeFillTint="EA"/>
      </w:tcPr>
    </w:tblStylePr>
    <w:tblStylePr w:type="lastRow">
      <w:rPr>
        <w:sz w:val="22"/>
      </w:rPr>
      <w:tblPr/>
      <w:tcPr>
        <w:shd w:val="clear" w:color="FFFFFF" w:fill="19729B" w:themeFill="accent1" w:themeFillTint="EA"/>
      </w:tcPr>
    </w:tblStylePr>
    <w:tblStylePr w:type="firstCol">
      <w:rPr>
        <w:sz w:val="22"/>
      </w:rPr>
      <w:tblPr/>
      <w:tcPr>
        <w:shd w:val="clear" w:color="FFFFFF" w:fill="19729B" w:themeFill="accent1" w:themeFillTint="EA"/>
      </w:tcPr>
    </w:tblStylePr>
    <w:tblStylePr w:type="lastCol">
      <w:rPr>
        <w:sz w:val="22"/>
      </w:rPr>
      <w:tblPr/>
      <w:tcPr>
        <w:shd w:val="clear" w:color="FFFFFF" w:fill="19729B" w:themeFill="accent1" w:themeFillTint="EA"/>
      </w:tcPr>
    </w:tblStylePr>
    <w:tblStylePr w:type="band1Vert">
      <w:rPr>
        <w:sz w:val="22"/>
      </w:rPr>
    </w:tblStylePr>
    <w:tblStylePr w:type="band2Vert">
      <w:rPr>
        <w:sz w:val="22"/>
      </w:rPr>
      <w:tblPr/>
      <w:tcPr>
        <w:shd w:val="clear" w:color="FFFFFF" w:fill="9ED5EF" w:themeFill="accent1" w:themeFillTint="50"/>
      </w:tcPr>
    </w:tblStylePr>
    <w:tblStylePr w:type="band1Horz">
      <w:rPr>
        <w:sz w:val="22"/>
      </w:rPr>
    </w:tblStylePr>
    <w:tblStylePr w:type="band2Horz">
      <w:rPr>
        <w:sz w:val="22"/>
      </w:rPr>
      <w:tblPr/>
      <w:tcPr>
        <w:shd w:val="clear" w:color="FFFFFF" w:fill="9ED5EF"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F2AA85" w:themeFill="accent2" w:themeFillTint="97"/>
      </w:tcPr>
    </w:tblStylePr>
    <w:tblStylePr w:type="lastRow">
      <w:rPr>
        <w:sz w:val="22"/>
      </w:rPr>
      <w:tblPr/>
      <w:tcPr>
        <w:shd w:val="clear" w:color="FFFFFF" w:fill="F2AA85" w:themeFill="accent2" w:themeFillTint="97"/>
      </w:tcPr>
    </w:tblStylePr>
    <w:tblStylePr w:type="firstCol">
      <w:rPr>
        <w:sz w:val="22"/>
      </w:rPr>
      <w:tblPr/>
      <w:tcPr>
        <w:shd w:val="clear" w:color="FFFFFF" w:fill="F2AA85" w:themeFill="accent2" w:themeFillTint="97"/>
      </w:tcPr>
    </w:tblStylePr>
    <w:tblStylePr w:type="lastCol">
      <w:rPr>
        <w:sz w:val="22"/>
      </w:rPr>
      <w:tblPr/>
      <w:tcPr>
        <w:shd w:val="clear" w:color="FFFFFF" w:fill="F2AA85" w:themeFill="accent2" w:themeFillTint="97"/>
      </w:tcPr>
    </w:tblStylePr>
    <w:tblStylePr w:type="band1Vert">
      <w:rPr>
        <w:sz w:val="22"/>
      </w:rPr>
    </w:tblStylePr>
    <w:tblStylePr w:type="band2Vert">
      <w:rPr>
        <w:sz w:val="22"/>
      </w:rPr>
      <w:tblPr/>
      <w:tcPr>
        <w:shd w:val="clear" w:color="FFFFFF" w:fill="FAE2D6" w:themeFill="accent2" w:themeFillTint="32"/>
      </w:tcPr>
    </w:tblStylePr>
    <w:tblStylePr w:type="band1Horz">
      <w:rPr>
        <w:sz w:val="22"/>
      </w:rPr>
    </w:tblStylePr>
    <w:tblStylePr w:type="band2Horz">
      <w:rPr>
        <w:sz w:val="22"/>
      </w:rPr>
      <w:tblPr/>
      <w:tcPr>
        <w:shd w:val="clear" w:color="FFFFFF" w:fill="FAE2D6"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196C24" w:themeFill="accent3" w:themeFillTint="FE"/>
      </w:tcPr>
    </w:tblStylePr>
    <w:tblStylePr w:type="lastRow">
      <w:rPr>
        <w:sz w:val="22"/>
      </w:rPr>
      <w:tblPr/>
      <w:tcPr>
        <w:shd w:val="clear" w:color="FFFFFF" w:fill="196C24" w:themeFill="accent3" w:themeFillTint="FE"/>
      </w:tcPr>
    </w:tblStylePr>
    <w:tblStylePr w:type="firstCol">
      <w:rPr>
        <w:sz w:val="22"/>
      </w:rPr>
      <w:tblPr/>
      <w:tcPr>
        <w:shd w:val="clear" w:color="FFFFFF" w:fill="196C24" w:themeFill="accent3" w:themeFillTint="FE"/>
      </w:tcPr>
    </w:tblStylePr>
    <w:tblStylePr w:type="lastCol">
      <w:rPr>
        <w:sz w:val="22"/>
      </w:rPr>
      <w:tblPr/>
      <w:tcPr>
        <w:shd w:val="clear" w:color="FFFFFF" w:fill="196C24" w:themeFill="accent3" w:themeFillTint="FE"/>
      </w:tcPr>
    </w:tblStylePr>
    <w:tblStylePr w:type="band1Vert">
      <w:rPr>
        <w:sz w:val="22"/>
      </w:rPr>
    </w:tblStylePr>
    <w:tblStylePr w:type="band2Vert">
      <w:rPr>
        <w:sz w:val="22"/>
      </w:rPr>
      <w:tblPr/>
      <w:tcPr>
        <w:shd w:val="clear" w:color="FFFFFF" w:fill="C0F0C6" w:themeFill="accent3" w:themeFillTint="34"/>
      </w:tcPr>
    </w:tblStylePr>
    <w:tblStylePr w:type="band1Horz">
      <w:rPr>
        <w:sz w:val="22"/>
      </w:rPr>
    </w:tblStylePr>
    <w:tblStylePr w:type="band2Horz">
      <w:rPr>
        <w:sz w:val="22"/>
      </w:rPr>
      <w:tblPr/>
      <w:tcPr>
        <w:shd w:val="clear" w:color="FFFFFF" w:fill="C0F0C6"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5FCAF3" w:themeFill="accent4" w:themeFillTint="9A"/>
      </w:tcPr>
    </w:tblStylePr>
    <w:tblStylePr w:type="lastRow">
      <w:rPr>
        <w:sz w:val="22"/>
      </w:rPr>
      <w:tblPr/>
      <w:tcPr>
        <w:shd w:val="clear" w:color="FFFFFF" w:fill="5FCAF3" w:themeFill="accent4" w:themeFillTint="9A"/>
      </w:tcPr>
    </w:tblStylePr>
    <w:tblStylePr w:type="firstCol">
      <w:rPr>
        <w:sz w:val="22"/>
      </w:rPr>
      <w:tblPr/>
      <w:tcPr>
        <w:shd w:val="clear" w:color="FFFFFF" w:fill="5FCAF3" w:themeFill="accent4" w:themeFillTint="9A"/>
      </w:tcPr>
    </w:tblStylePr>
    <w:tblStylePr w:type="lastCol">
      <w:rPr>
        <w:sz w:val="22"/>
      </w:rPr>
      <w:tblPr/>
      <w:tcPr>
        <w:shd w:val="clear" w:color="FFFFFF" w:fill="5FCAF3" w:themeFill="accent4" w:themeFillTint="9A"/>
      </w:tcPr>
    </w:tblStylePr>
    <w:tblStylePr w:type="band1Vert">
      <w:rPr>
        <w:sz w:val="22"/>
      </w:rPr>
    </w:tblStylePr>
    <w:tblStylePr w:type="band2Vert">
      <w:rPr>
        <w:sz w:val="22"/>
      </w:rPr>
      <w:tblPr/>
      <w:tcPr>
        <w:shd w:val="clear" w:color="FFFFFF" w:fill="C9EDFB" w:themeFill="accent4" w:themeFillTint="34"/>
      </w:tcPr>
    </w:tblStylePr>
    <w:tblStylePr w:type="band1Horz">
      <w:rPr>
        <w:sz w:val="22"/>
      </w:rPr>
    </w:tblStylePr>
    <w:tblStylePr w:type="band2Horz">
      <w:rPr>
        <w:sz w:val="22"/>
      </w:rPr>
      <w:tblPr/>
      <w:tcPr>
        <w:shd w:val="clear" w:color="FFFFFF" w:fill="C9EDFB"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A02B93" w:themeFill="accent5"/>
      </w:tcPr>
    </w:tblStylePr>
    <w:tblStylePr w:type="lastRow">
      <w:rPr>
        <w:sz w:val="22"/>
      </w:rPr>
      <w:tblPr/>
      <w:tcPr>
        <w:shd w:val="clear" w:color="FFFFFF" w:fill="A02B93" w:themeFill="accent5"/>
      </w:tcPr>
    </w:tblStylePr>
    <w:tblStylePr w:type="firstCol">
      <w:rPr>
        <w:sz w:val="22"/>
      </w:rPr>
      <w:tblPr/>
      <w:tcPr>
        <w:shd w:val="clear" w:color="FFFFFF" w:fill="A02B93" w:themeFill="accent5"/>
      </w:tcPr>
    </w:tblStylePr>
    <w:tblStylePr w:type="lastCol">
      <w:rPr>
        <w:sz w:val="22"/>
      </w:rPr>
      <w:tblPr/>
      <w:tcPr>
        <w:shd w:val="clear" w:color="FFFFFF" w:fill="A02B93" w:themeFill="accent5"/>
      </w:tcPr>
    </w:tblStylePr>
    <w:tblStylePr w:type="band1Vert">
      <w:rPr>
        <w:sz w:val="22"/>
      </w:rPr>
    </w:tblStylePr>
    <w:tblStylePr w:type="band2Vert">
      <w:rPr>
        <w:sz w:val="22"/>
      </w:rPr>
      <w:tblPr/>
      <w:tcPr>
        <w:shd w:val="clear" w:color="FFFFFF" w:fill="F1CDED" w:themeFill="accent5" w:themeFillTint="34"/>
      </w:tcPr>
    </w:tblStylePr>
    <w:tblStylePr w:type="band1Horz">
      <w:rPr>
        <w:sz w:val="22"/>
      </w:rPr>
    </w:tblStylePr>
    <w:tblStylePr w:type="band2Horz">
      <w:rPr>
        <w:sz w:val="22"/>
      </w:rPr>
      <w:tblPr/>
      <w:tcPr>
        <w:shd w:val="clear" w:color="FFFFFF" w:fill="F1CDED"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4EA72E" w:themeFill="accent6"/>
      </w:tcPr>
    </w:tblStylePr>
    <w:tblStylePr w:type="lastRow">
      <w:rPr>
        <w:sz w:val="22"/>
      </w:rPr>
      <w:tblPr/>
      <w:tcPr>
        <w:shd w:val="clear" w:color="FFFFFF" w:fill="4EA72E" w:themeFill="accent6"/>
      </w:tcPr>
    </w:tblStylePr>
    <w:tblStylePr w:type="firstCol">
      <w:rPr>
        <w:sz w:val="22"/>
      </w:rPr>
      <w:tblPr/>
      <w:tcPr>
        <w:shd w:val="clear" w:color="FFFFFF" w:fill="4EA72E" w:themeFill="accent6"/>
      </w:tcPr>
    </w:tblStylePr>
    <w:tblStylePr w:type="lastCol">
      <w:rPr>
        <w:sz w:val="22"/>
      </w:rPr>
      <w:tblPr/>
      <w:tcPr>
        <w:shd w:val="clear" w:color="FFFFFF" w:fill="4EA72E" w:themeFill="accent6"/>
      </w:tcPr>
    </w:tblStylePr>
    <w:tblStylePr w:type="band1Vert">
      <w:rPr>
        <w:sz w:val="22"/>
      </w:rPr>
    </w:tblStylePr>
    <w:tblStylePr w:type="band2Vert">
      <w:rPr>
        <w:sz w:val="22"/>
      </w:rPr>
      <w:tblPr/>
      <w:tcPr>
        <w:shd w:val="clear" w:color="FFFFFF" w:fill="D8F2CF" w:themeFill="accent6" w:themeFillTint="34"/>
      </w:tcPr>
    </w:tblStylePr>
    <w:tblStylePr w:type="band1Horz">
      <w:rPr>
        <w:sz w:val="22"/>
      </w:rPr>
    </w:tblStylePr>
    <w:tblStylePr w:type="band2Horz">
      <w:rPr>
        <w:sz w:val="22"/>
      </w:rPr>
      <w:tblPr/>
      <w:tcPr>
        <w:shd w:val="clear" w:color="FFFFFF" w:fill="D8F2CF"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FFFFFF" w:fill="19729B" w:themeFill="accent1" w:themeFillTint="EA"/>
      </w:tcPr>
    </w:tblStylePr>
    <w:tblStylePr w:type="lastRow">
      <w:rPr>
        <w:sz w:val="22"/>
      </w:rPr>
      <w:tblPr/>
      <w:tcPr>
        <w:shd w:val="clear" w:color="FFFFFF" w:fill="19729B" w:themeFill="accent1" w:themeFillTint="EA"/>
      </w:tcPr>
    </w:tblStylePr>
    <w:tblStylePr w:type="firstCol">
      <w:rPr>
        <w:sz w:val="22"/>
      </w:rPr>
      <w:tblPr/>
      <w:tcPr>
        <w:shd w:val="clear" w:color="FFFFFF" w:fill="19729B" w:themeFill="accent1" w:themeFillTint="EA"/>
      </w:tcPr>
    </w:tblStylePr>
    <w:tblStylePr w:type="lastCol">
      <w:rPr>
        <w:sz w:val="22"/>
      </w:rPr>
      <w:tblPr/>
      <w:tcPr>
        <w:shd w:val="clear" w:color="FFFFFF" w:fill="19729B" w:themeFill="accent1" w:themeFillTint="EA"/>
      </w:tcPr>
    </w:tblStylePr>
    <w:tblStylePr w:type="band1Vert">
      <w:rPr>
        <w:sz w:val="22"/>
      </w:rPr>
    </w:tblStylePr>
    <w:tblStylePr w:type="band2Vert">
      <w:rPr>
        <w:sz w:val="22"/>
      </w:rPr>
      <w:tblPr/>
      <w:tcPr>
        <w:shd w:val="clear" w:color="FFFFFF" w:fill="9ED5EF" w:themeFill="accent1" w:themeFillTint="50"/>
      </w:tcPr>
    </w:tblStylePr>
    <w:tblStylePr w:type="band1Horz">
      <w:rPr>
        <w:sz w:val="22"/>
      </w:rPr>
    </w:tblStylePr>
    <w:tblStylePr w:type="band2Horz">
      <w:rPr>
        <w:sz w:val="22"/>
      </w:rPr>
      <w:tblPr/>
      <w:tcPr>
        <w:shd w:val="clear" w:color="FFFFFF" w:fill="9ED5EF"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FFFFF" w:fill="F2AA85" w:themeFill="accent2" w:themeFillTint="97"/>
      </w:tcPr>
    </w:tblStylePr>
    <w:tblStylePr w:type="lastRow">
      <w:rPr>
        <w:sz w:val="22"/>
      </w:rPr>
      <w:tblPr/>
      <w:tcPr>
        <w:shd w:val="clear" w:color="FFFFFF" w:fill="F2AA85" w:themeFill="accent2" w:themeFillTint="97"/>
      </w:tcPr>
    </w:tblStylePr>
    <w:tblStylePr w:type="firstCol">
      <w:rPr>
        <w:sz w:val="22"/>
      </w:rPr>
      <w:tblPr/>
      <w:tcPr>
        <w:shd w:val="clear" w:color="FFFFFF" w:fill="F2AA85" w:themeFill="accent2" w:themeFillTint="97"/>
      </w:tcPr>
    </w:tblStylePr>
    <w:tblStylePr w:type="lastCol">
      <w:rPr>
        <w:sz w:val="22"/>
      </w:rPr>
      <w:tblPr/>
      <w:tcPr>
        <w:shd w:val="clear" w:color="FFFFFF" w:fill="F2AA85" w:themeFill="accent2" w:themeFillTint="97"/>
      </w:tcPr>
    </w:tblStylePr>
    <w:tblStylePr w:type="band1Vert">
      <w:rPr>
        <w:sz w:val="22"/>
      </w:rPr>
    </w:tblStylePr>
    <w:tblStylePr w:type="band2Vert">
      <w:rPr>
        <w:sz w:val="22"/>
      </w:rPr>
      <w:tblPr/>
      <w:tcPr>
        <w:shd w:val="clear" w:color="FFFFFF" w:fill="FAE2D6" w:themeFill="accent2" w:themeFillTint="32"/>
      </w:tcPr>
    </w:tblStylePr>
    <w:tblStylePr w:type="band1Horz">
      <w:rPr>
        <w:sz w:val="22"/>
      </w:rPr>
    </w:tblStylePr>
    <w:tblStylePr w:type="band2Horz">
      <w:rPr>
        <w:sz w:val="22"/>
      </w:rPr>
      <w:tblPr/>
      <w:tcPr>
        <w:shd w:val="clear" w:color="FFFFFF" w:fill="FAE2D6"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FFFFFF" w:fill="196C24" w:themeFill="accent3" w:themeFillTint="FE"/>
      </w:tcPr>
    </w:tblStylePr>
    <w:tblStylePr w:type="lastRow">
      <w:rPr>
        <w:sz w:val="22"/>
      </w:rPr>
      <w:tblPr/>
      <w:tcPr>
        <w:shd w:val="clear" w:color="FFFFFF" w:fill="196C24" w:themeFill="accent3" w:themeFillTint="FE"/>
      </w:tcPr>
    </w:tblStylePr>
    <w:tblStylePr w:type="firstCol">
      <w:rPr>
        <w:sz w:val="22"/>
      </w:rPr>
      <w:tblPr/>
      <w:tcPr>
        <w:shd w:val="clear" w:color="FFFFFF" w:fill="196C24" w:themeFill="accent3" w:themeFillTint="FE"/>
      </w:tcPr>
    </w:tblStylePr>
    <w:tblStylePr w:type="lastCol">
      <w:rPr>
        <w:sz w:val="22"/>
      </w:rPr>
      <w:tblPr/>
      <w:tcPr>
        <w:shd w:val="clear" w:color="FFFFFF" w:fill="196C24" w:themeFill="accent3" w:themeFillTint="FE"/>
      </w:tcPr>
    </w:tblStylePr>
    <w:tblStylePr w:type="band1Vert">
      <w:rPr>
        <w:sz w:val="22"/>
      </w:rPr>
    </w:tblStylePr>
    <w:tblStylePr w:type="band2Vert">
      <w:rPr>
        <w:sz w:val="22"/>
      </w:rPr>
      <w:tblPr/>
      <w:tcPr>
        <w:shd w:val="clear" w:color="FFFFFF" w:fill="C0F0C6" w:themeFill="accent3" w:themeFillTint="34"/>
      </w:tcPr>
    </w:tblStylePr>
    <w:tblStylePr w:type="band1Horz">
      <w:rPr>
        <w:sz w:val="22"/>
      </w:rPr>
    </w:tblStylePr>
    <w:tblStylePr w:type="band2Horz">
      <w:rPr>
        <w:sz w:val="22"/>
      </w:rPr>
      <w:tblPr/>
      <w:tcPr>
        <w:shd w:val="clear" w:color="FFFFFF" w:fill="C0F0C6"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FFFFFF" w:fill="5FCAF3" w:themeFill="accent4" w:themeFillTint="9A"/>
      </w:tcPr>
    </w:tblStylePr>
    <w:tblStylePr w:type="lastRow">
      <w:rPr>
        <w:sz w:val="22"/>
      </w:rPr>
      <w:tblPr/>
      <w:tcPr>
        <w:shd w:val="clear" w:color="FFFFFF" w:fill="5FCAF3" w:themeFill="accent4" w:themeFillTint="9A"/>
      </w:tcPr>
    </w:tblStylePr>
    <w:tblStylePr w:type="firstCol">
      <w:rPr>
        <w:sz w:val="22"/>
      </w:rPr>
      <w:tblPr/>
      <w:tcPr>
        <w:shd w:val="clear" w:color="FFFFFF" w:fill="5FCAF3" w:themeFill="accent4" w:themeFillTint="9A"/>
      </w:tcPr>
    </w:tblStylePr>
    <w:tblStylePr w:type="lastCol">
      <w:rPr>
        <w:sz w:val="22"/>
      </w:rPr>
      <w:tblPr/>
      <w:tcPr>
        <w:shd w:val="clear" w:color="FFFFFF" w:fill="5FCAF3" w:themeFill="accent4" w:themeFillTint="9A"/>
      </w:tcPr>
    </w:tblStylePr>
    <w:tblStylePr w:type="band1Vert">
      <w:rPr>
        <w:sz w:val="22"/>
      </w:rPr>
    </w:tblStylePr>
    <w:tblStylePr w:type="band2Vert">
      <w:rPr>
        <w:sz w:val="22"/>
      </w:rPr>
      <w:tblPr/>
      <w:tcPr>
        <w:shd w:val="clear" w:color="FFFFFF" w:fill="C9EDFB" w:themeFill="accent4" w:themeFillTint="34"/>
      </w:tcPr>
    </w:tblStylePr>
    <w:tblStylePr w:type="band1Horz">
      <w:rPr>
        <w:sz w:val="22"/>
      </w:rPr>
    </w:tblStylePr>
    <w:tblStylePr w:type="band2Horz">
      <w:rPr>
        <w:sz w:val="22"/>
      </w:rPr>
      <w:tblPr/>
      <w:tcPr>
        <w:shd w:val="clear" w:color="FFFFFF" w:fill="C9EDFB"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FFFFFF" w:fill="A02B93" w:themeFill="accent5"/>
      </w:tcPr>
    </w:tblStylePr>
    <w:tblStylePr w:type="lastRow">
      <w:rPr>
        <w:sz w:val="22"/>
      </w:rPr>
      <w:tblPr/>
      <w:tcPr>
        <w:shd w:val="clear" w:color="FFFFFF" w:fill="A02B93" w:themeFill="accent5"/>
      </w:tcPr>
    </w:tblStylePr>
    <w:tblStylePr w:type="firstCol">
      <w:rPr>
        <w:sz w:val="22"/>
      </w:rPr>
      <w:tblPr/>
      <w:tcPr>
        <w:shd w:val="clear" w:color="FFFFFF" w:fill="A02B93" w:themeFill="accent5"/>
      </w:tcPr>
    </w:tblStylePr>
    <w:tblStylePr w:type="lastCol">
      <w:rPr>
        <w:sz w:val="22"/>
      </w:rPr>
      <w:tblPr/>
      <w:tcPr>
        <w:shd w:val="clear" w:color="FFFFFF" w:fill="A02B93" w:themeFill="accent5"/>
      </w:tcPr>
    </w:tblStylePr>
    <w:tblStylePr w:type="band1Vert">
      <w:rPr>
        <w:sz w:val="22"/>
      </w:rPr>
    </w:tblStylePr>
    <w:tblStylePr w:type="band2Vert">
      <w:rPr>
        <w:sz w:val="22"/>
      </w:rPr>
      <w:tblPr/>
      <w:tcPr>
        <w:shd w:val="clear" w:color="FFFFFF" w:fill="F1CDED" w:themeFill="accent5" w:themeFillTint="34"/>
      </w:tcPr>
    </w:tblStylePr>
    <w:tblStylePr w:type="band1Horz">
      <w:rPr>
        <w:sz w:val="22"/>
      </w:rPr>
    </w:tblStylePr>
    <w:tblStylePr w:type="band2Horz">
      <w:rPr>
        <w:sz w:val="22"/>
      </w:rPr>
      <w:tblPr/>
      <w:tcPr>
        <w:shd w:val="clear" w:color="FFFFFF" w:fill="F1CDED"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FFFFFF" w:fill="4EA72E" w:themeFill="accent6"/>
      </w:tcPr>
    </w:tblStylePr>
    <w:tblStylePr w:type="lastRow">
      <w:rPr>
        <w:sz w:val="22"/>
      </w:rPr>
      <w:tblPr/>
      <w:tcPr>
        <w:shd w:val="clear" w:color="FFFFFF" w:fill="4EA72E" w:themeFill="accent6"/>
      </w:tcPr>
    </w:tblStylePr>
    <w:tblStylePr w:type="firstCol">
      <w:rPr>
        <w:sz w:val="22"/>
      </w:rPr>
      <w:tblPr/>
      <w:tcPr>
        <w:shd w:val="clear" w:color="FFFFFF" w:fill="4EA72E" w:themeFill="accent6"/>
      </w:tcPr>
    </w:tblStylePr>
    <w:tblStylePr w:type="lastCol">
      <w:rPr>
        <w:sz w:val="22"/>
      </w:rPr>
      <w:tblPr/>
      <w:tcPr>
        <w:shd w:val="clear" w:color="FFFFFF" w:fill="4EA72E" w:themeFill="accent6"/>
      </w:tcPr>
    </w:tblStylePr>
    <w:tblStylePr w:type="band1Vert">
      <w:rPr>
        <w:sz w:val="22"/>
      </w:rPr>
    </w:tblStylePr>
    <w:tblStylePr w:type="band2Vert">
      <w:rPr>
        <w:sz w:val="22"/>
      </w:rPr>
      <w:tblPr/>
      <w:tcPr>
        <w:shd w:val="clear" w:color="FFFFFF" w:fill="D8F2CF" w:themeFill="accent6" w:themeFillTint="34"/>
      </w:tcPr>
    </w:tblStylePr>
    <w:tblStylePr w:type="band1Horz">
      <w:rPr>
        <w:sz w:val="22"/>
      </w:rPr>
    </w:tblStylePr>
    <w:tblStylePr w:type="band2Horz">
      <w:rPr>
        <w:sz w:val="22"/>
      </w:rPr>
      <w:tblPr/>
      <w:tcPr>
        <w:shd w:val="clear" w:color="FFFFF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Revision">
    <w:name w:val="Revision"/>
    <w:hidden/>
    <w:uiPriority w:val="99"/>
    <w:semiHidden/>
  </w:style>
  <w:style w:type="paragraph" w:styleId="BalloonText">
    <w:name w:val="Balloon Text"/>
    <w:basedOn w:val="Normal"/>
    <w:link w:val="BalloonTextChar"/>
    <w:uiPriority w:val="99"/>
    <w:semiHidden/>
    <w:unhideWhenUsed/>
    <w:rsid w:val="000218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8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openxmlformats.org/officeDocument/2006/relationships/hyperlink" Target="https://www.sciencedirect.com/science/article/pii/S093938892100115X?via%3Dihub#upi00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8</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56</cp:revision>
  <dcterms:created xsi:type="dcterms:W3CDTF">2025-06-04T19:22:00Z</dcterms:created>
  <dcterms:modified xsi:type="dcterms:W3CDTF">2025-06-15T18:05:00Z</dcterms:modified>
  <dc:language>en-US</dc:language>
</cp:coreProperties>
</file>