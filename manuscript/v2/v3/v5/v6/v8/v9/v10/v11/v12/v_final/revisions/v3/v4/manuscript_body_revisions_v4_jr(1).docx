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4F3E53" w14:textId="77777777" w:rsidR="00ED059A" w:rsidRPr="0040696F" w:rsidRDefault="005572EF">
      <w:pPr>
        <w:spacing w:line="360" w:lineRule="auto"/>
        <w:rPr>
          <w:rFonts w:ascii="Verdana" w:hAnsi="Verdana"/>
          <w:u w:val="single"/>
        </w:rPr>
      </w:pPr>
      <w:r w:rsidRPr="0040696F">
        <w:rPr>
          <w:rFonts w:ascii="Verdana" w:hAnsi="Verdana"/>
          <w:u w:val="single"/>
        </w:rPr>
        <w:t xml:space="preserve">Abstract </w:t>
      </w:r>
    </w:p>
    <w:p w14:paraId="3D16CD4B" w14:textId="77777777" w:rsidR="00ED059A" w:rsidRPr="0040696F" w:rsidRDefault="005572EF">
      <w:pPr>
        <w:spacing w:line="360" w:lineRule="auto"/>
        <w:rPr>
          <w:rFonts w:ascii="Verdana" w:hAnsi="Verdana"/>
          <w:b/>
          <w:bCs/>
          <w:u w:val="single"/>
        </w:rPr>
      </w:pPr>
      <w:r w:rsidRPr="0040696F">
        <w:rPr>
          <w:rFonts w:ascii="Verdana" w:hAnsi="Verdana"/>
          <w:b/>
          <w:bCs/>
          <w:u w:val="single"/>
        </w:rPr>
        <w:t>Purpose</w:t>
      </w:r>
    </w:p>
    <w:p w14:paraId="2ECE999A" w14:textId="10E42962" w:rsidR="00ED059A" w:rsidRPr="0040696F" w:rsidRDefault="005572EF">
      <w:pPr>
        <w:spacing w:line="360" w:lineRule="auto"/>
        <w:jc w:val="both"/>
        <w:rPr>
          <w:rFonts w:ascii="Verdana" w:hAnsi="Verdana"/>
        </w:rPr>
      </w:pPr>
      <w:r w:rsidRPr="0040696F">
        <w:rPr>
          <w:rFonts w:ascii="Verdana" w:hAnsi="Verdana"/>
        </w:rPr>
        <w:t>Dynamic magnetic resonance imaging (MRI) enables in vivo imaging of bone motion during knee movement, but quantifying joint kinematics from these images remains technically challenging due to image quality trade-offs inherent in dynamic sequences. We aimed to develop a semi-automated pipeline for tracking femoral and tibial motion from sagittal plane CINE MRI during active knee flexion-extension. The method's performance was evaluated by quantifying: (i) bone boundary alignment error, (ii) frame segmentation processing time, and (iii) consistency of derived osteokinematic parameters, with the latter two compar</w:t>
      </w:r>
      <w:r w:rsidR="003357DF">
        <w:rPr>
          <w:rFonts w:ascii="Verdana" w:hAnsi="Verdana"/>
        </w:rPr>
        <w:t>ed against manual segmentation.</w:t>
      </w:r>
    </w:p>
    <w:p w14:paraId="46E77D3D" w14:textId="77777777" w:rsidR="00ED059A" w:rsidRPr="0040696F" w:rsidRDefault="005572EF">
      <w:pPr>
        <w:spacing w:line="360" w:lineRule="auto"/>
        <w:rPr>
          <w:rFonts w:ascii="Verdana" w:hAnsi="Verdana"/>
          <w:b/>
          <w:bCs/>
          <w:u w:val="single"/>
        </w:rPr>
      </w:pPr>
      <w:r w:rsidRPr="0040696F">
        <w:rPr>
          <w:rFonts w:ascii="Verdana" w:hAnsi="Verdana"/>
          <w:b/>
          <w:bCs/>
          <w:u w:val="single"/>
        </w:rPr>
        <w:t>Methods</w:t>
      </w:r>
    </w:p>
    <w:p w14:paraId="39BC7443" w14:textId="1059CCD5" w:rsidR="00ED059A" w:rsidRPr="0040696F" w:rsidRDefault="005572EF">
      <w:pPr>
        <w:spacing w:line="360" w:lineRule="auto"/>
        <w:jc w:val="both"/>
        <w:rPr>
          <w:rFonts w:ascii="Verdana" w:hAnsi="Verdana"/>
        </w:rPr>
      </w:pPr>
      <w:r w:rsidRPr="0040696F">
        <w:rPr>
          <w:rFonts w:ascii="Verdana" w:hAnsi="Verdana"/>
        </w:rPr>
        <w:t>The presented algorithm combines Canny edge detection and connected-component labeling with frame-to-frame transformation optimization to track bone boundaries. The approach was validated in five healthy volunteers performing controlled knee flexion and extension using a dedicated MRI-compatible device. The relative bone displacements measured using the semi-automated approach were qualitatively compared to that from manual segmentation. All bone displacements were defined in the two-dimensional (2D) image coordinate system, with the centroid of the tibial segment tracked relative to the centroid of the femoral segment in the horiz</w:t>
      </w:r>
      <w:r w:rsidR="00EF3D79">
        <w:rPr>
          <w:rFonts w:ascii="Verdana" w:hAnsi="Verdana"/>
        </w:rPr>
        <w:t>ontal and vertical directions.</w:t>
      </w:r>
    </w:p>
    <w:p w14:paraId="0DC505C9" w14:textId="77777777" w:rsidR="00ED059A" w:rsidRPr="0040696F" w:rsidRDefault="005572EF">
      <w:pPr>
        <w:spacing w:line="360" w:lineRule="auto"/>
        <w:rPr>
          <w:rFonts w:ascii="Verdana" w:hAnsi="Verdana"/>
          <w:b/>
          <w:bCs/>
          <w:u w:val="single"/>
        </w:rPr>
      </w:pPr>
      <w:r w:rsidRPr="0040696F">
        <w:rPr>
          <w:rFonts w:ascii="Verdana" w:hAnsi="Verdana"/>
          <w:b/>
          <w:bCs/>
          <w:u w:val="single"/>
        </w:rPr>
        <w:t>Results</w:t>
      </w:r>
    </w:p>
    <w:p w14:paraId="5A7BA285" w14:textId="77777777" w:rsidR="00ED059A" w:rsidRPr="0040696F" w:rsidRDefault="005572EF">
      <w:pPr>
        <w:spacing w:line="360" w:lineRule="auto"/>
        <w:jc w:val="both"/>
        <w:rPr>
          <w:rFonts w:ascii="Verdana" w:hAnsi="Verdana"/>
        </w:rPr>
      </w:pPr>
      <w:r w:rsidRPr="0040696F">
        <w:rPr>
          <w:rFonts w:ascii="Verdana" w:hAnsi="Verdana"/>
        </w:rPr>
        <w:t xml:space="preserve">The semi-automated tracking method achieved an average alignment error of 0.40 ± 0.02 mm for both bones, with processing time reduced from approximately 15 minutes for manual segmentation to less than 5 minutes for semi-automated segmentation per dataset. Both approaches showed similar relative bone motion patterns, with horizontal displacement of the tibia with respect to the femur ranging between 8 and 28 mm and vertical displacement remaining relatively constant at around 57 mm through the knee motion cycle. Further analysis revealed that the semi-automated method demonstrated improved precision with smaller standard deviations (SDs) in displacement measurements compared to the manual approach, with horizontal displacements </w:t>
      </w:r>
      <w:r w:rsidRPr="0040696F">
        <w:rPr>
          <w:rFonts w:ascii="Verdana" w:hAnsi="Verdana"/>
        </w:rPr>
        <w:lastRenderedPageBreak/>
        <w:t>of 1.7–2.7 mm vs. 2.2–3.3 mm and vertical displacements of 0.7–1.2 mm vs. 0.9–1.7 mm.</w:t>
      </w:r>
    </w:p>
    <w:p w14:paraId="5416B27D" w14:textId="77777777" w:rsidR="00ED059A" w:rsidRPr="0040696F" w:rsidRDefault="005572EF">
      <w:pPr>
        <w:spacing w:line="360" w:lineRule="auto"/>
        <w:rPr>
          <w:rFonts w:ascii="Verdana" w:hAnsi="Verdana"/>
          <w:b/>
          <w:bCs/>
          <w:u w:val="single"/>
        </w:rPr>
      </w:pPr>
      <w:r w:rsidRPr="0040696F">
        <w:rPr>
          <w:rFonts w:ascii="Verdana" w:hAnsi="Verdana"/>
          <w:b/>
          <w:bCs/>
          <w:u w:val="single"/>
        </w:rPr>
        <w:t>Conclusion</w:t>
      </w:r>
    </w:p>
    <w:p w14:paraId="05CA4E04" w14:textId="77777777" w:rsidR="00ED059A" w:rsidRPr="0040696F" w:rsidRDefault="005572EF">
      <w:pPr>
        <w:spacing w:line="360" w:lineRule="auto"/>
        <w:jc w:val="both"/>
        <w:rPr>
          <w:rFonts w:ascii="Verdana" w:hAnsi="Verdana"/>
        </w:rPr>
      </w:pPr>
      <w:r w:rsidRPr="0040696F">
        <w:rPr>
          <w:rFonts w:ascii="Verdana" w:hAnsi="Verdana"/>
        </w:rPr>
        <w:t>These results demonstrate the potential of the semi-automated method for reliable and time-efficient quantification of relative bone positions during knee motion in dynamic MRI protocols. The shorter processing time and the demonstrated reliability of the semi-automated method support its utility for analyzing dynamic MRI data.</w:t>
      </w:r>
    </w:p>
    <w:p w14:paraId="3D1F9272" w14:textId="77777777" w:rsidR="00ED059A" w:rsidRPr="0040696F" w:rsidRDefault="00ED059A">
      <w:pPr>
        <w:spacing w:line="360" w:lineRule="auto"/>
        <w:rPr>
          <w:rFonts w:ascii="Verdana" w:hAnsi="Verdana"/>
        </w:rPr>
      </w:pPr>
    </w:p>
    <w:p w14:paraId="7F41F295" w14:textId="354CA037" w:rsidR="00ED059A" w:rsidRPr="0040696F" w:rsidRDefault="00363384">
      <w:pPr>
        <w:spacing w:line="360" w:lineRule="auto"/>
        <w:rPr>
          <w:rFonts w:ascii="Verdana" w:hAnsi="Verdana"/>
          <w:highlight w:val="white"/>
        </w:rPr>
      </w:pPr>
      <w:r>
        <w:rPr>
          <w:rFonts w:ascii="Verdana" w:hAnsi="Verdana"/>
          <w:noProof/>
        </w:rPr>
        <w:pict w14:anchorId="79AF4E42">
          <v:rect id="Text Box 2" o:spid="_x0000_s1043" style="position:absolute;margin-left:473.6pt;margin-top:16.6pt;width:49.3pt;height:23.2pt;z-index:251659264;visibility:visible;mso-wrap-style:square;mso-wrap-distance-left:.35pt;mso-wrap-distance-top:.35pt;mso-wrap-distance-right:.35pt;mso-wrap-distance-bottom:.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">
            <v:textbox style="mso-next-textbox:#Text Box 2">
              <w:txbxContent>
                <w:p w14:paraId="67E5B54E" w14:textId="77777777" w:rsidR="00ED059A" w:rsidRDefault="005572EF">
                  <w:pPr>
                    <w:pStyle w:val="FrameContents"/>
                  </w:pPr>
                  <w:r>
                    <w:t>RE1.1</w:t>
                  </w:r>
                </w:p>
              </w:txbxContent>
            </v:textbox>
          </v:rect>
        </w:pict>
      </w:r>
      <w:r w:rsidR="005572EF" w:rsidRPr="0040696F">
        <w:rPr>
          <w:rFonts w:ascii="Verdana" w:hAnsi="Verdana"/>
        </w:rPr>
        <w:t xml:space="preserve">Keywords: </w:t>
      </w:r>
      <w:r w:rsidR="005572EF" w:rsidRPr="0040696F">
        <w:rPr>
          <w:rFonts w:ascii="Verdana" w:hAnsi="Verdana"/>
          <w:highlight w:val="yellow"/>
        </w:rPr>
        <w:t>Radial golden-angle acquisition; Canny edge detection; CINE</w:t>
      </w:r>
      <w:r w:rsidR="00440B34">
        <w:rPr>
          <w:rFonts w:ascii="Verdana" w:hAnsi="Verdana"/>
          <w:highlight w:val="yellow"/>
        </w:rPr>
        <w:t xml:space="preserve"> MRI</w:t>
      </w:r>
      <w:r w:rsidR="005572EF" w:rsidRPr="0040696F">
        <w:rPr>
          <w:rFonts w:ascii="Verdana" w:hAnsi="Verdana"/>
          <w:highlight w:val="yellow"/>
        </w:rPr>
        <w:t xml:space="preserve"> reconstruction; </w:t>
      </w:r>
      <w:r w:rsidR="005572EF" w:rsidRPr="0040696F">
        <w:rPr>
          <w:rFonts w:ascii="Verdana" w:hAnsi="Verdana"/>
          <w:highlight w:val="white"/>
        </w:rPr>
        <w:t>Knee osteokinematics</w:t>
      </w:r>
    </w:p>
    <w:p w14:paraId="20042FCC" w14:textId="77777777" w:rsidR="00ED059A" w:rsidRPr="0040696F" w:rsidRDefault="005572EF">
      <w:pPr>
        <w:rPr>
          <w:rFonts w:ascii="Verdana" w:hAnsi="Verdana"/>
        </w:rPr>
      </w:pPr>
      <w:r w:rsidRPr="0040696F">
        <w:rPr>
          <w:rFonts w:ascii="Verdana" w:hAnsi="Verdana"/>
        </w:rPr>
        <w:t xml:space="preserve"> </w:t>
      </w:r>
    </w:p>
    <w:p w14:paraId="5BAA6DB7" w14:textId="77777777" w:rsidR="00ED059A" w:rsidRPr="0040696F" w:rsidRDefault="00ED059A">
      <w:pPr>
        <w:spacing w:line="360" w:lineRule="auto"/>
        <w:rPr>
          <w:rFonts w:ascii="Verdana" w:hAnsi="Verdana"/>
        </w:rPr>
      </w:pPr>
    </w:p>
    <w:p w14:paraId="343FDFB2" w14:textId="77777777" w:rsidR="00ED059A" w:rsidRPr="0040696F" w:rsidRDefault="00ED059A">
      <w:pPr>
        <w:spacing w:line="360" w:lineRule="auto"/>
        <w:rPr>
          <w:rFonts w:ascii="Verdana" w:hAnsi="Verdana"/>
          <w:u w:val="single"/>
        </w:rPr>
      </w:pPr>
    </w:p>
    <w:p w14:paraId="11757DD1" w14:textId="77777777" w:rsidR="00ED059A" w:rsidRPr="0040696F" w:rsidRDefault="005572EF">
      <w:pPr>
        <w:rPr>
          <w:rFonts w:ascii="Verdana" w:hAnsi="Verdana"/>
          <w:u w:val="single"/>
        </w:rPr>
      </w:pPr>
      <w:r w:rsidRPr="0040696F">
        <w:rPr>
          <w:rFonts w:ascii="Verdana" w:hAnsi="Verdana"/>
        </w:rPr>
        <w:br w:type="page" w:clear="all"/>
      </w:r>
    </w:p>
    <w:p w14:paraId="63687FB5" w14:textId="77777777" w:rsidR="00ED059A" w:rsidRPr="0040696F" w:rsidRDefault="005572EF">
      <w:pPr>
        <w:spacing w:line="360" w:lineRule="auto"/>
        <w:rPr>
          <w:rFonts w:ascii="Verdana" w:hAnsi="Verdana"/>
          <w:u w:val="single"/>
        </w:rPr>
      </w:pPr>
      <w:r w:rsidRPr="0040696F">
        <w:rPr>
          <w:rFonts w:ascii="Verdana" w:hAnsi="Verdana"/>
          <w:u w:val="single"/>
        </w:rPr>
        <w:lastRenderedPageBreak/>
        <w:t>Manuscript Body</w:t>
      </w:r>
    </w:p>
    <w:p w14:paraId="3AF83937" w14:textId="77777777" w:rsidR="00ED059A" w:rsidRPr="0040696F" w:rsidRDefault="005572EF">
      <w:pPr>
        <w:spacing w:line="360" w:lineRule="auto"/>
        <w:rPr>
          <w:rFonts w:ascii="Verdana" w:hAnsi="Verdana"/>
          <w:u w:val="single"/>
        </w:rPr>
      </w:pPr>
      <w:r w:rsidRPr="0040696F">
        <w:rPr>
          <w:rFonts w:ascii="Verdana" w:hAnsi="Verdana"/>
          <w:u w:val="single"/>
        </w:rPr>
        <w:t>1. Introduction</w:t>
      </w:r>
    </w:p>
    <w:p w14:paraId="5FB7D37D" w14:textId="2874B490" w:rsidR="00ED059A" w:rsidRPr="0040696F" w:rsidRDefault="005572EF">
      <w:pPr>
        <w:spacing w:line="360" w:lineRule="auto"/>
        <w:jc w:val="both"/>
        <w:rPr>
          <w:rFonts w:ascii="Verdana" w:hAnsi="Verdana"/>
        </w:rPr>
      </w:pPr>
      <w:r w:rsidRPr="0040696F">
        <w:rPr>
          <w:rFonts w:ascii="Verdana" w:hAnsi="Verdana"/>
        </w:rPr>
        <w:t>Osteokinematics describes the motion of the bones as rigid bodies around a joint that produce</w:t>
      </w:r>
      <w:ins w:id="0" w:author="Reichenbach, Jürgen" w:date="2025-06-19T17:58:00Z">
        <w:r w:rsidR="002049E5">
          <w:rPr>
            <w:rFonts w:ascii="Verdana" w:hAnsi="Verdana"/>
          </w:rPr>
          <w:t>s</w:t>
        </w:r>
      </w:ins>
      <w:r w:rsidRPr="0040696F">
        <w:rPr>
          <w:rFonts w:ascii="Verdana" w:hAnsi="Verdana"/>
        </w:rPr>
        <w:t xml:space="preserve"> physiologic or voluntary movements </w:t>
      </w:r>
      <w:r w:rsidRPr="0040696F">
        <w:rPr>
          <w:rFonts w:ascii="Verdana" w:hAnsi="Verdana"/>
        </w:rPr>
        <w:fldChar w:fldCharType="begin"/>
      </w:r>
      <w:r w:rsidRPr="0040696F">
        <w:rPr>
          <w:rFonts w:ascii="Verdana" w:hAnsi="Verdana"/>
        </w:rPr>
        <w:instrText>ADDIN ZOTERO_ITEM CSL_CITATION {"citationID":"PDT768Ag","properties":{"formattedCitation":"[1]","plainCitation":"[1]","noteIndex":0},"citationItems":[{"id":466,"uris":["http://zotero.org/users/13606484/items/JGAV8CWM"],"itemData":{"id":466,"type":"article-journal","container-title":"Journal of Hand Therapy","DOI":"10.1016/j.jht.2013.07.004","ISSN":"08941130","issue":"4","journalAbbreviation":"Journal of Hand Therapy","language":"en","license":"https://www.elsevier.com/tdm/userlicense/1.0/","page":"297-311","source":"DOI.org (Crossref)","title":"The use of joint mobilization to improve clinical outcomes in hand therapy: A systematic review of the literature","title-short":"The use of joint mobilization to improve clinical outcomes in hand therapy","volume":"26","author":[{"family":"Heiser","given":"Rick"},{"family":"O'Brien","given":"Virginia H."},{"family":"Schwartz","given":"Deborah A."}],"issued":{"date-parts":[["2013",10]]}}}],"schema":"https://github.com/citation-style-language/schema/raw/master/csl-citation.json"}</w:instrText>
      </w:r>
      <w:r w:rsidRPr="0040696F">
        <w:rPr>
          <w:rFonts w:ascii="Verdana" w:hAnsi="Verdana"/>
        </w:rPr>
        <w:fldChar w:fldCharType="separate"/>
      </w:r>
      <w:r w:rsidRPr="0040696F">
        <w:rPr>
          <w:rFonts w:ascii="Verdana" w:hAnsi="Verdana"/>
        </w:rPr>
        <w:t>[1]</w:t>
      </w:r>
      <w:r w:rsidRPr="0040696F">
        <w:rPr>
          <w:rFonts w:ascii="Verdana" w:hAnsi="Verdana"/>
        </w:rPr>
        <w:fldChar w:fldCharType="end"/>
      </w:r>
      <w:r w:rsidRPr="0040696F">
        <w:rPr>
          <w:rFonts w:ascii="Verdana" w:hAnsi="Verdana"/>
        </w:rPr>
        <w:t xml:space="preserve">. In the context of the knee joint, studying the relative motion between the tibia and femur during movement is essential for understanding normal knee function, diagnosing pathological conditions, and improving surgical techniques including prosthetic design </w:t>
      </w:r>
      <w:r w:rsidRPr="0040696F">
        <w:rPr>
          <w:rFonts w:ascii="Verdana" w:hAnsi="Verdana"/>
        </w:rPr>
        <w:fldChar w:fldCharType="begin"/>
      </w:r>
      <w:r w:rsidRPr="0040696F">
        <w:rPr>
          <w:rFonts w:ascii="Verdana" w:hAnsi="Verdana"/>
        </w:rPr>
        <w:instrText>ADDIN ZOTERO_ITEM CSL_CITATION {"citationID":"tZUYJyAb","properties":{"formattedCitation":"[2\\uc0\\u8211{}4]","plainCitation":"[2–4]","noteIndex":0},"citationItems":[{"id":397,"uris":["http://zotero.org/users/13606484/items/AMMR7DX5"],"itemData":{"id":397,"type":"article-journal","container-title":"Journal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O."},{"family":"List","given":"Renate"},{"family":"Schütz","given":"Pascal"}],"issued":{"date-parts":[["2022",11]]}}},{"id":424,"uris":["http://zotero.org/users/13606484/items/ECI2BAKW"],"itemData":{"id":424,"type":"article-journal","abstract":"Dynamic assessment of three-dimensional (3D) skeletal kinematics is essential for understanding normal joint function as well as the effects of injury or disease. This paper presents a novel technique for measuring in-vivo skeletal kinematics that combines data collected from high-speed biplane radiography and static computed tomography (CT). The goals of the present study were to demonstrate that highly precise measurements can be obtained during dynamic movement studies employing high frame-rate biplane video-radiography, to develop a method for expressing joint kinematics in an anatomically relevant coordinate system and to demonstrate the application of this technique by calculating canine tibio-femoral kinematics during dynamic motion. The method consists of four components: the generation and acquisition of high frame rate biplane radiographs, identification and 3D tracking of implanted bone markers, CT-based coordinate system determination, and kinematic analysis routines for determining joint motion in anatomically based coordinates. Results from dynamic tracking of markers inserted in a phantom object showed the system bias was insignificant (-0.02 mm). The average precision in tracking implanted markers in-vivo was 0.064 mm for the distance between markers and 0.31 degree for the angles between markers. Across-trial standard deviations for tibio-femoral translations were similar for all three motion directions, averaging 0.14 mm (range 0.08 to 0.20 mm). Variability in tibio-femoral rotations was more dependent on rotation axis, with across-trial standard deviations averaging 1.71 degrees for flexion/extension, 0.90 degree for internal/external rotation, and 0.40 degree for varus/valgus rotation. Advantages of this technique over traditional motion analysis methods include the elimination of skin motion artifacts, improved tracking precision and the ability to present results in a consistent anatomical reference frame.","container-title":"Journal of Biomechanical Engineering","DOI":"10.1115/1.1559896","ISSN":"0148-0731","issue":"2","journalAbbreviation":"J Biomech Eng","language":"eng","note":"PMID: 12751286","page":"238-245","source":"PubMed","title":"In-vivo measurement of dynamic joint motion using high speed biplane radiography and CT: application to canine ACL deficiency","title-short":"In-vivo measurement of dynamic joint motion using high speed biplane radiography and CT","volume":"125","author":[{"family":"Tashman","given":"Scott"},{"family":"Anderst","given":"William"}],"issued":{"date-parts":[["2003",4]]}}},{"id":427,"uris":["http://zotero.org/users/13606484/items/XTZM65DN"],"itemData":{"id":427,"type":"article-journal","abstract":"BACKGROUND: Tibiofemoral forces are important in the design and clinical outcomes of TKA. We developed a tibial tray with force transducers and a telemetry system to directly measure tibiofemoral compressive forces in vivo. Knee forces and kinematics traditionally have been measured under laboratory conditions. Although this approach is useful for quantitative measurements and experimental studies, the extrapolation of results to clinical conditions may not always be valid.\nQUESTIONS/PURPOSES: We therefore developed wearable monitoring equipment and computer algorithms for classifying and identifying unsupervised activities outside the laboratory.\nMETHODS: Tibial forces were measured for activities of daily living, athletic and recreational activities, and with orthotics and braces, during 4 years postoperatively. Additional measurements included video motion analysis, EMG, fluoroscopic kinematic analysis, and ground reaction force measurement. In vivo measurements were used to evaluate computer models of the knee. Finite element models were used for contact analysis and for computing knee kinematics from measured knee forces. A third-generation system was developed for continuous monitoring of knee forces and kinematics outside the laboratory using a wearable data acquisition hardware.\nRESULTS: By using measured knee forces and knee flexion angle, we were able to compute femorotibial AP translation (-12 to +4 mm), mediolateral translation (-1 to 1.5 mm), axial rotation (-3° to 12°), and adduction-abduction (-1° to +1°). The neural-network-based classification system was able to identify walking, stair-climbing, sit-to-stand, and stand-to-sit activities with 100% accuracy.\nCONCLUSIONS: Our data may be used to improve existing in vitro models and wear simulators, and enhance prosthetic designs and biomaterials.","container-title":"Clinical Orthopaedics and Related Research","DOI":"10.1007/s11999-011-1916-9","ISSN":"1528-1132","issue":"10","journalAbbreviation":"Clin Orthop Relat Res","language":"eng","note":"PMID: 21598121\nPMCID: PMC3171531","page":"2953-2970","source":"PubMed","title":"The 2011 ABJS Nicolas Andry Award: 'Lab'-in-a-knee: in vivo knee forces, kinematics, and contact analysis","title-short":"The 2011 ABJS Nicolas Andry Award","volume":"469","author":[{"family":"D'Lima","given":"Darryl D."},{"family":"Patil","given":"Shantanu"},{"family":"Steklov","given":"Nicolai"},{"family":"Colwell","given":"Clifford W."}],"issued":{"date-parts":[["2011",10]]}}}],"schema":"https://github.com/citation-style-language/schema/raw/master/csl-citation.json"}</w:instrText>
      </w:r>
      <w:r w:rsidRPr="0040696F">
        <w:rPr>
          <w:rFonts w:ascii="Verdana" w:hAnsi="Verdana"/>
        </w:rPr>
        <w:fldChar w:fldCharType="separate"/>
      </w:r>
      <w:r w:rsidRPr="0040696F">
        <w:rPr>
          <w:rFonts w:ascii="Verdana" w:hAnsi="Verdana" w:cs="Times New Roman"/>
        </w:rPr>
        <w:t>[2–4]</w:t>
      </w:r>
      <w:r w:rsidRPr="0040696F">
        <w:rPr>
          <w:rFonts w:ascii="Verdana" w:hAnsi="Verdana"/>
        </w:rPr>
        <w:fldChar w:fldCharType="end"/>
      </w:r>
      <w:r w:rsidRPr="0040696F">
        <w:rPr>
          <w:rFonts w:ascii="Verdana" w:hAnsi="Verdana"/>
        </w:rPr>
        <w:t xml:space="preserve">. An enhanced understanding of osteokinematics can also help in optimizing surgical techniques for ligament reconstruction, developing rehabilitation protocols, or evaluating the quality of treatment outcomes </w:t>
      </w:r>
      <w:r w:rsidRPr="0040696F">
        <w:rPr>
          <w:rFonts w:ascii="Verdana" w:hAnsi="Verdana"/>
        </w:rPr>
        <w:fldChar w:fldCharType="begin"/>
      </w:r>
      <w:r w:rsidRPr="0040696F">
        <w:rPr>
          <w:rFonts w:ascii="Verdana" w:hAnsi="Verdana"/>
        </w:rPr>
        <w:instrText>ADDIN ZOTERO_ITEM CSL_CITATION {"citationID":"CWJqmTqq","properties":{"formattedCitation":"[5\\uc0\\u8211{}7]","plainCitation":"[5–7]","noteIndex":0},"citationItems":[{"id":327,"uris":["http://zotero.org/users/13606484/items/H3RBHS6B"],"itemData":{"id":327,"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H."}],"issued":{"date-parts":[["2008",7]]}}},{"id":355,"uris":["http://zotero.org/users/13606484/items/WCMJD8AZ"],"itemData":{"id":355,"type":"article-journal","abstract":"Abstract\n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Pr="0040696F">
        <w:rPr>
          <w:rFonts w:ascii="Cambria Math" w:hAnsi="Cambria Math" w:cs="Cambria Math"/>
        </w:rPr>
        <w:instrText>‐</w:instrText>
      </w:r>
      <w:r w:rsidRPr="0040696F">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Pr="0040696F">
        <w:rPr>
          <w:rFonts w:ascii="Cambria Math" w:hAnsi="Cambria Math" w:cs="Cambria Math"/>
        </w:rPr>
        <w:instrText>‐</w:instrText>
      </w:r>
      <w:r w:rsidRPr="0040696F">
        <w:rPr>
          <w:rFonts w:ascii="Verdana" w:hAnsi="Verdana"/>
        </w:rPr>
        <w:instrText>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J."}],"issued":{"date-parts":[["2008",3]]}}},{"id":356,"uris":["http://zotero.org/users/13606484/items/UD6EBCPV"],"itemData":{"id":356,"type":"article-journal","container-title":"Journal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F"},{"family":"Morrey","given":"Michael"},{"family":"An","given":"Kai-Nan"}],"issued":{"date-parts":[["2001",7]]}}}],"schema":"https://github.com/citation-style-language/schema/raw/master/csl-citation.json"}</w:instrText>
      </w:r>
      <w:r w:rsidRPr="0040696F">
        <w:rPr>
          <w:rFonts w:ascii="Verdana" w:hAnsi="Verdana"/>
        </w:rPr>
        <w:fldChar w:fldCharType="separate"/>
      </w:r>
      <w:r w:rsidRPr="0040696F">
        <w:rPr>
          <w:rFonts w:ascii="Verdana" w:hAnsi="Verdana" w:cs="Times New Roman"/>
        </w:rPr>
        <w:t>[5–7]</w:t>
      </w:r>
      <w:r w:rsidRPr="0040696F">
        <w:rPr>
          <w:rFonts w:ascii="Verdana" w:hAnsi="Verdana"/>
        </w:rPr>
        <w:fldChar w:fldCharType="end"/>
      </w:r>
      <w:r w:rsidRPr="0040696F">
        <w:rPr>
          <w:rFonts w:ascii="Verdana" w:hAnsi="Verdana"/>
        </w:rPr>
        <w:t xml:space="preserve">. Accurate assessment of osteokinematics aids in diagnosing and treating various knee disorders involving altered joint biomechanics, including ligament injuries, which can lead to joint instability syndromes, altered ambulatory mechanics, and joint tissue degradation (e.g., osteoarthritis) </w:t>
      </w:r>
      <w:r w:rsidRPr="0040696F">
        <w:rPr>
          <w:rFonts w:ascii="Verdana" w:hAnsi="Verdana"/>
        </w:rPr>
        <w:fldChar w:fldCharType="begin"/>
      </w:r>
      <w:r w:rsidRPr="0040696F">
        <w:rPr>
          <w:rFonts w:ascii="Verdana" w:hAnsi="Verdana"/>
        </w:rPr>
        <w:instrText>ADDIN ZOTERO_ITEM CSL_CITATION {"citationID":"C7drmtSF","properties":{"formattedCitation":"[8\\uc0\\u8211{}10]","plainCitation":"[8–10]","noteIndex":0},"citationItems":[{"id":419,"uris":["http://zotero.org/users/13606484/items/GAS73QRT"],"itemData":{"id":419,"type":"article-journal","abstract":"The response of healthy and diseased cartilage of the knee to the mechanics of walking is examined, with the goal of providing insight into the relationship between the kinematics and kinetics of the knee during walking and the maintenance of cartilage health. The combination of information from three-dimensional thickness models of cartilage derived from magnetic resonance imaging and the analysis of the interaction between load at the knee and kinematic changes during walking associated with loss of the anterior cruciate ligament demonstrated the importance of considering walking mechanics as an important factor in the initiation and progression of osteoarthritis. In particular, this material suggests that knee cartilage becomes conditioned to loading and to the large number of repetitive cycles of loading that occur during walking and that healthy cartilage homeostasis is maintained as long as there are no changes to the normal patterns of locomotion, the structure of the knee joint, or cartilage biology. Thus, there is the potential for a degenerative pathway to be initiated when a condition such as anterior cruciate ligament injury causes the repetitive loading during walking to shift to a new location. The sensitivity of cartilage to the kinematic changes is illustrated with the anterior cruciate ligament-deficient knee and the regional variations in cartilage morphology. The material presented here supports the conclusion that individual variations in the range of loading and kinematics at the knee during walking can have a profound influence on the initiation and progression of osteoarthritis of the knee.","container-title":"The Journal of Bone and Joint Surgery. American Volume","DOI":"10.2106/JBJS.H.01408","ISSN":"1535-1386","issue":"Suppl 1","journalAbbreviation":"J Bone Joint Surg Am","language":"eng","note":"PMID: 19182033\nPMCID: PMC2663350","page":"95-101","source":"PubMed","title":"Gait mechanics influence healthy cartilage morphology and osteoarthritis of the knee","volume":"91 Suppl 1","author":[{"family":"Andriacchi","given":"Thomas P."},{"family":"Koo","given":"Seungbum"},{"family":"Scanlan","given":"Sean F."}],"issued":{"date-parts":[["2009",2]]}}},{"id":435,"uris":["http://zotero.org/users/13606484/items/VCDHLFCW"],"itemData":{"id":435,"type":"article-journal","abstract":"OBJECTIVE: Although it is a cause of osteoarthritis (OA) in animal models, laxity in human knee OA has been minimally evaluated. Ligaments become more compliant with age; whether this results in clinical laxity is not clear. In theory, laxity may predispose to OA and/or result from OA. Our goals were to examine the correlation of age and sex with knee laxity in control subjects without OA, compare laxity in uninvolved knees of OA patients with that in older control knees, and examine the relationship between specific features of OA and knee laxity.\nMETHODS: We assessed varus-valgus and anteroposterior laxity in 25 young control subjects, 24 older control subjects without clinical OA, radiographic OA, or a history of knee injury, and 164 patients with knee OA as determined by the presence of definite osteophytes. A device was designed to assess varus-valgus laxity under a constant varus or valgus load while maintaining a fixed knee flexion angle and thigh and ankle immobilization. Radiographic evaluations utilized protocols addressing position, beam alignment, magnification, and landmark definition; the semiflexed position was used, with fluoroscopic confirmation.\nRESULTS: In the controls, women had greater varus-valgus laxity than did men (3.6 degrees versus 2.7 degrees; 95% confidence interval [95% CI] of difference 0.38, 1.56; P = 0.004), and laxity correlated modestly with age (r = 0.29, P = 0.04). Varus-valgus laxity was greater in the uninvolved knees of OA patients than in older control knees (4.9 degrees versus 3.4 degrees; 95% CI of difference 0.60, 2.24; P = 0.0006). In OA patients, varus-valgus laxity increased as joint space decreased (slope -0.34; 95% CI -0.48, -0.19; P &lt; 0.0001) and was greater in knees with than in knees without bony attrition (5.3 degrees versus 4.5 degrees; 95% CI of difference 0.32, 1.27; P = 0.001).\nCONCLUSION: Greater varus-valgus laxity in the uninvolved knees of OA patients versus older control knees and an age-related increase in varus-valgus laxity support the concept that some portion of the increased laxity of OA may predate disease. Loss of cartilage/bone height is associated with greater varus-valgus laxity. These results raise the possibility that varus-valgus laxity may increase the risk of knee OA and cyclically contribute to progression.","container-title":"Arthritis and Rheumatism","DOI":"10.1002/1529-0131(199905)42:5&lt;861::AID-ANR4&gt;3.0.CO;2-N","ISSN":"0004-3591","issue":"5","journalAbbreviation":"Arthritis Rheum","language":"eng","note":"PMID: 10323441","page":"861-870","source":"PubMed","title":"Laxity in healthy and osteoarthritic knees","volume":"42","author":[{"family":"Sharma","given":"L."},{"family":"Lou","given":"C."},{"family":"Felson","given":"D. T."},{"family":"Dunlop","given":"D. D."},{"family":"Kirwan-Mellis","given":"G."},{"family":"Hayes","given":"K. W."},{"family":"Weinrach","given":"D."},{"family":"Buchanan","given":"T. S."}],"issued":{"date-parts":[["1999",5]]}}},{"id":430,"uris":["http://zotero.org/users/13606484/items/85GCDDSQ"],"itemData":{"id":430,"type":"article-journal","abstract":"The objectives of this study are to review the long-term consequences of injuries to the anterior cruciate ligament and menisci, the pathogenic mechanisms, and the causes of the considerable variability in outcome. Injuries of the anterior cruciate ligament and menisci are common in both athletes and the general population. At 10 to 20 years after the diagnosis, on average, 50% of those with a diagnosed anterior cruciate ligament or meniscus tear have osteoarthritis with associated pain and functional impairment: the young patient with an old knee. These individuals make up a substantial proportion of the overall osteoarthritis population. There is a lack of evidence to support a protective role of repair or reconstructive surgery of the anterior cruciate ligament or meniscus against osteoarthritis development. A consistent finding in a review of the literature is the often poor reporting of critical study variables, precluding data pooling or a meta-analysis. Osteoarthritis development in the injured joints is caused by intra-articular pathogenic processes initiated at the time of injury, combined with long-term changes in dynamic joint loading. Variation in outcome is reinforced by additional variables associated with the individual such as age, sex, genetics, obesity, muscle strength, activity, and reinjury. A better understanding of these variables may improve future prevention and treatment strategies. In evaluating medical treatment, we now expect large randomized clinical trials complemented by postmarketing monitoring. We should strive toward a comparable level of quality of evidence in surgical treatment of knee injuries. In instances in which a randomized clinical trial is not feasible, natural history and other observational cohort studies need to be as carefully designed and reported as the classic randomized clinical trial, to yield useful information.","container-title":"The American Journal of Sports Medicine","DOI":"10.1177/0363546507307396","ISSN":"1552-3365","issue":"10","journalAbbreviation":"Am J Sports Med","language":"eng","note":"PMID: 17761605","page":"1756-1769","source":"PubMed","title":"The long-term consequence of anterior cruciate ligament and meniscus injuries: osteoarthritis","title-short":"The long-term consequence of anterior cruciate ligament and meniscus injuries","volume":"35","author":[{"family":"Lohmander","given":"L. Stefan"},{"family":"Englund","given":"P. Martin"},{"family":"Dahl","given":"Ludvig L."},{"family":"Roos","given":"Ewa M."}],"issued":{"date-parts":[["2007",10]]}}}],"schema":"https://github.com/citation-style-language/schema/raw/master/csl-citation.json"}</w:instrText>
      </w:r>
      <w:r w:rsidRPr="0040696F">
        <w:rPr>
          <w:rFonts w:ascii="Verdana" w:hAnsi="Verdana"/>
        </w:rPr>
        <w:fldChar w:fldCharType="separate"/>
      </w:r>
      <w:r w:rsidRPr="0040696F">
        <w:rPr>
          <w:rFonts w:ascii="Verdana" w:hAnsi="Verdana" w:cs="Times New Roman"/>
        </w:rPr>
        <w:t>[8–10]</w:t>
      </w:r>
      <w:r w:rsidRPr="0040696F">
        <w:rPr>
          <w:rFonts w:ascii="Verdana" w:hAnsi="Verdana"/>
        </w:rPr>
        <w:fldChar w:fldCharType="end"/>
      </w:r>
      <w:r w:rsidRPr="0040696F">
        <w:rPr>
          <w:rFonts w:ascii="Verdana" w:hAnsi="Verdana"/>
        </w:rPr>
        <w:t xml:space="preserve">. These disorders can also result from or cause joint malalignment, altered congruency of articulating surfaces, increased joint laxity and/or decreased dynamic joint stability, which can all be better understood through detailed analysis of bone motion patterns </w:t>
      </w:r>
      <w:r w:rsidRPr="0040696F">
        <w:rPr>
          <w:rFonts w:ascii="Verdana" w:hAnsi="Verdana"/>
        </w:rPr>
        <w:fldChar w:fldCharType="begin"/>
      </w:r>
      <w:r w:rsidRPr="0040696F">
        <w:rPr>
          <w:rFonts w:ascii="Verdana" w:hAnsi="Verdana"/>
        </w:rPr>
        <w:instrText>ADDIN ZOTERO_ITEM CSL_CITATION {"citationID":"dLRueUoA","properties":{"formattedCitation":"[11\\uc0\\u8211{}13]","plainCitation":"[11–13]","noteIndex":0},"citationItems":[{"id":440,"uris":["http://zotero.org/users/13606484/items/4FWBS64P"],"itemData":{"id":440,"type":"article-journal","container-title":"The Journal of Rheumatology. Supplement","ISSN":"0380-0903","journalAbbreviation":"J Rheumatol Suppl","language":"eng","note":"PMID: 15132362","page":"87-92","source":"PubMed","title":"The role of proprioceptive deficits, ligamentous laxity, and malalignment in development and progression of knee osteoarthritis","volume":"70","author":[{"family":"Sharma","given":"Leena"}],"issued":{"date-parts":[["2004",4]]}}},{"id":442,"uris":["http://zotero.org/users/13606484/items/D6EYR3EI"],"itemData":{"id":442,"type":"article-journal","abstract":"BACKGROUND: Deviations in knee joint geometry and alignment were previously related to an increased risk for knee OA. These were hypothesized to influence the load distribution over the articular cartilage. Therefore, this study evaluated the effect of altered knee joint geometry and alignment in the coronal and transverse plane on the medial-lateral load distribution and ligament strain using a musculoskeletal modeling approach.\nMETHODS: Joint kinematics during gait were measured in 15 healthy adults. Using different musculoskeletal models with altered geometry of the tibia plateau or knee joint malalignment in the coronal and transverse plane, the resulting muscle, ligament and contact forces were calculated. Next, the distribution of the load over the medial and lateral condyle was analyzed and compared to the reference loading distribution, with neutral geometry and alignment, using repeated-measures ANOVA and individual t-tests, with a Bonferroni-corrected alpha level.\nRESULTS: Coronal plane malalignment significantly affected the load distribution. Small changes in coronal tibial slope had less pronounced effects on the load distribution, but increased ligament strains. Transverse plane malalignment only minimally affected the load distribution.\nCONCLUSION: Coronal plane knee malalignment affected knee loading, with increased varus alignment resulting in increased medial loading. This confirms a causal relation between coronal malalignment and increased medial compartment loading and suggests a potential role of aberrant coronal plane alignment on OA initiation. Altered coronal tibial slope induced increased ligament strains, potentially contributing to a cascade of knee laxity and subsequently more extreme knee malalignment.","container-title":"The Knee","DOI":"10.1016/j.knee.2019.06.002","ISSN":"1873-5800","issue":"4","journalAbbreviation":"Knee","language":"eng","note":"PMID: 31255528\nPMCID: PMC6906219","page":"813-823","source":"PubMed","title":"The influence of knee joint geometry and alignment on the tibiofemoral load distribution: A computational study","title-short":"The influence of knee joint geometry and alignment on the tibiofemoral load distribution","volume":"26","author":[{"family":"Van Rossom","given":"Sam"},{"family":"Wesseling","given":"Mariska"},{"family":"Smith","given":"Colin R."},{"family":"Thelen","given":"Darryl G."},{"family":"Vanwanseele","given":"Benedicte"},{"family":"Dieter","given":"Van Assche"},{"family":"Jonkers","given":"Ilse"}],"issued":{"date-parts":[["2019",8]]}}},{"id":445,"uris":["http://zotero.org/users/13606484/items/6KBVNK9T"],"itemData":{"id":445,"type":"chapter","container-title":"Evidence-Based Management of Complex Knee Injuries","ISBN":"978-0-323-71310-8","language":"en","license":"https://www.elsevier.com/tdm/userlicense/1.0/","note":"DOI: 10.1016/B978-0-323-71310-8.00005-0","page":"66-76","publisher":"Elsevier","source":"DOI.org (Crossref)","title":"Mechanical Malalignment of the Knee Joint","URL":"https://linkinghub.elsevier.com/retrieve/pii/B9780323713108000050","author":[{"family":"Arakgi","given":"Michelle E"},{"family":"Getgood","given":"Alan"}],"accessed":{"date-parts":[["2024",12,24]]},"issued":{"date-parts":[["2022"]]}}}],"schema":"https://github.com/citation-style-language/schema/raw/master/csl-citation.json"}</w:instrText>
      </w:r>
      <w:r w:rsidRPr="0040696F">
        <w:rPr>
          <w:rFonts w:ascii="Verdana" w:hAnsi="Verdana"/>
        </w:rPr>
        <w:fldChar w:fldCharType="separate"/>
      </w:r>
      <w:r w:rsidRPr="0040696F">
        <w:rPr>
          <w:rFonts w:ascii="Verdana" w:hAnsi="Verdana" w:cs="Times New Roman"/>
        </w:rPr>
        <w:t>[11–13]</w:t>
      </w:r>
      <w:r w:rsidRPr="0040696F">
        <w:rPr>
          <w:rFonts w:ascii="Verdana" w:hAnsi="Verdana"/>
        </w:rPr>
        <w:fldChar w:fldCharType="end"/>
      </w:r>
      <w:r w:rsidRPr="0040696F">
        <w:rPr>
          <w:rFonts w:ascii="Verdana" w:hAnsi="Verdana"/>
        </w:rPr>
        <w:t xml:space="preserve">. </w:t>
      </w:r>
    </w:p>
    <w:p w14:paraId="2A393A74" w14:textId="64F597A8" w:rsidR="00ED059A" w:rsidRPr="0040696F" w:rsidRDefault="005572EF">
      <w:pPr>
        <w:spacing w:line="360" w:lineRule="auto"/>
        <w:jc w:val="both"/>
        <w:rPr>
          <w:rFonts w:ascii="Verdana" w:hAnsi="Verdana"/>
        </w:rPr>
      </w:pPr>
      <w:r w:rsidRPr="0040696F">
        <w:rPr>
          <w:rFonts w:ascii="Verdana" w:hAnsi="Verdana"/>
        </w:rPr>
        <w:t xml:space="preserve">So far MRI has been used to statically analyze the organ structures non-invasively. However, dynamics is key to understanding physiology and pathological changes. Dynamic MRI represents a promising tool for studying in vivo knee motion </w:t>
      </w:r>
      <w:r w:rsidRPr="0040696F">
        <w:rPr>
          <w:rFonts w:ascii="Verdana" w:hAnsi="Verdana"/>
        </w:rPr>
        <w:fldChar w:fldCharType="begin"/>
      </w:r>
      <w:r w:rsidRPr="0040696F">
        <w:rPr>
          <w:rFonts w:ascii="Verdana" w:hAnsi="Verdana"/>
        </w:rPr>
        <w:instrText>ADDIN ZOTERO_ITEM CSL_CITATION {"citationID":"PH676Lfw","properties":{"formattedCitation":"[14]","plainCitation":"[14]","noteIndex":0},"citationItems":[{"id":171,"uris":["http://zotero.org/users/13606484/items/IFJYWVSH"],"itemData":{"id":171,"type":"article-journal","abstract":"Abstract\n            MR</w:instrText>
      </w:r>
      <w:r w:rsidRPr="0040696F">
        <w:rPr>
          <w:rFonts w:ascii="Cambria Math" w:hAnsi="Cambria Math" w:cs="Cambria Math"/>
        </w:rPr>
        <w:instrText>‐</w:instrText>
      </w:r>
      <w:r w:rsidRPr="0040696F">
        <w:rPr>
          <w:rFonts w:ascii="Verdana" w:hAnsi="Verdana"/>
        </w:rPr>
        <w:instrText>based methods provide low risk, noninvasive assessment of joint kinematics; however, these methods often use static positions or require many identical cycles of movement. The study objective was to compare the 3D kinematic results approximated from a series of sequential static poses of the knee with the 3D kinematic results obtained from continuous dynamic movement of the knee. To accomplish this objective, we compared kinematic data from a validated static MR method to a fast static MR method, and compared kinematic data from both static methods to a newly developed dynamic MR method. Ten normal volunteers were imaged using the three kinematic methods (dynamic, static standard, and static fast). Results showed that the two sets of static results were in agreement, indicating that the sequences (standard and fast) may be used interchangeably. Dynamic kinematic results were significantly different from both static results in eight of 11 kinematic parameters: patellar flexion, patellar tilt, patellar proximal translation, patellar lateral translation, patellar anterior translation, tibial abduction, tibial internal rotation, and tibial anterior translation. Three</w:instrText>
      </w:r>
      <w:r w:rsidRPr="0040696F">
        <w:rPr>
          <w:rFonts w:ascii="Cambria Math" w:hAnsi="Cambria Math" w:cs="Cambria Math"/>
        </w:rPr>
        <w:instrText>‐</w:instrText>
      </w:r>
      <w:r w:rsidRPr="0040696F">
        <w:rPr>
          <w:rFonts w:ascii="Verdana" w:hAnsi="Verdana"/>
        </w:rPr>
        <w:instrText>dimensional MR kinematics measured from dynamic knee motion are often different from those measured in a static knee at several positions, indicating that dynamic</w:instrText>
      </w:r>
      <w:r w:rsidRPr="0040696F">
        <w:rPr>
          <w:rFonts w:ascii="Cambria Math" w:hAnsi="Cambria Math" w:cs="Cambria Math"/>
        </w:rPr>
        <w:instrText>‐</w:instrText>
      </w:r>
      <w:r w:rsidRPr="0040696F">
        <w:rPr>
          <w:rFonts w:ascii="Verdana" w:hAnsi="Verdana"/>
        </w:rPr>
        <w:instrText xml:space="preserve">based kinematics provides information that is not obtainable from static scans. Magn Reson Med, 2013. </w:instrText>
      </w:r>
      <w:r w:rsidRPr="0040696F">
        <w:rPr>
          <w:rFonts w:ascii="Verdana" w:hAnsi="Verdana" w:cs="Verdana"/>
        </w:rPr>
        <w:instrText>©</w:instrText>
      </w:r>
      <w:r w:rsidRPr="0040696F">
        <w:rPr>
          <w:rFonts w:ascii="Verdana" w:hAnsi="Verdana"/>
        </w:rPr>
        <w:instrText xml:space="preserve"> 2012 Wiley Periodicals, Inc.","container-title":"Magnetic Resonance in Medicine","DOI":"10.1002/mrm.24425","ISSN":"0740-3194, 1522-2594","issue":"6","journalAbbreviation":"Magnetic Resonance in Med","language":"en","page":"1634-1644","source":"DOI.org (Crossref)","title":"Do dynamic</w:instrText>
      </w:r>
      <w:r w:rsidRPr="0040696F">
        <w:rPr>
          <w:rFonts w:ascii="Cambria Math" w:hAnsi="Cambria Math" w:cs="Cambria Math"/>
        </w:rPr>
        <w:instrText>‐</w:instrText>
      </w:r>
      <w:r w:rsidRPr="0040696F">
        <w:rPr>
          <w:rFonts w:ascii="Verdana" w:hAnsi="Verdana"/>
        </w:rPr>
        <w:instrText>based MR knee kinematics methods produce the same results as static methods?","volume":"69","author":[{"family":"Entremont","given":"Agnes G.","non-dropping-particle":"d'"},{"family":"Nordmeyer</w:instrText>
      </w:r>
      <w:r w:rsidRPr="0040696F">
        <w:rPr>
          <w:rFonts w:ascii="Cambria Math" w:hAnsi="Cambria Math" w:cs="Cambria Math"/>
        </w:rPr>
        <w:instrText>‐</w:instrText>
      </w:r>
      <w:r w:rsidRPr="0040696F">
        <w:rPr>
          <w:rFonts w:ascii="Verdana" w:hAnsi="Verdana"/>
        </w:rPr>
        <w:instrText>Massner","given":"Jurek A."},{"family":"Bos","given":"Clemens"},{"family":"Wilson","given":"David R."},{"family":"Pruessmann","given":"Klaas P."}],"issued":{"date-parts":[["2013",6]]}}}],"schema":"https://github.com/citation-style-language/schema/raw/master/csl-citation.json"}</w:instrText>
      </w:r>
      <w:r w:rsidRPr="0040696F">
        <w:rPr>
          <w:rFonts w:ascii="Verdana" w:hAnsi="Verdana"/>
        </w:rPr>
        <w:fldChar w:fldCharType="separate"/>
      </w:r>
      <w:r w:rsidRPr="0040696F">
        <w:rPr>
          <w:rFonts w:ascii="Verdana" w:hAnsi="Verdana"/>
        </w:rPr>
        <w:t>[14]</w:t>
      </w:r>
      <w:r w:rsidRPr="0040696F">
        <w:rPr>
          <w:rFonts w:ascii="Verdana" w:hAnsi="Verdana"/>
        </w:rPr>
        <w:fldChar w:fldCharType="end"/>
      </w:r>
      <w:r w:rsidRPr="0040696F">
        <w:rPr>
          <w:rFonts w:ascii="Verdana" w:hAnsi="Verdana"/>
        </w:rPr>
        <w:t xml:space="preserve">. While several dynamic MRI techniques, including real-time MRI </w:t>
      </w:r>
      <w:r w:rsidRPr="0040696F">
        <w:rPr>
          <w:rFonts w:ascii="Verdana" w:hAnsi="Verdana"/>
        </w:rPr>
        <w:fldChar w:fldCharType="begin"/>
      </w:r>
      <w:r w:rsidRPr="0040696F">
        <w:rPr>
          <w:rFonts w:ascii="Verdana" w:hAnsi="Verdana"/>
        </w:rPr>
        <w:instrText>ADDIN ZOTERO_ITEM CSL_CITATION {"citationID":"jxWikQVR","properties":{"formattedCitation":"[15,16]","plainCitation":"[15,16]","noteIndex":0},"citationItems":[{"id":165,"uris":["http://zotero.org/users/13606484/items/DNEQ2FLV"],"itemData":{"id":165,"type":"article-journal","abstract":"The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w:instrText>
      </w:r>
      <w:r w:rsidRPr="0040696F">
        <w:rPr>
          <w:rFonts w:ascii="Verdana" w:hAnsi="Verdana"/>
        </w:rPr>
        <w:fldChar w:fldCharType="separate"/>
      </w:r>
      <w:r w:rsidRPr="0040696F">
        <w:rPr>
          <w:rFonts w:ascii="Verdana" w:hAnsi="Verdana"/>
        </w:rPr>
        <w:t>[15,16]</w:t>
      </w:r>
      <w:r w:rsidRPr="0040696F">
        <w:rPr>
          <w:rFonts w:ascii="Verdana" w:hAnsi="Verdana"/>
        </w:rPr>
        <w:fldChar w:fldCharType="end"/>
      </w:r>
      <w:r w:rsidRPr="0040696F">
        <w:rPr>
          <w:rFonts w:ascii="Verdana" w:hAnsi="Verdana"/>
        </w:rPr>
        <w:t xml:space="preserve">, CINE MRI </w:t>
      </w:r>
      <w:r w:rsidRPr="0040696F">
        <w:rPr>
          <w:rFonts w:ascii="Verdana" w:hAnsi="Verdana"/>
        </w:rPr>
        <w:fldChar w:fldCharType="begin"/>
      </w:r>
      <w:r w:rsidRPr="0040696F">
        <w:rPr>
          <w:rFonts w:ascii="Verdana" w:hAnsi="Verdana"/>
        </w:rPr>
        <w:instrText>ADDIN ZOTERO_ITEM CSL_CITATION {"citationID":"p712ZOIX","properties":{"formattedCitation":"[17,18]","plainCitation":"[17,18]","noteIndex":0},"citationItems":[{"id":239,"uris":["http://zotero.org/users/13606484/items/IHEW8LPD"],"itemData":{"id":239,"type":"article-journal","abstract":"Background:\n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w:instrText>
      </w:r>
      <w:r w:rsidRPr="0040696F">
        <w:rPr>
          <w:rFonts w:ascii="Verdana" w:hAnsi="Verdana"/>
        </w:rPr>
        <w:fldChar w:fldCharType="separate"/>
      </w:r>
      <w:r w:rsidRPr="0040696F">
        <w:rPr>
          <w:rFonts w:ascii="Verdana" w:hAnsi="Verdana"/>
        </w:rPr>
        <w:t>[17,18]</w:t>
      </w:r>
      <w:r w:rsidRPr="0040696F">
        <w:rPr>
          <w:rFonts w:ascii="Verdana" w:hAnsi="Verdana"/>
        </w:rPr>
        <w:fldChar w:fldCharType="end"/>
      </w:r>
      <w:r w:rsidRPr="0040696F">
        <w:rPr>
          <w:rFonts w:ascii="Verdana" w:hAnsi="Verdana"/>
        </w:rPr>
        <w:t xml:space="preserve">, and CINE phase contrast MRI </w:t>
      </w:r>
      <w:r w:rsidRPr="0040696F">
        <w:rPr>
          <w:rFonts w:ascii="Verdana" w:hAnsi="Verdana"/>
        </w:rPr>
        <w:fldChar w:fldCharType="begin"/>
      </w:r>
      <w:r w:rsidRPr="0040696F">
        <w:rPr>
          <w:rFonts w:ascii="Verdana" w:hAnsi="Verdana"/>
        </w:rPr>
        <w:instrText>ADDIN ZOTERO_ITEM CSL_CITATION {"citationID":"qDHRPlJs","properties":{"formattedCitation":"[19,20]","plainCitation":"[19,20]","noteIndex":0},"citationItems":[{"id":346,"uris":["http://zotero.org/users/13606484/items/8RI8DC6D"],"itemData":{"id":346,"type":"article-journal","abstract":"In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Pr="0040696F">
        <w:rPr>
          <w:rFonts w:ascii="Cambria Math" w:hAnsi="Cambria Math" w:cs="Cambria Math"/>
        </w:rPr>
        <w:instrText>∼</w:instrText>
      </w:r>
      <w:r w:rsidRPr="0040696F">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w:instrText>
      </w:r>
      <w:r w:rsidRPr="0040696F">
        <w:rPr>
          <w:rFonts w:ascii="Verdana" w:hAnsi="Verdana"/>
        </w:rPr>
        <w:fldChar w:fldCharType="separate"/>
      </w:r>
      <w:r w:rsidRPr="0040696F">
        <w:rPr>
          <w:rFonts w:ascii="Verdana" w:hAnsi="Verdana"/>
        </w:rPr>
        <w:t>[19,20]</w:t>
      </w:r>
      <w:r w:rsidRPr="0040696F">
        <w:rPr>
          <w:rFonts w:ascii="Verdana" w:hAnsi="Verdana"/>
        </w:rPr>
        <w:fldChar w:fldCharType="end"/>
      </w:r>
      <w:r w:rsidRPr="0040696F">
        <w:rPr>
          <w:rFonts w:ascii="Verdana" w:hAnsi="Verdana"/>
        </w:rPr>
        <w:t xml:space="preserve">, can effectively visualize knee movement, quantifying osteokinematics from these scans presents significant challenges. Dynamic MRI sequences necessarily trade off spatial resolution and image quality to achieve temporal resolution suitable for time-resolved images of joint motion. For methods aiming to track bone motion across MRI frames, one common approach is to use high-resolution static reference scans that must be manually segmented to create detailed bone models, which are then registered to the lower-resolution dynamic frames </w:t>
      </w:r>
      <w:r w:rsidRPr="0040696F">
        <w:rPr>
          <w:rFonts w:ascii="Verdana" w:hAnsi="Verdana"/>
        </w:rPr>
        <w:fldChar w:fldCharType="begin"/>
      </w:r>
      <w:r w:rsidRPr="0040696F">
        <w:rPr>
          <w:rFonts w:ascii="Verdana" w:hAnsi="Verdana"/>
        </w:rPr>
        <w:instrText>ADDIN ZOTERO_ITEM CSL_CITATION {"citationID":"rOYGF7Qp","properties":{"formattedCitation":"[19\\uc0\\u8211{}21]","plainCitation":"[19–21]","noteIndex":0},"citationItems":[{"id":346,"uris":["http://zotero.org/users/13606484/items/8RI8DC6D"],"itemData":{"id":346,"type":"article-journal","abstract":"In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Pr="0040696F">
        <w:rPr>
          <w:rFonts w:ascii="Cambria Math" w:hAnsi="Cambria Math" w:cs="Cambria Math"/>
        </w:rPr>
        <w:instrText>∼</w:instrText>
      </w:r>
      <w:r w:rsidRPr="0040696F">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T."}],"issued":{"date-parts":[["2011",1,4]]}}},{"id":209,"uris":["http://zotero.org/users/13606484/items/J7EDB27W"],"itemData":{"id":209,"type":"article-journal","abstract":"Abstract\n            This study investigated the use of dynamic, volumetric MRI to measure 3D skeletal motion. Ten healthy subjects were positioned on a MR</w:instrText>
      </w:r>
      <w:r w:rsidRPr="0040696F">
        <w:rPr>
          <w:rFonts w:ascii="Cambria Math" w:hAnsi="Cambria Math" w:cs="Cambria Math"/>
        </w:rPr>
        <w:instrText>‐</w:instrText>
      </w:r>
      <w:r w:rsidRPr="0040696F">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Pr="0040696F">
        <w:rPr>
          <w:rFonts w:ascii="Cambria Math" w:hAnsi="Cambria Math" w:cs="Cambria Math"/>
        </w:rPr>
        <w:instrText>‐</w:instrText>
      </w:r>
      <w:r w:rsidRPr="0040696F">
        <w:rPr>
          <w:rFonts w:ascii="Verdana" w:hAnsi="Verdana"/>
        </w:rPr>
        <w:instrText>echo sequence in conjunction with vastly under</w:instrText>
      </w:r>
      <w:r w:rsidRPr="0040696F">
        <w:rPr>
          <w:rFonts w:ascii="Cambria Math" w:hAnsi="Cambria Math" w:cs="Cambria Math"/>
        </w:rPr>
        <w:instrText>‐</w:instrText>
      </w:r>
      <w:r w:rsidRPr="0040696F">
        <w:rPr>
          <w:rFonts w:ascii="Verdana" w:hAnsi="Verdana"/>
        </w:rPr>
        <w:instrText>sampled isotropic projection reconstruction. Knee angle was simultaneously monitored and used retrospectively to sort images into 60 frames over the motion cycle. High</w:instrText>
      </w:r>
      <w:r w:rsidRPr="0040696F">
        <w:rPr>
          <w:rFonts w:ascii="Cambria Math" w:hAnsi="Cambria Math" w:cs="Cambria Math"/>
        </w:rPr>
        <w:instrText>‐</w:instrText>
      </w:r>
      <w:r w:rsidRPr="0040696F">
        <w:rPr>
          <w:rFonts w:ascii="Verdana" w:hAnsi="Verdana"/>
        </w:rPr>
        <w:instrText>resolution static knee images were acquired and segmented to create subject</w:instrText>
      </w:r>
      <w:r w:rsidRPr="0040696F">
        <w:rPr>
          <w:rFonts w:ascii="Cambria Math" w:hAnsi="Cambria Math" w:cs="Cambria Math"/>
        </w:rPr>
        <w:instrText>‐</w:instrText>
      </w:r>
      <w:r w:rsidRPr="0040696F">
        <w:rPr>
          <w:rFonts w:ascii="Verdana" w:hAnsi="Verdana"/>
        </w:rPr>
        <w:instrText>specific models of the femur and tibia. At each time frame, bone positions and orientations were determined by automatically registering the skeletal models to the dynamic images. Three</w:instrText>
      </w:r>
      <w:r w:rsidRPr="0040696F">
        <w:rPr>
          <w:rFonts w:ascii="Cambria Math" w:hAnsi="Cambria Math" w:cs="Cambria Math"/>
        </w:rPr>
        <w:instrText>‐</w:instrText>
      </w:r>
      <w:r w:rsidRPr="0040696F">
        <w:rPr>
          <w:rFonts w:ascii="Verdana" w:hAnsi="Verdana"/>
        </w:rPr>
        <w:instrText>dimensional tibiofemoral translations and rotations were consistent across healthy subjects. Internal tibia rotations of 7.8 ± 3.5° were present with 35.8 ± 3.8° of knee flexion, a pattern consistent with knee kinematic measures during walking. We conclude that vastly under</w:instrText>
      </w:r>
      <w:r w:rsidRPr="0040696F">
        <w:rPr>
          <w:rFonts w:ascii="Cambria Math" w:hAnsi="Cambria Math" w:cs="Cambria Math"/>
        </w:rPr>
        <w:instrText>‐</w:instrText>
      </w:r>
      <w:r w:rsidRPr="0040696F">
        <w:rPr>
          <w:rFonts w:ascii="Verdana" w:hAnsi="Verdana"/>
        </w:rPr>
        <w:instrText>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w:instrText>
      </w:r>
      <w:r w:rsidRPr="0040696F">
        <w:rPr>
          <w:rFonts w:ascii="Verdana" w:hAnsi="Verdana"/>
        </w:rPr>
        <w:fldChar w:fldCharType="separate"/>
      </w:r>
      <w:r w:rsidRPr="0040696F">
        <w:rPr>
          <w:rFonts w:ascii="Verdana" w:hAnsi="Verdana" w:cs="Times New Roman"/>
        </w:rPr>
        <w:t>[19–21]</w:t>
      </w:r>
      <w:r w:rsidRPr="0040696F">
        <w:rPr>
          <w:rFonts w:ascii="Verdana" w:hAnsi="Verdana"/>
        </w:rPr>
        <w:fldChar w:fldCharType="end"/>
      </w:r>
      <w:r w:rsidRPr="0040696F">
        <w:rPr>
          <w:rFonts w:ascii="Verdana" w:hAnsi="Verdana"/>
        </w:rPr>
        <w:t xml:space="preserve">. However, this method increases workflow complexity and data processing time. An alternative method is landmark-based tracking, where anatomical points are manually identified and tracked through subsequent frames using </w:t>
      </w:r>
      <w:r w:rsidRPr="0040696F">
        <w:rPr>
          <w:rFonts w:ascii="Verdana" w:hAnsi="Verdana"/>
        </w:rPr>
        <w:lastRenderedPageBreak/>
        <w:t xml:space="preserve">template matching, allowing for direct frame-to-frame motion estimation. However, this approach relies on discrete landmarks rather than utilizing the entire bone boundary information </w:t>
      </w:r>
      <w:r w:rsidRPr="0040696F">
        <w:rPr>
          <w:rFonts w:ascii="Verdana" w:hAnsi="Verdana"/>
        </w:rPr>
        <w:fldChar w:fldCharType="begin"/>
      </w:r>
      <w:r w:rsidRPr="0040696F">
        <w:rPr>
          <w:rFonts w:ascii="Verdana" w:hAnsi="Verdana"/>
        </w:rPr>
        <w:instrText>ADDIN ZOTERO_ITEM CSL_CITATION {"citationID":"uaSkrTwD","properties":{"formattedCitation":"[16]","plainCitation":"[16]","noteIndex":0},"citationItems":[{"id":337,"uris":["http://zotero.org/users/13606484/items/H2KK6ALT"],"itemData":{"id":337,"type":"article-journal","abstract":"Abnormal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w:instrText>
      </w:r>
      <w:r w:rsidRPr="0040696F">
        <w:rPr>
          <w:rFonts w:ascii="Verdana" w:hAnsi="Verdana"/>
        </w:rPr>
        <w:fldChar w:fldCharType="separate"/>
      </w:r>
      <w:r w:rsidRPr="0040696F">
        <w:rPr>
          <w:rFonts w:ascii="Verdana" w:hAnsi="Verdana"/>
        </w:rPr>
        <w:t>[16]</w:t>
      </w:r>
      <w:r w:rsidRPr="0040696F">
        <w:rPr>
          <w:rFonts w:ascii="Verdana" w:hAnsi="Verdana"/>
        </w:rPr>
        <w:fldChar w:fldCharType="end"/>
      </w:r>
      <w:r w:rsidRPr="0040696F">
        <w:rPr>
          <w:rFonts w:ascii="Verdana" w:hAnsi="Verdana"/>
        </w:rPr>
        <w:t>, making the bone tracking more vulnerable to identification errors. Such inaccuracies in anatomical landmark identification have been shown to propagate into joint kinematics outcomes</w:t>
      </w:r>
      <w:r w:rsidR="004003E7" w:rsidRPr="0040696F">
        <w:rPr>
          <w:rFonts w:ascii="Verdana" w:hAnsi="Verdana"/>
        </w:rPr>
        <w:t xml:space="preserve"> </w:t>
      </w:r>
      <w:r w:rsidRPr="0040696F">
        <w:rPr>
          <w:rFonts w:ascii="Verdana" w:hAnsi="Verdana"/>
        </w:rPr>
        <w:fldChar w:fldCharType="begin"/>
      </w:r>
      <w:r w:rsidRPr="0040696F">
        <w:rPr>
          <w:rFonts w:ascii="Verdana" w:hAnsi="Verdana"/>
        </w:rPr>
        <w:instrText>ADDIN ZOTERO_ITEM CSL_CITATION {"citationID":"BFTMJxO4","properties":{"formattedCitation":"[22]","plainCitation":"[22]","noteIndex":0},"citationItems":[{"id":465,"uris":["http://zotero.org/users/13606484/items/8PV2UECI"],"itemData":{"id":465,"type":"article-journal","container-title":"Gait &amp; Posture","DOI":"10.1016/j.gaitpost.2004.05.003","ISSN":"09666362","issue":"2","journalAbbreviation":"Gait &amp; Posture","language":"en","license":"https://www.elsevier.com/tdm/userlicense/1.0/","page":"226-237","source":"DOI.org (Crossref)","title":"Human movement analysis using stereophotogrammetry: assessment of anatomical landmark misplacement and its effects on joint kinematics","volume":"21","author":[{"family":"Della Croce","given":"Ugo"},{"family":"Leardini","given":"Alberto"},{"family":"Chiari","given":"Lorenzo"},{"family":"Cappozzo","given":"Aurelio"}],"issued":{"date-parts":[["2005",2]]}}}],"schema":"https://github.com/citation-style-language/schema/raw/master/csl-citation.json"}</w:instrText>
      </w:r>
      <w:r w:rsidRPr="0040696F">
        <w:rPr>
          <w:rFonts w:ascii="Verdana" w:hAnsi="Verdana"/>
        </w:rPr>
        <w:fldChar w:fldCharType="separate"/>
      </w:r>
      <w:r w:rsidRPr="0040696F">
        <w:rPr>
          <w:rFonts w:ascii="Verdana" w:hAnsi="Verdana"/>
        </w:rPr>
        <w:t>[22]</w:t>
      </w:r>
      <w:r w:rsidRPr="0040696F">
        <w:rPr>
          <w:rFonts w:ascii="Verdana" w:hAnsi="Verdana"/>
        </w:rPr>
        <w:fldChar w:fldCharType="end"/>
      </w:r>
      <w:r w:rsidRPr="0040696F">
        <w:rPr>
          <w:rFonts w:ascii="Verdana" w:hAnsi="Verdana"/>
        </w:rPr>
        <w:t>.</w:t>
      </w:r>
    </w:p>
    <w:p w14:paraId="70843806" w14:textId="5F9800B4" w:rsidR="00ED059A" w:rsidRPr="0040696F" w:rsidRDefault="005572EF">
      <w:pPr>
        <w:spacing w:line="360" w:lineRule="auto"/>
        <w:jc w:val="both"/>
        <w:rPr>
          <w:rFonts w:ascii="Verdana" w:hAnsi="Verdana"/>
        </w:rPr>
      </w:pPr>
      <w:r w:rsidRPr="0040696F">
        <w:rPr>
          <w:rFonts w:ascii="Verdana" w:hAnsi="Verdana"/>
        </w:rPr>
        <w:t xml:space="preserve">The primary aim of this work was to develop a semi-automated pipeline to consistently track the bones of the knee joint (tibia and femur) using sagittal plane CINE MRI images acquired during controlled, active knee flexion and extension using a custom MRI-compatible knee motion and loading device. Our approach combines Canny edge detection </w:t>
      </w:r>
      <w:r w:rsidRPr="0040696F">
        <w:rPr>
          <w:rFonts w:ascii="Verdana" w:hAnsi="Verdana"/>
        </w:rPr>
        <w:fldChar w:fldCharType="begin"/>
      </w:r>
      <w:r w:rsidRPr="0040696F">
        <w:rPr>
          <w:rFonts w:ascii="Verdana" w:hAnsi="Verdana"/>
        </w:rPr>
        <w:instrText>ADDIN ZOTERO_ITEM CSL_CITATION {"citationID":"p4vCncNo","properties":{"formattedCitation":"[23]","plainCitation":"[23]","noteIndex":0},"citationItems":[{"id":9,"uris":["http://zotero.org/users/13606484/items/KR2N8TTJ"],"itemData":{"id":9,"type":"article-journal","container-title":"IEEE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w:instrText>
      </w:r>
      <w:r w:rsidRPr="0040696F">
        <w:rPr>
          <w:rFonts w:ascii="Verdana" w:hAnsi="Verdana"/>
        </w:rPr>
        <w:fldChar w:fldCharType="separate"/>
      </w:r>
      <w:r w:rsidRPr="0040696F">
        <w:rPr>
          <w:rFonts w:ascii="Verdana" w:hAnsi="Verdana"/>
        </w:rPr>
        <w:t>[23]</w:t>
      </w:r>
      <w:r w:rsidRPr="0040696F">
        <w:rPr>
          <w:rFonts w:ascii="Verdana" w:hAnsi="Verdana"/>
        </w:rPr>
        <w:fldChar w:fldCharType="end"/>
      </w:r>
      <w:r w:rsidRPr="0040696F">
        <w:rPr>
          <w:rFonts w:ascii="Verdana" w:hAnsi="Verdana"/>
        </w:rPr>
        <w:t xml:space="preserve"> and connected-component labeling </w:t>
      </w:r>
      <w:r w:rsidRPr="0040696F">
        <w:rPr>
          <w:rFonts w:ascii="Verdana" w:hAnsi="Verdana"/>
        </w:rPr>
        <w:fldChar w:fldCharType="begin"/>
      </w:r>
      <w:r w:rsidRPr="0040696F">
        <w:rPr>
          <w:rFonts w:ascii="Verdana" w:hAnsi="Verdana"/>
        </w:rPr>
        <w:instrText>ADDIN ZOTERO_ITEM CSL_CITATION {"citationID":"QiAS0M9U","properties":{"formattedCitation":"[24]","plainCitation":"[24]","noteIndex":0},"citationItems":[{"id":190,"uris":["http://zotero.org/users/13606484/items/E8AJSJU6"],"itemData":{"id":190,"type":"article-journal","abstract":"An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w:instrText>
      </w:r>
      <w:r w:rsidRPr="0040696F">
        <w:rPr>
          <w:rFonts w:ascii="Verdana" w:hAnsi="Verdana"/>
        </w:rPr>
        <w:fldChar w:fldCharType="separate"/>
      </w:r>
      <w:r w:rsidRPr="0040696F">
        <w:rPr>
          <w:rFonts w:ascii="Verdana" w:hAnsi="Verdana"/>
        </w:rPr>
        <w:t>[24]</w:t>
      </w:r>
      <w:r w:rsidRPr="0040696F">
        <w:rPr>
          <w:rFonts w:ascii="Verdana" w:hAnsi="Verdana"/>
        </w:rPr>
        <w:fldChar w:fldCharType="end"/>
      </w:r>
      <w:r w:rsidRPr="0040696F">
        <w:rPr>
          <w:rFonts w:ascii="Verdana" w:hAnsi="Verdana"/>
        </w:rPr>
        <w:t xml:space="preserve"> with frame-to-frame transformation optimization to track the bone segments across frames, enabling quantification of their relative horizontal and vertical displacements. Unlike methods requiring three-dimensional bone models or landmark-based tracking, our technique relies on the entire bone contour for more robust tracking and operates directly on dynamic MRI data without the need for additional static scans, streamlining the analysis process. Secondary aims were (i) to use the processed data to subsequently measure osteokinematics, more specifically, the relative motion between the proximal tibia and distal femur during the knee flexion-extension movement; (ii) to quantify the bone boundary alignment error of our semi-automated approach; and (iii) to compare the processing time between semi-automated and manual segmentation approaches.</w:t>
      </w:r>
    </w:p>
    <w:p w14:paraId="1B662DC0" w14:textId="77777777" w:rsidR="00ED059A" w:rsidRPr="0040696F" w:rsidRDefault="005572EF">
      <w:pPr>
        <w:spacing w:line="360" w:lineRule="auto"/>
        <w:rPr>
          <w:rFonts w:ascii="Verdana" w:hAnsi="Verdana"/>
          <w:u w:val="single"/>
        </w:rPr>
      </w:pPr>
      <w:r w:rsidRPr="0040696F">
        <w:rPr>
          <w:rFonts w:ascii="Verdana" w:hAnsi="Verdana"/>
          <w:u w:val="single"/>
        </w:rPr>
        <w:t>2. Material and Methods</w:t>
      </w:r>
    </w:p>
    <w:p w14:paraId="39F5E40F" w14:textId="77777777" w:rsidR="00ED059A" w:rsidRPr="0040696F" w:rsidRDefault="005572EF">
      <w:pPr>
        <w:spacing w:line="360" w:lineRule="auto"/>
        <w:rPr>
          <w:rFonts w:ascii="Verdana" w:hAnsi="Verdana"/>
          <w:u w:val="single"/>
        </w:rPr>
      </w:pPr>
      <w:r w:rsidRPr="0040696F">
        <w:rPr>
          <w:rFonts w:ascii="Verdana" w:hAnsi="Verdana"/>
          <w:u w:val="single"/>
        </w:rPr>
        <w:t>2.1 Image Acquisition and Reconstruction</w:t>
      </w:r>
    </w:p>
    <w:p w14:paraId="293AEDF7" w14:textId="77777777" w:rsidR="00ED059A" w:rsidRPr="0040696F" w:rsidRDefault="005572EF">
      <w:pPr>
        <w:spacing w:line="360" w:lineRule="auto"/>
        <w:jc w:val="both"/>
        <w:rPr>
          <w:rFonts w:ascii="Verdana" w:hAnsi="Verdana"/>
        </w:rPr>
      </w:pPr>
      <w:r w:rsidRPr="0040696F">
        <w:rPr>
          <w:rFonts w:ascii="Verdana" w:hAnsi="Verdana"/>
        </w:rPr>
        <w:t>Five healthy volunteers (three males and two females, 24–39 years old, body mass 55–90 kg) participated in this study. This study was approved by the research ethics boards of the Friedrich Schiller University Jena (2021-2275). All participants provided written, informed consent prior to taking part in the study. Dynamic MRI scans were acquired for the left leg of each participant using a 3 T clinical whole-body MRI scanner (MAGNETOM Prisma, Siemens Healthineers).</w:t>
      </w:r>
    </w:p>
    <w:p w14:paraId="54C7E064" w14:textId="72E7F7FD" w:rsidR="00ED059A" w:rsidRPr="0040696F" w:rsidRDefault="005572EF">
      <w:pPr>
        <w:spacing w:line="360" w:lineRule="auto"/>
        <w:jc w:val="both"/>
        <w:rPr>
          <w:rFonts w:ascii="Verdana" w:hAnsi="Verdana"/>
          <w:highlight w:val="yellow"/>
        </w:rPr>
      </w:pPr>
      <w:r w:rsidRPr="0040696F">
        <w:rPr>
          <w:rFonts w:ascii="Verdana" w:hAnsi="Verdana"/>
        </w:rPr>
        <w:t xml:space="preserve">A custom MRI-safe knee motion and loading device </w:t>
      </w:r>
      <w:r w:rsidRPr="0040696F">
        <w:rPr>
          <w:rFonts w:ascii="Verdana" w:hAnsi="Verdana"/>
        </w:rPr>
        <w:fldChar w:fldCharType="begin"/>
      </w:r>
      <w:r w:rsidRPr="0040696F">
        <w:rPr>
          <w:rFonts w:ascii="Verdana" w:hAnsi="Verdana"/>
        </w:rPr>
        <w:instrText xml:space="preserve">ADDIN ZOTERO_ITEM CSL_CITATION {"citationID":"R43nCaHI","properties":{"formattedCitation":"[25]","plainCitation":"[25]","noteIndex":0},"citationItems":[{"id":2,"uris":["http://zotero.org/users/13606484/items/3GHZ4QKR"],"itemData":{"id":2,"type":"article-journal","abstract":"Introduction: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Pr="0040696F">
        <w:rPr>
          <w:rFonts w:ascii="Cambria Math" w:hAnsi="Cambria Math" w:cs="Cambria Math"/>
        </w:rPr>
        <w:instrText>∼</w:instrText>
      </w:r>
      <w:r w:rsidRPr="0040696F">
        <w:rPr>
          <w:rFonts w:ascii="Verdana" w:hAnsi="Verdana"/>
        </w:rPr>
        <w:instrText>40</w:instrText>
      </w:r>
      <w:r w:rsidRPr="0040696F">
        <w:rPr>
          <w:rFonts w:ascii="Verdana" w:hAnsi="Verdana" w:cs="Verdana"/>
        </w:rPr>
        <w:instrText>◦</w:instrText>
      </w:r>
      <w:r w:rsidRPr="0040696F">
        <w:rPr>
          <w:rFonts w:ascii="Verdana" w:hAnsi="Verdana"/>
        </w:rPr>
        <w:instrText xml:space="preserve"> of knee </w:instrText>
      </w:r>
      <w:r w:rsidRPr="0040696F">
        <w:rPr>
          <w:rFonts w:ascii="Verdana" w:hAnsi="Verdana" w:cs="Verdana"/>
        </w:rPr>
        <w:instrText>ﬂ</w:instrText>
      </w:r>
      <w:r w:rsidRPr="0040696F">
        <w:rPr>
          <w:rFonts w:ascii="Verdana" w:hAnsi="Verdana"/>
        </w:rPr>
        <w:instrText>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w:instrText>
      </w:r>
      <w:r w:rsidRPr="0040696F">
        <w:rPr>
          <w:rFonts w:ascii="Verdana" w:hAnsi="Verdana"/>
        </w:rPr>
        <w:fldChar w:fldCharType="separate"/>
      </w:r>
      <w:r w:rsidRPr="0040696F">
        <w:rPr>
          <w:rFonts w:ascii="Verdana" w:hAnsi="Verdana"/>
        </w:rPr>
        <w:t>[25]</w:t>
      </w:r>
      <w:r w:rsidRPr="0040696F">
        <w:rPr>
          <w:rFonts w:ascii="Verdana" w:hAnsi="Verdana"/>
        </w:rPr>
        <w:fldChar w:fldCharType="end"/>
      </w:r>
      <w:r w:rsidRPr="0040696F">
        <w:rPr>
          <w:rFonts w:ascii="Verdana" w:hAnsi="Verdana"/>
        </w:rPr>
        <w:t xml:space="preserve"> was used to guide planar knee movement during flexion-extension cycles.</w:t>
      </w:r>
      <w:r w:rsidR="00087369" w:rsidRPr="0040696F">
        <w:rPr>
          <w:rFonts w:ascii="Verdana" w:hAnsi="Verdana"/>
        </w:rPr>
        <w:t xml:space="preserve"> </w:t>
      </w:r>
      <w:commentRangeStart w:id="1"/>
      <w:r w:rsidR="00087369" w:rsidRPr="0040696F">
        <w:rPr>
          <w:rFonts w:ascii="Verdana" w:hAnsi="Verdana"/>
          <w:highlight w:val="yellow"/>
        </w:rPr>
        <w:t>Additional</w:t>
      </w:r>
      <w:commentRangeEnd w:id="1"/>
      <w:r w:rsidR="00537E3D">
        <w:rPr>
          <w:rStyle w:val="Kommentarzeichen"/>
        </w:rPr>
        <w:commentReference w:id="1"/>
      </w:r>
      <w:r w:rsidR="00087369" w:rsidRPr="0040696F">
        <w:rPr>
          <w:rFonts w:ascii="Verdana" w:hAnsi="Verdana"/>
          <w:highlight w:val="yellow"/>
        </w:rPr>
        <w:t xml:space="preserve"> images and </w:t>
      </w:r>
      <w:r w:rsidR="00363384">
        <w:rPr>
          <w:rFonts w:ascii="Verdana" w:hAnsi="Verdana"/>
          <w:noProof/>
        </w:rPr>
        <w:lastRenderedPageBreak/>
        <w:pict w14:anchorId="555A396E">
          <v:rect id="_x0000_s1049" style="position:absolute;left:0;text-align:left;margin-left:470.4pt;margin-top:.5pt;width:49.3pt;height:23.2pt;z-index:251668480;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">
            <v:textbox style="mso-next-textbox:#_x0000_s1049">
              <w:txbxContent>
                <w:p w14:paraId="18067EFE" w14:textId="4EED1DDA" w:rsidR="00087369" w:rsidRDefault="00087369" w:rsidP="00087369">
                  <w:pPr>
                    <w:pStyle w:val="FrameContents"/>
                  </w:pPr>
                  <w:r>
                    <w:t>RE1.2</w:t>
                  </w:r>
                </w:p>
              </w:txbxContent>
            </v:textbox>
          </v:rect>
        </w:pict>
      </w:r>
      <w:r w:rsidR="00087369" w:rsidRPr="0040696F">
        <w:rPr>
          <w:rFonts w:ascii="Verdana" w:hAnsi="Verdana"/>
          <w:highlight w:val="yellow"/>
        </w:rPr>
        <w:t>videos demonstrating the device setup and operation are available in the supplementary materials of reference [25]</w:t>
      </w:r>
      <w:r w:rsidR="00E02A24" w:rsidRPr="0040696F">
        <w:rPr>
          <w:rFonts w:ascii="Verdana" w:hAnsi="Verdana"/>
          <w:highlight w:val="yellow"/>
        </w:rPr>
        <w:t xml:space="preserve"> </w:t>
      </w:r>
      <w:r w:rsidR="00E02A24" w:rsidRPr="002A15FC">
        <w:rPr>
          <w:rFonts w:ascii="Verdana" w:hAnsi="Verdana"/>
          <w:highlight w:val="yellow"/>
        </w:rPr>
        <w:t>https://www.sciencedirect.com/science/articl</w:t>
      </w:r>
      <w:r w:rsidR="002A15FC">
        <w:rPr>
          <w:rFonts w:ascii="Verdana" w:hAnsi="Verdana"/>
          <w:highlight w:val="yellow"/>
        </w:rPr>
        <w:t>e/pii/S093938882100115X#upi0005</w:t>
      </w:r>
      <w:r w:rsidR="00E02A24" w:rsidRPr="0040696F">
        <w:rPr>
          <w:rFonts w:ascii="Verdana" w:hAnsi="Verdana"/>
        </w:rPr>
        <w:t xml:space="preserve">. </w:t>
      </w:r>
      <w:r w:rsidRPr="0040696F">
        <w:rPr>
          <w:rFonts w:ascii="Verdana" w:hAnsi="Verdana"/>
        </w:rPr>
        <w:t xml:space="preserve">Participants were positioned supine with their thigh upon a wedge and secured using a strap in such a way that the knee joint center was aligned with the device's axis of rotation, facilitating flexion and extension. The lower leg was fastened to the ankle rest of the leg support using straps attached just proximal to the malleolus. Additional straps were applied around the thigh to minimize unwanted movement. Two flexible 16-channel multifunctional coils (Variety, Noras MRI products GmbH) were positioned around the knee to enable coverage of the entire joint. One coil was positioned beneath the knee, with the posterior surface of the knee resting directly on it. The other coil was wrapped around the anterior surface of the knee, covering the proximal tibia.  </w:t>
      </w:r>
    </w:p>
    <w:p w14:paraId="12F836FF" w14:textId="0342292E" w:rsidR="00ED059A" w:rsidRPr="0040696F" w:rsidRDefault="00363384">
      <w:pPr>
        <w:spacing w:line="360" w:lineRule="auto"/>
        <w:jc w:val="both"/>
        <w:rPr>
          <w:rFonts w:ascii="Verdana" w:eastAsia="Verdana" w:hAnsi="Verdana" w:cs="Verdana"/>
        </w:rPr>
      </w:pPr>
      <w:r>
        <w:rPr>
          <w:rFonts w:ascii="Verdana" w:hAnsi="Verdana"/>
          <w:noProof/>
        </w:rPr>
        <w:pict w14:anchorId="555A396E">
          <v:rect id="_x0000_s1038" style="position:absolute;left:0;text-align:left;margin-left:473.6pt;margin-top:76pt;width:49.3pt;height:23.2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">
            <v:textbox style="mso-next-textbox:#_x0000_s1038">
              <w:txbxContent>
                <w:p w14:paraId="4EB79506" w14:textId="77777777" w:rsidR="00ED059A" w:rsidRDefault="005572EF">
                  <w:pPr>
                    <w:pStyle w:val="FrameContents"/>
                  </w:pPr>
                  <w:r>
                    <w:t>RE1.3</w:t>
                  </w:r>
                </w:p>
              </w:txbxContent>
            </v:textbox>
          </v:rect>
        </w:pict>
      </w:r>
      <w:r w:rsidR="005572EF" w:rsidRPr="0040696F">
        <w:rPr>
          <w:rFonts w:ascii="Verdana" w:eastAsia="Verdana" w:hAnsi="Verdana" w:cs="Verdana"/>
        </w:rPr>
        <w:t xml:space="preserve">During the scan, participants performed controlled extension-flexion cycles of the knee joint to the beat of a metronome (60 beats per minute). Each knee extension-flexion movement cycle was guided by eight metronome beats, with the knee fully flexed at the first beat, fully extended by the fourth beat and fully flexed again by the eighth beat, </w:t>
      </w:r>
      <w:r w:rsidR="008A2938" w:rsidRPr="0040696F">
        <w:rPr>
          <w:rFonts w:ascii="Verdana" w:eastAsia="Verdana" w:hAnsi="Verdana" w:cs="Verdana"/>
          <w:highlight w:val="yellow"/>
        </w:rPr>
        <w:t>resulting</w:t>
      </w:r>
      <w:r w:rsidR="005572EF" w:rsidRPr="0040696F">
        <w:rPr>
          <w:rFonts w:ascii="Verdana" w:eastAsia="Verdana" w:hAnsi="Verdana" w:cs="Verdana"/>
          <w:highlight w:val="yellow"/>
        </w:rPr>
        <w:t xml:space="preserve"> </w:t>
      </w:r>
      <w:r w:rsidR="008A2938" w:rsidRPr="0040696F">
        <w:rPr>
          <w:rFonts w:ascii="Verdana" w:eastAsia="Verdana" w:hAnsi="Verdana" w:cs="Verdana"/>
          <w:highlight w:val="yellow"/>
        </w:rPr>
        <w:t>in</w:t>
      </w:r>
      <w:r w:rsidR="005572EF" w:rsidRPr="0040696F">
        <w:rPr>
          <w:rFonts w:ascii="Verdana" w:eastAsia="Verdana" w:hAnsi="Verdana" w:cs="Verdana"/>
          <w:highlight w:val="yellow"/>
        </w:rPr>
        <w:t xml:space="preserve"> 8 seconds per cycle</w:t>
      </w:r>
      <w:r w:rsidR="005572EF" w:rsidRPr="0040696F">
        <w:rPr>
          <w:rFonts w:ascii="Verdana" w:eastAsia="Verdana" w:hAnsi="Verdana" w:cs="Verdana"/>
        </w:rPr>
        <w:t>. The knee range of motion achieved by the participants varied between 30 and 46 degrees. The total scan duration was 160 seconds, allowing for the acquisition of approximately 20 full knee extension-flexion cycles.</w:t>
      </w:r>
      <w:r w:rsidR="005572EF" w:rsidRPr="0040696F">
        <w:rPr>
          <w:rFonts w:ascii="Verdana" w:hAnsi="Verdana"/>
        </w:rPr>
        <w:t xml:space="preserve"> </w:t>
      </w:r>
    </w:p>
    <w:p w14:paraId="57627FDF" w14:textId="33C754C4" w:rsidR="00ED059A" w:rsidRPr="0040696F" w:rsidRDefault="00363384">
      <w:pPr>
        <w:spacing w:line="360" w:lineRule="auto"/>
        <w:jc w:val="both"/>
        <w:rPr>
          <w:rFonts w:ascii="Verdana" w:eastAsia="Verdana" w:hAnsi="Verdana" w:cs="Verdana"/>
        </w:rPr>
      </w:pPr>
      <w:r>
        <w:rPr>
          <w:rFonts w:ascii="Verdana" w:hAnsi="Verdana"/>
          <w:noProof/>
        </w:rPr>
        <w:pict w14:anchorId="015A09C1">
          <v:rect id="_x0000_s1037" style="position:absolute;left:0;text-align:left;margin-left:473.6pt;margin-top:61.9pt;width:49.3pt;height:23.2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">
            <v:textbox style="mso-next-textbox:#_x0000_s1037">
              <w:txbxContent>
                <w:p w14:paraId="7DFBB41A" w14:textId="77777777" w:rsidR="00ED059A" w:rsidRDefault="005572EF">
                  <w:pPr>
                    <w:pStyle w:val="FrameContents"/>
                  </w:pPr>
                  <w:r>
                    <w:t>RE2.5</w:t>
                  </w:r>
                </w:p>
              </w:txbxContent>
            </v:textbox>
          </v:rect>
        </w:pict>
      </w:r>
      <w:r w:rsidR="005572EF" w:rsidRPr="0040696F">
        <w:rPr>
          <w:rFonts w:ascii="Verdana" w:eastAsia="Verdana" w:hAnsi="Verdana" w:cs="Verdana"/>
        </w:rPr>
        <w:t xml:space="preserve">MRI data were acquired using a 2D radial golden-angle gradient echo FLASH sequence </w:t>
      </w:r>
      <w:r w:rsidR="005572EF" w:rsidRPr="0040696F">
        <w:rPr>
          <w:rFonts w:ascii="Verdana" w:hAnsi="Verdana"/>
        </w:rPr>
        <w:fldChar w:fldCharType="begin"/>
      </w:r>
      <w:r w:rsidR="005572EF" w:rsidRPr="0040696F">
        <w:rPr>
          <w:rFonts w:ascii="Verdana" w:eastAsia="Verdana" w:hAnsi="Verdana" w:cs="Verdana"/>
        </w:rPr>
        <w:instrText>ADDIN ZOTERO_ITEM CSL_CITATION {"citationID":"rmLVeIiE","properties":{"formattedCitation":"[26,27]","plainCitation":"[26,27]","noteIndex":0},"citationItems":[{"id":85,"uris":["http://zotero.org/users/13606484/items/LFU7F3I4"],"itemData":{"id":85,"type":"article-journal","abstract":"In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352,"uris":["http://zotero.org/users/13606484/items/YGA8JG7E"],"itemData":{"id":352,"type":"article-journal","abstract":"Purpose\n              To demonstrate radial golden</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ratio–based cardiac cine imaging by using interspersed one</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to</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noise ratio (SNR) and contrast</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to</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ratio radial MRI using one</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dimensional navigators","volume":"40","author":[{"family":"Krämer","given":"Martin"},{"family":"Herrmann","given":"Karl</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Heinz"},{"family":"Biermann","given":"Judith"},{"family":"Reichenbach","given":"Jurgen R."}],"issued":{"date-parts":[["2014",8]]}}}],"schema":"https://github.com/citation-style-language/schema/raw/master/csl-citation.json"}</w:instrText>
      </w:r>
      <w:r w:rsidR="005572EF" w:rsidRPr="0040696F">
        <w:rPr>
          <w:rFonts w:ascii="Verdana" w:eastAsia="Verdana" w:hAnsi="Verdana" w:cs="Verdana"/>
        </w:rPr>
        <w:fldChar w:fldCharType="separate"/>
      </w:r>
      <w:r w:rsidR="005572EF" w:rsidRPr="0040696F">
        <w:rPr>
          <w:rFonts w:ascii="Verdana" w:hAnsi="Verdana"/>
        </w:rPr>
        <w:t>[26,27]</w:t>
      </w:r>
      <w:r w:rsidR="005572EF" w:rsidRPr="0040696F">
        <w:rPr>
          <w:rFonts w:ascii="Verdana" w:eastAsia="Verdana" w:hAnsi="Verdana" w:cs="Verdana"/>
        </w:rPr>
        <w:fldChar w:fldCharType="end"/>
      </w:r>
      <w:r w:rsidR="005572EF" w:rsidRPr="0040696F">
        <w:rPr>
          <w:rFonts w:ascii="Verdana" w:eastAsia="Verdana" w:hAnsi="Verdana" w:cs="Verdana"/>
        </w:rPr>
        <w:t xml:space="preserve"> with the following parameters: echo time of 2.51 ms, flip angle of 8°, field of view of [192×192×3] mm</w:t>
      </w:r>
      <w:r w:rsidR="005572EF" w:rsidRPr="0040696F">
        <w:rPr>
          <w:rFonts w:ascii="Verdana" w:eastAsia="Verdana" w:hAnsi="Verdana" w:cs="Verdana"/>
          <w:vertAlign w:val="superscript"/>
        </w:rPr>
        <w:t>3</w:t>
      </w:r>
      <w:r w:rsidR="005572EF" w:rsidRPr="0040696F">
        <w:rPr>
          <w:rFonts w:ascii="Verdana" w:eastAsia="Verdana" w:hAnsi="Verdana" w:cs="Verdana"/>
        </w:rPr>
        <w:t>, matrix size of [176×176×1], voxel size of [1.09×1.09×</w:t>
      </w:r>
      <w:r w:rsidR="005572EF" w:rsidRPr="0040696F">
        <w:rPr>
          <w:rFonts w:ascii="Verdana" w:eastAsia="Verdana" w:hAnsi="Verdana" w:cs="Verdana"/>
          <w:highlight w:val="yellow"/>
        </w:rPr>
        <w:t>3</w:t>
      </w:r>
      <w:r w:rsidR="005572EF" w:rsidRPr="0040696F">
        <w:rPr>
          <w:rFonts w:ascii="Verdana" w:eastAsia="Verdana" w:hAnsi="Verdana" w:cs="Verdana"/>
        </w:rPr>
        <w:t>] mm</w:t>
      </w:r>
      <w:r w:rsidR="005572EF" w:rsidRPr="0040696F">
        <w:rPr>
          <w:rFonts w:ascii="Verdana" w:eastAsia="Verdana" w:hAnsi="Verdana" w:cs="Verdana"/>
          <w:vertAlign w:val="superscript"/>
        </w:rPr>
        <w:t>3</w:t>
      </w:r>
      <w:r w:rsidR="005572EF" w:rsidRPr="0040696F">
        <w:rPr>
          <w:rFonts w:ascii="Verdana" w:eastAsia="Verdana" w:hAnsi="Verdana" w:cs="Verdana"/>
        </w:rPr>
        <w:t xml:space="preserve">, and repetition time of 5.8 ms. </w:t>
      </w:r>
      <w:r w:rsidR="005572EF" w:rsidRPr="0040696F">
        <w:rPr>
          <w:rFonts w:ascii="Verdana" w:eastAsia="Verdana" w:hAnsi="Verdana" w:cs="Verdana"/>
          <w:highlight w:val="yellow"/>
        </w:rPr>
        <w:t>This acquisition protocol captured a single 3</w:t>
      </w:r>
      <w:r w:rsidR="004003E7" w:rsidRPr="0040696F">
        <w:rPr>
          <w:rFonts w:ascii="Verdana" w:eastAsia="Verdana" w:hAnsi="Verdana" w:cs="Verdana"/>
          <w:highlight w:val="yellow"/>
        </w:rPr>
        <w:t xml:space="preserve"> </w:t>
      </w:r>
      <w:r w:rsidR="005572EF" w:rsidRPr="0040696F">
        <w:rPr>
          <w:rFonts w:ascii="Verdana" w:eastAsia="Verdana" w:hAnsi="Verdana" w:cs="Verdana"/>
          <w:highlight w:val="yellow"/>
        </w:rPr>
        <w:t>mm thick sagittal slice.</w:t>
      </w:r>
      <w:r w:rsidR="005572EF" w:rsidRPr="0040696F">
        <w:rPr>
          <w:rFonts w:ascii="Verdana" w:eastAsia="Verdana" w:hAnsi="Verdana" w:cs="Verdana"/>
        </w:rPr>
        <w:t xml:space="preserve"> For each full k-space scan, 276 spokes were acquired, with each spoke consisting of 352 data points. A total of 100 full k-space scans were acquired during the scan session.</w:t>
      </w:r>
    </w:p>
    <w:p w14:paraId="78D0606E" w14:textId="77777777" w:rsidR="00ED059A" w:rsidRPr="0040696F" w:rsidRDefault="005572EF">
      <w:pPr>
        <w:spacing w:line="360" w:lineRule="auto"/>
        <w:jc w:val="both"/>
        <w:rPr>
          <w:rFonts w:ascii="Verdana" w:hAnsi="Verdana"/>
        </w:rPr>
      </w:pPr>
      <w:r w:rsidRPr="0040696F">
        <w:rPr>
          <w:rFonts w:ascii="Verdana" w:eastAsia="Verdana" w:hAnsi="Verdana" w:cs="Verdana"/>
        </w:rPr>
        <w:t xml:space="preserve">This acquisition method enabled CINE MRI by retrospectively sorting the k-space data into discrete knee angle intervals to create a series of images or frames representing the knee at different flexion positions, effectively producing a series of images (or ‘cinema’) showing the joint motion. </w:t>
      </w:r>
    </w:p>
    <w:p w14:paraId="53F1B844" w14:textId="121FEB06" w:rsidR="00A50EC5" w:rsidRPr="0040696F" w:rsidRDefault="00363384">
      <w:pPr>
        <w:spacing w:line="360" w:lineRule="auto"/>
        <w:jc w:val="both"/>
        <w:rPr>
          <w:rFonts w:ascii="Verdana" w:eastAsia="Verdana" w:hAnsi="Verdana" w:cs="Verdana"/>
        </w:rPr>
      </w:pPr>
      <w:r>
        <w:rPr>
          <w:rFonts w:ascii="Verdana" w:hAnsi="Verdana"/>
          <w:noProof/>
        </w:rPr>
        <w:lastRenderedPageBreak/>
        <w:pict w14:anchorId="7634EDF4">
          <v:rect id="_x0000_s1036" style="position:absolute;left:0;text-align:left;margin-left:473.15pt;margin-top:239pt;width:49.3pt;height:23.2pt;z-index:251662336;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">
            <v:textbox style="mso-next-textbox:#_x0000_s1036">
              <w:txbxContent>
                <w:p w14:paraId="7D3E31E0" w14:textId="77777777" w:rsidR="00ED059A" w:rsidRDefault="005572EF">
                  <w:pPr>
                    <w:pStyle w:val="FrameContents"/>
                  </w:pPr>
                  <w:r>
                    <w:t>RE1.4</w:t>
                  </w:r>
                </w:p>
              </w:txbxContent>
            </v:textbox>
          </v:rect>
        </w:pict>
      </w:r>
      <w:r w:rsidR="005572EF" w:rsidRPr="0040696F">
        <w:rPr>
          <w:rFonts w:ascii="Verdana" w:hAnsi="Verdana"/>
        </w:rPr>
        <w:t xml:space="preserve">Image reconstruction was based on angular data measured using </w:t>
      </w:r>
      <w:r w:rsidR="005572EF" w:rsidRPr="0040696F">
        <w:rPr>
          <w:rFonts w:ascii="Verdana" w:eastAsia="Verdana" w:hAnsi="Verdana" w:cs="Verdana"/>
        </w:rPr>
        <w:t xml:space="preserve">an optical fiber position sensor (MR338-Y10C10, Micronor, Camarillo, CA, USA) integrated into the dedicated knee motion device. This optical sensor measured the knee rotation angle with a precision of 0.025°. The optical signals were converted to electrical signals by a controller unit (MR330, Micronor), and then sampled simultaneously with the electrical MRI scanner’s sequence trigger signal using a USB-based data acquisition module (RedLab 1208FS, Meilhaus Electronic GmbH). By synchronizing the knee rotation angles with the sequence trigger signal, the acquired radial golden-angle k-space data were then sorted into 2° windows of knee rotation </w:t>
      </w:r>
      <w:r w:rsidR="005572EF" w:rsidRPr="0040696F">
        <w:rPr>
          <w:rFonts w:ascii="Verdana" w:hAnsi="Verdana"/>
        </w:rPr>
        <w:fldChar w:fldCharType="begin"/>
      </w:r>
      <w:r w:rsidR="005572EF" w:rsidRPr="0040696F">
        <w:rPr>
          <w:rFonts w:ascii="Verdana" w:eastAsia="Verdana" w:hAnsi="Verdana" w:cs="Verdana"/>
        </w:rPr>
        <w:instrText>ADDIN ZOTERO_ITEM CSL_CITATION {"citationID":"dvSfYDgi","properties":{"formattedCitation":"[28]","plainCitation":"[28]","noteIndex":0},"citationItems":[{"id":4,"uris":["http://zotero.org/users/13606484/items/Z5TTFMES"],"itemData":{"id":4,"type":"article-journal","abstract":"To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w:instrText>
      </w:r>
      <w:r w:rsidR="005572EF" w:rsidRPr="0040696F">
        <w:rPr>
          <w:rFonts w:ascii="Verdana" w:eastAsia="Verdana" w:hAnsi="Verdana" w:cs="Verdana"/>
        </w:rPr>
        <w:fldChar w:fldCharType="separate"/>
      </w:r>
      <w:r w:rsidR="005572EF" w:rsidRPr="0040696F">
        <w:rPr>
          <w:rFonts w:ascii="Verdana" w:hAnsi="Verdana"/>
        </w:rPr>
        <w:t>[28]</w:t>
      </w:r>
      <w:r w:rsidR="005572EF" w:rsidRPr="0040696F">
        <w:rPr>
          <w:rFonts w:ascii="Verdana" w:eastAsia="Verdana" w:hAnsi="Verdana" w:cs="Verdana"/>
        </w:rPr>
        <w:fldChar w:fldCharType="end"/>
      </w:r>
      <w:r w:rsidR="005572EF" w:rsidRPr="0040696F">
        <w:rPr>
          <w:rFonts w:ascii="Verdana" w:eastAsia="Verdana" w:hAnsi="Verdana" w:cs="Verdana"/>
        </w:rPr>
        <w:t xml:space="preserve">. Image reconstruction was performed using the open-source RIESLING (Radial Interstices Enable Speedy Low-volume imagING) toolbox </w:t>
      </w:r>
      <w:r w:rsidR="005572EF" w:rsidRPr="0040696F">
        <w:rPr>
          <w:rFonts w:ascii="Verdana" w:hAnsi="Verdana"/>
        </w:rPr>
        <w:fldChar w:fldCharType="begin"/>
      </w:r>
      <w:r w:rsidR="005572EF" w:rsidRPr="0040696F">
        <w:rPr>
          <w:rFonts w:ascii="Verdana" w:eastAsia="Verdana" w:hAnsi="Verdana" w:cs="Verdana"/>
        </w:rPr>
        <w:instrText>ADDIN ZOTERO_ITEM CSL_CITATION {"citationID":"awOFoVY7","properties":{"formattedCitation":"[29]","plainCitation":"[29]","noteIndex":0},"citationItems":[{"id":381,"uris":["http://zotero.org/users/13606484/items/ZWA7FMSX"],"itemData":{"id":381,"type":"article-journal","container-title":"Journal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w:instrText>
      </w:r>
      <w:r w:rsidR="005572EF" w:rsidRPr="0040696F">
        <w:rPr>
          <w:rFonts w:ascii="Verdana" w:eastAsia="Verdana" w:hAnsi="Verdana" w:cs="Verdana"/>
        </w:rPr>
        <w:fldChar w:fldCharType="separate"/>
      </w:r>
      <w:r w:rsidR="005572EF" w:rsidRPr="0040696F">
        <w:rPr>
          <w:rFonts w:ascii="Verdana" w:hAnsi="Verdana"/>
        </w:rPr>
        <w:t>[29]</w:t>
      </w:r>
      <w:r w:rsidR="005572EF" w:rsidRPr="0040696F">
        <w:rPr>
          <w:rFonts w:ascii="Verdana" w:eastAsia="Verdana" w:hAnsi="Verdana" w:cs="Verdana"/>
        </w:rPr>
        <w:fldChar w:fldCharType="end"/>
      </w:r>
      <w:r w:rsidR="005572EF" w:rsidRPr="0040696F">
        <w:rPr>
          <w:rFonts w:ascii="Verdana" w:eastAsia="Verdana" w:hAnsi="Verdana" w:cs="Verdana"/>
        </w:rPr>
        <w:t xml:space="preserve">, which is designed to reconstruct non-Cartesian MRI data efficiently. Specifically, the image was reconstructed as a </w:t>
      </w:r>
      <w:r w:rsidR="005572EF" w:rsidRPr="0040696F">
        <w:rPr>
          <w:rFonts w:ascii="Verdana" w:eastAsia="Verdana" w:hAnsi="Verdana" w:cs="Verdana"/>
          <w:highlight w:val="yellow"/>
        </w:rPr>
        <w:t>spatially regularized</w:t>
      </w:r>
      <w:r w:rsidR="005572EF" w:rsidRPr="0040696F">
        <w:rPr>
          <w:rFonts w:ascii="Verdana" w:eastAsia="Verdana" w:hAnsi="Verdana" w:cs="Verdana"/>
        </w:rPr>
        <w:t xml:space="preserve"> Total Generalized Variation least-squares problem solved using the Alternating Direction Method of Multipliers, where the x-update step used the preconditioned LSMR algorithm </w:t>
      </w:r>
      <w:r w:rsidR="005572EF" w:rsidRPr="0040696F">
        <w:rPr>
          <w:rFonts w:ascii="Verdana" w:hAnsi="Verdana"/>
        </w:rPr>
        <w:fldChar w:fldCharType="begin"/>
      </w:r>
      <w:r w:rsidR="005572EF" w:rsidRPr="0040696F">
        <w:rPr>
          <w:rFonts w:ascii="Verdana" w:eastAsia="Verdana" w:hAnsi="Verdana" w:cs="Verdana"/>
        </w:rPr>
        <w:instrText>ADDIN ZOTERO_ITEM CSL_CITATION {"citationID":"4dVhEZh6","properties":{"formattedCitation":"[30\\uc0\\u8211{}35]","plainCitation":"[30–35]","noteIndex":0},"citationItems":[{"id":404,"uris":["http://zotero.org/users/13606484/items/JWJYB7YH"],"itemData":{"id":404,"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Multipliers","volume":"3","author":[{"family":"Boyd","given":"Stephen"}],"issued":{"date-parts":[["2010"]]}}},{"id":406,"uris":["http://zotero.org/users/13606484/items/PW2PHDXK"],"itemData":{"id":406,"type":"article-journal","container-title":"SIAM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id":471,"uris":["http://zotero.org/users/13606484/items/QRVF9R6K"],"itemData":{"id":471,"type":"article-journal","container-title":"IEEE Transactions on Medical Imaging","DOI":"10.1109/TMI.2019.2954121","ISSN":"0278-0062, 1558-254X","issue":"5","journalAbbreviation":"IEEE Trans. Med. Imaging","license":"https://ieeexplore.ieee.org/Xplorehelp/downloads/license-information/IEEE.html","page":"1646-1654","source":"DOI.org (Crossref)","title":"Accelerating Non-Cartesian MRI Reconstruction Convergence Using k-Space Preconditioning","volume":"39","author":[{"family":"Ong","given":"Frank"},{"family":"Uecker","given":"Martin"},{"family":"Lustig","given":"Michael"}],"issued":{"date-parts":[["2020",5]]}}},{"id":473,"uris":["http://zotero.org/users/13606484/items/2HIBNUN5"],"itemData":{"id":473,"type":"article-journal","container-title":"Journal of Open Source Software","DOI":"10.21105/joss.05187","ISSN":"2475-9066","issue":"89","journalAbbreviation":"JOSS","license":"http://creativecommons.org/licenses/by/4.0/","page":"5187","source":"DOI.org (Crossref)","title":"Krylov.jl: A Julia basket of hand-picked Krylovmethods","title-short":"Krylov.jl","volume":"8","author":[{"family":"Montoison","given":"Alexis"},{"family":"Orban","given":"Dominique"}],"issued":{"date-parts":[["2023",9,26]]}}},{"id":475,"uris":["http://zotero.org/users/13606484/items/M4U9DDKD"],"itemData":{"id":475,"type":"article-journal","container-title":"SIAM Journal on Scientific Computing","DOI":"10.1137/10079687X","ISSN":"1064-8275, 1095-7197","issue":"5","journalAbbreviation":"SIAM J. Sci. Comput.","language":"en","page":"2950-2971","source":"DOI.org (Crossref)","title":"LSMR: An Iterative Algorithm for Sparse Least-Squares Problems","title-short":"LSMR","volume":"33","author":[{"family":"Fong","given":"David Chin-Lung"},{"family":"Saunders","given":"Michael"}],"issued":{"date-parts":[["2011",1]]}}},{"id":477,"uris":["http://zotero.org/users/13606484/items/EFZC2XV4"],"itemData":{"id":477,"type":"article","abstract":"Iterative least-squares MR reconstructions typically use the Conjugate Gradient algorithm, despite known numerical issues. This paper demonstrates that the more recent LSMR algorithm has favourable numerical properties, and is to be preferred in situations where Toeplitz embedding cannot be used to accelerate the Conjugate Gradient method.","DOI":"10.48550/ARXIV.2212.06471","license":"Creative Commons Attribution 4.0 International","note":"version: 1","publisher":"arXiv","source":"DOI.org (Datacite)","title":"Algorithms for Least-Squares Noncartesian MR Image Reconstruction","URL":"https://arxiv.org/abs/2212.06471","author":[{"family":"Wood","given":"Tobias C"}],"accessed":{"date-parts":[["2025",3,19]]},"issued":{"date-parts":[["2022"]]}}}],"schema":"https://github.com/citation-style-language/schema/raw/master/csl-citation.json"}</w:instrText>
      </w:r>
      <w:r w:rsidR="005572EF" w:rsidRPr="0040696F">
        <w:rPr>
          <w:rFonts w:ascii="Verdana" w:eastAsia="Verdana" w:hAnsi="Verdana" w:cs="Verdana"/>
        </w:rPr>
        <w:fldChar w:fldCharType="separate"/>
      </w:r>
      <w:r w:rsidR="005572EF" w:rsidRPr="0040696F">
        <w:rPr>
          <w:rFonts w:ascii="Verdana" w:hAnsi="Verdana" w:cs="Times New Roman"/>
        </w:rPr>
        <w:t>[30–35]</w:t>
      </w:r>
      <w:r w:rsidR="005572EF" w:rsidRPr="0040696F">
        <w:rPr>
          <w:rFonts w:ascii="Verdana" w:eastAsia="Verdana" w:hAnsi="Verdana" w:cs="Verdana"/>
        </w:rPr>
        <w:fldChar w:fldCharType="end"/>
      </w:r>
      <w:r w:rsidR="005572EF" w:rsidRPr="0040696F">
        <w:rPr>
          <w:rFonts w:ascii="Verdana" w:eastAsia="Verdana" w:hAnsi="Verdana" w:cs="Verdana"/>
        </w:rPr>
        <w:t>. A regularization strength of 0.05 was empirically determined to balance noise suppression and edge sharpness.</w:t>
      </w:r>
    </w:p>
    <w:p w14:paraId="062A59D1" w14:textId="41FE9359" w:rsidR="00A50EC5" w:rsidRPr="0040696F" w:rsidRDefault="005572EF" w:rsidP="00C1775F">
      <w:pPr>
        <w:spacing w:line="360" w:lineRule="auto"/>
        <w:jc w:val="both"/>
        <w:rPr>
          <w:rFonts w:ascii="Verdana" w:eastAsia="Verdana" w:hAnsi="Verdana" w:cs="Verdana"/>
        </w:rPr>
      </w:pPr>
      <w:r w:rsidRPr="0040696F">
        <w:rPr>
          <w:rFonts w:ascii="Verdana" w:eastAsia="Verdana" w:hAnsi="Verdana" w:cs="Verdana"/>
          <w:b/>
          <w:bCs/>
        </w:rPr>
        <w:t xml:space="preserve">Figure 1 </w:t>
      </w:r>
      <w:r w:rsidRPr="0040696F">
        <w:rPr>
          <w:rFonts w:ascii="Verdana" w:eastAsia="Verdana" w:hAnsi="Verdana" w:cs="Verdana"/>
        </w:rPr>
        <w:t>shows a series of reconstructed frames from a single dataset, showcasing the progression of knee motion (from a flexed position, to an extended position, back to a flexed position), which were used subsequently as the input data for bone segmentation and tracking.</w:t>
      </w:r>
    </w:p>
    <w:p w14:paraId="24C30C2F" w14:textId="63835E5D" w:rsidR="00ED059A" w:rsidRPr="0040696F" w:rsidRDefault="005572EF" w:rsidP="00972524">
      <w:pPr>
        <w:spacing w:line="360" w:lineRule="auto"/>
        <w:jc w:val="both"/>
        <w:rPr>
          <w:rFonts w:ascii="Verdana" w:hAnsi="Verdana"/>
        </w:rPr>
      </w:pPr>
      <w:r w:rsidRPr="0040696F">
        <w:rPr>
          <w:rFonts w:ascii="Verdana" w:eastAsia="Verdana" w:hAnsi="Verdana" w:cs="Verdana"/>
          <w:u w:val="single"/>
        </w:rPr>
        <w:t>2.2 Semi-Automated Bone Tracking</w:t>
      </w:r>
    </w:p>
    <w:p w14:paraId="320C332E" w14:textId="07B2A9D6" w:rsidR="00ED059A" w:rsidRPr="0040696F" w:rsidRDefault="005572EF" w:rsidP="00972524">
      <w:pPr>
        <w:spacing w:line="360" w:lineRule="auto"/>
        <w:jc w:val="both"/>
        <w:rPr>
          <w:rFonts w:ascii="Verdana" w:hAnsi="Verdana"/>
        </w:rPr>
      </w:pPr>
      <w:r w:rsidRPr="0040696F">
        <w:rPr>
          <w:rFonts w:ascii="Verdana" w:eastAsia="Verdana" w:hAnsi="Verdana" w:cs="Verdana"/>
        </w:rPr>
        <w:t xml:space="preserve">For semi-automated tracking of the tibia and femur, the following tracking algorithm was implemented in Python (v.3.11.5). </w:t>
      </w:r>
      <w:r w:rsidRPr="0040696F">
        <w:rPr>
          <w:rFonts w:ascii="Verdana" w:eastAsia="Verdana" w:hAnsi="Verdana" w:cs="Verdana"/>
          <w:b/>
          <w:bCs/>
        </w:rPr>
        <w:t>Figure 2</w:t>
      </w:r>
      <w:r w:rsidRPr="0040696F">
        <w:rPr>
          <w:rFonts w:ascii="Verdana" w:eastAsia="Verdana" w:hAnsi="Verdana" w:cs="Verdana"/>
        </w:rPr>
        <w:t xml:space="preserve"> provides a schematic overview of the tracking pipeline, consisting of the following steps:</w:t>
      </w:r>
    </w:p>
    <w:p w14:paraId="34540907" w14:textId="354746CA" w:rsidR="004003E7" w:rsidRPr="0040696F" w:rsidRDefault="00363384">
      <w:pPr>
        <w:spacing w:line="360" w:lineRule="auto"/>
        <w:jc w:val="both"/>
        <w:rPr>
          <w:rFonts w:ascii="Verdana" w:hAnsi="Verdana"/>
        </w:rPr>
      </w:pPr>
      <w:r>
        <w:rPr>
          <w:rFonts w:ascii="Verdana" w:hAnsi="Verdana"/>
          <w:noProof/>
        </w:rPr>
        <w:pict w14:anchorId="6799965C">
          <v:rect id="_x0000_s1035" style="position:absolute;left:0;text-align:left;margin-left:473.6pt;margin-top:16.05pt;width:49.3pt;height:23.2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">
            <v:textbox style="mso-next-textbox:#_x0000_s1035">
              <w:txbxContent>
                <w:p w14:paraId="32DA4DFF" w14:textId="77777777" w:rsidR="00ED059A" w:rsidRDefault="005572EF">
                  <w:pPr>
                    <w:pStyle w:val="FrameContents"/>
                  </w:pPr>
                  <w:r>
                    <w:t>RE1.5</w:t>
                  </w:r>
                </w:p>
              </w:txbxContent>
            </v:textbox>
          </v:rect>
        </w:pict>
      </w:r>
      <w:r>
        <w:rPr>
          <w:rFonts w:ascii="Verdana" w:hAnsi="Verdana"/>
          <w:noProof/>
        </w:rPr>
        <w:pict w14:anchorId="0A2A4262">
          <v:rect id="_x0000_s1034" style="position:absolute;left:0;text-align:left;margin-left:473.6pt;margin-top:88pt;width:49.3pt;height:23.2pt;z-index:251664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">
            <v:textbox style="mso-next-textbox:#_x0000_s1034">
              <w:txbxContent>
                <w:p w14:paraId="18772B18" w14:textId="77777777" w:rsidR="00ED059A" w:rsidRDefault="005572EF">
                  <w:pPr>
                    <w:pStyle w:val="FrameContents"/>
                  </w:pPr>
                  <w:r>
                    <w:t>RE1.6</w:t>
                  </w:r>
                </w:p>
              </w:txbxContent>
            </v:textbox>
          </v:rect>
        </w:pict>
      </w:r>
      <w:r w:rsidR="005572EF" w:rsidRPr="0040696F">
        <w:rPr>
          <w:rFonts w:ascii="Verdana" w:eastAsia="Verdana" w:hAnsi="Verdana" w:cs="Verdana"/>
        </w:rPr>
        <w:t xml:space="preserve">(I) Edge detection: The Canny edge detection algorithm was applied to each frame </w:t>
      </w:r>
      <w:r w:rsidR="005572EF" w:rsidRPr="0040696F">
        <w:rPr>
          <w:rFonts w:ascii="Verdana" w:eastAsia="Verdana" w:hAnsi="Verdana" w:cs="Verdana"/>
          <w:highlight w:val="yellow"/>
        </w:rPr>
        <w:t>using the feature module of scikit-image (v0.20.0)</w:t>
      </w:r>
      <w:r w:rsidR="005572EF" w:rsidRPr="0040696F">
        <w:rPr>
          <w:rFonts w:ascii="Verdana" w:eastAsia="Verdana" w:hAnsi="Verdana" w:cs="Verdana"/>
        </w:rPr>
        <w:t xml:space="preserve"> to identify the boundaries of the tibia and femur </w:t>
      </w:r>
      <w:r w:rsidR="005572EF" w:rsidRPr="0040696F">
        <w:rPr>
          <w:rFonts w:ascii="Verdana" w:hAnsi="Verdana"/>
        </w:rPr>
        <w:fldChar w:fldCharType="begin"/>
      </w:r>
      <w:r w:rsidR="005572EF" w:rsidRPr="0040696F">
        <w:rPr>
          <w:rFonts w:ascii="Verdana" w:eastAsia="Verdana" w:hAnsi="Verdana" w:cs="Verdana"/>
        </w:rPr>
        <w:instrText>ADDIN ZOTERO_ITEM CSL_CITATION {"citationID":"YbX0tnUx","properties":{"formattedCitation":"[23]","plainCitation":"[23]","noteIndex":0},"citationItems":[{"id":9,"uris":["http://zotero.org/users/13606484/items/KR2N8TTJ"],"itemData":{"id":9,"type":"article-journal","container-title":"IEEE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w:instrText>
      </w:r>
      <w:r w:rsidR="005572EF" w:rsidRPr="0040696F">
        <w:rPr>
          <w:rFonts w:ascii="Verdana" w:eastAsia="Verdana" w:hAnsi="Verdana" w:cs="Verdana"/>
        </w:rPr>
        <w:fldChar w:fldCharType="separate"/>
      </w:r>
      <w:r w:rsidR="005572EF" w:rsidRPr="0040696F">
        <w:rPr>
          <w:rFonts w:ascii="Verdana" w:hAnsi="Verdana"/>
        </w:rPr>
        <w:t>[23]</w:t>
      </w:r>
      <w:r w:rsidR="005572EF" w:rsidRPr="0040696F">
        <w:rPr>
          <w:rFonts w:ascii="Verdana" w:eastAsia="Verdana" w:hAnsi="Verdana" w:cs="Verdana"/>
        </w:rPr>
        <w:fldChar w:fldCharType="end"/>
      </w:r>
      <w:r w:rsidR="005572EF" w:rsidRPr="0040696F">
        <w:rPr>
          <w:rFonts w:ascii="Verdana" w:eastAsia="Verdana" w:hAnsi="Verdana" w:cs="Verdana"/>
        </w:rPr>
        <w:t xml:space="preserve">. Parameters such as gradient thresholds and Gaussian blur strength were optimized manually to isolate the bone edges. This step resulted in binary images highlighting the detected edges, including </w:t>
      </w:r>
      <w:r w:rsidR="005572EF" w:rsidRPr="0040696F">
        <w:rPr>
          <w:rFonts w:ascii="Verdana" w:eastAsia="Verdana" w:hAnsi="Verdana" w:cs="Verdana"/>
          <w:highlight w:val="yellow"/>
        </w:rPr>
        <w:t>the boundary between</w:t>
      </w:r>
      <w:r w:rsidR="005572EF" w:rsidRPr="0040696F">
        <w:rPr>
          <w:rFonts w:ascii="Verdana" w:eastAsia="Verdana" w:hAnsi="Verdana" w:cs="Verdana"/>
        </w:rPr>
        <w:t xml:space="preserve"> </w:t>
      </w:r>
      <w:r w:rsidR="005572EF" w:rsidRPr="0040696F">
        <w:rPr>
          <w:rFonts w:ascii="Verdana" w:eastAsia="Verdana" w:hAnsi="Verdana" w:cs="Verdana"/>
          <w:highlight w:val="yellow"/>
        </w:rPr>
        <w:t>cortical and trabecular bone</w:t>
      </w:r>
      <w:r w:rsidR="005572EF" w:rsidRPr="0040696F">
        <w:rPr>
          <w:rFonts w:ascii="Verdana" w:eastAsia="Verdana" w:hAnsi="Verdana" w:cs="Verdana"/>
        </w:rPr>
        <w:t>.</w:t>
      </w:r>
    </w:p>
    <w:p w14:paraId="57AB0360" w14:textId="3D71D9E9" w:rsidR="004003E7" w:rsidRPr="0040696F" w:rsidRDefault="00363384" w:rsidP="004003E7">
      <w:pPr>
        <w:spacing w:line="360" w:lineRule="auto"/>
        <w:jc w:val="both"/>
        <w:rPr>
          <w:rFonts w:ascii="Verdana" w:eastAsia="Verdana" w:hAnsi="Verdana" w:cs="Verdana"/>
        </w:rPr>
      </w:pPr>
      <w:r>
        <w:rPr>
          <w:rFonts w:ascii="Verdana" w:hAnsi="Verdana"/>
          <w:noProof/>
        </w:rPr>
        <w:pict w14:anchorId="12415FDA">
          <v:rect id="_x0000_s1033" style="position:absolute;left:0;text-align:left;margin-left:473.15pt;margin-top:23.25pt;width:49.3pt;height:23.2pt;z-index:251665408;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">
            <v:textbox style="mso-next-textbox:#_x0000_s1033">
              <w:txbxContent>
                <w:p w14:paraId="2429C5B6" w14:textId="77777777" w:rsidR="00ED059A" w:rsidRDefault="005572EF">
                  <w:pPr>
                    <w:pStyle w:val="FrameContents"/>
                  </w:pPr>
                  <w:r>
                    <w:t>RE1.5</w:t>
                  </w:r>
                </w:p>
              </w:txbxContent>
            </v:textbox>
          </v:rect>
        </w:pict>
      </w:r>
      <w:r w:rsidR="005572EF" w:rsidRPr="0040696F">
        <w:rPr>
          <w:rFonts w:ascii="Verdana" w:eastAsia="Verdana" w:hAnsi="Verdana" w:cs="Verdana"/>
        </w:rPr>
        <w:t xml:space="preserve">(II) Connected-component labeling: Connected-component labeling </w:t>
      </w:r>
      <w:r w:rsidR="005572EF" w:rsidRPr="0040696F">
        <w:rPr>
          <w:rFonts w:ascii="Verdana" w:hAnsi="Verdana"/>
        </w:rPr>
        <w:fldChar w:fldCharType="begin"/>
      </w:r>
      <w:r w:rsidR="005572EF" w:rsidRPr="0040696F">
        <w:rPr>
          <w:rFonts w:ascii="Verdana" w:eastAsia="Verdana" w:hAnsi="Verdana" w:cs="Verdana"/>
        </w:rPr>
        <w:instrText>ADDIN ZOTERO_ITEM CSL_CITATION {"citationID":"wfk4x0Jg","properties":{"formattedCitation":"[24]","plainCitation":"[24]","noteIndex":0},"citationItems":[{"id":190,"uris":["http://zotero.org/users/13606484/items/E8AJSJU6"],"itemData":{"id":190,"type":"article-journal","abstract":"An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w:instrText>
      </w:r>
      <w:r w:rsidR="005572EF" w:rsidRPr="0040696F">
        <w:rPr>
          <w:rFonts w:ascii="Verdana" w:eastAsia="Verdana" w:hAnsi="Verdana" w:cs="Verdana"/>
        </w:rPr>
        <w:fldChar w:fldCharType="separate"/>
      </w:r>
      <w:r w:rsidR="005572EF" w:rsidRPr="0040696F">
        <w:rPr>
          <w:rFonts w:ascii="Verdana" w:hAnsi="Verdana"/>
        </w:rPr>
        <w:t>[24]</w:t>
      </w:r>
      <w:r w:rsidR="005572EF" w:rsidRPr="0040696F">
        <w:rPr>
          <w:rFonts w:ascii="Verdana" w:eastAsia="Verdana" w:hAnsi="Verdana" w:cs="Verdana"/>
        </w:rPr>
        <w:fldChar w:fldCharType="end"/>
      </w:r>
      <w:r w:rsidR="005572EF" w:rsidRPr="0040696F">
        <w:rPr>
          <w:rFonts w:ascii="Verdana" w:eastAsia="Verdana" w:hAnsi="Verdana" w:cs="Verdana"/>
        </w:rPr>
        <w:t xml:space="preserve"> was performed </w:t>
      </w:r>
      <w:r w:rsidR="005572EF" w:rsidRPr="0040696F">
        <w:rPr>
          <w:rFonts w:ascii="Verdana" w:eastAsia="Verdana" w:hAnsi="Verdana" w:cs="Verdana"/>
          <w:highlight w:val="yellow"/>
        </w:rPr>
        <w:t>using the ndimage module of SciPy (v1.11.0)</w:t>
      </w:r>
      <w:r w:rsidR="005572EF" w:rsidRPr="0040696F">
        <w:rPr>
          <w:rFonts w:ascii="Verdana" w:eastAsia="Verdana" w:hAnsi="Verdana" w:cs="Verdana"/>
        </w:rPr>
        <w:t xml:space="preserve"> on the binary edge </w:t>
      </w:r>
      <w:r w:rsidR="005572EF" w:rsidRPr="0040696F">
        <w:rPr>
          <w:rFonts w:ascii="Verdana" w:eastAsia="Verdana" w:hAnsi="Verdana" w:cs="Verdana"/>
        </w:rPr>
        <w:lastRenderedPageBreak/>
        <w:t xml:space="preserve">images to isolate specific structural features and distinguish the desired interior cortical bone edges from other detected edges. The labeling algorithm groups adjacent pixels into distinct regions or "components". Through-frame connectivity was used, meaning pixels could be considered part of the same component if they were adjacent (including diagonally) either spatially within a frame or across consecutive frames. This approach ensured that the same bone edge maintained a consistent label throughout the motion sequence, facilitating tracking across frames. In steps I and II, the edge detection and labeling parameters were optimized only once for the given image contrast and resolution and were then applied consistently across all datasets and frames. </w:t>
      </w:r>
    </w:p>
    <w:p w14:paraId="49A30540" w14:textId="0A9197AA" w:rsidR="00ED059A" w:rsidRPr="0040696F" w:rsidRDefault="00363384">
      <w:pPr>
        <w:spacing w:line="360" w:lineRule="auto"/>
        <w:jc w:val="both"/>
        <w:rPr>
          <w:rFonts w:ascii="Verdana" w:hAnsi="Verdana"/>
        </w:rPr>
      </w:pPr>
      <w:r>
        <w:rPr>
          <w:rFonts w:ascii="Verdana" w:hAnsi="Verdana"/>
          <w:noProof/>
        </w:rPr>
        <w:pict w14:anchorId="7106F526">
          <v:rect id="_x0000_s1048" style="position:absolute;left:0;text-align:left;margin-left:473.2pt;margin-top:43.4pt;width:49.3pt;height:23.2pt;z-index:251667456;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">
            <v:textbox style="mso-next-textbox:#_x0000_s1048">
              <w:txbxContent>
                <w:p w14:paraId="23D46994" w14:textId="1D93A8BF" w:rsidR="00B02527" w:rsidRDefault="00B02527" w:rsidP="00B02527">
                  <w:pPr>
                    <w:pStyle w:val="FrameContents"/>
                  </w:pPr>
                  <w:r>
                    <w:t>RE1.7</w:t>
                  </w:r>
                </w:p>
              </w:txbxContent>
            </v:textbox>
          </v:rect>
        </w:pict>
      </w:r>
      <w:r>
        <w:rPr>
          <w:rFonts w:ascii="Verdana" w:hAnsi="Verdana"/>
          <w:noProof/>
        </w:rPr>
        <w:pict w14:anchorId="32F7B388">
          <v:rect id="_x0000_s1032" style="position:absolute;left:0;text-align:left;margin-left:473.2pt;margin-top:95.55pt;width:49.3pt;height:23.2pt;z-index:251649024;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">
            <v:textbox style="mso-next-textbox:#_x0000_s1032">
              <w:txbxContent>
                <w:p w14:paraId="5C034648" w14:textId="77777777" w:rsidR="00ED059A" w:rsidRDefault="005572EF">
                  <w:pPr>
                    <w:pStyle w:val="FrameContents"/>
                  </w:pPr>
                  <w:r>
                    <w:t>RE1.5</w:t>
                  </w:r>
                </w:p>
              </w:txbxContent>
            </v:textbox>
          </v:rect>
        </w:pict>
      </w:r>
      <w:r>
        <w:rPr>
          <w:rFonts w:ascii="Verdana" w:hAnsi="Verdana"/>
          <w:noProof/>
        </w:rPr>
        <w:pict w14:anchorId="7106F526">
          <v:rect id="_x0000_s1040" style="position:absolute;left:0;text-align:left;margin-left:473.2pt;margin-top:119.55pt;width:49.3pt;height:23.2pt;z-index:251666432;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">
            <v:textbox style="mso-next-textbox:#_x0000_s1040">
              <w:txbxContent>
                <w:p w14:paraId="229E840F" w14:textId="77777777" w:rsidR="00ED059A" w:rsidRDefault="005572EF">
                  <w:pPr>
                    <w:pStyle w:val="FrameContents"/>
                  </w:pPr>
                  <w:r>
                    <w:t>RE2.4</w:t>
                  </w:r>
                </w:p>
              </w:txbxContent>
            </v:textbox>
          </v:rect>
        </w:pict>
      </w:r>
      <w:r w:rsidR="005572EF" w:rsidRPr="0040696F">
        <w:rPr>
          <w:rFonts w:ascii="Verdana" w:eastAsia="Verdana" w:hAnsi="Verdana" w:cs="Verdana"/>
        </w:rPr>
        <w:t xml:space="preserve">(III) Establishing reference points: A set of reference points was established along the labeled edges of the tibia and femur in the initial frame (flexed position) by identifying the most distal point of </w:t>
      </w:r>
      <w:r w:rsidR="00B02527" w:rsidRPr="0040696F">
        <w:rPr>
          <w:rFonts w:ascii="Verdana" w:eastAsia="Verdana" w:hAnsi="Verdana" w:cs="Verdana"/>
        </w:rPr>
        <w:t xml:space="preserve">the </w:t>
      </w:r>
      <w:r w:rsidR="00B02527" w:rsidRPr="0040696F">
        <w:rPr>
          <w:rFonts w:ascii="Verdana" w:eastAsia="Verdana" w:hAnsi="Verdana" w:cs="Verdana"/>
          <w:highlight w:val="yellow"/>
        </w:rPr>
        <w:t>femur and the most proximal point of the tibia</w:t>
      </w:r>
      <w:r w:rsidR="005572EF" w:rsidRPr="0040696F">
        <w:rPr>
          <w:rFonts w:ascii="Verdana" w:eastAsia="Verdana" w:hAnsi="Verdana" w:cs="Verdana"/>
        </w:rPr>
        <w:t xml:space="preserve">, sorting the edge points using a greedy nearest neighbor algorithm </w:t>
      </w:r>
      <w:r w:rsidR="005572EF" w:rsidRPr="0040696F">
        <w:rPr>
          <w:rFonts w:ascii="Verdana" w:hAnsi="Verdana"/>
        </w:rPr>
        <w:fldChar w:fldCharType="begin"/>
      </w:r>
      <w:r w:rsidR="005572EF" w:rsidRPr="0040696F">
        <w:rPr>
          <w:rFonts w:ascii="Verdana" w:eastAsia="Verdana" w:hAnsi="Verdana" w:cs="Verdana"/>
        </w:rPr>
        <w:instrText>ADDIN ZOTERO_ITEM CSL_CITATION {"citationID":"Ac8vNC6L","properties":{"formattedCitation":"[36]","plainCitation":"[36]","noteIndex":0},"citationItems":[{"id":380,"uris":["http://zotero.org/users/13606484/items/TARBP5PZ"],"itemData":{"id":380,"type":"paper-conference","container-title":"Proc.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w:instrText>
      </w:r>
      <w:r w:rsidR="005572EF" w:rsidRPr="0040696F">
        <w:rPr>
          <w:rFonts w:ascii="Verdana" w:eastAsia="Verdana" w:hAnsi="Verdana" w:cs="Verdana"/>
        </w:rPr>
        <w:fldChar w:fldCharType="separate"/>
      </w:r>
      <w:r w:rsidR="005572EF" w:rsidRPr="0040696F">
        <w:rPr>
          <w:rFonts w:ascii="Verdana" w:hAnsi="Verdana"/>
        </w:rPr>
        <w:t>[36]</w:t>
      </w:r>
      <w:r w:rsidR="005572EF" w:rsidRPr="0040696F">
        <w:rPr>
          <w:rFonts w:ascii="Verdana" w:eastAsia="Verdana" w:hAnsi="Verdana" w:cs="Verdana"/>
        </w:rPr>
        <w:fldChar w:fldCharType="end"/>
      </w:r>
      <w:r w:rsidR="005572EF" w:rsidRPr="0040696F">
        <w:rPr>
          <w:rFonts w:ascii="Verdana" w:eastAsia="Verdana" w:hAnsi="Verdana" w:cs="Verdana"/>
        </w:rPr>
        <w:t xml:space="preserve"> and down sampling the sorted points to 80 equidistant points using cubic spline interpolation </w:t>
      </w:r>
      <w:r w:rsidR="005572EF" w:rsidRPr="0040696F">
        <w:rPr>
          <w:rFonts w:ascii="Verdana" w:eastAsia="Verdana" w:hAnsi="Verdana" w:cs="Verdana"/>
          <w:highlight w:val="yellow"/>
        </w:rPr>
        <w:t>from the interpolate module of SciPy</w:t>
      </w:r>
      <w:r w:rsidR="005572EF" w:rsidRPr="0040696F">
        <w:rPr>
          <w:rFonts w:ascii="Verdana" w:eastAsia="Verdana" w:hAnsi="Verdana" w:cs="Verdana"/>
        </w:rPr>
        <w:t xml:space="preserve"> </w:t>
      </w:r>
      <w:r w:rsidR="005572EF" w:rsidRPr="0040696F">
        <w:rPr>
          <w:rFonts w:ascii="Verdana" w:hAnsi="Verdana"/>
        </w:rPr>
        <w:fldChar w:fldCharType="begin"/>
      </w:r>
      <w:r w:rsidR="005572EF" w:rsidRPr="0040696F">
        <w:rPr>
          <w:rFonts w:ascii="Verdana" w:eastAsia="Verdana" w:hAnsi="Verdana" w:cs="Verdana"/>
        </w:rPr>
        <w:instrText>ADDIN ZOTERO_ITEM CSL_CITATION {"citationID":"mnRsz9gi","properties":{"formattedCitation":"[37]","plainCitation":"[37]","noteIndex":0},"citationItems":[{"id":351,"uris":["http://zotero.org/users/13606484/items/JPMV4STU"],"itemData":{"id":351,"type":"book","collection-title":"Applied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w:instrText>
      </w:r>
      <w:r w:rsidR="005572EF" w:rsidRPr="0040696F">
        <w:rPr>
          <w:rFonts w:ascii="Verdana" w:eastAsia="Verdana" w:hAnsi="Verdana" w:cs="Verdana"/>
        </w:rPr>
        <w:fldChar w:fldCharType="separate"/>
      </w:r>
      <w:r w:rsidR="005572EF" w:rsidRPr="0040696F">
        <w:rPr>
          <w:rFonts w:ascii="Verdana" w:hAnsi="Verdana"/>
        </w:rPr>
        <w:t>[37]</w:t>
      </w:r>
      <w:r w:rsidR="005572EF" w:rsidRPr="0040696F">
        <w:rPr>
          <w:rFonts w:ascii="Verdana" w:eastAsia="Verdana" w:hAnsi="Verdana" w:cs="Verdana"/>
        </w:rPr>
        <w:fldChar w:fldCharType="end"/>
      </w:r>
      <w:r w:rsidR="005572EF" w:rsidRPr="0040696F">
        <w:rPr>
          <w:rFonts w:ascii="Verdana" w:eastAsia="Verdana" w:hAnsi="Verdana" w:cs="Verdana"/>
        </w:rPr>
        <w:t xml:space="preserve">. </w:t>
      </w:r>
      <w:bookmarkStart w:id="2" w:name="_Hlk199862276"/>
      <w:r w:rsidR="005572EF" w:rsidRPr="0040696F">
        <w:rPr>
          <w:rFonts w:ascii="Verdana" w:eastAsia="Verdana" w:hAnsi="Verdana" w:cs="Verdana"/>
          <w:highlight w:val="yellow"/>
        </w:rPr>
        <w:t>This interpolation process converts the initially discrete edge pixels into continuous coordinate reference points, enabling sub-voxel precision in subsequent transformation and alignment calculations.</w:t>
      </w:r>
      <w:r w:rsidR="005572EF" w:rsidRPr="0040696F">
        <w:rPr>
          <w:rFonts w:ascii="Verdana" w:eastAsia="Verdana" w:hAnsi="Verdana" w:cs="Verdana"/>
        </w:rPr>
        <w:t xml:space="preserve"> </w:t>
      </w:r>
      <w:bookmarkEnd w:id="2"/>
      <w:r w:rsidR="005572EF" w:rsidRPr="0040696F">
        <w:rPr>
          <w:rFonts w:ascii="Verdana" w:eastAsia="Verdana" w:hAnsi="Verdana" w:cs="Verdana"/>
        </w:rPr>
        <w:t>By establishing these reference points in the initial frame, a template of equidistant points along the bone edges was created that could be transformed to match the bone positions in subsequent frames, facilitating the tracking of bone movement throughout the motion sequence.</w:t>
      </w:r>
    </w:p>
    <w:p w14:paraId="0E0D4850" w14:textId="77777777" w:rsidR="00ED059A" w:rsidRPr="0040696F" w:rsidRDefault="005572EF">
      <w:pPr>
        <w:spacing w:line="360" w:lineRule="auto"/>
        <w:jc w:val="both"/>
        <w:rPr>
          <w:rFonts w:ascii="Verdana" w:eastAsia="Verdana" w:hAnsi="Verdana" w:cs="Verdana"/>
        </w:rPr>
      </w:pPr>
      <w:r w:rsidRPr="0040696F">
        <w:rPr>
          <w:rFonts w:ascii="Verdana" w:eastAsia="Verdana" w:hAnsi="Verdana" w:cs="Verdana"/>
        </w:rPr>
        <w:t xml:space="preserve">(IV) Transformation computation: Frame-to-frame transformations were computed to align the equidistant reference points of the bone edges. This process assumed rigid body motion described by three parameters: two translations in the sagittal plane and one rotation about the axis perpendicular to the sagittal plane. As illustrated in the final panel of </w:t>
      </w:r>
      <w:r w:rsidRPr="0040696F">
        <w:rPr>
          <w:rFonts w:ascii="Verdana" w:eastAsia="Verdana" w:hAnsi="Verdana" w:cs="Verdana"/>
          <w:b/>
          <w:bCs/>
        </w:rPr>
        <w:t>Figure 2</w:t>
      </w:r>
      <w:r w:rsidRPr="0040696F">
        <w:rPr>
          <w:rFonts w:ascii="Verdana" w:eastAsia="Verdana" w:hAnsi="Verdana" w:cs="Verdana"/>
        </w:rPr>
        <w:t xml:space="preserve"> using the tibia as an example, this involved transforming the initial reference points to match the bone edges in a new position in a target frame. When the transformation parameters were optimally computed, the transformed points aligned perfectly with the binary edge in the new position.</w:t>
      </w:r>
    </w:p>
    <w:p w14:paraId="2B05C0DC" w14:textId="0DB94F4D" w:rsidR="00ED059A" w:rsidRPr="0040696F" w:rsidRDefault="00363384" w:rsidP="00972524">
      <w:pPr>
        <w:spacing w:line="360" w:lineRule="auto"/>
        <w:jc w:val="both"/>
        <w:rPr>
          <w:rFonts w:ascii="Verdana" w:eastAsia="Verdana" w:hAnsi="Verdana" w:cs="Verdana"/>
        </w:rPr>
      </w:pPr>
      <w:r>
        <w:rPr>
          <w:rFonts w:ascii="Verdana" w:hAnsi="Verdana"/>
          <w:noProof/>
        </w:rPr>
        <w:lastRenderedPageBreak/>
        <w:pict w14:anchorId="63AF44A4">
          <v:rect id="_x0000_s1031" style="position:absolute;left:0;text-align:left;margin-left:472.7pt;margin-top:159.9pt;width:53pt;height:23.2pt;z-index:251650048;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">
            <v:textbox style="mso-next-textbox:#_x0000_s1031">
              <w:txbxContent>
                <w:p w14:paraId="5B155475" w14:textId="77777777" w:rsidR="00ED059A" w:rsidRDefault="005572EF">
                  <w:pPr>
                    <w:pStyle w:val="FrameContents"/>
                  </w:pPr>
                  <w:r>
                    <w:t>RE1.13</w:t>
                  </w:r>
                </w:p>
              </w:txbxContent>
            </v:textbox>
          </v:rect>
        </w:pict>
      </w:r>
      <w:r w:rsidR="005572EF" w:rsidRPr="0040696F">
        <w:rPr>
          <w:rFonts w:ascii="Verdana" w:eastAsia="Verdana" w:hAnsi="Verdana" w:cs="Verdana"/>
        </w:rPr>
        <w:t xml:space="preserve">To compute the optimal set of these three parameters, a cost function was defined to quantify the total distance between the transformed reference points (established along the bone edges in the initial frame) and the detected bone edges in the target frame, with a perfect alignment resulting in an output of 0. The goal was to find the combination of transformation parameters that minimize the output of this cost function to effectively identify the optimal way to track the bone edges between consecutive frames. </w:t>
      </w:r>
      <w:r w:rsidR="005572EF" w:rsidRPr="0040696F">
        <w:rPr>
          <w:rFonts w:ascii="Verdana" w:hAnsi="Verdana"/>
          <w:b/>
          <w:bCs/>
        </w:rPr>
        <w:t xml:space="preserve">Figure 3 </w:t>
      </w:r>
      <w:r w:rsidR="005572EF" w:rsidRPr="0040696F">
        <w:rPr>
          <w:rFonts w:ascii="Verdana" w:hAnsi="Verdana"/>
        </w:rPr>
        <w:t xml:space="preserve">demonstrates the bone tracking results at different points in the knee motion cycle, showing the segmented bone contours overlaid on the original CINE frames. </w:t>
      </w:r>
      <w:r w:rsidR="005572EF" w:rsidRPr="0040696F">
        <w:rPr>
          <w:rFonts w:ascii="Verdana" w:hAnsi="Verdana"/>
          <w:highlight w:val="yellow"/>
        </w:rPr>
        <w:t>Videos</w:t>
      </w:r>
      <w:r w:rsidR="00972524" w:rsidRPr="0040696F">
        <w:rPr>
          <w:rFonts w:ascii="Verdana" w:hAnsi="Verdana"/>
          <w:highlight w:val="yellow"/>
        </w:rPr>
        <w:t xml:space="preserve"> </w:t>
      </w:r>
      <w:r w:rsidR="005572EF" w:rsidRPr="0040696F">
        <w:rPr>
          <w:rFonts w:ascii="Verdana" w:hAnsi="Verdana"/>
          <w:highlight w:val="yellow"/>
        </w:rPr>
        <w:t>demonstrating the complete CINE image sequence at physiological speed and the semi-automated tracking results with centroid positions</w:t>
      </w:r>
      <w:r w:rsidR="008D2B29" w:rsidRPr="0040696F">
        <w:rPr>
          <w:rFonts w:ascii="Verdana" w:hAnsi="Verdana"/>
          <w:highlight w:val="yellow"/>
        </w:rPr>
        <w:t xml:space="preserve"> for one participant</w:t>
      </w:r>
      <w:r w:rsidR="005572EF" w:rsidRPr="0040696F">
        <w:rPr>
          <w:rFonts w:ascii="Verdana" w:hAnsi="Verdana"/>
          <w:highlight w:val="yellow"/>
        </w:rPr>
        <w:t xml:space="preserve"> are available in the Supplementary materials section.</w:t>
      </w:r>
      <w:r w:rsidR="005572EF" w:rsidRPr="0040696F">
        <w:rPr>
          <w:rFonts w:ascii="Verdana" w:hAnsi="Verdana"/>
        </w:rPr>
        <w:t xml:space="preserve"> </w:t>
      </w:r>
    </w:p>
    <w:p w14:paraId="16C47EE2" w14:textId="44D5F4A3" w:rsidR="00ED059A" w:rsidRPr="0040696F" w:rsidRDefault="00363384">
      <w:pPr>
        <w:spacing w:line="360" w:lineRule="auto"/>
        <w:jc w:val="both"/>
        <w:rPr>
          <w:rFonts w:ascii="Verdana" w:eastAsia="Verdana" w:hAnsi="Verdana" w:cs="Verdana"/>
        </w:rPr>
      </w:pPr>
      <w:r>
        <w:rPr>
          <w:rFonts w:ascii="Verdana" w:hAnsi="Verdana"/>
          <w:noProof/>
        </w:rPr>
        <w:pict w14:anchorId="6F264FD6">
          <v:rect id="_x0000_s1030" style="position:absolute;left:0;text-align:left;margin-left:473.1pt;margin-top:286.1pt;width:49.3pt;height:23.2pt;z-index:251653120;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">
            <v:textbox style="mso-next-textbox:#_x0000_s1030">
              <w:txbxContent>
                <w:p w14:paraId="5DA84450" w14:textId="77777777" w:rsidR="00ED059A" w:rsidRDefault="005572EF">
                  <w:pPr>
                    <w:pStyle w:val="FrameContents"/>
                  </w:pPr>
                  <w:r>
                    <w:t>RE1.8</w:t>
                  </w:r>
                </w:p>
              </w:txbxContent>
            </v:textbox>
          </v:rect>
        </w:pict>
      </w:r>
      <w:r>
        <w:rPr>
          <w:rFonts w:ascii="Verdana" w:hAnsi="Verdana"/>
          <w:noProof/>
        </w:rPr>
        <w:pict w14:anchorId="55E9386B">
          <v:rect id="_x0000_s1046" style="position:absolute;left:0;text-align:left;margin-left:474.35pt;margin-top:19.1pt;width:49.3pt;height:23.2pt;z-index:2516510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">
            <v:textbox style="mso-next-textbox:#_x0000_s1046">
              <w:txbxContent>
                <w:p w14:paraId="6A7D6115" w14:textId="77777777" w:rsidR="00ED059A" w:rsidRDefault="005572EF">
                  <w:pPr>
                    <w:pStyle w:val="FrameContents"/>
                  </w:pPr>
                  <w:r>
                    <w:t>RE1.5</w:t>
                  </w:r>
                </w:p>
              </w:txbxContent>
            </v:textbox>
          </v:rect>
        </w:pict>
      </w:r>
      <w:r w:rsidR="005572EF" w:rsidRPr="0040696F">
        <w:rPr>
          <w:rFonts w:ascii="Verdana" w:eastAsia="Verdana" w:hAnsi="Verdana" w:cs="Verdana"/>
        </w:rPr>
        <w:t xml:space="preserve">The Nelder-Mead method </w:t>
      </w:r>
      <w:r w:rsidR="005572EF" w:rsidRPr="0040696F">
        <w:rPr>
          <w:rFonts w:ascii="Verdana" w:eastAsia="Verdana" w:hAnsi="Verdana" w:cs="Verdana"/>
          <w:highlight w:val="yellow"/>
        </w:rPr>
        <w:t>from the optimize module of SciPy</w:t>
      </w:r>
      <w:r w:rsidR="005572EF" w:rsidRPr="0040696F">
        <w:rPr>
          <w:rFonts w:ascii="Verdana" w:eastAsia="Verdana" w:hAnsi="Verdana" w:cs="Verdana"/>
        </w:rPr>
        <w:t xml:space="preserve"> was used to minimize the cost function and obtain the frame-to-frame transformation parameters </w:t>
      </w:r>
      <w:r w:rsidR="005572EF" w:rsidRPr="0040696F">
        <w:rPr>
          <w:rFonts w:ascii="Verdana" w:hAnsi="Verdana"/>
        </w:rPr>
        <w:fldChar w:fldCharType="begin"/>
      </w:r>
      <w:r w:rsidR="005572EF" w:rsidRPr="0040696F">
        <w:rPr>
          <w:rFonts w:ascii="Verdana" w:eastAsia="Verdana" w:hAnsi="Verdana" w:cs="Verdana"/>
        </w:rPr>
        <w:instrText>ADDIN ZOTERO_ITEM CSL_CITATION {"citationID":"4O5myLmp","properties":{"formattedCitation":"[38]","plainCitation":"[38]","noteIndex":0},"citationItems":[{"id":121,"uris":["http://zotero.org/users/13606484/items/DQU2LQ4M"],"itemData":{"id":121,"type":"article-journal","container-title":"The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w:instrText>
      </w:r>
      <w:r w:rsidR="005572EF" w:rsidRPr="0040696F">
        <w:rPr>
          <w:rFonts w:ascii="Verdana" w:eastAsia="Verdana" w:hAnsi="Verdana" w:cs="Verdana"/>
        </w:rPr>
        <w:fldChar w:fldCharType="separate"/>
      </w:r>
      <w:r w:rsidR="005572EF" w:rsidRPr="0040696F">
        <w:rPr>
          <w:rFonts w:ascii="Verdana" w:hAnsi="Verdana"/>
        </w:rPr>
        <w:t>[38]</w:t>
      </w:r>
      <w:r w:rsidR="005572EF" w:rsidRPr="0040696F">
        <w:rPr>
          <w:rFonts w:ascii="Verdana" w:eastAsia="Verdana" w:hAnsi="Verdana" w:cs="Verdana"/>
        </w:rPr>
        <w:fldChar w:fldCharType="end"/>
      </w:r>
      <w:r w:rsidR="005572EF" w:rsidRPr="0040696F">
        <w:rPr>
          <w:rFonts w:ascii="Verdana" w:eastAsia="Verdana" w:hAnsi="Verdana" w:cs="Verdana"/>
        </w:rPr>
        <w:t>. To guide the parameter search, constraints were applied based on a priori knowledge of the motion characteristics. For instance, the rotation was restricted to the expected range of frame-to-frame angle increments used during reconstruction, while the translations were limited to incremental values of under 2</w:t>
      </w:r>
      <w:r>
        <w:rPr>
          <w:rFonts w:ascii="Verdana" w:eastAsia="Verdana" w:hAnsi="Verdana" w:cs="Verdana"/>
        </w:rPr>
        <w:t> </w:t>
      </w:r>
      <w:r w:rsidR="005572EF" w:rsidRPr="0040696F">
        <w:rPr>
          <w:rFonts w:ascii="Verdana" w:eastAsia="Verdana" w:hAnsi="Verdana" w:cs="Verdana"/>
        </w:rPr>
        <w:t xml:space="preserve">mm in each direction to account for the continuous nature of the motion. Once the parameters were obtained for all the frames, any manual segmentation of the bones drawn in the first frame could be automatically transformed to all other frames. The bone alignment error for each frame was computed by dividing the minimized cost function value by the total number of reference points, providing the average distance in millimeters between the transformed reference points and their corresponding detected bone edges in each frame. </w:t>
      </w:r>
    </w:p>
    <w:p w14:paraId="0B44581B" w14:textId="006EF83D" w:rsidR="00ED059A" w:rsidRPr="0040696F" w:rsidRDefault="00363384">
      <w:pPr>
        <w:spacing w:line="360" w:lineRule="auto"/>
        <w:jc w:val="both"/>
        <w:rPr>
          <w:rFonts w:ascii="Verdana" w:eastAsia="Verdana" w:hAnsi="Verdana" w:cs="Verdana"/>
        </w:rPr>
      </w:pPr>
      <w:r>
        <w:rPr>
          <w:rFonts w:ascii="Verdana" w:hAnsi="Verdana"/>
          <w:noProof/>
        </w:rPr>
        <w:pict w14:anchorId="2BD1C552">
          <v:rect id="_x0000_s1029" style="position:absolute;left:0;text-align:left;margin-left:473.1pt;margin-top:21.95pt;width:49.3pt;height:23.2pt;z-index:251654144;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">
            <v:textbox style="mso-next-textbox:#_x0000_s1029">
              <w:txbxContent>
                <w:p w14:paraId="25A8EACB" w14:textId="77777777" w:rsidR="00ED059A" w:rsidRDefault="005572EF">
                  <w:pPr>
                    <w:pStyle w:val="FrameContents"/>
                  </w:pPr>
                  <w:r>
                    <w:t>RE2.7</w:t>
                  </w:r>
                </w:p>
              </w:txbxContent>
            </v:textbox>
          </v:rect>
        </w:pict>
      </w:r>
      <w:r w:rsidR="005572EF" w:rsidRPr="0040696F">
        <w:rPr>
          <w:rFonts w:ascii="Verdana" w:eastAsia="Verdana" w:hAnsi="Verdana" w:cs="Verdana"/>
          <w:highlight w:val="yellow"/>
        </w:rPr>
        <w:t>The semi-automated approach required manual intervention at two stages: optimization of edge detection parameters for the given image contrast and resolution, and manual selection of labeled components representing the bone edges of interest in the reference frame</w:t>
      </w:r>
      <w:r w:rsidR="00A27AD3" w:rsidRPr="0040696F">
        <w:rPr>
          <w:rFonts w:ascii="Verdana" w:eastAsia="Verdana" w:hAnsi="Verdana" w:cs="Verdana"/>
          <w:highlight w:val="yellow"/>
        </w:rPr>
        <w:t>,</w:t>
      </w:r>
      <w:r w:rsidR="005572EF" w:rsidRPr="0040696F">
        <w:rPr>
          <w:rFonts w:ascii="Verdana" w:eastAsia="Verdana" w:hAnsi="Verdana" w:cs="Verdana"/>
          <w:highlight w:val="yellow"/>
        </w:rPr>
        <w:t xml:space="preserve"> </w:t>
      </w:r>
      <w:r w:rsidR="00A27AD3" w:rsidRPr="0040696F">
        <w:rPr>
          <w:rFonts w:ascii="Verdana" w:eastAsia="Verdana" w:hAnsi="Verdana" w:cs="Verdana"/>
          <w:highlight w:val="yellow"/>
        </w:rPr>
        <w:t xml:space="preserve">performed </w:t>
      </w:r>
      <w:r w:rsidR="005572EF" w:rsidRPr="0040696F">
        <w:rPr>
          <w:rFonts w:ascii="Verdana" w:eastAsia="Verdana" w:hAnsi="Verdana" w:cs="Verdana"/>
          <w:highlight w:val="yellow"/>
        </w:rPr>
        <w:t>once per dataset</w:t>
      </w:r>
      <w:r w:rsidR="00A27AD3" w:rsidRPr="0040696F">
        <w:rPr>
          <w:rFonts w:ascii="Verdana" w:eastAsia="Verdana" w:hAnsi="Verdana" w:cs="Verdana"/>
        </w:rPr>
        <w:t>.</w:t>
      </w:r>
    </w:p>
    <w:p w14:paraId="57F4B988" w14:textId="77777777" w:rsidR="00ED059A" w:rsidRPr="0040696F" w:rsidRDefault="005572EF">
      <w:pPr>
        <w:spacing w:line="360" w:lineRule="auto"/>
        <w:rPr>
          <w:rFonts w:ascii="Verdana" w:eastAsia="Verdana" w:hAnsi="Verdana" w:cs="Verdana"/>
          <w:u w:val="single"/>
        </w:rPr>
      </w:pPr>
      <w:r w:rsidRPr="0040696F">
        <w:rPr>
          <w:rFonts w:ascii="Verdana" w:eastAsia="Verdana" w:hAnsi="Verdana" w:cs="Verdana"/>
          <w:u w:val="single"/>
        </w:rPr>
        <w:t>2.3 Manual Segmentation and Osteokinematic Analysis</w:t>
      </w:r>
    </w:p>
    <w:p w14:paraId="627E794F" w14:textId="61ED1060" w:rsidR="00ED059A" w:rsidRPr="0040696F" w:rsidRDefault="005572EF">
      <w:pPr>
        <w:spacing w:line="360" w:lineRule="auto"/>
        <w:jc w:val="both"/>
        <w:rPr>
          <w:rFonts w:ascii="Verdana" w:hAnsi="Verdana"/>
        </w:rPr>
      </w:pPr>
      <w:r w:rsidRPr="0040696F">
        <w:rPr>
          <w:rFonts w:ascii="Verdana" w:hAnsi="Verdana"/>
        </w:rPr>
        <w:t xml:space="preserve">To validate the semi-automated tracking method, manual segmentation was performed for all frames and datasets using the Napari (v.4.16) image </w:t>
      </w:r>
      <w:r w:rsidRPr="0040696F">
        <w:rPr>
          <w:rFonts w:ascii="Verdana" w:hAnsi="Verdana"/>
        </w:rPr>
        <w:lastRenderedPageBreak/>
        <w:t xml:space="preserve">processing software </w:t>
      </w:r>
      <w:r w:rsidRPr="0040696F">
        <w:rPr>
          <w:rFonts w:ascii="Verdana" w:hAnsi="Verdana"/>
        </w:rPr>
        <w:fldChar w:fldCharType="begin"/>
      </w:r>
      <w:r w:rsidRPr="0040696F">
        <w:rPr>
          <w:rFonts w:ascii="Verdana" w:hAnsi="Verdana"/>
        </w:rPr>
        <w:instrText>ADDIN ZOTERO_ITEM CSL_CITATION {"citationID":"Jl6dS0ok","properties":{"formattedCitation":"[39]","plainCitation":"[39]","noteIndex":0},"citationItems":[{"id":379,"uris":["http://zotero.org/users/13606484/items/P24V6AWL"],"itemData":{"id":379,"type":"software","abstract":"napari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w:instrText>
      </w:r>
      <w:r w:rsidRPr="0040696F">
        <w:rPr>
          <w:rFonts w:ascii="Verdana" w:hAnsi="Verdana"/>
        </w:rPr>
        <w:fldChar w:fldCharType="separate"/>
      </w:r>
      <w:r w:rsidRPr="0040696F">
        <w:rPr>
          <w:rFonts w:ascii="Verdana" w:hAnsi="Verdana"/>
        </w:rPr>
        <w:t>[39]</w:t>
      </w:r>
      <w:r w:rsidRPr="0040696F">
        <w:rPr>
          <w:rFonts w:ascii="Verdana" w:hAnsi="Verdana"/>
        </w:rPr>
        <w:fldChar w:fldCharType="end"/>
      </w:r>
      <w:r w:rsidRPr="0040696F">
        <w:rPr>
          <w:rFonts w:ascii="Verdana" w:hAnsi="Verdana"/>
        </w:rPr>
        <w:t xml:space="preserve">. The relative centroid displacements between the tibia and femur were compared between both methods. For manual tracking, the bone segmentation obtained in the first frame was aligned (translated and rotated) manually to match the new bone positions in subsequent frames. </w:t>
      </w:r>
      <w:r w:rsidR="00363384">
        <w:rPr>
          <w:rFonts w:ascii="Verdana" w:hAnsi="Verdana"/>
          <w:noProof/>
        </w:rPr>
        <w:pict w14:anchorId="298BA8F1">
          <v:rect id="_x0000_s1045" style="position:absolute;left:0;text-align:left;margin-left:473.55pt;margin-top:95.4pt;width:49.3pt;height:23.2pt;z-index:251655168;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">
            <v:textbox style="mso-next-textbox:#_x0000_s1045">
              <w:txbxContent>
                <w:p w14:paraId="411C66F1" w14:textId="77777777" w:rsidR="00ED059A" w:rsidRDefault="005572EF">
                  <w:pPr>
                    <w:pStyle w:val="FrameContents"/>
                  </w:pPr>
                  <w:r>
                    <w:t>RE1.9</w:t>
                  </w:r>
                </w:p>
              </w:txbxContent>
            </v:textbox>
          </v:rect>
        </w:pict>
      </w:r>
      <w:r w:rsidRPr="0040696F">
        <w:rPr>
          <w:rFonts w:ascii="Verdana" w:hAnsi="Verdana"/>
        </w:rPr>
        <w:t xml:space="preserve">Processing time was recorded for both methods, measured from the start of initial frame segmentation to completion of bone tracking across all frames. </w:t>
      </w:r>
      <w:r w:rsidRPr="0040696F">
        <w:rPr>
          <w:rFonts w:ascii="Verdana" w:hAnsi="Verdana"/>
          <w:highlight w:val="yellow"/>
        </w:rPr>
        <w:t xml:space="preserve">For manual segmentation, timing was estimated using a stopwatch during the segmentation process. For the semi-automated approach, processing times were measured on a standard desktop workstation running Python, including both computation steps (edge detection, transformation optimization) and manual interventions (parameter selection, component labelling). </w:t>
      </w:r>
    </w:p>
    <w:p w14:paraId="5B36F659" w14:textId="738054B7" w:rsidR="00662B51" w:rsidRPr="0040696F" w:rsidRDefault="005572EF">
      <w:pPr>
        <w:spacing w:line="360" w:lineRule="auto"/>
        <w:jc w:val="both"/>
        <w:rPr>
          <w:rFonts w:ascii="Verdana" w:hAnsi="Verdana"/>
        </w:rPr>
      </w:pPr>
      <w:r w:rsidRPr="0040696F">
        <w:rPr>
          <w:rFonts w:ascii="Verdana" w:hAnsi="Verdana"/>
        </w:rPr>
        <w:t>Relative bone positions for both the semi-automated and manual segmentations were quantified by calculating the geometric centroid of each segmented bone region. In the sagittal plane view, the relative displacement between bones was then calculated by subtracting the femoral centroid coordinates from the tibial centroid coordinates. These displacements were measured in the 2D image coordinate system, with the origin at the top left corner and coordinates increasing downward and to the right. This centroid-based approach was chosen as it provides a single-point representation of each bone’s position that is less sensitive to local variations in segmentation.</w:t>
      </w:r>
      <w:r w:rsidR="00662B51" w:rsidRPr="0040696F">
        <w:rPr>
          <w:rFonts w:ascii="Verdana" w:hAnsi="Verdana"/>
        </w:rPr>
        <w:t xml:space="preserve"> </w:t>
      </w:r>
    </w:p>
    <w:p w14:paraId="569A21D4" w14:textId="0A21F585" w:rsidR="00662B51" w:rsidRPr="0040696F" w:rsidRDefault="00363384">
      <w:pPr>
        <w:spacing w:line="360" w:lineRule="auto"/>
        <w:jc w:val="both"/>
        <w:rPr>
          <w:rFonts w:ascii="Verdana" w:hAnsi="Verdana"/>
        </w:rPr>
      </w:pPr>
      <w:r>
        <w:rPr>
          <w:rFonts w:ascii="Verdana" w:hAnsi="Verdana"/>
          <w:noProof/>
        </w:rPr>
        <w:pict w14:anchorId="6DDCEA55">
          <v:rect id="_x0000_s1028" style="position:absolute;left:0;text-align:left;margin-left:469.1pt;margin-top:120.8pt;width:53.75pt;height:23.2pt;z-index:2516520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">
            <v:textbox style="mso-next-textbox:#_x0000_s1028">
              <w:txbxContent>
                <w:p w14:paraId="71B398CA" w14:textId="77777777" w:rsidR="00ED059A" w:rsidRDefault="005572EF">
                  <w:pPr>
                    <w:pStyle w:val="FrameContents"/>
                  </w:pPr>
                  <w:r>
                    <w:t>RE1.11</w:t>
                  </w:r>
                </w:p>
              </w:txbxContent>
            </v:textbox>
          </v:rect>
        </w:pict>
      </w:r>
      <w:r w:rsidR="005572EF" w:rsidRPr="0040696F">
        <w:rPr>
          <w:rFonts w:ascii="Verdana" w:hAnsi="Verdana"/>
        </w:rPr>
        <w:t>To enable comparison across datasets with different knee ranges of motion, the knee</w:t>
      </w:r>
      <w:r w:rsidR="00662B51" w:rsidRPr="0040696F">
        <w:rPr>
          <w:rFonts w:ascii="Verdana" w:hAnsi="Verdana"/>
        </w:rPr>
        <w:t xml:space="preserve"> </w:t>
      </w:r>
      <w:r w:rsidR="005572EF" w:rsidRPr="0040696F">
        <w:rPr>
          <w:rFonts w:ascii="Verdana" w:hAnsi="Verdana"/>
        </w:rPr>
        <w:t xml:space="preserve">flexion angles measured by the optical sensor were normalized to a ‘flexion cycle percentage’ scale. The knee motion cycle was separated into two phases: extension (flexed to extended position) and flexion (extended to flexed position). For each phase, the motion was normalized from 0% to 100% to enable comparison across participants despite variations in their achieved range of motion. </w:t>
      </w:r>
      <w:r w:rsidR="005572EF" w:rsidRPr="0040696F">
        <w:rPr>
          <w:rFonts w:ascii="Verdana" w:hAnsi="Verdana"/>
          <w:highlight w:val="yellow"/>
        </w:rPr>
        <w:t>Due to inter-</w:t>
      </w:r>
      <w:r w:rsidR="00023CF5" w:rsidRPr="0040696F">
        <w:rPr>
          <w:rFonts w:ascii="Verdana" w:hAnsi="Verdana"/>
          <w:highlight w:val="yellow"/>
        </w:rPr>
        <w:t xml:space="preserve">participant </w:t>
      </w:r>
      <w:r w:rsidR="005572EF" w:rsidRPr="0040696F">
        <w:rPr>
          <w:rFonts w:ascii="Verdana" w:hAnsi="Verdana"/>
          <w:highlight w:val="yellow"/>
        </w:rPr>
        <w:t xml:space="preserve">variations in frame counts resulting from </w:t>
      </w:r>
      <w:r w:rsidR="00A67CEE" w:rsidRPr="0040696F">
        <w:rPr>
          <w:rFonts w:ascii="Verdana" w:hAnsi="Verdana"/>
          <w:highlight w:val="yellow"/>
        </w:rPr>
        <w:t>differences in achieved knee range of motion</w:t>
      </w:r>
      <w:r w:rsidR="005572EF" w:rsidRPr="0040696F">
        <w:rPr>
          <w:rFonts w:ascii="Verdana" w:hAnsi="Verdana"/>
          <w:highlight w:val="yellow"/>
        </w:rPr>
        <w:t xml:space="preserve">, the normalized </w:t>
      </w:r>
      <w:r w:rsidR="003C4B2E">
        <w:rPr>
          <w:rFonts w:ascii="Verdana" w:hAnsi="Verdana"/>
          <w:highlight w:val="yellow"/>
        </w:rPr>
        <w:t>flexion cycle</w:t>
      </w:r>
      <w:r w:rsidR="005572EF" w:rsidRPr="0040696F">
        <w:rPr>
          <w:rFonts w:ascii="Verdana" w:hAnsi="Verdana"/>
          <w:highlight w:val="yellow"/>
        </w:rPr>
        <w:t xml:space="preserve"> data were binned into 10% intervals (0-10%, 10-20%, etc.), with displacement values averaged within each bin across all datasets.</w:t>
      </w:r>
      <w:r w:rsidR="00662B51" w:rsidRPr="0040696F">
        <w:rPr>
          <w:rFonts w:ascii="Verdana" w:hAnsi="Verdana"/>
        </w:rPr>
        <w:t xml:space="preserve"> </w:t>
      </w:r>
    </w:p>
    <w:p w14:paraId="68FFC302" w14:textId="6882C355" w:rsidR="00ED059A" w:rsidRPr="0040696F" w:rsidRDefault="005572EF">
      <w:pPr>
        <w:spacing w:line="360" w:lineRule="auto"/>
        <w:jc w:val="both"/>
        <w:rPr>
          <w:rFonts w:ascii="Verdana" w:hAnsi="Verdana"/>
        </w:rPr>
      </w:pPr>
      <w:r w:rsidRPr="0040696F">
        <w:rPr>
          <w:rFonts w:ascii="Verdana" w:hAnsi="Verdana"/>
        </w:rPr>
        <w:t>The tracking accuracy of the algorithm was evaluated using the cost function described</w:t>
      </w:r>
      <w:r w:rsidR="00662B51" w:rsidRPr="0040696F">
        <w:rPr>
          <w:rFonts w:ascii="Verdana" w:hAnsi="Verdana"/>
        </w:rPr>
        <w:t xml:space="preserve"> </w:t>
      </w:r>
      <w:r w:rsidRPr="0040696F">
        <w:rPr>
          <w:rFonts w:ascii="Verdana" w:hAnsi="Verdana"/>
        </w:rPr>
        <w:t xml:space="preserve">in section 2.2, which quantified the summed-up distance between the transformed reference points and the detected bone edges. The cost function </w:t>
      </w:r>
      <w:r w:rsidRPr="0040696F">
        <w:rPr>
          <w:rFonts w:ascii="Verdana" w:hAnsi="Verdana"/>
        </w:rPr>
        <w:lastRenderedPageBreak/>
        <w:t>value divided by the total number of reference points provided an average alignment error in millimeters for each bone in each frame.</w:t>
      </w:r>
    </w:p>
    <w:p w14:paraId="36E90117" w14:textId="77777777" w:rsidR="00ED059A" w:rsidRPr="0040696F" w:rsidRDefault="005572EF">
      <w:pPr>
        <w:spacing w:line="360" w:lineRule="auto"/>
        <w:jc w:val="both"/>
        <w:rPr>
          <w:rFonts w:ascii="Verdana" w:hAnsi="Verdana"/>
          <w:u w:val="single"/>
        </w:rPr>
      </w:pPr>
      <w:r w:rsidRPr="0040696F">
        <w:rPr>
          <w:rFonts w:ascii="Verdana" w:hAnsi="Verdana"/>
          <w:u w:val="single"/>
        </w:rPr>
        <w:t>3. Results</w:t>
      </w:r>
    </w:p>
    <w:p w14:paraId="23DB8F45" w14:textId="77777777" w:rsidR="00ED059A" w:rsidRPr="0040696F" w:rsidRDefault="005572EF">
      <w:pPr>
        <w:spacing w:line="360" w:lineRule="auto"/>
        <w:jc w:val="both"/>
        <w:rPr>
          <w:rFonts w:ascii="Verdana" w:hAnsi="Verdana"/>
        </w:rPr>
      </w:pPr>
      <w:r w:rsidRPr="0040696F">
        <w:rPr>
          <w:rFonts w:ascii="Verdana" w:hAnsi="Verdana"/>
        </w:rPr>
        <w:t xml:space="preserve">The semi-automated tracking algorithm successfully tracked both the tibial and femoral bone edges throughout the motion cycle for all five participants. The number of reconstructed frames varied among participants based on their achieved knee range of motion. </w:t>
      </w:r>
    </w:p>
    <w:p w14:paraId="39142195" w14:textId="77777777" w:rsidR="00ED059A" w:rsidRPr="0040696F" w:rsidRDefault="005572EF">
      <w:pPr>
        <w:spacing w:line="360" w:lineRule="auto"/>
        <w:jc w:val="both"/>
        <w:rPr>
          <w:rFonts w:ascii="Verdana" w:hAnsi="Verdana"/>
        </w:rPr>
      </w:pPr>
      <w:r w:rsidRPr="0040696F">
        <w:rPr>
          <w:rFonts w:ascii="Verdana" w:hAnsi="Verdana"/>
        </w:rPr>
        <w:t xml:space="preserve">When averaged across both bones, all frames, and all datasets, the alignment error between the transformed reference points and detected bone edges was 0.40 ± 0.02 mm. The segmentation time required by the semi-automated approach was less than 5 minutes per dataset, compared to approximately 15 minutes per dataset using the manual approach.  </w:t>
      </w:r>
    </w:p>
    <w:p w14:paraId="545930F6" w14:textId="77777777" w:rsidR="00ED059A" w:rsidRPr="0040696F" w:rsidRDefault="005572EF">
      <w:pPr>
        <w:spacing w:line="360" w:lineRule="auto"/>
        <w:jc w:val="both"/>
        <w:rPr>
          <w:rFonts w:ascii="Verdana" w:hAnsi="Verdana"/>
        </w:rPr>
      </w:pPr>
      <w:r w:rsidRPr="0040696F">
        <w:rPr>
          <w:rFonts w:ascii="Verdana" w:hAnsi="Verdana"/>
          <w:b/>
          <w:bCs/>
        </w:rPr>
        <w:t>Figure 4</w:t>
      </w:r>
      <w:r w:rsidRPr="0040696F">
        <w:rPr>
          <w:rFonts w:ascii="Verdana" w:hAnsi="Verdana"/>
        </w:rPr>
        <w:t xml:space="preserve"> presents the results of the quantitative osteokinematic analysis of relative bone motion, which revealed consistent displacement patterns across all participants. The horizontal displacement of the tibial centroid relative to the femoral centroid showed a linear trend during both the knee extension and flexion phases, ranging from approximately 8 mm to 28 mm through the motion cycle. The vertical displacement remained relatively constant around 57 mm. Both semi-automated and manual methods demonstrated similar knee motion patterns, with the semi-automated method showing consistently smaller variability (SDs) across all measurements. For horizontal displacement, the semi-automated method demonstrated lower variability (SDs of 1.7–2.7 mm) compared to the manual method (SDs of 2.2–3.3 mm). Similarly, for vertical displacement, the semi-automated method showed lower variability (SDs of 0.7–1.2 mm) compared to the manual method (SDs of 0.9–1.7 mm).</w:t>
      </w:r>
    </w:p>
    <w:p w14:paraId="7CB8336B" w14:textId="77777777" w:rsidR="00ED059A" w:rsidRPr="0040696F" w:rsidRDefault="005572EF">
      <w:pPr>
        <w:spacing w:line="360" w:lineRule="auto"/>
        <w:jc w:val="both"/>
        <w:rPr>
          <w:rFonts w:ascii="Verdana" w:hAnsi="Verdana"/>
          <w:u w:val="single"/>
        </w:rPr>
      </w:pPr>
      <w:r w:rsidRPr="0040696F">
        <w:rPr>
          <w:rFonts w:ascii="Verdana" w:hAnsi="Verdana"/>
          <w:u w:val="single"/>
        </w:rPr>
        <w:t xml:space="preserve">4. Discussion </w:t>
      </w:r>
    </w:p>
    <w:p w14:paraId="419978D9" w14:textId="77777777" w:rsidR="00ED059A" w:rsidRPr="0040696F" w:rsidRDefault="005572EF">
      <w:pPr>
        <w:spacing w:line="360" w:lineRule="auto"/>
        <w:jc w:val="both"/>
        <w:rPr>
          <w:rFonts w:ascii="Verdana" w:hAnsi="Verdana"/>
        </w:rPr>
      </w:pPr>
      <w:r w:rsidRPr="0040696F">
        <w:rPr>
          <w:rFonts w:ascii="Verdana" w:hAnsi="Verdana"/>
        </w:rPr>
        <w:t xml:space="preserve">The results demonstrate the technical feasibility of our semi-automated bone tracking approach for analyzing knee motion from dynamic CINE MRI data during flexion and extension. The method achieved an average alignment error of 0.40 ± 0.02 mm between the discretized bone edge from the previous frame (80 reference points) and the continuous Canny edge of the next frame, while significantly reducing processing time compared to manual segmentation. The </w:t>
      </w:r>
      <w:r w:rsidRPr="0040696F">
        <w:rPr>
          <w:rFonts w:ascii="Verdana" w:hAnsi="Verdana"/>
        </w:rPr>
        <w:lastRenderedPageBreak/>
        <w:t xml:space="preserve">smaller variability (SDs) observed with the semi-automated method suggests improved measurement consistency compared to manual tracking, likely due to the algorithmic approach being less susceptible to human variability in frame-to-frame segmentation. </w:t>
      </w:r>
    </w:p>
    <w:p w14:paraId="37BDE2BE" w14:textId="77777777" w:rsidR="00ED059A" w:rsidRPr="0040696F" w:rsidRDefault="005572EF">
      <w:pPr>
        <w:spacing w:line="360" w:lineRule="auto"/>
        <w:jc w:val="both"/>
        <w:rPr>
          <w:rFonts w:ascii="Verdana" w:hAnsi="Verdana"/>
        </w:rPr>
      </w:pPr>
      <w:r w:rsidRPr="0040696F">
        <w:rPr>
          <w:rFonts w:ascii="Verdana" w:hAnsi="Verdana"/>
        </w:rPr>
        <w:t xml:space="preserve">The semi-automated method successfully quantified 2D knee motion patterns in the sagittal plane across all participants. The osteokinematic measurements revealed consistent trends: a systematic, linear change in horizontal bone displacement (8–28 mm) through the knee extension-flexion cycle, and a relatively stable vertical bone displacement (57 ± 2 mm). The reconstruction of CINE frames at 2° </w:t>
      </w:r>
      <w:r w:rsidRPr="0040696F">
        <w:rPr>
          <w:rFonts w:ascii="Verdana" w:eastAsia="Verdana" w:hAnsi="Verdana" w:cs="Verdana"/>
        </w:rPr>
        <w:t xml:space="preserve">windows </w:t>
      </w:r>
      <w:r w:rsidRPr="0040696F">
        <w:rPr>
          <w:rFonts w:ascii="Verdana" w:hAnsi="Verdana"/>
        </w:rPr>
        <w:t>of knee rotation was selected as it provided sufficient temporal sampling density for osteokinematic analysis while keeping the number of frames computationally manageable. While image reconstruction at smaller angular windows would yield more data points in the displacement curves, it would increase processing time without substantially improving the characterization of bone motion patterns. Smaller knee rotation windows would also reduce image signal-to-noise ratio and could lead to under-sampling artifacts that have the potential to interfere with edge detection. The consistency of the osteokinematic analysis between participants demonstrates the method’s ability to capture reproducible motion patterns, though establishing normative ranges would require larger population studies.</w:t>
      </w:r>
    </w:p>
    <w:p w14:paraId="0AB0588F" w14:textId="77777777" w:rsidR="00ED059A" w:rsidRPr="0040696F" w:rsidRDefault="005572EF">
      <w:pPr>
        <w:spacing w:line="360" w:lineRule="auto"/>
        <w:jc w:val="both"/>
        <w:rPr>
          <w:rFonts w:ascii="Verdana" w:hAnsi="Verdana"/>
        </w:rPr>
      </w:pPr>
      <w:r w:rsidRPr="0040696F">
        <w:rPr>
          <w:rFonts w:ascii="Verdana" w:hAnsi="Verdana"/>
        </w:rPr>
        <w:t xml:space="preserve">The ability of the semi-automated bone tracking method to precisely track bone motion could be particularly valuable for studying conditions that alter normal knee mechanics. For instance, knee ligament injuries can affect joint stability and lead to increased laxity </w:t>
      </w:r>
      <w:r w:rsidRPr="0040696F">
        <w:rPr>
          <w:rFonts w:ascii="Verdana" w:hAnsi="Verdana"/>
        </w:rPr>
        <w:fldChar w:fldCharType="begin"/>
      </w:r>
      <w:r w:rsidRPr="0040696F">
        <w:rPr>
          <w:rFonts w:ascii="Verdana" w:hAnsi="Verdana"/>
        </w:rPr>
        <w:instrText>ADDIN ZOTERO_ITEM CSL_CITATION {"citationID":"kfmi22Mf","properties":{"formattedCitation":"[40]","plainCitation":"[40]","noteIndex":0},"citationItems":[{"id":392,"uris":["http://zotero.org/users/13606484/items/3TK4XQD9"],"itemData":{"id":392,"type":"article-journal","abstract":"PURPOSE: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w:instrText>
      </w:r>
      <w:r w:rsidRPr="0040696F">
        <w:rPr>
          <w:rFonts w:ascii="Verdana" w:hAnsi="Verdana"/>
        </w:rPr>
        <w:fldChar w:fldCharType="separate"/>
      </w:r>
      <w:r w:rsidRPr="0040696F">
        <w:rPr>
          <w:rFonts w:ascii="Verdana" w:hAnsi="Verdana"/>
        </w:rPr>
        <w:t>[40]</w:t>
      </w:r>
      <w:r w:rsidRPr="0040696F">
        <w:rPr>
          <w:rFonts w:ascii="Verdana" w:hAnsi="Verdana"/>
        </w:rPr>
        <w:fldChar w:fldCharType="end"/>
      </w:r>
      <w:r w:rsidRPr="0040696F">
        <w:rPr>
          <w:rFonts w:ascii="Verdana" w:hAnsi="Verdana"/>
        </w:rPr>
        <w:t xml:space="preserve">, potentially resulting in altered tibiofemoral movement patterns during functional activities, as shown in individuals with anterior cruciate ligament deficiency </w:t>
      </w:r>
      <w:r w:rsidRPr="0040696F">
        <w:rPr>
          <w:rFonts w:ascii="Verdana" w:hAnsi="Verdana"/>
        </w:rPr>
        <w:fldChar w:fldCharType="begin"/>
      </w:r>
      <w:r w:rsidRPr="0040696F">
        <w:rPr>
          <w:rFonts w:ascii="Verdana" w:hAnsi="Verdana"/>
        </w:rPr>
        <w:instrText>ADDIN ZOTERO_ITEM CSL_CITATION {"citationID":"4aJBnL7G","properties":{"formattedCitation":"[41]","plainCitation":"[41]","noteIndex":0},"citationItems":[{"id":342,"uris":["http://zotero.org/users/13606484/items/EQCHRRUB"],"itemData":{"id":342,"type":"article-journal","abstract":"Kinematics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w:instrText>
      </w:r>
      <w:r w:rsidRPr="0040696F">
        <w:rPr>
          <w:rFonts w:ascii="Verdana" w:hAnsi="Verdana"/>
        </w:rPr>
        <w:fldChar w:fldCharType="separate"/>
      </w:r>
      <w:r w:rsidRPr="0040696F">
        <w:rPr>
          <w:rFonts w:ascii="Verdana" w:hAnsi="Verdana"/>
        </w:rPr>
        <w:t>[41]</w:t>
      </w:r>
      <w:r w:rsidRPr="0040696F">
        <w:rPr>
          <w:rFonts w:ascii="Verdana" w:hAnsi="Verdana"/>
        </w:rPr>
        <w:fldChar w:fldCharType="end"/>
      </w:r>
      <w:r w:rsidRPr="0040696F">
        <w:rPr>
          <w:rFonts w:ascii="Verdana" w:hAnsi="Verdana"/>
        </w:rPr>
        <w:t>. The precision and efficiency of the presented method make it a promising tool for comparative analyses between normal and pathological knee osteokinematics, though further validation is required for meaningful clinical interpretation in specific patient cohorts.</w:t>
      </w:r>
    </w:p>
    <w:p w14:paraId="2A422F02" w14:textId="77777777" w:rsidR="00ED059A" w:rsidRPr="0040696F" w:rsidRDefault="005572EF">
      <w:pPr>
        <w:spacing w:line="360" w:lineRule="auto"/>
        <w:jc w:val="both"/>
        <w:rPr>
          <w:rFonts w:ascii="Verdana" w:hAnsi="Verdana"/>
        </w:rPr>
      </w:pPr>
      <w:r w:rsidRPr="0040696F">
        <w:rPr>
          <w:rFonts w:ascii="Verdana" w:hAnsi="Verdana"/>
        </w:rPr>
        <w:t xml:space="preserve">Several technical aspects of our approach contribute to its potential clinical utility. The method operates directly on dynamic MRI data without requiring additional static reference scans, streamlining the workflow and shortening the acquisition time. The semi-automated nature of the bone tracking reduces </w:t>
      </w:r>
      <w:r w:rsidRPr="0040696F">
        <w:rPr>
          <w:rFonts w:ascii="Verdana" w:hAnsi="Verdana"/>
        </w:rPr>
        <w:lastRenderedPageBreak/>
        <w:t xml:space="preserve">processing time while maintaining high segmentation precision compared to manual approach, making it more practical for both research and clinical applications. </w:t>
      </w:r>
    </w:p>
    <w:p w14:paraId="790A1CF7" w14:textId="69B5E929" w:rsidR="00ED059A" w:rsidRPr="0040696F" w:rsidRDefault="00363384">
      <w:pPr>
        <w:spacing w:line="360" w:lineRule="auto"/>
        <w:jc w:val="both"/>
        <w:rPr>
          <w:rFonts w:ascii="Verdana" w:hAnsi="Verdana"/>
        </w:rPr>
      </w:pPr>
      <w:r>
        <w:rPr>
          <w:rFonts w:ascii="Verdana" w:hAnsi="Verdana"/>
          <w:noProof/>
        </w:rPr>
        <w:pict w14:anchorId="4F16B557">
          <v:rect id="_x0000_s1027" style="position:absolute;left:0;text-align:left;margin-left:470.6pt;margin-top:2.4pt;width:49.3pt;height:23.2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">
            <v:textbox style="mso-next-textbox:#_x0000_s1027">
              <w:txbxContent>
                <w:p w14:paraId="2A62401B" w14:textId="77777777" w:rsidR="00ED059A" w:rsidRDefault="005572EF">
                  <w:pPr>
                    <w:pStyle w:val="FrameContents"/>
                  </w:pPr>
                  <w:r>
                    <w:t>RE2.6</w:t>
                  </w:r>
                </w:p>
              </w:txbxContent>
            </v:textbox>
          </v:rect>
        </w:pict>
      </w:r>
      <w:r w:rsidR="005572EF" w:rsidRPr="0040696F">
        <w:rPr>
          <w:rFonts w:ascii="Verdana" w:hAnsi="Verdana"/>
          <w:highlight w:val="yellow"/>
        </w:rPr>
        <w:t xml:space="preserve">Despite these advantages, a limitation of the current 2D approach is sensitivity to through-plane motion. While the knee motion device was designed to constrain movement to the sagittal plane, this remains a potential source of error. This limitation also led us to exclude the patella from our analysis despite its visibility in the sagittal images, as it undergoes significant through-plane motion during flexion-extension that is incompatible with our 2D tracking approach. In cases where significant through-plane motion occurs, the bone appearances in the fixed sagittal slice change, resulting in elevated </w:t>
      </w:r>
      <w:r>
        <w:rPr>
          <w:rFonts w:ascii="Verdana" w:hAnsi="Verdana"/>
          <w:noProof/>
        </w:rPr>
        <w:pict w14:anchorId="3537AB30">
          <v:rect id="_x0000_s1026" style="position:absolute;left:0;text-align:left;margin-left:470.6pt;margin-top:44.9pt;width:49.3pt;height:23.2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">
            <v:textbox style="mso-next-textbox:#_x0000_s1026">
              <w:txbxContent>
                <w:p w14:paraId="7E07F862" w14:textId="77777777" w:rsidR="00ED059A" w:rsidRDefault="005572EF">
                  <w:pPr>
                    <w:pStyle w:val="FrameContents"/>
                  </w:pPr>
                  <w:r>
                    <w:t>RE2.1</w:t>
                  </w:r>
                </w:p>
              </w:txbxContent>
            </v:textbox>
          </v:rect>
        </w:pict>
      </w:r>
      <w:r w:rsidR="00972524" w:rsidRPr="0040696F">
        <w:rPr>
          <w:rFonts w:ascii="Verdana" w:hAnsi="Verdana"/>
          <w:highlight w:val="yellow"/>
        </w:rPr>
        <w:t>c</w:t>
      </w:r>
      <w:r w:rsidR="005572EF" w:rsidRPr="0040696F">
        <w:rPr>
          <w:rFonts w:ascii="Verdana" w:hAnsi="Verdana"/>
          <w:highlight w:val="yellow"/>
        </w:rPr>
        <w:t xml:space="preserve">ost function values that indicate compromised tracking accuracy. Future work could address this limitation by extending the method to 3D acquisitions. </w:t>
      </w:r>
    </w:p>
    <w:p w14:paraId="14061D21" w14:textId="2FB83117" w:rsidR="00ED059A" w:rsidRPr="0040696F" w:rsidRDefault="00363384">
      <w:pPr>
        <w:spacing w:line="360" w:lineRule="auto"/>
        <w:jc w:val="both"/>
        <w:rPr>
          <w:rFonts w:ascii="Verdana" w:hAnsi="Verdana"/>
          <w:highlight w:val="yellow"/>
        </w:rPr>
      </w:pPr>
      <w:r>
        <w:rPr>
          <w:rFonts w:ascii="Verdana" w:hAnsi="Verdana"/>
          <w:noProof/>
          <w:highlight w:val="yellow"/>
        </w:rPr>
        <w:pict w14:anchorId="33AF2F73">
          <v:rect id="_x0000_s1044" style="position:absolute;left:0;text-align:left;margin-left:463.85pt;margin-top:3.65pt;width:49.3pt;height:23.2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">
            <v:textbox style="mso-next-textbox:#_x0000_s1044">
              <w:txbxContent>
                <w:p w14:paraId="70964419" w14:textId="77777777" w:rsidR="00ED059A" w:rsidRDefault="005572EF">
                  <w:pPr>
                    <w:pStyle w:val="FrameContents"/>
                  </w:pPr>
                  <w:r>
                    <w:t>RE2.2</w:t>
                  </w:r>
                </w:p>
              </w:txbxContent>
            </v:textbox>
          </v:rect>
        </w:pict>
      </w:r>
      <w:r w:rsidR="0044641C" w:rsidRPr="0044641C">
        <w:rPr>
          <w:rFonts w:ascii="Verdana" w:hAnsi="Verdana"/>
          <w:noProof/>
          <w:highlight w:val="yellow"/>
        </w:rPr>
        <w:t>Furthermore,</w:t>
      </w:r>
      <w:r w:rsidR="0044641C" w:rsidRPr="0044641C">
        <w:rPr>
          <w:rFonts w:ascii="Verdana" w:hAnsi="Verdana"/>
          <w:highlight w:val="yellow"/>
        </w:rPr>
        <w:t xml:space="preserve"> th</w:t>
      </w:r>
      <w:r w:rsidR="0044641C">
        <w:rPr>
          <w:rFonts w:ascii="Verdana" w:hAnsi="Verdana"/>
          <w:highlight w:val="yellow"/>
        </w:rPr>
        <w:t>e knee</w:t>
      </w:r>
      <w:r w:rsidR="005572EF" w:rsidRPr="0040696F">
        <w:rPr>
          <w:rFonts w:ascii="Verdana" w:hAnsi="Verdana"/>
          <w:highlight w:val="yellow"/>
        </w:rPr>
        <w:t xml:space="preserve"> range of motion </w:t>
      </w:r>
      <w:r w:rsidR="0044641C">
        <w:rPr>
          <w:rFonts w:ascii="Verdana" w:hAnsi="Verdana"/>
          <w:highlight w:val="yellow"/>
        </w:rPr>
        <w:t>achievable in</w:t>
      </w:r>
      <w:r w:rsidR="005572EF" w:rsidRPr="0040696F">
        <w:rPr>
          <w:rFonts w:ascii="Verdana" w:hAnsi="Verdana"/>
          <w:highlight w:val="yellow"/>
        </w:rPr>
        <w:t xml:space="preserve"> closed-bore MRI systems</w:t>
      </w:r>
      <w:r w:rsidR="0044641C">
        <w:rPr>
          <w:rFonts w:ascii="Verdana" w:hAnsi="Verdana"/>
          <w:highlight w:val="yellow"/>
        </w:rPr>
        <w:t xml:space="preserve"> is limited by the bore diameter and the length of the lower leg, precluding the assessment of deep/full knee flexion.</w:t>
      </w:r>
      <w:r w:rsidR="005572EF" w:rsidRPr="0040696F">
        <w:rPr>
          <w:rFonts w:ascii="Verdana" w:hAnsi="Verdana"/>
          <w:highlight w:val="yellow"/>
        </w:rPr>
        <w:t xml:space="preserve"> </w:t>
      </w:r>
      <w:r w:rsidR="0044641C">
        <w:rPr>
          <w:rFonts w:ascii="Verdana" w:hAnsi="Verdana"/>
          <w:highlight w:val="yellow"/>
        </w:rPr>
        <w:t xml:space="preserve">In the current study, the bore diameter was 60 cm and allowed for knee flexion angles between </w:t>
      </w:r>
      <w:r w:rsidR="0044641C" w:rsidRPr="0044641C">
        <w:rPr>
          <w:rFonts w:ascii="Verdana" w:hAnsi="Verdana"/>
          <w:highlight w:val="yellow"/>
        </w:rPr>
        <w:t>30° and 46°.</w:t>
      </w:r>
      <w:r w:rsidR="0044641C">
        <w:rPr>
          <w:highlight w:val="yellow"/>
        </w:rPr>
        <w:t xml:space="preserve"> </w:t>
      </w:r>
      <w:r w:rsidR="0044641C">
        <w:rPr>
          <w:rFonts w:ascii="Verdana" w:hAnsi="Verdana"/>
          <w:highlight w:val="yellow"/>
        </w:rPr>
        <w:t xml:space="preserve">Open-bore MRI systems would be better suited to perform full knee range of motion examinations </w:t>
      </w:r>
      <w:r w:rsidR="005572EF" w:rsidRPr="0040696F">
        <w:rPr>
          <w:rFonts w:ascii="Verdana" w:hAnsi="Verdana"/>
          <w:highlight w:val="yellow"/>
        </w:rPr>
        <w:fldChar w:fldCharType="begin"/>
      </w:r>
      <w:r w:rsidR="005572EF" w:rsidRPr="0040696F">
        <w:rPr>
          <w:rFonts w:ascii="Verdana" w:hAnsi="Verdana"/>
          <w:highlight w:val="yellow"/>
        </w:rPr>
        <w:instrText xml:space="preserve"> ADDIN ZOTERO_ITEM CSL_CITATION {"citationID":"OqDY2vFB","properties":{"formattedCitation":"[42]","plainCitation":"[42]","noteIndex":0},"citationItems":[{"id":519,"uris":["http://zotero.org/users/13606484/items/BITBRKEF"],"itemData":{"id":519,"type":"article-journal","abstract":"Abstract\n            \n              Purpose\n              To test the feasibility and accuracy of measuring joint motion with real</w:instrText>
      </w:r>
      <w:r w:rsidR="005572EF" w:rsidRPr="0040696F">
        <w:rPr>
          <w:rFonts w:ascii="Cambria Math" w:hAnsi="Cambria Math" w:cs="Cambria Math"/>
          <w:highlight w:val="yellow"/>
        </w:rPr>
        <w:instrText>‐</w:instrText>
      </w:r>
      <w:r w:rsidR="005572EF" w:rsidRPr="0040696F">
        <w:rPr>
          <w:rFonts w:ascii="Verdana" w:hAnsi="Verdana"/>
          <w:highlight w:val="yellow"/>
        </w:rPr>
        <w:instrText>time MRI in a 1.5T scanner and in a 0.5T open</w:instrText>
      </w:r>
      <w:r w:rsidR="005572EF" w:rsidRPr="0040696F">
        <w:rPr>
          <w:rFonts w:ascii="Cambria Math" w:hAnsi="Cambria Math" w:cs="Cambria Math"/>
          <w:highlight w:val="yellow"/>
        </w:rPr>
        <w:instrText>‐</w:instrText>
      </w:r>
      <w:r w:rsidR="005572EF" w:rsidRPr="0040696F">
        <w:rPr>
          <w:rFonts w:ascii="Verdana" w:hAnsi="Verdana"/>
          <w:highlight w:val="yellow"/>
        </w:rPr>
        <w:instrText>bore scanner and to assess the dependence of measurement accuracy on movement speed.\n            \n            \n              Materials and Methods\n              We developed an MRI</w:instrText>
      </w:r>
      <w:r w:rsidR="005572EF" w:rsidRPr="0040696F">
        <w:rPr>
          <w:rFonts w:ascii="Cambria Math" w:hAnsi="Cambria Math" w:cs="Cambria Math"/>
          <w:highlight w:val="yellow"/>
        </w:rPr>
        <w:instrText>‐</w:instrText>
      </w:r>
      <w:r w:rsidR="005572EF" w:rsidRPr="0040696F">
        <w:rPr>
          <w:rFonts w:ascii="Verdana" w:hAnsi="Verdana"/>
          <w:highlight w:val="yellow"/>
        </w:rPr>
        <w:instrText>compatible motion phantom to evaluate the accuracy of tracking bone positions with real</w:instrText>
      </w:r>
      <w:r w:rsidR="005572EF" w:rsidRPr="0040696F">
        <w:rPr>
          <w:rFonts w:ascii="Cambria Math" w:hAnsi="Cambria Math" w:cs="Cambria Math"/>
          <w:highlight w:val="yellow"/>
        </w:rPr>
        <w:instrText>‐</w:instrText>
      </w:r>
      <w:r w:rsidR="005572EF" w:rsidRPr="0040696F">
        <w:rPr>
          <w:rFonts w:ascii="Verdana" w:hAnsi="Verdana"/>
          <w:highlight w:val="yellow"/>
        </w:rPr>
        <w:instrText>time MRI for varying movement speeds. The measurement error was determined by comparing phantom positions estimated from real</w:instrText>
      </w:r>
      <w:r w:rsidR="005572EF" w:rsidRPr="0040696F">
        <w:rPr>
          <w:rFonts w:ascii="Cambria Math" w:hAnsi="Cambria Math" w:cs="Cambria Math"/>
          <w:highlight w:val="yellow"/>
        </w:rPr>
        <w:instrText>‐</w:instrText>
      </w:r>
      <w:r w:rsidR="005572EF" w:rsidRPr="0040696F">
        <w:rPr>
          <w:rFonts w:ascii="Verdana" w:hAnsi="Verdana"/>
          <w:highlight w:val="yellow"/>
        </w:rPr>
        <w:instrText>time MRI to those measured using optical motion capture techniques. To assess the feasibility of measuring in vivo joint motion, we calculated 2D knee joint kinematics during knee extension in six subjects and compared them to previously reported measurements.\n            \n            \n              Results\n              Measurement accuracy decreased as the phantom's movement speed increased. The measurement accuracy was within 2 mm for velocities up to 217 mm/s in the 1.5T scanner and 38 mm/s in the 0.5T scanner. We measured knee joint kinematics with small intraobserver variation (variance of 0.8° for rotation and 3.6% of patellar width for translation).\n            \n            \n              Conclusion\n              Our results suggest that real</w:instrText>
      </w:r>
      <w:r w:rsidR="005572EF" w:rsidRPr="0040696F">
        <w:rPr>
          <w:rFonts w:ascii="Cambria Math" w:hAnsi="Cambria Math" w:cs="Cambria Math"/>
          <w:highlight w:val="yellow"/>
        </w:rPr>
        <w:instrText>‐</w:instrText>
      </w:r>
      <w:r w:rsidR="005572EF" w:rsidRPr="0040696F">
        <w:rPr>
          <w:rFonts w:ascii="Verdana" w:hAnsi="Verdana"/>
          <w:highlight w:val="yellow"/>
        </w:rPr>
        <w:instrText>time MRI can be used to measure joint kinematics when 2 mm accuracy is sufficient. They can also be used to prescribe the speed of joint motion necessary to achieve certain measurement accuracy. J. Magn. Reson. Imaging 2008;28:158</w:instrText>
      </w:r>
      <w:r w:rsidR="005572EF" w:rsidRPr="0040696F">
        <w:rPr>
          <w:rFonts w:ascii="Verdana" w:hAnsi="Verdana" w:cs="Verdana"/>
          <w:highlight w:val="yellow"/>
        </w:rPr>
        <w:instrText>–</w:instrText>
      </w:r>
      <w:r w:rsidR="005572EF" w:rsidRPr="0040696F">
        <w:rPr>
          <w:rFonts w:ascii="Verdana" w:hAnsi="Verdana"/>
          <w:highlight w:val="yellow"/>
        </w:rPr>
        <w:instrText xml:space="preserve">166. </w:instrText>
      </w:r>
      <w:r w:rsidR="005572EF" w:rsidRPr="0040696F">
        <w:rPr>
          <w:rFonts w:ascii="Verdana" w:hAnsi="Verdana" w:cs="Verdana"/>
          <w:highlight w:val="yellow"/>
        </w:rPr>
        <w:instrText>©</w:instrText>
      </w:r>
      <w:r w:rsidR="005572EF" w:rsidRPr="0040696F">
        <w:rPr>
          <w:rFonts w:ascii="Verdana" w:hAnsi="Verdana"/>
          <w:highlight w:val="yellow"/>
        </w:rPr>
        <w:instrText xml:space="preserve"> 2008 Wiley</w:instrText>
      </w:r>
      <w:r w:rsidR="005572EF" w:rsidRPr="0040696F">
        <w:rPr>
          <w:rFonts w:ascii="Cambria Math" w:hAnsi="Cambria Math" w:cs="Cambria Math"/>
          <w:highlight w:val="yellow"/>
        </w:rPr>
        <w:instrText>‐</w:instrText>
      </w:r>
      <w:r w:rsidR="005572EF" w:rsidRPr="0040696F">
        <w:rPr>
          <w:rFonts w:ascii="Verdana" w:hAnsi="Verdana"/>
          <w:highlight w:val="yellow"/>
        </w:rPr>
        <w:instrText>Liss, Inc.","container-title":"Journal of Magnetic Resonance Imaging","DOI":"10.1002/jmri.21413","ISSN":"1053-1807, 1522-2586","issue":"1","journalAbbreviation":"Magnetic Resonance Imaging","language":"en","license":"http://onlinelibrary.wiley.com/termsAndConditions#vor","page":"158-166","source":"DOI.org (Crossref)","title":"Feasibility of using real</w:instrText>
      </w:r>
      <w:r w:rsidR="005572EF" w:rsidRPr="0040696F">
        <w:rPr>
          <w:rFonts w:ascii="Cambria Math" w:hAnsi="Cambria Math" w:cs="Cambria Math"/>
          <w:highlight w:val="yellow"/>
        </w:rPr>
        <w:instrText>‐</w:instrText>
      </w:r>
      <w:r w:rsidR="005572EF" w:rsidRPr="0040696F">
        <w:rPr>
          <w:rFonts w:ascii="Verdana" w:hAnsi="Verdana"/>
          <w:highlight w:val="yellow"/>
        </w:rPr>
        <w:instrText>time MRI to measure joint kinematics in 1.5T and open</w:instrText>
      </w:r>
      <w:r w:rsidR="005572EF" w:rsidRPr="0040696F">
        <w:rPr>
          <w:rFonts w:ascii="Cambria Math" w:hAnsi="Cambria Math" w:cs="Cambria Math"/>
          <w:highlight w:val="yellow"/>
        </w:rPr>
        <w:instrText>‐</w:instrText>
      </w:r>
      <w:r w:rsidR="005572EF" w:rsidRPr="0040696F">
        <w:rPr>
          <w:rFonts w:ascii="Verdana" w:hAnsi="Verdana"/>
          <w:highlight w:val="yellow"/>
        </w:rPr>
        <w:instrText xml:space="preserve">bore 0.5T systems","volume":"28","author":[{"family":"Draper","given":"Christine E."},{"family":"Santos","given":"Juan M."},{"family":"Kourtis","given":"Lampros C."},{"family":"Besier","given":"Thor F."},{"family":"Fredericson","given":"Michael"},{"family":"Beaupre","given":"Gary S."},{"family":"Gold","given":"Garry E."},{"family":"Delp","given":"Scott L."}],"issued":{"date-parts":[["2008",7]]}}}],"schema":"https://github.com/citation-style-language/schema/raw/master/csl-citation.json"} </w:instrText>
      </w:r>
      <w:r w:rsidR="005572EF" w:rsidRPr="0040696F">
        <w:rPr>
          <w:rFonts w:ascii="Verdana" w:hAnsi="Verdana"/>
          <w:highlight w:val="yellow"/>
        </w:rPr>
        <w:fldChar w:fldCharType="separate"/>
      </w:r>
      <w:r w:rsidR="005572EF" w:rsidRPr="0040696F">
        <w:rPr>
          <w:rFonts w:ascii="Verdana" w:hAnsi="Verdana"/>
          <w:highlight w:val="yellow"/>
        </w:rPr>
        <w:t>[42]</w:t>
      </w:r>
      <w:r w:rsidR="005572EF" w:rsidRPr="0040696F">
        <w:rPr>
          <w:rFonts w:ascii="Verdana" w:hAnsi="Verdana"/>
          <w:highlight w:val="yellow"/>
        </w:rPr>
        <w:fldChar w:fldCharType="end"/>
      </w:r>
      <w:r w:rsidR="0044641C">
        <w:rPr>
          <w:rFonts w:ascii="Verdana" w:hAnsi="Verdana"/>
          <w:highlight w:val="yellow"/>
        </w:rPr>
        <w:t>, on which the methods presented in this report should also work.</w:t>
      </w:r>
    </w:p>
    <w:p w14:paraId="499835F5" w14:textId="77777777" w:rsidR="00ED059A" w:rsidRPr="0040696F" w:rsidRDefault="005572EF">
      <w:pPr>
        <w:spacing w:line="360" w:lineRule="auto"/>
        <w:jc w:val="both"/>
        <w:rPr>
          <w:rFonts w:ascii="Verdana" w:hAnsi="Verdana"/>
          <w:u w:val="single"/>
        </w:rPr>
      </w:pPr>
      <w:r w:rsidRPr="0040696F">
        <w:rPr>
          <w:rFonts w:ascii="Verdana" w:hAnsi="Verdana"/>
          <w:u w:val="single"/>
        </w:rPr>
        <w:t xml:space="preserve">5. Conclusion </w:t>
      </w:r>
    </w:p>
    <w:p w14:paraId="6F5ACFF8" w14:textId="77777777" w:rsidR="00ED059A" w:rsidRPr="0040696F" w:rsidRDefault="005572EF">
      <w:pPr>
        <w:spacing w:line="360" w:lineRule="auto"/>
        <w:jc w:val="both"/>
        <w:rPr>
          <w:rFonts w:ascii="Verdana" w:hAnsi="Verdana"/>
        </w:rPr>
      </w:pPr>
      <w:r w:rsidRPr="0040696F">
        <w:rPr>
          <w:rFonts w:ascii="Verdana" w:hAnsi="Verdana"/>
        </w:rPr>
        <w:t xml:space="preserve">A novel semi-automated method was developed and validated for tracking bone motion using 2D sagittal plane CINE MRI images acquired during controlled knee flexion and extension. The method significantly reduces processing time compared to manual segmentation, while improving osteokinematic consistency. These advantages make the semi-automated approach particularly attractive for studying both normal and pathological knee motion patterns in research and clinical settings. </w:t>
      </w:r>
    </w:p>
    <w:p w14:paraId="09E94061" w14:textId="77777777" w:rsidR="00ED059A" w:rsidRPr="0040696F" w:rsidRDefault="005572EF">
      <w:pPr>
        <w:spacing w:line="360" w:lineRule="auto"/>
        <w:jc w:val="both"/>
        <w:rPr>
          <w:rFonts w:ascii="Verdana" w:hAnsi="Verdana"/>
          <w:u w:val="single"/>
        </w:rPr>
      </w:pPr>
      <w:r w:rsidRPr="0040696F">
        <w:rPr>
          <w:rFonts w:ascii="Verdana" w:hAnsi="Verdana"/>
          <w:u w:val="single"/>
        </w:rPr>
        <w:t>6. Declaration of Competing Interest</w:t>
      </w:r>
    </w:p>
    <w:p w14:paraId="54577046" w14:textId="77777777" w:rsidR="00ED059A" w:rsidRPr="0040696F" w:rsidRDefault="005572EF">
      <w:pPr>
        <w:spacing w:line="360" w:lineRule="auto"/>
        <w:jc w:val="both"/>
        <w:rPr>
          <w:rFonts w:ascii="Verdana" w:hAnsi="Verdana"/>
        </w:rPr>
      </w:pPr>
      <w:r w:rsidRPr="0040696F">
        <w:rPr>
          <w:rFonts w:ascii="Verdana" w:hAnsi="Verdana"/>
        </w:rPr>
        <w:t>The authors declare that they have no competing financial interests or personal relationships that could have appeared to influence the work reported in this paper.</w:t>
      </w:r>
    </w:p>
    <w:p w14:paraId="397B1F9F" w14:textId="77777777" w:rsidR="00ED059A" w:rsidRPr="0040696F" w:rsidRDefault="005572EF">
      <w:pPr>
        <w:spacing w:line="360" w:lineRule="auto"/>
        <w:jc w:val="both"/>
        <w:rPr>
          <w:rFonts w:ascii="Verdana" w:hAnsi="Verdana"/>
          <w:u w:val="single"/>
        </w:rPr>
      </w:pPr>
      <w:r w:rsidRPr="0040696F">
        <w:rPr>
          <w:rFonts w:ascii="Verdana" w:hAnsi="Verdana"/>
          <w:u w:val="single"/>
        </w:rPr>
        <w:lastRenderedPageBreak/>
        <w:t>7. Funding Information</w:t>
      </w:r>
    </w:p>
    <w:p w14:paraId="4378E9B5" w14:textId="77777777" w:rsidR="00ED059A" w:rsidRPr="0040696F" w:rsidRDefault="005572EF">
      <w:pPr>
        <w:spacing w:line="360" w:lineRule="auto"/>
        <w:jc w:val="both"/>
        <w:rPr>
          <w:rFonts w:ascii="Verdana" w:hAnsi="Verdana"/>
        </w:rPr>
      </w:pPr>
      <w:r w:rsidRPr="0040696F">
        <w:rPr>
          <w:rFonts w:ascii="Verdana" w:hAnsi="Verdana"/>
        </w:rPr>
        <w:t>This research was funded by the German Research Foundation (DFG – Deutsche Forschungsgemeinschaft, BR 6698/1-1, KR 4783/2-1). The funding source had no role in the design of this study; in the collection, analysis and interpretation of data; in the writing of the article; and in the decision to submit the article for publication. </w:t>
      </w:r>
    </w:p>
    <w:p w14:paraId="10AAA185" w14:textId="77777777" w:rsidR="00ED059A" w:rsidRPr="0040696F" w:rsidRDefault="00ED059A">
      <w:pPr>
        <w:spacing w:line="360" w:lineRule="auto"/>
        <w:jc w:val="both"/>
        <w:rPr>
          <w:rFonts w:ascii="Verdana" w:hAnsi="Verdana"/>
          <w:u w:val="single"/>
        </w:rPr>
      </w:pPr>
    </w:p>
    <w:p w14:paraId="7D0319D8" w14:textId="77777777" w:rsidR="00ED059A" w:rsidRPr="002A15FC" w:rsidRDefault="005572EF">
      <w:pPr>
        <w:spacing w:line="360" w:lineRule="auto"/>
        <w:jc w:val="both"/>
        <w:rPr>
          <w:rFonts w:ascii="Verdana" w:hAnsi="Verdana"/>
          <w:u w:val="single"/>
          <w:lang w:val="de-DE"/>
        </w:rPr>
      </w:pPr>
      <w:r w:rsidRPr="002A15FC">
        <w:rPr>
          <w:rFonts w:ascii="Verdana" w:hAnsi="Verdana"/>
          <w:u w:val="single"/>
          <w:lang w:val="de-DE"/>
        </w:rPr>
        <w:t>8. References</w:t>
      </w:r>
    </w:p>
    <w:p w14:paraId="7B036BF3" w14:textId="77777777" w:rsidR="00ED059A" w:rsidRPr="0040696F" w:rsidRDefault="005572EF">
      <w:pPr>
        <w:pStyle w:val="Literaturverzeichnis"/>
        <w:rPr>
          <w:rFonts w:ascii="Verdana" w:hAnsi="Verdana"/>
        </w:rPr>
      </w:pPr>
      <w:r w:rsidRPr="0040696F">
        <w:rPr>
          <w:rFonts w:ascii="Verdana" w:hAnsi="Verdana"/>
        </w:rPr>
        <w:fldChar w:fldCharType="begin"/>
      </w:r>
      <w:r w:rsidRPr="002A15FC">
        <w:rPr>
          <w:rFonts w:ascii="Verdana" w:hAnsi="Verdana"/>
          <w:lang w:val="de-DE"/>
        </w:rPr>
        <w:instrText xml:space="preserve"> ADDIN ZOTERO_BIBL {"uncited":[],"omitted":[],"custom":[]} CSL_BIBLIOGRAPHY </w:instrText>
      </w:r>
      <w:r w:rsidRPr="0040696F">
        <w:rPr>
          <w:rFonts w:ascii="Verdana" w:hAnsi="Verdana"/>
        </w:rPr>
        <w:fldChar w:fldCharType="separate"/>
      </w:r>
      <w:r w:rsidRPr="002A15FC">
        <w:rPr>
          <w:rFonts w:ascii="Verdana" w:hAnsi="Verdana"/>
          <w:lang w:val="de-DE"/>
        </w:rPr>
        <w:t xml:space="preserve">1. </w:t>
      </w:r>
      <w:r w:rsidRPr="002A15FC">
        <w:rPr>
          <w:rFonts w:ascii="Verdana" w:hAnsi="Verdana"/>
          <w:lang w:val="de-DE"/>
        </w:rPr>
        <w:tab/>
        <w:t xml:space="preserve">Heiser R, O’Brien VH, Schwartz DA. </w:t>
      </w:r>
      <w:r w:rsidRPr="0040696F">
        <w:rPr>
          <w:rFonts w:ascii="Verdana" w:hAnsi="Verdana"/>
        </w:rPr>
        <w:t>The use of joint mobilization to improve clinical outcomes in hand therapy: A systematic review of the literature. Journal of Hand Therapy 2013; 26 :297–311. https://doi.org/10.1016/j.jht.2013.07.004</w:t>
      </w:r>
    </w:p>
    <w:p w14:paraId="4D514C7A" w14:textId="77777777" w:rsidR="00ED059A" w:rsidRPr="0040696F" w:rsidRDefault="005572EF">
      <w:pPr>
        <w:pStyle w:val="Literaturverzeichnis"/>
        <w:rPr>
          <w:rFonts w:ascii="Verdana" w:hAnsi="Verdana"/>
        </w:rPr>
      </w:pPr>
      <w:r w:rsidRPr="0040696F">
        <w:rPr>
          <w:rFonts w:ascii="Verdana" w:hAnsi="Verdana"/>
        </w:rPr>
        <w:t xml:space="preserve">2. </w:t>
      </w:r>
      <w:r w:rsidRPr="0040696F">
        <w:rPr>
          <w:rFonts w:ascii="Verdana" w:hAnsi="Verdana"/>
        </w:rPr>
        <w:tab/>
        <w:t>Postolka B, Taylor WR, Dätwyler K, Heller MO, List R, Schütz P. Interpretation of natural tibio-femoral kinematics critically depends upon the kinematic analysis approach: A survey and comparison of methodologies. Journal of Biomechanics 2022; 144 :111306. https://doi.org/10.1016/j.jbiomech.2022.111306</w:t>
      </w:r>
    </w:p>
    <w:p w14:paraId="42EFC042" w14:textId="77777777" w:rsidR="00ED059A" w:rsidRPr="0040696F" w:rsidRDefault="005572EF">
      <w:pPr>
        <w:pStyle w:val="Literaturverzeichnis"/>
        <w:rPr>
          <w:rFonts w:ascii="Verdana" w:hAnsi="Verdana"/>
        </w:rPr>
      </w:pPr>
      <w:r w:rsidRPr="0040696F">
        <w:rPr>
          <w:rFonts w:ascii="Verdana" w:hAnsi="Verdana"/>
        </w:rPr>
        <w:t xml:space="preserve">3. </w:t>
      </w:r>
      <w:r w:rsidRPr="0040696F">
        <w:rPr>
          <w:rFonts w:ascii="Verdana" w:hAnsi="Verdana"/>
        </w:rPr>
        <w:tab/>
        <w:t>Tashman S, Anderst W. In-vivo measurement of dynamic joint motion using high speed biplane radiography and CT: application to canine ACL deficiency. J Biomech Eng 2003; 125 :238–45. https://doi.org/10.1115/1.1559896</w:t>
      </w:r>
    </w:p>
    <w:p w14:paraId="02AF78F3" w14:textId="77777777" w:rsidR="00ED059A" w:rsidRPr="0040696F" w:rsidRDefault="005572EF">
      <w:pPr>
        <w:pStyle w:val="Literaturverzeichnis"/>
        <w:rPr>
          <w:rFonts w:ascii="Verdana" w:hAnsi="Verdana"/>
        </w:rPr>
      </w:pPr>
      <w:r w:rsidRPr="0040696F">
        <w:rPr>
          <w:rFonts w:ascii="Verdana" w:hAnsi="Verdana"/>
        </w:rPr>
        <w:t xml:space="preserve">4. </w:t>
      </w:r>
      <w:r w:rsidRPr="0040696F">
        <w:rPr>
          <w:rFonts w:ascii="Verdana" w:hAnsi="Verdana"/>
        </w:rPr>
        <w:tab/>
        <w:t>D’Lima DD, Patil S, Steklov N, Colwell CW. The 2011 ABJS Nicolas Andry Award: ’Lab’-in-a-knee: in vivo knee forces, kinematics, and contact analysis. Clin Orthop Relat Res 2011; 469 :2953–70. https://doi.org/10.1007/s11999-011-1916-9</w:t>
      </w:r>
    </w:p>
    <w:p w14:paraId="20BFB502" w14:textId="77777777" w:rsidR="00ED059A" w:rsidRPr="0040696F" w:rsidRDefault="005572EF">
      <w:pPr>
        <w:pStyle w:val="Literaturverzeichnis"/>
        <w:rPr>
          <w:rFonts w:ascii="Verdana" w:hAnsi="Verdana"/>
        </w:rPr>
      </w:pPr>
      <w:r w:rsidRPr="0040696F">
        <w:rPr>
          <w:rFonts w:ascii="Verdana" w:hAnsi="Verdana"/>
        </w:rPr>
        <w:t xml:space="preserve">5. </w:t>
      </w:r>
      <w:r w:rsidRPr="0040696F">
        <w:rPr>
          <w:rFonts w:ascii="Verdana" w:hAnsi="Verdana"/>
        </w:rPr>
        <w:tab/>
        <w:t>Tashman S, Kopf S, Fu FH. The Kinematic Basis of Anterior Cruciate Ligament Reconstruction. Operative Techniques in Sports Medicine 2008; 16 :116–8. https://doi.org/10.1053/j.otsm.2008.10.005</w:t>
      </w:r>
    </w:p>
    <w:p w14:paraId="758FC014" w14:textId="77777777" w:rsidR="00ED059A" w:rsidRPr="0040696F" w:rsidRDefault="005572EF">
      <w:pPr>
        <w:pStyle w:val="Literaturverzeichnis"/>
        <w:rPr>
          <w:rFonts w:ascii="Verdana" w:hAnsi="Verdana"/>
        </w:rPr>
      </w:pPr>
      <w:r w:rsidRPr="0040696F">
        <w:rPr>
          <w:rFonts w:ascii="Verdana" w:hAnsi="Verdana"/>
        </w:rPr>
        <w:t xml:space="preserve">6. </w:t>
      </w:r>
      <w:r w:rsidRPr="0040696F">
        <w:rPr>
          <w:rFonts w:ascii="Verdana" w:hAnsi="Verdana"/>
        </w:rPr>
        <w:tab/>
        <w:t>Astephen JL, Deluzio KJ, Caldwell GE, Dunbar MJ. Biomechanical changes at the hip, knee, and ankle joints during gait are associated with knee osteoarthritis severity. Journal Orthopaedic Research 2008; 26 :332–41. https://doi.org/10.1002/jor.20496</w:t>
      </w:r>
    </w:p>
    <w:p w14:paraId="26C8B282" w14:textId="77777777" w:rsidR="00ED059A" w:rsidRPr="0040696F" w:rsidRDefault="005572EF">
      <w:pPr>
        <w:pStyle w:val="Literaturverzeichnis"/>
        <w:rPr>
          <w:rFonts w:ascii="Verdana" w:hAnsi="Verdana"/>
        </w:rPr>
      </w:pPr>
      <w:r w:rsidRPr="0040696F">
        <w:rPr>
          <w:rFonts w:ascii="Verdana" w:hAnsi="Verdana"/>
        </w:rPr>
        <w:t xml:space="preserve">7. </w:t>
      </w:r>
      <w:r w:rsidRPr="0040696F">
        <w:rPr>
          <w:rFonts w:ascii="Verdana" w:hAnsi="Verdana"/>
        </w:rPr>
        <w:tab/>
        <w:t>Kaufman KR, Hughes C, Morrey BF, Morrey M, An KN. Gait characteristics of patients with knee osteoarthritis. Journal of Biomechanics 2001; 34 :907–15. https://doi.org/10.1016/S0021-9290(01)00036-7</w:t>
      </w:r>
    </w:p>
    <w:p w14:paraId="7C74E6C9" w14:textId="77777777" w:rsidR="00ED059A" w:rsidRPr="0040696F" w:rsidRDefault="005572EF">
      <w:pPr>
        <w:pStyle w:val="Literaturverzeichnis"/>
        <w:rPr>
          <w:rFonts w:ascii="Verdana" w:hAnsi="Verdana"/>
        </w:rPr>
      </w:pPr>
      <w:r w:rsidRPr="0040696F">
        <w:rPr>
          <w:rFonts w:ascii="Verdana" w:hAnsi="Verdana"/>
        </w:rPr>
        <w:t xml:space="preserve">8. </w:t>
      </w:r>
      <w:r w:rsidRPr="0040696F">
        <w:rPr>
          <w:rFonts w:ascii="Verdana" w:hAnsi="Verdana"/>
        </w:rPr>
        <w:tab/>
        <w:t>Andriacchi TP, Koo S, Scanlan SF. Gait mechanics influence healthy cartilage morphology and osteoarthritis of the knee. J Bone Joint Surg Am 2009; 91 Suppl 1 :95–101. https://doi.org/10.2106/JBJS.H.01408</w:t>
      </w:r>
    </w:p>
    <w:p w14:paraId="2BC6AAC0" w14:textId="77777777" w:rsidR="00ED059A" w:rsidRPr="0040696F" w:rsidRDefault="005572EF">
      <w:pPr>
        <w:pStyle w:val="Literaturverzeichnis"/>
        <w:rPr>
          <w:rFonts w:ascii="Verdana" w:hAnsi="Verdana"/>
        </w:rPr>
      </w:pPr>
      <w:r w:rsidRPr="0040696F">
        <w:rPr>
          <w:rFonts w:ascii="Verdana" w:hAnsi="Verdana"/>
        </w:rPr>
        <w:lastRenderedPageBreak/>
        <w:t xml:space="preserve">9. </w:t>
      </w:r>
      <w:r w:rsidRPr="0040696F">
        <w:rPr>
          <w:rFonts w:ascii="Verdana" w:hAnsi="Verdana"/>
        </w:rPr>
        <w:tab/>
        <w:t>Sharma L, Lou C, Felson DT, Dunlop DD, Kirwan-Mellis G, Hayes KW, et al. Laxity in healthy and osteoarthritic knees. Arthritis Rheum 1999; 42 :861–70. https://doi.org/10.1002/1529-0131(199905)42:5&lt;861::AID-ANR4&gt;3.0.CO;2-N</w:t>
      </w:r>
    </w:p>
    <w:p w14:paraId="7F9159CB" w14:textId="77777777" w:rsidR="00ED059A" w:rsidRPr="0040696F" w:rsidRDefault="005572EF">
      <w:pPr>
        <w:pStyle w:val="Literaturverzeichnis"/>
        <w:rPr>
          <w:rFonts w:ascii="Verdana" w:hAnsi="Verdana"/>
        </w:rPr>
      </w:pPr>
      <w:r w:rsidRPr="0040696F">
        <w:rPr>
          <w:rFonts w:ascii="Verdana" w:hAnsi="Verdana"/>
        </w:rPr>
        <w:t xml:space="preserve">10. </w:t>
      </w:r>
      <w:r w:rsidRPr="0040696F">
        <w:rPr>
          <w:rFonts w:ascii="Verdana" w:hAnsi="Verdana"/>
        </w:rPr>
        <w:tab/>
        <w:t>Lohmander LS, Englund PM, Dahl LL, Roos EM. The long-term consequence of anterior cruciate ligament and meniscus injuries: osteoarthritis. Am J Sports Med 2007; 35 :1756–69. https://doi.org/10.1177/0363546507307396</w:t>
      </w:r>
    </w:p>
    <w:p w14:paraId="062EBCFB" w14:textId="77777777" w:rsidR="00ED059A" w:rsidRPr="0040696F" w:rsidRDefault="005572EF">
      <w:pPr>
        <w:pStyle w:val="Literaturverzeichnis"/>
        <w:rPr>
          <w:rFonts w:ascii="Verdana" w:hAnsi="Verdana"/>
        </w:rPr>
      </w:pPr>
      <w:r w:rsidRPr="0040696F">
        <w:rPr>
          <w:rFonts w:ascii="Verdana" w:hAnsi="Verdana"/>
        </w:rPr>
        <w:t xml:space="preserve">11. </w:t>
      </w:r>
      <w:r w:rsidRPr="0040696F">
        <w:rPr>
          <w:rFonts w:ascii="Verdana" w:hAnsi="Verdana"/>
        </w:rPr>
        <w:tab/>
        <w:t>Sharma L. The role of proprioceptive deficits, ligamentous laxity, and malalignment in development and progression of knee osteoarthritis. J Rheumatol Suppl 2004; 70 :87–92</w:t>
      </w:r>
    </w:p>
    <w:p w14:paraId="4A14A2F4" w14:textId="77777777" w:rsidR="00ED059A" w:rsidRPr="0040696F" w:rsidRDefault="005572EF">
      <w:pPr>
        <w:pStyle w:val="Literaturverzeichnis"/>
        <w:rPr>
          <w:rFonts w:ascii="Verdana" w:hAnsi="Verdana"/>
        </w:rPr>
      </w:pPr>
      <w:r w:rsidRPr="0040696F">
        <w:rPr>
          <w:rFonts w:ascii="Verdana" w:hAnsi="Verdana"/>
        </w:rPr>
        <w:t xml:space="preserve">12. </w:t>
      </w:r>
      <w:r w:rsidRPr="0040696F">
        <w:rPr>
          <w:rFonts w:ascii="Verdana" w:hAnsi="Verdana"/>
        </w:rPr>
        <w:tab/>
        <w:t>Van Rossom S, Wesseling M, Smith CR, Thelen DG, Vanwanseele B, Dieter VA, et al. The influence of knee joint geometry and alignment on the tibiofemoral load distribution: A computational study. Knee 2019; 26 :813–23. https://doi.org/10.1016/j.knee.2019.06.002</w:t>
      </w:r>
    </w:p>
    <w:p w14:paraId="14BC4635" w14:textId="77777777" w:rsidR="00ED059A" w:rsidRPr="0040696F" w:rsidRDefault="005572EF">
      <w:pPr>
        <w:pStyle w:val="Literaturverzeichnis"/>
        <w:rPr>
          <w:rFonts w:ascii="Verdana" w:hAnsi="Verdana"/>
        </w:rPr>
      </w:pPr>
      <w:r w:rsidRPr="0040696F">
        <w:rPr>
          <w:rFonts w:ascii="Verdana" w:hAnsi="Verdana"/>
        </w:rPr>
        <w:t xml:space="preserve">13. </w:t>
      </w:r>
      <w:r w:rsidRPr="0040696F">
        <w:rPr>
          <w:rFonts w:ascii="Verdana" w:hAnsi="Verdana"/>
        </w:rPr>
        <w:tab/>
        <w:t>Arakgi ME, Getgood A. Mechanical Malalignment of the Knee Joint. Evidence-Based Management of Complex Knee Injuries 2022; :66–76. https://doi.org/10.1016/B978-0-323-71310-8.00005-0</w:t>
      </w:r>
    </w:p>
    <w:p w14:paraId="15DE1162" w14:textId="77777777" w:rsidR="00ED059A" w:rsidRPr="0040696F" w:rsidRDefault="005572EF">
      <w:pPr>
        <w:pStyle w:val="Literaturverzeichnis"/>
        <w:rPr>
          <w:rFonts w:ascii="Verdana" w:hAnsi="Verdana"/>
        </w:rPr>
      </w:pPr>
      <w:r w:rsidRPr="0040696F">
        <w:rPr>
          <w:rFonts w:ascii="Verdana" w:hAnsi="Verdana"/>
          <w:lang w:val="de-DE"/>
        </w:rPr>
        <w:t xml:space="preserve">14. </w:t>
      </w:r>
      <w:r w:rsidRPr="0040696F">
        <w:rPr>
          <w:rFonts w:ascii="Verdana" w:hAnsi="Verdana"/>
          <w:lang w:val="de-DE"/>
        </w:rPr>
        <w:tab/>
        <w:t>d’Entremont AG, Nordmeyer</w:t>
      </w:r>
      <w:r w:rsidRPr="0040696F">
        <w:rPr>
          <w:rFonts w:ascii="Cambria Math" w:hAnsi="Cambria Math" w:cs="Cambria Math"/>
          <w:lang w:val="de-DE"/>
        </w:rPr>
        <w:t>‐</w:t>
      </w:r>
      <w:r w:rsidRPr="0040696F">
        <w:rPr>
          <w:rFonts w:ascii="Verdana" w:hAnsi="Verdana"/>
          <w:lang w:val="de-DE"/>
        </w:rPr>
        <w:t xml:space="preserve">Massner JA, Bos C, Wilson DR, Pruessmann KP. </w:t>
      </w:r>
      <w:r w:rsidRPr="0040696F">
        <w:rPr>
          <w:rFonts w:ascii="Verdana" w:hAnsi="Verdana"/>
        </w:rPr>
        <w:t>Do dynamic</w:t>
      </w:r>
      <w:r w:rsidRPr="0040696F">
        <w:rPr>
          <w:rFonts w:ascii="Cambria Math" w:hAnsi="Cambria Math" w:cs="Cambria Math"/>
        </w:rPr>
        <w:t>‐</w:t>
      </w:r>
      <w:r w:rsidRPr="0040696F">
        <w:rPr>
          <w:rFonts w:ascii="Verdana" w:hAnsi="Verdana"/>
        </w:rPr>
        <w:t>based MR knee kinematics methods produce the same results as static methods? Magnetic Resonance in Med 2013; 69 :1634</w:t>
      </w:r>
      <w:r w:rsidRPr="0040696F">
        <w:rPr>
          <w:rFonts w:ascii="Verdana" w:hAnsi="Verdana" w:cs="Aptos"/>
        </w:rPr>
        <w:t>–</w:t>
      </w:r>
      <w:r w:rsidRPr="0040696F">
        <w:rPr>
          <w:rFonts w:ascii="Verdana" w:hAnsi="Verdana"/>
        </w:rPr>
        <w:t>44. https://doi.org/10.1002/mrm.24425</w:t>
      </w:r>
    </w:p>
    <w:p w14:paraId="034DA3F0" w14:textId="77777777" w:rsidR="00ED059A" w:rsidRPr="0040696F" w:rsidRDefault="005572EF">
      <w:pPr>
        <w:pStyle w:val="Literaturverzeichnis"/>
        <w:rPr>
          <w:rFonts w:ascii="Verdana" w:hAnsi="Verdana"/>
        </w:rPr>
      </w:pPr>
      <w:r w:rsidRPr="0040696F">
        <w:rPr>
          <w:rFonts w:ascii="Verdana" w:hAnsi="Verdana"/>
        </w:rPr>
        <w:t xml:space="preserve">15. </w:t>
      </w:r>
      <w:r w:rsidRPr="0040696F">
        <w:rPr>
          <w:rFonts w:ascii="Verdana" w:hAnsi="Verdana"/>
        </w:rPr>
        <w:tab/>
        <w:t>Conconi M, De Carli F, Berni M, Sancisi N, Parenti-Castelli V, Monetti G. In-Vivo Quantification of Knee Deep-Flexion in Physiological Loading Condition trough Dynamic MRI. Applied Sciences 2023; 13 :629. https://doi.org/10.3390/app13010629</w:t>
      </w:r>
    </w:p>
    <w:p w14:paraId="5496DEAA" w14:textId="77777777" w:rsidR="00ED059A" w:rsidRPr="0040696F" w:rsidRDefault="005572EF">
      <w:pPr>
        <w:pStyle w:val="Literaturverzeichnis"/>
        <w:rPr>
          <w:rFonts w:ascii="Verdana" w:hAnsi="Verdana"/>
        </w:rPr>
      </w:pPr>
      <w:r w:rsidRPr="0040696F">
        <w:rPr>
          <w:rFonts w:ascii="Verdana" w:hAnsi="Verdana"/>
        </w:rPr>
        <w:t xml:space="preserve">16. </w:t>
      </w:r>
      <w:r w:rsidRPr="0040696F">
        <w:rPr>
          <w:rFonts w:ascii="Verdana" w:hAnsi="Verdana"/>
        </w:rPr>
        <w:tab/>
        <w:t>Draper CE, Besier TF, Santos JM, Jennings F, Fredericson M, Gold GE, et al. Using real-time MRI to quantify altered joint kinematics in subjects with patellofemoral pain and to evaluate the effects of a patellar brace or sleeve on joint motion. J Orthop Res 2009; 27 :571–7. https://doi.org/10.1002/jor.20790</w:t>
      </w:r>
    </w:p>
    <w:p w14:paraId="3AE90D9B" w14:textId="77777777" w:rsidR="00ED059A" w:rsidRPr="0040696F" w:rsidRDefault="005572EF">
      <w:pPr>
        <w:pStyle w:val="Literaturverzeichnis"/>
        <w:rPr>
          <w:rFonts w:ascii="Verdana" w:hAnsi="Verdana"/>
          <w:lang w:val="de-DE"/>
        </w:rPr>
      </w:pPr>
      <w:r w:rsidRPr="0040696F">
        <w:rPr>
          <w:rFonts w:ascii="Verdana" w:hAnsi="Verdana"/>
        </w:rPr>
        <w:t xml:space="preserve">17. </w:t>
      </w:r>
      <w:r w:rsidRPr="0040696F">
        <w:rPr>
          <w:rFonts w:ascii="Verdana" w:hAnsi="Verdana"/>
        </w:rPr>
        <w:tab/>
        <w:t xml:space="preserve">Kaiser JM, Vignos MF, Kijowski R, Baer G, Thelen DG. Effect of Loading on In Vivo Tibiofemoral and Patellofemoral Kinematics of Healthy and ACL-Reconstructed Knees. </w:t>
      </w:r>
      <w:r w:rsidRPr="0040696F">
        <w:rPr>
          <w:rFonts w:ascii="Verdana" w:hAnsi="Verdana"/>
          <w:lang w:val="de-DE"/>
        </w:rPr>
        <w:t>Am J Sports Med 2017; 45 :3272–9. https://doi.org/10.1177/0363546517724417</w:t>
      </w:r>
    </w:p>
    <w:p w14:paraId="19BBC8BB" w14:textId="77777777" w:rsidR="00ED059A" w:rsidRPr="0040696F" w:rsidRDefault="005572EF">
      <w:pPr>
        <w:pStyle w:val="Literaturverzeichnis"/>
        <w:rPr>
          <w:rFonts w:ascii="Verdana" w:hAnsi="Verdana"/>
        </w:rPr>
      </w:pPr>
      <w:r w:rsidRPr="0040696F">
        <w:rPr>
          <w:rFonts w:ascii="Verdana" w:hAnsi="Verdana"/>
          <w:lang w:val="de-DE"/>
        </w:rPr>
        <w:t xml:space="preserve">18. </w:t>
      </w:r>
      <w:r w:rsidRPr="0040696F">
        <w:rPr>
          <w:rFonts w:ascii="Verdana" w:hAnsi="Verdana"/>
          <w:lang w:val="de-DE"/>
        </w:rPr>
        <w:tab/>
        <w:t xml:space="preserve">Brossmann J, Muhle C, Schröder C, Melchert UH, Büll CC, Spielmann RP, et al. </w:t>
      </w:r>
      <w:r w:rsidRPr="0040696F">
        <w:rPr>
          <w:rFonts w:ascii="Verdana" w:hAnsi="Verdana"/>
        </w:rPr>
        <w:t>Patellar tracking patterns during active and passive knee extension: evaluation with motion-triggered cine MR imaging. Radiology 1993; 187 :205–12. https://doi.org/10.1148/radiology.187.1.8451415</w:t>
      </w:r>
    </w:p>
    <w:p w14:paraId="5410641B" w14:textId="77777777" w:rsidR="00ED059A" w:rsidRPr="0040696F" w:rsidRDefault="005572EF">
      <w:pPr>
        <w:pStyle w:val="Literaturverzeichnis"/>
        <w:rPr>
          <w:rFonts w:ascii="Verdana" w:hAnsi="Verdana"/>
        </w:rPr>
      </w:pPr>
      <w:r w:rsidRPr="0040696F">
        <w:rPr>
          <w:rFonts w:ascii="Verdana" w:hAnsi="Verdana"/>
        </w:rPr>
        <w:t xml:space="preserve">19. </w:t>
      </w:r>
      <w:r w:rsidRPr="0040696F">
        <w:rPr>
          <w:rFonts w:ascii="Verdana" w:hAnsi="Verdana"/>
        </w:rPr>
        <w:tab/>
        <w:t>Seisler AR, Sheehan FT. Normative three-dimensional patellofemoral and tibiofemoral kinematics: a dynamic, in vivo study. IEEE Trans Biomed Eng 2007; 54 :1333–41. https://doi.org/10.1109/TBME.2007.890735</w:t>
      </w:r>
    </w:p>
    <w:p w14:paraId="13DD462A" w14:textId="77777777" w:rsidR="00ED059A" w:rsidRPr="0040696F" w:rsidRDefault="005572EF">
      <w:pPr>
        <w:pStyle w:val="Literaturverzeichnis"/>
        <w:rPr>
          <w:rFonts w:ascii="Verdana" w:hAnsi="Verdana"/>
          <w:lang w:val="de-DE"/>
        </w:rPr>
      </w:pPr>
      <w:r w:rsidRPr="0040696F">
        <w:rPr>
          <w:rFonts w:ascii="Verdana" w:hAnsi="Verdana"/>
        </w:rPr>
        <w:lastRenderedPageBreak/>
        <w:t xml:space="preserve">20. </w:t>
      </w:r>
      <w:r w:rsidRPr="0040696F">
        <w:rPr>
          <w:rFonts w:ascii="Verdana" w:hAnsi="Verdana"/>
        </w:rPr>
        <w:tab/>
        <w:t xml:space="preserve">Behnam AJ, Herzka DA, Sheehan FT. Assessing the accuracy and precision of musculoskeletal motion tracking using cine-PC MRI on a 3.0T platform. </w:t>
      </w:r>
      <w:r w:rsidRPr="0040696F">
        <w:rPr>
          <w:rFonts w:ascii="Verdana" w:hAnsi="Verdana"/>
          <w:lang w:val="de-DE"/>
        </w:rPr>
        <w:t>J Biomech 2011; 44 :193–7. https://doi.org/10.1016/j.jbiomech.2010.08.029</w:t>
      </w:r>
    </w:p>
    <w:p w14:paraId="2AD97161" w14:textId="77777777" w:rsidR="00ED059A" w:rsidRPr="0040696F" w:rsidRDefault="005572EF">
      <w:pPr>
        <w:pStyle w:val="Literaturverzeichnis"/>
        <w:rPr>
          <w:rFonts w:ascii="Verdana" w:hAnsi="Verdana"/>
        </w:rPr>
      </w:pPr>
      <w:r w:rsidRPr="0040696F">
        <w:rPr>
          <w:rFonts w:ascii="Verdana" w:hAnsi="Verdana"/>
          <w:lang w:val="de-DE"/>
        </w:rPr>
        <w:t xml:space="preserve">21. </w:t>
      </w:r>
      <w:r w:rsidRPr="0040696F">
        <w:rPr>
          <w:rFonts w:ascii="Verdana" w:hAnsi="Verdana"/>
          <w:lang w:val="de-DE"/>
        </w:rPr>
        <w:tab/>
        <w:t xml:space="preserve">Kaiser J, Bradford R, Johnson K, Wieben O, Thelen DG. </w:t>
      </w:r>
      <w:r w:rsidRPr="0040696F">
        <w:rPr>
          <w:rFonts w:ascii="Verdana" w:hAnsi="Verdana"/>
        </w:rPr>
        <w:t>Measurement of tibiofemoral kinematics using highly accelerated 3D radial sampling. Magnetic Resonance in Med 2013; 69 :1310–6. https://doi.org/10.1002/mrm.24362</w:t>
      </w:r>
    </w:p>
    <w:p w14:paraId="72DF71F3" w14:textId="77777777" w:rsidR="00ED059A" w:rsidRPr="0040696F" w:rsidRDefault="005572EF">
      <w:pPr>
        <w:pStyle w:val="Literaturverzeichnis"/>
        <w:rPr>
          <w:rFonts w:ascii="Verdana" w:hAnsi="Verdana"/>
        </w:rPr>
      </w:pPr>
      <w:r w:rsidRPr="0040696F">
        <w:rPr>
          <w:rFonts w:ascii="Verdana" w:hAnsi="Verdana"/>
        </w:rPr>
        <w:t xml:space="preserve">22. </w:t>
      </w:r>
      <w:r w:rsidRPr="0040696F">
        <w:rPr>
          <w:rFonts w:ascii="Verdana" w:hAnsi="Verdana"/>
        </w:rPr>
        <w:tab/>
        <w:t>Della Croce U, Leardini A, Chiari L, Cappozzo A. Human movement analysis using stereophotogrammetry: assessment of anatomical landmark misplacement and its effects on joint kinematics. Gait &amp; Posture 2005; 21 :226–37. https://doi.org/10.1016/j.gaitpost.2004.05.003</w:t>
      </w:r>
    </w:p>
    <w:p w14:paraId="01235DB5" w14:textId="77777777" w:rsidR="00ED059A" w:rsidRPr="0040696F" w:rsidRDefault="005572EF">
      <w:pPr>
        <w:pStyle w:val="Literaturverzeichnis"/>
        <w:rPr>
          <w:rFonts w:ascii="Verdana" w:hAnsi="Verdana"/>
        </w:rPr>
      </w:pPr>
      <w:r w:rsidRPr="0040696F">
        <w:rPr>
          <w:rFonts w:ascii="Verdana" w:hAnsi="Verdana"/>
        </w:rPr>
        <w:t xml:space="preserve">23. </w:t>
      </w:r>
      <w:r w:rsidRPr="0040696F">
        <w:rPr>
          <w:rFonts w:ascii="Verdana" w:hAnsi="Verdana"/>
        </w:rPr>
        <w:tab/>
        <w:t>Canny J. A Computational Approach to Edge Detection. IEEE Trans Pattern Anal Mach Intell 1986; PAMI-8 :679–98. https://doi.org/10.1109/TPAMI.1986.4767851</w:t>
      </w:r>
    </w:p>
    <w:p w14:paraId="44CEA7EB" w14:textId="77777777" w:rsidR="00ED059A" w:rsidRPr="0040696F" w:rsidRDefault="005572EF">
      <w:pPr>
        <w:pStyle w:val="Literaturverzeichnis"/>
        <w:rPr>
          <w:rFonts w:ascii="Verdana" w:hAnsi="Verdana"/>
          <w:lang w:val="de-DE"/>
        </w:rPr>
      </w:pPr>
      <w:r w:rsidRPr="0040696F">
        <w:rPr>
          <w:rFonts w:ascii="Verdana" w:hAnsi="Verdana"/>
        </w:rPr>
        <w:t xml:space="preserve">24. </w:t>
      </w:r>
      <w:r w:rsidRPr="0040696F">
        <w:rPr>
          <w:rFonts w:ascii="Verdana" w:hAnsi="Verdana"/>
        </w:rPr>
        <w:tab/>
        <w:t xml:space="preserve">Dillencourt MB, Samet H, Tamminen M. A general approach to connected-component labeling for arbitrary image representations. </w:t>
      </w:r>
      <w:r w:rsidRPr="0040696F">
        <w:rPr>
          <w:rFonts w:ascii="Verdana" w:hAnsi="Verdana"/>
          <w:lang w:val="de-DE"/>
        </w:rPr>
        <w:t>J ACM 1992; 39 :253–80. https://doi.org/10.1145/128749.128750</w:t>
      </w:r>
    </w:p>
    <w:p w14:paraId="470CC0EF" w14:textId="77777777" w:rsidR="00ED059A" w:rsidRPr="0040696F" w:rsidRDefault="005572EF">
      <w:pPr>
        <w:pStyle w:val="Literaturverzeichnis"/>
        <w:rPr>
          <w:rFonts w:ascii="Verdana" w:hAnsi="Verdana"/>
        </w:rPr>
      </w:pPr>
      <w:r w:rsidRPr="0040696F">
        <w:rPr>
          <w:rFonts w:ascii="Verdana" w:hAnsi="Verdana"/>
          <w:lang w:val="de-DE"/>
        </w:rPr>
        <w:t xml:space="preserve">25. </w:t>
      </w:r>
      <w:r w:rsidRPr="0040696F">
        <w:rPr>
          <w:rFonts w:ascii="Verdana" w:hAnsi="Verdana"/>
          <w:lang w:val="de-DE"/>
        </w:rPr>
        <w:tab/>
        <w:t xml:space="preserve">Brisson NM, Krämer M, Krahl LAN, Schill A, Duda GN, Reichenbach JR. </w:t>
      </w:r>
      <w:r w:rsidRPr="0040696F">
        <w:rPr>
          <w:rFonts w:ascii="Verdana" w:hAnsi="Verdana"/>
        </w:rPr>
        <w:t>A novel multipurpose device for guided knee motion and loading during dynamic magnetic resonance imaging. Zeitschrift für Medizinische Physik 2022; 32 :500–13. https://doi.org/10.1016/j.zemedi.2021.12.002</w:t>
      </w:r>
    </w:p>
    <w:p w14:paraId="4F52589B" w14:textId="77777777" w:rsidR="00ED059A" w:rsidRPr="0040696F" w:rsidRDefault="005572EF">
      <w:pPr>
        <w:pStyle w:val="Literaturverzeichnis"/>
        <w:rPr>
          <w:rFonts w:ascii="Verdana" w:hAnsi="Verdana"/>
          <w:lang w:val="de-DE"/>
        </w:rPr>
      </w:pPr>
      <w:r w:rsidRPr="0040696F">
        <w:rPr>
          <w:rFonts w:ascii="Verdana" w:hAnsi="Verdana"/>
        </w:rPr>
        <w:t xml:space="preserve">26. </w:t>
      </w:r>
      <w:r w:rsidRPr="0040696F">
        <w:rPr>
          <w:rFonts w:ascii="Verdana" w:hAnsi="Verdana"/>
        </w:rPr>
        <w:tab/>
        <w:t xml:space="preserve">Winkelmann S, Schaeffter T, Koehler T, Eggers H, Doessel O. An Optimal Radial Profile Order Based on the Golden Ratio for Time-Resolved MRI. </w:t>
      </w:r>
      <w:r w:rsidRPr="0040696F">
        <w:rPr>
          <w:rFonts w:ascii="Verdana" w:hAnsi="Verdana"/>
          <w:lang w:val="de-DE"/>
        </w:rPr>
        <w:t>IEEE Trans Med Imaging 2007; 26 :68–76. https://doi.org/10.1109/TMI.2006.885337</w:t>
      </w:r>
    </w:p>
    <w:p w14:paraId="251E0C99" w14:textId="77777777" w:rsidR="00ED059A" w:rsidRPr="0040696F" w:rsidRDefault="005572EF">
      <w:pPr>
        <w:pStyle w:val="Literaturverzeichnis"/>
        <w:rPr>
          <w:rFonts w:ascii="Verdana" w:hAnsi="Verdana"/>
        </w:rPr>
      </w:pPr>
      <w:r w:rsidRPr="0040696F">
        <w:rPr>
          <w:rFonts w:ascii="Verdana" w:hAnsi="Verdana"/>
          <w:lang w:val="de-DE"/>
        </w:rPr>
        <w:t xml:space="preserve">27. </w:t>
      </w:r>
      <w:r w:rsidRPr="0040696F">
        <w:rPr>
          <w:rFonts w:ascii="Verdana" w:hAnsi="Verdana"/>
          <w:lang w:val="de-DE"/>
        </w:rPr>
        <w:tab/>
        <w:t xml:space="preserve">Krämer M, Herrmann K, Biermann J, Reichenbach JR. </w:t>
      </w:r>
      <w:r w:rsidRPr="0040696F">
        <w:rPr>
          <w:rFonts w:ascii="Verdana" w:hAnsi="Verdana"/>
        </w:rPr>
        <w:t>Retrospective reconstruction of cardiac cine images from golden</w:t>
      </w:r>
      <w:r w:rsidRPr="0040696F">
        <w:rPr>
          <w:rFonts w:ascii="Cambria Math" w:hAnsi="Cambria Math" w:cs="Cambria Math"/>
        </w:rPr>
        <w:t>‐</w:t>
      </w:r>
      <w:r w:rsidRPr="0040696F">
        <w:rPr>
          <w:rFonts w:ascii="Verdana" w:hAnsi="Verdana"/>
        </w:rPr>
        <w:t>ratio radial MRI using one</w:t>
      </w:r>
      <w:r w:rsidRPr="0040696F">
        <w:rPr>
          <w:rFonts w:ascii="Cambria Math" w:hAnsi="Cambria Math" w:cs="Cambria Math"/>
        </w:rPr>
        <w:t>‐</w:t>
      </w:r>
      <w:r w:rsidRPr="0040696F">
        <w:rPr>
          <w:rFonts w:ascii="Verdana" w:hAnsi="Verdana"/>
        </w:rPr>
        <w:t>dimensional navigators. Magnetic Resonance Imaging 2014; 40 :413</w:t>
      </w:r>
      <w:r w:rsidRPr="0040696F">
        <w:rPr>
          <w:rFonts w:ascii="Verdana" w:hAnsi="Verdana" w:cs="Aptos"/>
        </w:rPr>
        <w:t>–</w:t>
      </w:r>
      <w:r w:rsidRPr="0040696F">
        <w:rPr>
          <w:rFonts w:ascii="Verdana" w:hAnsi="Verdana"/>
        </w:rPr>
        <w:t>22. https://doi.org/10.1002/jmri.24364</w:t>
      </w:r>
    </w:p>
    <w:p w14:paraId="0CD61EB4" w14:textId="77777777" w:rsidR="00ED059A" w:rsidRPr="0040696F" w:rsidRDefault="005572EF">
      <w:pPr>
        <w:pStyle w:val="Literaturverzeichnis"/>
        <w:rPr>
          <w:rFonts w:ascii="Verdana" w:hAnsi="Verdana"/>
        </w:rPr>
      </w:pPr>
      <w:r w:rsidRPr="0040696F">
        <w:rPr>
          <w:rFonts w:ascii="Verdana" w:hAnsi="Verdana"/>
        </w:rPr>
        <w:t xml:space="preserve">28. </w:t>
      </w:r>
      <w:r w:rsidRPr="0040696F">
        <w:rPr>
          <w:rFonts w:ascii="Verdana" w:hAnsi="Verdana"/>
        </w:rPr>
        <w:tab/>
        <w:t>Aleksiev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0D64A00F" w14:textId="77777777" w:rsidR="00ED059A" w:rsidRPr="0040696F" w:rsidRDefault="005572EF">
      <w:pPr>
        <w:pStyle w:val="Literaturverzeichnis"/>
        <w:rPr>
          <w:rFonts w:ascii="Verdana" w:hAnsi="Verdana"/>
        </w:rPr>
      </w:pPr>
      <w:r w:rsidRPr="0040696F">
        <w:rPr>
          <w:rFonts w:ascii="Verdana" w:hAnsi="Verdana"/>
        </w:rPr>
        <w:t xml:space="preserve">29. </w:t>
      </w:r>
      <w:r w:rsidRPr="0040696F">
        <w:rPr>
          <w:rFonts w:ascii="Verdana" w:hAnsi="Verdana"/>
        </w:rPr>
        <w:tab/>
        <w:t>Wood T, Ljungberg E, Wiesinger F. Radial Interstices Enable Speedy Low-volume Imaging. JOSS 2021; 6 :3500. https://doi.org/10.21105/joss.03500</w:t>
      </w:r>
    </w:p>
    <w:p w14:paraId="685D098F" w14:textId="77777777" w:rsidR="00ED059A" w:rsidRPr="0040696F" w:rsidRDefault="005572EF">
      <w:pPr>
        <w:pStyle w:val="Literaturverzeichnis"/>
        <w:rPr>
          <w:rFonts w:ascii="Verdana" w:hAnsi="Verdana"/>
        </w:rPr>
      </w:pPr>
      <w:r w:rsidRPr="0040696F">
        <w:rPr>
          <w:rFonts w:ascii="Verdana" w:hAnsi="Verdana"/>
        </w:rPr>
        <w:t xml:space="preserve">30. </w:t>
      </w:r>
      <w:r w:rsidRPr="0040696F">
        <w:rPr>
          <w:rFonts w:ascii="Verdana" w:hAnsi="Verdana"/>
        </w:rPr>
        <w:tab/>
        <w:t>Boyd S. Distributed Optimization and Statistical Learning via the Alternating Direction Method of Multipliers. FNT in Machine Learning 2010; 3 :1–122. https://doi.org/10.1561/2200000016</w:t>
      </w:r>
    </w:p>
    <w:p w14:paraId="54448FEF" w14:textId="77777777" w:rsidR="00ED059A" w:rsidRPr="0040696F" w:rsidRDefault="005572EF">
      <w:pPr>
        <w:pStyle w:val="Literaturverzeichnis"/>
        <w:rPr>
          <w:rFonts w:ascii="Verdana" w:hAnsi="Verdana"/>
        </w:rPr>
      </w:pPr>
      <w:r w:rsidRPr="0040696F">
        <w:rPr>
          <w:rFonts w:ascii="Verdana" w:hAnsi="Verdana"/>
        </w:rPr>
        <w:t xml:space="preserve">31. </w:t>
      </w:r>
      <w:r w:rsidRPr="0040696F">
        <w:rPr>
          <w:rFonts w:ascii="Verdana" w:hAnsi="Verdana"/>
        </w:rPr>
        <w:tab/>
        <w:t>Bredies K, Kunisch K, Pock T. Total Generalized Variation. SIAM J Imaging Sci 2010; 3 :492–526. https://doi.org/10.1137/090769521</w:t>
      </w:r>
    </w:p>
    <w:p w14:paraId="6552AD9F" w14:textId="77777777" w:rsidR="00ED059A" w:rsidRPr="0040696F" w:rsidRDefault="005572EF">
      <w:pPr>
        <w:pStyle w:val="Literaturverzeichnis"/>
        <w:rPr>
          <w:rFonts w:ascii="Verdana" w:hAnsi="Verdana"/>
        </w:rPr>
      </w:pPr>
      <w:r w:rsidRPr="0040696F">
        <w:rPr>
          <w:rFonts w:ascii="Verdana" w:hAnsi="Verdana"/>
        </w:rPr>
        <w:lastRenderedPageBreak/>
        <w:t xml:space="preserve">32. </w:t>
      </w:r>
      <w:r w:rsidRPr="0040696F">
        <w:rPr>
          <w:rFonts w:ascii="Verdana" w:hAnsi="Verdana"/>
        </w:rPr>
        <w:tab/>
        <w:t>Ong F, Uecker M, Lustig M. Accelerating Non-Cartesian MRI Reconstruction Convergence Using k-Space Preconditioning. IEEE Trans Med Imaging 2020; 39 :1646–54. https://doi.org/10.1109/TMI.2019.2954121</w:t>
      </w:r>
    </w:p>
    <w:p w14:paraId="2FDB98E2" w14:textId="77777777" w:rsidR="00ED059A" w:rsidRPr="0040696F" w:rsidRDefault="005572EF">
      <w:pPr>
        <w:pStyle w:val="Literaturverzeichnis"/>
        <w:rPr>
          <w:rFonts w:ascii="Verdana" w:hAnsi="Verdana"/>
        </w:rPr>
      </w:pPr>
      <w:r w:rsidRPr="0040696F">
        <w:rPr>
          <w:rFonts w:ascii="Verdana" w:hAnsi="Verdana"/>
        </w:rPr>
        <w:t xml:space="preserve">33. </w:t>
      </w:r>
      <w:r w:rsidRPr="0040696F">
        <w:rPr>
          <w:rFonts w:ascii="Verdana" w:hAnsi="Verdana"/>
        </w:rPr>
        <w:tab/>
        <w:t>Montoison A, Orban D. Krylov.jl: A Julia basket of hand-picked Krylovmethods. JOSS 2023; 8 :5187. https://doi.org/10.21105/joss.05187</w:t>
      </w:r>
    </w:p>
    <w:p w14:paraId="1684F411" w14:textId="77777777" w:rsidR="00ED059A" w:rsidRPr="0040696F" w:rsidRDefault="005572EF">
      <w:pPr>
        <w:pStyle w:val="Literaturverzeichnis"/>
        <w:rPr>
          <w:rFonts w:ascii="Verdana" w:hAnsi="Verdana"/>
        </w:rPr>
      </w:pPr>
      <w:r w:rsidRPr="0040696F">
        <w:rPr>
          <w:rFonts w:ascii="Verdana" w:hAnsi="Verdana"/>
        </w:rPr>
        <w:t xml:space="preserve">34. </w:t>
      </w:r>
      <w:r w:rsidRPr="0040696F">
        <w:rPr>
          <w:rFonts w:ascii="Verdana" w:hAnsi="Verdana"/>
        </w:rPr>
        <w:tab/>
        <w:t>Fong DCL, Saunders M. LSMR: An Iterative Algorithm for Sparse Least-Squares Problems. SIAM J Sci Comput 2011; 33 :2950–71. https://doi.org/10.1137/10079687X</w:t>
      </w:r>
    </w:p>
    <w:p w14:paraId="0593DB1D" w14:textId="77777777" w:rsidR="00ED059A" w:rsidRPr="0040696F" w:rsidRDefault="005572EF">
      <w:pPr>
        <w:pStyle w:val="Literaturverzeichnis"/>
        <w:rPr>
          <w:rFonts w:ascii="Verdana" w:hAnsi="Verdana"/>
          <w:lang w:val="de-DE"/>
        </w:rPr>
      </w:pPr>
      <w:r w:rsidRPr="0040696F">
        <w:rPr>
          <w:rFonts w:ascii="Verdana" w:hAnsi="Verdana"/>
        </w:rPr>
        <w:t xml:space="preserve">35. </w:t>
      </w:r>
      <w:r w:rsidRPr="0040696F">
        <w:rPr>
          <w:rFonts w:ascii="Verdana" w:hAnsi="Verdana"/>
        </w:rPr>
        <w:tab/>
        <w:t xml:space="preserve">Wood TC. Algorithms for Least-Squares Noncartesian MR Image Reconstruction. </w:t>
      </w:r>
      <w:r w:rsidRPr="0040696F">
        <w:rPr>
          <w:rFonts w:ascii="Verdana" w:hAnsi="Verdana"/>
          <w:lang w:val="de-DE"/>
        </w:rPr>
        <w:t>2022; https://doi.org/10.48550/ARXIV.2212.06471</w:t>
      </w:r>
    </w:p>
    <w:p w14:paraId="14499E16" w14:textId="77777777" w:rsidR="00ED059A" w:rsidRPr="0040696F" w:rsidRDefault="005572EF">
      <w:pPr>
        <w:pStyle w:val="Literaturverzeichnis"/>
        <w:rPr>
          <w:rFonts w:ascii="Verdana" w:hAnsi="Verdana"/>
        </w:rPr>
      </w:pPr>
      <w:r w:rsidRPr="0040696F">
        <w:rPr>
          <w:rFonts w:ascii="Verdana" w:hAnsi="Verdana"/>
          <w:lang w:val="de-DE"/>
        </w:rPr>
        <w:t xml:space="preserve">36. </w:t>
      </w:r>
      <w:r w:rsidRPr="0040696F">
        <w:rPr>
          <w:rFonts w:ascii="Verdana" w:hAnsi="Verdana"/>
          <w:lang w:val="de-DE"/>
        </w:rPr>
        <w:tab/>
        <w:t xml:space="preserve">Hinneburg A, Aggarwal CC, Keim DA. </w:t>
      </w:r>
      <w:r w:rsidRPr="0040696F">
        <w:rPr>
          <w:rFonts w:ascii="Verdana" w:hAnsi="Verdana"/>
        </w:rPr>
        <w:t>What is the nearest neighbor in high dimensional spaces? Proc of the 26th Internat Conference on Very Large Databases, Cairo, Egypt, 2000 2000; :506–15</w:t>
      </w:r>
    </w:p>
    <w:p w14:paraId="67426E75" w14:textId="77777777" w:rsidR="00ED059A" w:rsidRPr="0040696F" w:rsidRDefault="005572EF">
      <w:pPr>
        <w:pStyle w:val="Literaturverzeichnis"/>
        <w:rPr>
          <w:rFonts w:ascii="Verdana" w:hAnsi="Verdana"/>
        </w:rPr>
      </w:pPr>
      <w:r w:rsidRPr="0040696F">
        <w:rPr>
          <w:rFonts w:ascii="Verdana" w:hAnsi="Verdana"/>
        </w:rPr>
        <w:t xml:space="preserve">37. </w:t>
      </w:r>
      <w:r w:rsidRPr="0040696F">
        <w:rPr>
          <w:rFonts w:ascii="Verdana" w:hAnsi="Verdana"/>
        </w:rPr>
        <w:tab/>
        <w:t>De Boor C. A Practical Guide to Splines. 1978; 27. https://doi.org/10.1007/978-1-4612-6333-3</w:t>
      </w:r>
    </w:p>
    <w:p w14:paraId="7A946EBE" w14:textId="77777777" w:rsidR="00ED059A" w:rsidRPr="0040696F" w:rsidRDefault="005572EF">
      <w:pPr>
        <w:pStyle w:val="Literaturverzeichnis"/>
        <w:rPr>
          <w:rFonts w:ascii="Verdana" w:hAnsi="Verdana"/>
        </w:rPr>
      </w:pPr>
      <w:r w:rsidRPr="0040696F">
        <w:rPr>
          <w:rFonts w:ascii="Verdana" w:hAnsi="Verdana"/>
        </w:rPr>
        <w:t xml:space="preserve">38. </w:t>
      </w:r>
      <w:r w:rsidRPr="0040696F">
        <w:rPr>
          <w:rFonts w:ascii="Verdana" w:hAnsi="Verdana"/>
        </w:rPr>
        <w:tab/>
        <w:t>Nelder JA, Mead R. A Simplex Method for Function Minimization. The Computer Journal 1965; 7 :308–13. https://doi.org/10.1093/comjnl/7.4.308</w:t>
      </w:r>
    </w:p>
    <w:p w14:paraId="2B6972F9" w14:textId="77777777" w:rsidR="00ED059A" w:rsidRPr="0040696F" w:rsidRDefault="005572EF">
      <w:pPr>
        <w:pStyle w:val="Literaturverzeichnis"/>
        <w:rPr>
          <w:rFonts w:ascii="Verdana" w:hAnsi="Verdana"/>
          <w:lang w:val="de-DE"/>
        </w:rPr>
      </w:pPr>
      <w:r w:rsidRPr="0040696F">
        <w:rPr>
          <w:rFonts w:ascii="Verdana" w:hAnsi="Verdana"/>
        </w:rPr>
        <w:t xml:space="preserve">39. </w:t>
      </w:r>
      <w:r w:rsidRPr="0040696F">
        <w:rPr>
          <w:rFonts w:ascii="Verdana" w:hAnsi="Verdana"/>
        </w:rPr>
        <w:tab/>
        <w:t xml:space="preserve">Sofroniew N, Lambert T, Evans K, Nunez-Iglesias J, Bokota G, Winston P, et al. napari: a multi-dimensional image viewer for Python. </w:t>
      </w:r>
      <w:r w:rsidRPr="0040696F">
        <w:rPr>
          <w:rFonts w:ascii="Verdana" w:hAnsi="Verdana"/>
          <w:lang w:val="de-DE"/>
        </w:rPr>
        <w:t>2022; https://doi.org/10.5281/ZENODO.6598542</w:t>
      </w:r>
    </w:p>
    <w:p w14:paraId="076C8F5B" w14:textId="77777777" w:rsidR="00ED059A" w:rsidRPr="0040696F" w:rsidRDefault="005572EF">
      <w:pPr>
        <w:pStyle w:val="Literaturverzeichnis"/>
        <w:rPr>
          <w:rFonts w:ascii="Verdana" w:hAnsi="Verdana"/>
        </w:rPr>
      </w:pPr>
      <w:r w:rsidRPr="0040696F">
        <w:rPr>
          <w:rFonts w:ascii="Verdana" w:hAnsi="Verdana"/>
          <w:lang w:val="de-DE"/>
        </w:rPr>
        <w:t xml:space="preserve">40. </w:t>
      </w:r>
      <w:r w:rsidRPr="0040696F">
        <w:rPr>
          <w:rFonts w:ascii="Verdana" w:hAnsi="Verdana"/>
          <w:lang w:val="de-DE"/>
        </w:rPr>
        <w:tab/>
        <w:t xml:space="preserve">Shimizu T, Cheng Z, Samaan MA, Tanaka MS, Souza RB, Li X, et al. </w:t>
      </w:r>
      <w:r w:rsidRPr="0040696F">
        <w:rPr>
          <w:rFonts w:ascii="Verdana" w:hAnsi="Verdana"/>
        </w:rPr>
        <w:t>Increases in Joint Laxity After Anterior Cruciate Ligament Reconstruction Are Associated With Sagittal Biomechanical Asymmetry. Arthroscopy 2019; 35 :2072–9. https://doi.org/10.1016/j.arthro.2019.01.050</w:t>
      </w:r>
    </w:p>
    <w:p w14:paraId="6AC441D0" w14:textId="77777777" w:rsidR="00ED059A" w:rsidRPr="0040696F" w:rsidRDefault="005572EF">
      <w:pPr>
        <w:pStyle w:val="Literaturverzeichnis"/>
        <w:rPr>
          <w:rFonts w:ascii="Verdana" w:hAnsi="Verdana"/>
        </w:rPr>
      </w:pPr>
      <w:r w:rsidRPr="0040696F">
        <w:rPr>
          <w:rFonts w:ascii="Verdana" w:hAnsi="Verdana"/>
        </w:rPr>
        <w:t xml:space="preserve">41. </w:t>
      </w:r>
      <w:r w:rsidRPr="0040696F">
        <w:rPr>
          <w:rFonts w:ascii="Verdana" w:hAnsi="Verdana"/>
        </w:rPr>
        <w:tab/>
        <w:t>Barrance PJ, Williams GN, Snyder-Mackler L, Buchanan TS. Altered knee kinematics in ACL-deficient non-copers: a comparison using dynamic MRI. J Orthop Res 2006; 24 :132–40. https://doi.org/10.1002/jor.20016</w:t>
      </w:r>
    </w:p>
    <w:p w14:paraId="061DCBC4" w14:textId="77777777" w:rsidR="00ED059A" w:rsidRPr="0040696F" w:rsidRDefault="005572EF">
      <w:pPr>
        <w:pStyle w:val="Literaturverzeichnis"/>
        <w:rPr>
          <w:rFonts w:ascii="Verdana" w:hAnsi="Verdana"/>
        </w:rPr>
      </w:pPr>
      <w:r w:rsidRPr="0040696F">
        <w:rPr>
          <w:rFonts w:ascii="Verdana" w:hAnsi="Verdana"/>
        </w:rPr>
        <w:t xml:space="preserve">42. </w:t>
      </w:r>
      <w:r w:rsidRPr="0040696F">
        <w:rPr>
          <w:rFonts w:ascii="Verdana" w:hAnsi="Verdana"/>
        </w:rPr>
        <w:tab/>
        <w:t>Draper CE, Santos JM, Kourtis LC, Besier TF, Fredericson M, Beaupre GS, et al. Feasibility of using real</w:t>
      </w:r>
      <w:r w:rsidRPr="0040696F">
        <w:rPr>
          <w:rFonts w:ascii="Cambria Math" w:hAnsi="Cambria Math" w:cs="Cambria Math"/>
        </w:rPr>
        <w:t>‐</w:t>
      </w:r>
      <w:r w:rsidRPr="0040696F">
        <w:rPr>
          <w:rFonts w:ascii="Verdana" w:hAnsi="Verdana"/>
        </w:rPr>
        <w:t>time MRI to measure joint kinematics in 1.5T and open</w:t>
      </w:r>
      <w:r w:rsidRPr="0040696F">
        <w:rPr>
          <w:rFonts w:ascii="Cambria Math" w:hAnsi="Cambria Math" w:cs="Cambria Math"/>
        </w:rPr>
        <w:t>‐</w:t>
      </w:r>
      <w:r w:rsidRPr="0040696F">
        <w:rPr>
          <w:rFonts w:ascii="Verdana" w:hAnsi="Verdana"/>
        </w:rPr>
        <w:t>bore 0.5T systems. Magnetic Resonance Imaging 2008; 28 :158–66. https://doi.org/10.1002/jmri.21413</w:t>
      </w:r>
    </w:p>
    <w:p w14:paraId="401ED3C7" w14:textId="77777777" w:rsidR="00ED059A" w:rsidRPr="0040696F" w:rsidRDefault="005572EF">
      <w:pPr>
        <w:spacing w:line="360" w:lineRule="auto"/>
        <w:rPr>
          <w:rFonts w:ascii="Verdana" w:hAnsi="Verdana"/>
        </w:rPr>
      </w:pPr>
      <w:r w:rsidRPr="0040696F">
        <w:rPr>
          <w:rFonts w:ascii="Verdana" w:hAnsi="Verdana"/>
        </w:rPr>
        <w:fldChar w:fldCharType="end"/>
      </w:r>
      <w:bookmarkStart w:id="3" w:name="_GoBack"/>
      <w:bookmarkEnd w:id="3"/>
    </w:p>
    <w:sectPr w:rsidR="00ED059A" w:rsidRPr="0040696F">
      <w:footerReference w:type="even" r:id="rId9"/>
      <w:footerReference w:type="default" r:id="rId10"/>
      <w:footerReference w:type="first" r:id="rId11"/>
      <w:pgSz w:w="11906" w:h="16838"/>
      <w:pgMar w:top="1440" w:right="1440" w:bottom="1440" w:left="1440" w:header="0" w:footer="709" w:gutter="0"/>
      <w:cols w:space="170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eichenbach, Jürgen" w:date="2025-06-19T18:09:00Z" w:initials="RJ">
    <w:p w14:paraId="194F065D" w14:textId="335C34F0" w:rsidR="00537E3D" w:rsidRDefault="00537E3D">
      <w:pPr>
        <w:pStyle w:val="Kommentartext"/>
      </w:pPr>
      <w:r>
        <w:rPr>
          <w:rStyle w:val="Kommentarzeichen"/>
        </w:rPr>
        <w:annotationRef/>
      </w:r>
      <w:r>
        <w:t xml:space="preserve">Is there an image of the knee device in this manuscript? If not, the term “additional” doesn’t make sense </w:t>
      </w:r>
      <w:r>
        <w:sym w:font="Wingdings" w:char="F0E0"/>
      </w:r>
      <w:r>
        <w:t xml:space="preserve"> delete. If there is an image in the current manuscript, then refer to it at the end of the previous sentence.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4F065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6485DB" w14:textId="77777777" w:rsidR="0062310C" w:rsidRDefault="0062310C">
      <w:pPr>
        <w:spacing w:after="0" w:line="240" w:lineRule="auto"/>
      </w:pPr>
      <w:r>
        <w:separator/>
      </w:r>
    </w:p>
  </w:endnote>
  <w:endnote w:type="continuationSeparator" w:id="0">
    <w:p w14:paraId="51602247" w14:textId="77777777" w:rsidR="0062310C" w:rsidRDefault="00623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w:charset w:val="00"/>
    <w:family w:val="auto"/>
    <w:pitch w:val="default"/>
  </w:font>
  <w:font w:name="Noto Sans Devanagari">
    <w:altName w:val="Calibri"/>
    <w:charset w:val="00"/>
    <w:family w:val="swiss"/>
    <w:pitch w:val="variable"/>
    <w:sig w:usb0="80008023" w:usb1="00002046"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76432" w14:textId="77777777" w:rsidR="00ED059A" w:rsidRDefault="00ED059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9F589" w14:textId="164F2BB9" w:rsidR="00ED059A" w:rsidRDefault="005572EF">
    <w:pPr>
      <w:pStyle w:val="Fuzeile"/>
      <w:tabs>
        <w:tab w:val="clear" w:pos="4680"/>
        <w:tab w:val="clear" w:pos="9360"/>
      </w:tabs>
      <w:jc w:val="center"/>
      <w:rPr>
        <w:caps/>
        <w:color w:val="156082" w:themeColor="accent1"/>
      </w:rPr>
    </w:pPr>
    <w:r>
      <w:rPr>
        <w:caps/>
        <w:color w:val="156082" w:themeColor="accent1"/>
      </w:rPr>
      <w:fldChar w:fldCharType="begin"/>
    </w:r>
    <w:r>
      <w:rPr>
        <w:caps/>
        <w:color w:val="156082" w:themeColor="accent1"/>
      </w:rPr>
      <w:instrText xml:space="preserve"> PAGE </w:instrText>
    </w:r>
    <w:r>
      <w:rPr>
        <w:caps/>
        <w:color w:val="156082" w:themeColor="accent1"/>
      </w:rPr>
      <w:fldChar w:fldCharType="separate"/>
    </w:r>
    <w:r w:rsidR="00363384">
      <w:rPr>
        <w:caps/>
        <w:noProof/>
        <w:color w:val="156082" w:themeColor="accent1"/>
      </w:rPr>
      <w:t>16</w:t>
    </w:r>
    <w:r>
      <w:rPr>
        <w:caps/>
        <w:color w:val="156082" w:themeColor="accent1"/>
      </w:rPr>
      <w:fldChar w:fldCharType="end"/>
    </w:r>
  </w:p>
  <w:p w14:paraId="113D34FB" w14:textId="77777777" w:rsidR="00ED059A" w:rsidRDefault="00ED059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63DF1" w14:textId="77777777" w:rsidR="00ED059A" w:rsidRDefault="005572EF">
    <w:pPr>
      <w:pStyle w:val="Fuzeile"/>
      <w:tabs>
        <w:tab w:val="clear" w:pos="4680"/>
        <w:tab w:val="clear" w:pos="9360"/>
      </w:tabs>
      <w:jc w:val="center"/>
      <w:rPr>
        <w:caps/>
        <w:color w:val="156082" w:themeColor="accent1"/>
      </w:rPr>
    </w:pPr>
    <w:r>
      <w:rPr>
        <w:caps/>
        <w:color w:val="156082" w:themeColor="accent1"/>
      </w:rPr>
      <w:fldChar w:fldCharType="begin"/>
    </w:r>
    <w:r>
      <w:rPr>
        <w:caps/>
        <w:color w:val="156082" w:themeColor="accent1"/>
      </w:rPr>
      <w:instrText xml:space="preserve"> PAGE </w:instrText>
    </w:r>
    <w:r>
      <w:rPr>
        <w:caps/>
        <w:color w:val="156082" w:themeColor="accent1"/>
      </w:rPr>
      <w:fldChar w:fldCharType="separate"/>
    </w:r>
    <w:r>
      <w:rPr>
        <w:caps/>
        <w:color w:val="156082" w:themeColor="accent1"/>
      </w:rPr>
      <w:t>16</w:t>
    </w:r>
    <w:r>
      <w:rPr>
        <w:caps/>
        <w:color w:val="156082" w:themeColor="accent1"/>
      </w:rPr>
      <w:fldChar w:fldCharType="end"/>
    </w:r>
  </w:p>
  <w:p w14:paraId="5F733D29" w14:textId="77777777" w:rsidR="00ED059A" w:rsidRDefault="00ED059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F33EDE" w14:textId="77777777" w:rsidR="0062310C" w:rsidRDefault="0062310C">
      <w:pPr>
        <w:spacing w:after="0" w:line="240" w:lineRule="auto"/>
      </w:pPr>
      <w:r>
        <w:separator/>
      </w:r>
    </w:p>
  </w:footnote>
  <w:footnote w:type="continuationSeparator" w:id="0">
    <w:p w14:paraId="04661AEF" w14:textId="77777777" w:rsidR="0062310C" w:rsidRDefault="0062310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ichenbach, Jürgen">
    <w15:presenceInfo w15:providerId="None" w15:userId="Reichenbach, Jürg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D059A"/>
    <w:rsid w:val="00023CF5"/>
    <w:rsid w:val="0005711E"/>
    <w:rsid w:val="00087369"/>
    <w:rsid w:val="001E2294"/>
    <w:rsid w:val="002049E5"/>
    <w:rsid w:val="002262AD"/>
    <w:rsid w:val="002418CE"/>
    <w:rsid w:val="002A15FC"/>
    <w:rsid w:val="003357DF"/>
    <w:rsid w:val="00363384"/>
    <w:rsid w:val="00392588"/>
    <w:rsid w:val="003C4B2E"/>
    <w:rsid w:val="004003E7"/>
    <w:rsid w:val="0040696F"/>
    <w:rsid w:val="00440B34"/>
    <w:rsid w:val="0044641C"/>
    <w:rsid w:val="00493DE3"/>
    <w:rsid w:val="004D207F"/>
    <w:rsid w:val="00537E3D"/>
    <w:rsid w:val="005572EF"/>
    <w:rsid w:val="005F2EE3"/>
    <w:rsid w:val="0062310C"/>
    <w:rsid w:val="0062565C"/>
    <w:rsid w:val="00662B51"/>
    <w:rsid w:val="00790C74"/>
    <w:rsid w:val="00874C09"/>
    <w:rsid w:val="008A2938"/>
    <w:rsid w:val="008D2B29"/>
    <w:rsid w:val="00972524"/>
    <w:rsid w:val="009D5C91"/>
    <w:rsid w:val="00A222B7"/>
    <w:rsid w:val="00A26A84"/>
    <w:rsid w:val="00A27AD3"/>
    <w:rsid w:val="00A50EC5"/>
    <w:rsid w:val="00A67CEE"/>
    <w:rsid w:val="00AA43AB"/>
    <w:rsid w:val="00B02527"/>
    <w:rsid w:val="00C1775F"/>
    <w:rsid w:val="00D2235C"/>
    <w:rsid w:val="00D2580F"/>
    <w:rsid w:val="00E02A24"/>
    <w:rsid w:val="00E27EFF"/>
    <w:rsid w:val="00ED059A"/>
    <w:rsid w:val="00EF3D79"/>
    <w:rsid w:val="00FA2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4:docId w14:val="443E58B6"/>
  <w15:docId w15:val="{2B352F16-B84F-4A13-85B6-BEDF6D101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style>
  <w:style w:type="paragraph" w:styleId="berschrift1">
    <w:name w:val="heading 1"/>
    <w:basedOn w:val="Standard"/>
    <w:next w:val="Standard"/>
    <w:link w:val="berschrift1Zchn"/>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mithellemGitternetz">
    <w:name w:val="Grid Table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itternetztabelle1hellAkzent1">
    <w:name w:val="Grid Table 1 Light Accent 1"/>
    <w:basedOn w:val="NormaleTabelle"/>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rPr>
      <w:tblPr/>
      <w:tcPr>
        <w:tcBorders>
          <w:bottom w:val="single" w:sz="12" w:space="0" w:color="156082"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tblStylePr>
  </w:style>
  <w:style w:type="table" w:styleId="Gitternetztabelle1hell-Akzent2">
    <w:name w:val="Grid Table 1 Light Accent 2"/>
    <w:basedOn w:val="NormaleTabelle"/>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rPr>
      <w:tblPr/>
      <w:tcPr>
        <w:tcBorders>
          <w:bottom w:val="single" w:sz="12" w:space="0" w:color="E97132"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tblStylePr>
  </w:style>
  <w:style w:type="table" w:styleId="Gitternetztabelle1hellAkzent3">
    <w:name w:val="Grid Table 1 Light Accent 3"/>
    <w:basedOn w:val="NormaleTabelle"/>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rPr>
      <w:tblPr/>
      <w:tcPr>
        <w:tcBorders>
          <w:bottom w:val="single" w:sz="12" w:space="0" w:color="196B24"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tcPr>
    </w:tblStylePr>
  </w:style>
  <w:style w:type="table" w:styleId="Gitternetztabelle1hellAkzent4">
    <w:name w:val="Grid Table 1 Light Accent 4"/>
    <w:basedOn w:val="NormaleTabelle"/>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rPr>
      <w:tblPr/>
      <w:tcPr>
        <w:tcBorders>
          <w:bottom w:val="single" w:sz="12" w:space="0" w:color="0F9ED5"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tcPr>
    </w:tblStylePr>
  </w:style>
  <w:style w:type="table" w:styleId="Gitternetztabelle1hellAkzent5">
    <w:name w:val="Grid Table 1 Light Accent 5"/>
    <w:basedOn w:val="NormaleTabelle"/>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rPr>
      <w:tblPr/>
      <w:tcPr>
        <w:tcBorders>
          <w:bottom w:val="single" w:sz="12" w:space="0" w:color="A02B93"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tcPr>
    </w:tblStylePr>
  </w:style>
  <w:style w:type="table" w:styleId="Gitternetztabelle1hellAkzent6">
    <w:name w:val="Grid Table 1 Light Accent 6"/>
    <w:basedOn w:val="NormaleTabelle"/>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rPr>
      <w:tblPr/>
      <w:tcPr>
        <w:tcBorders>
          <w:bottom w:val="single" w:sz="12" w:space="0" w:color="4EA72E"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tcPr>
    </w:tblStylePr>
  </w:style>
  <w:style w:type="table" w:styleId="Gitternetztabelle2Akzent1">
    <w:name w:val="Grid Table 2 Accent 1"/>
    <w:basedOn w:val="NormaleTabelle"/>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rPr>
      <w:tblPr/>
      <w:tcPr>
        <w:tcBorders>
          <w:top w:val="none" w:sz="4" w:space="0" w:color="000000"/>
          <w:left w:val="none" w:sz="4" w:space="0" w:color="000000"/>
          <w:bottom w:val="single" w:sz="12" w:space="0" w:color="156082" w:themeColor="accent1"/>
          <w:right w:val="none" w:sz="4" w:space="0" w:color="000000"/>
        </w:tcBorders>
        <w:shd w:val="clear" w:color="FFFFFF" w:fill="auto"/>
      </w:tcPr>
    </w:tblStylePr>
    <w:tblStylePr w:type="lastRow">
      <w:rPr>
        <w:b/>
      </w:rPr>
      <w:tblPr/>
      <w:tcPr>
        <w:tcBorders>
          <w:top w:val="single" w:sz="4" w:space="0" w:color="156082"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BFE4F4" w:fill="BFE4F4" w:themeFill="accent1" w:themeFillTint="34"/>
      </w:tcPr>
    </w:tblStylePr>
    <w:tblStylePr w:type="band1Horz">
      <w:rPr>
        <w:sz w:val="22"/>
      </w:rPr>
      <w:tblPr/>
      <w:tcPr>
        <w:shd w:val="clear" w:color="BFE4F4" w:fill="BFE4F4" w:themeFill="accent1" w:themeFillTint="34"/>
      </w:tcPr>
    </w:tblStylePr>
  </w:style>
  <w:style w:type="table" w:styleId="Gitternetztabelle2Akzent2">
    <w:name w:val="Grid Table 2 Accent 2"/>
    <w:basedOn w:val="NormaleTabelle"/>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rPr>
      <w:tblPr/>
      <w:tcPr>
        <w:tcBorders>
          <w:top w:val="none" w:sz="4" w:space="0" w:color="000000"/>
          <w:left w:val="none" w:sz="4" w:space="0" w:color="000000"/>
          <w:bottom w:val="single" w:sz="12" w:space="0" w:color="E97132" w:themeColor="accent2"/>
          <w:right w:val="none" w:sz="4" w:space="0" w:color="000000"/>
        </w:tcBorders>
        <w:shd w:val="clear" w:color="FFFFFF" w:fill="auto"/>
      </w:tcPr>
    </w:tblStylePr>
    <w:tblStylePr w:type="lastRow">
      <w:rPr>
        <w:b/>
      </w:rPr>
      <w:tblPr/>
      <w:tcPr>
        <w:tcBorders>
          <w:top w:val="single" w:sz="4" w:space="0" w:color="E97132"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AE2D6" w:fill="FAE2D6" w:themeFill="accent2" w:themeFillTint="32"/>
      </w:tcPr>
    </w:tblStylePr>
    <w:tblStylePr w:type="band1Horz">
      <w:rPr>
        <w:sz w:val="22"/>
      </w:rPr>
      <w:tblPr/>
      <w:tcPr>
        <w:shd w:val="clear" w:color="FAE2D6" w:fill="FAE2D6" w:themeFill="accent2" w:themeFillTint="32"/>
      </w:tcPr>
    </w:tblStylePr>
  </w:style>
  <w:style w:type="table" w:styleId="Gitternetztabelle2Akzent3">
    <w:name w:val="Grid Table 2 Accent 3"/>
    <w:basedOn w:val="NormaleTabelle"/>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rPr>
      <w:tblPr/>
      <w:tcPr>
        <w:tcBorders>
          <w:top w:val="none" w:sz="4" w:space="0" w:color="000000"/>
          <w:left w:val="none" w:sz="4" w:space="0" w:color="000000"/>
          <w:bottom w:val="single" w:sz="12" w:space="0" w:color="196B24" w:themeColor="accent3"/>
          <w:right w:val="none" w:sz="4" w:space="0" w:color="000000"/>
        </w:tcBorders>
        <w:shd w:val="clear" w:color="FFFFFF" w:fill="auto"/>
      </w:tcPr>
    </w:tblStylePr>
    <w:tblStylePr w:type="lastRow">
      <w:rPr>
        <w:b/>
      </w:rPr>
      <w:tblPr/>
      <w:tcPr>
        <w:tcBorders>
          <w:top w:val="single" w:sz="4" w:space="0" w:color="196B24"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C0F0C6" w:fill="C0F0C6" w:themeFill="accent3" w:themeFillTint="34"/>
      </w:tcPr>
    </w:tblStylePr>
    <w:tblStylePr w:type="band1Horz">
      <w:rPr>
        <w:sz w:val="22"/>
      </w:rPr>
      <w:tblPr/>
      <w:tcPr>
        <w:shd w:val="clear" w:color="C0F0C6" w:fill="C0F0C6" w:themeFill="accent3" w:themeFillTint="34"/>
      </w:tcPr>
    </w:tblStylePr>
  </w:style>
  <w:style w:type="table" w:styleId="Gitternetztabelle2Akzent4">
    <w:name w:val="Grid Table 2 Accent 4"/>
    <w:basedOn w:val="NormaleTabelle"/>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rPr>
      <w:tblPr/>
      <w:tcPr>
        <w:tcBorders>
          <w:top w:val="none" w:sz="4" w:space="0" w:color="000000"/>
          <w:left w:val="none" w:sz="4" w:space="0" w:color="000000"/>
          <w:bottom w:val="single" w:sz="12" w:space="0" w:color="0F9ED5" w:themeColor="accent4"/>
          <w:right w:val="none" w:sz="4" w:space="0" w:color="000000"/>
        </w:tcBorders>
        <w:shd w:val="clear" w:color="FFFFFF" w:fill="auto"/>
      </w:tcPr>
    </w:tblStylePr>
    <w:tblStylePr w:type="lastRow">
      <w:rPr>
        <w:b/>
      </w:rPr>
      <w:tblPr/>
      <w:tcPr>
        <w:tcBorders>
          <w:top w:val="single" w:sz="4" w:space="0" w:color="0F9ED5"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C9EDFB" w:fill="C9EDFB" w:themeFill="accent4" w:themeFillTint="34"/>
      </w:tcPr>
    </w:tblStylePr>
    <w:tblStylePr w:type="band1Horz">
      <w:rPr>
        <w:sz w:val="22"/>
      </w:rPr>
      <w:tblPr/>
      <w:tcPr>
        <w:shd w:val="clear" w:color="C9EDFB" w:fill="C9EDFB" w:themeFill="accent4" w:themeFillTint="34"/>
      </w:tcPr>
    </w:tblStylePr>
  </w:style>
  <w:style w:type="table" w:styleId="Gitternetztabelle2Akzent5">
    <w:name w:val="Grid Table 2 Accent 5"/>
    <w:basedOn w:val="NormaleTabelle"/>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1CDED" w:fill="F1CDED" w:themeFill="accent5" w:themeFillTint="34"/>
      </w:tcPr>
    </w:tblStylePr>
    <w:tblStylePr w:type="band1Horz">
      <w:rPr>
        <w:sz w:val="22"/>
      </w:rPr>
      <w:tblPr/>
      <w:tcPr>
        <w:shd w:val="clear" w:color="F1CDED" w:fill="F1CDED" w:themeFill="accent5" w:themeFillTint="34"/>
      </w:tcPr>
    </w:tblStylePr>
  </w:style>
  <w:style w:type="table" w:styleId="Gitternetztabelle2Akzent6">
    <w:name w:val="Grid Table 2 Accent 6"/>
    <w:basedOn w:val="NormaleTabelle"/>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D8F2CF" w:fill="D8F2CF" w:themeFill="accent6" w:themeFillTint="34"/>
      </w:tcPr>
    </w:tblStylePr>
    <w:tblStylePr w:type="band1Horz">
      <w:rPr>
        <w:sz w:val="22"/>
      </w:rPr>
      <w:tblPr/>
      <w:tcPr>
        <w:shd w:val="clear" w:color="D8F2CF" w:fill="D8F2CF" w:themeFill="accent6" w:themeFillTint="34"/>
      </w:tcPr>
    </w:tblStylePr>
  </w:style>
  <w:style w:type="table" w:styleId="Gitternetztabelle3Akzent1">
    <w:name w:val="Grid Table 3 Accent 1"/>
    <w:basedOn w:val="NormaleTabelle"/>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BFE4F4" w:fill="BFE4F4" w:themeFill="accent1" w:themeFillTint="34"/>
      </w:tcPr>
    </w:tblStylePr>
    <w:tblStylePr w:type="band1Horz">
      <w:rPr>
        <w:sz w:val="22"/>
      </w:rPr>
      <w:tblPr/>
      <w:tcPr>
        <w:shd w:val="clear" w:color="BFE4F4" w:fill="BFE4F4" w:themeFill="accent1" w:themeFillTint="34"/>
      </w:tcPr>
    </w:tblStylePr>
  </w:style>
  <w:style w:type="table" w:styleId="Gitternetztabelle3Akzent2">
    <w:name w:val="Grid Table 3 Accent 2"/>
    <w:basedOn w:val="NormaleTabelle"/>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AE2D6" w:fill="FAE2D6" w:themeFill="accent2" w:themeFillTint="32"/>
      </w:tcPr>
    </w:tblStylePr>
    <w:tblStylePr w:type="band1Horz">
      <w:rPr>
        <w:sz w:val="22"/>
      </w:rPr>
      <w:tblPr/>
      <w:tcPr>
        <w:shd w:val="clear" w:color="FAE2D6" w:fill="FAE2D6" w:themeFill="accent2" w:themeFillTint="32"/>
      </w:tcPr>
    </w:tblStylePr>
  </w:style>
  <w:style w:type="table" w:styleId="Gitternetztabelle3Akzent3">
    <w:name w:val="Grid Table 3 Accent 3"/>
    <w:basedOn w:val="NormaleTabelle"/>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C0F0C6" w:fill="C0F0C6" w:themeFill="accent3" w:themeFillTint="34"/>
      </w:tcPr>
    </w:tblStylePr>
    <w:tblStylePr w:type="band1Horz">
      <w:rPr>
        <w:sz w:val="22"/>
      </w:rPr>
      <w:tblPr/>
      <w:tcPr>
        <w:shd w:val="clear" w:color="C0F0C6" w:fill="C0F0C6" w:themeFill="accent3" w:themeFillTint="34"/>
      </w:tcPr>
    </w:tblStylePr>
  </w:style>
  <w:style w:type="table" w:styleId="Gitternetztabelle3Akzent4">
    <w:name w:val="Grid Table 3 Accent 4"/>
    <w:basedOn w:val="NormaleTabelle"/>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C9EDFB" w:fill="C9EDFB" w:themeFill="accent4" w:themeFillTint="34"/>
      </w:tcPr>
    </w:tblStylePr>
    <w:tblStylePr w:type="band1Horz">
      <w:rPr>
        <w:sz w:val="22"/>
      </w:rPr>
      <w:tblPr/>
      <w:tcPr>
        <w:shd w:val="clear" w:color="C9EDFB" w:fill="C9EDFB" w:themeFill="accent4" w:themeFillTint="34"/>
      </w:tcPr>
    </w:tblStylePr>
  </w:style>
  <w:style w:type="table" w:styleId="Gitternetztabelle3Akzent5">
    <w:name w:val="Grid Table 3 Accent 5"/>
    <w:basedOn w:val="NormaleTabelle"/>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1CDED" w:fill="F1CDED" w:themeFill="accent5" w:themeFillTint="34"/>
      </w:tcPr>
    </w:tblStylePr>
    <w:tblStylePr w:type="band1Horz">
      <w:rPr>
        <w:sz w:val="22"/>
      </w:rPr>
      <w:tblPr/>
      <w:tcPr>
        <w:shd w:val="clear" w:color="F1CDED" w:fill="F1CDED" w:themeFill="accent5" w:themeFillTint="34"/>
      </w:tcPr>
    </w:tblStylePr>
  </w:style>
  <w:style w:type="table" w:styleId="Gitternetztabelle3Akzent6">
    <w:name w:val="Grid Table 3 Accent 6"/>
    <w:basedOn w:val="NormaleTabelle"/>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D8F2CF" w:fill="D8F2CF" w:themeFill="accent6" w:themeFillTint="34"/>
      </w:tcPr>
    </w:tblStylePr>
    <w:tblStylePr w:type="band1Horz">
      <w:rPr>
        <w:sz w:val="22"/>
      </w:rPr>
      <w:tblPr/>
      <w:tcPr>
        <w:shd w:val="clear" w:color="D8F2CF" w:fill="D8F2CF" w:themeFill="accent6" w:themeFillTint="34"/>
      </w:tcPr>
    </w:tblStylePr>
  </w:style>
  <w:style w:type="table" w:styleId="Gitternetztabelle4Akzent1">
    <w:name w:val="Grid Table 4 Accent 1"/>
    <w:basedOn w:val="NormaleTabelle"/>
    <w:uiPriority w:val="5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b/>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19729B" w:fill="19729B" w:themeFill="accent1" w:themeFillTint="EA"/>
      </w:tcPr>
    </w:tblStylePr>
    <w:tblStylePr w:type="lastRow">
      <w:rPr>
        <w:b/>
      </w:rPr>
      <w:tblPr/>
      <w:tcPr>
        <w:tcBorders>
          <w:top w:val="single" w:sz="4" w:space="0" w:color="156082" w:themeColor="accent1"/>
        </w:tcBorders>
      </w:tcPr>
    </w:tblStylePr>
    <w:tblStylePr w:type="firstCol">
      <w:rPr>
        <w:b/>
      </w:rPr>
    </w:tblStylePr>
    <w:tblStylePr w:type="lastCol">
      <w:rPr>
        <w:b/>
      </w:rPr>
    </w:tblStylePr>
    <w:tblStylePr w:type="band1Vert">
      <w:rPr>
        <w:sz w:val="22"/>
      </w:rPr>
      <w:tblPr/>
      <w:tcPr>
        <w:shd w:val="clear" w:color="C2E5F5" w:fill="C2E5F5" w:themeFill="accent1" w:themeFillTint="32"/>
      </w:tcPr>
    </w:tblStylePr>
    <w:tblStylePr w:type="band1Horz">
      <w:rPr>
        <w:sz w:val="22"/>
      </w:rPr>
      <w:tblPr/>
      <w:tcPr>
        <w:shd w:val="clear" w:color="C2E5F5" w:fill="C2E5F5" w:themeFill="accent1" w:themeFillTint="32"/>
      </w:tcPr>
    </w:tblStylePr>
  </w:style>
  <w:style w:type="table" w:styleId="Gitternetztabelle4Akzent2">
    <w:name w:val="Grid Table 4 Accent 2"/>
    <w:basedOn w:val="NormaleTabelle"/>
    <w:uiPriority w:val="5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b/>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F2AA85" w:fill="F2AA85" w:themeFill="accent2" w:themeFillTint="97"/>
      </w:tcPr>
    </w:tblStylePr>
    <w:tblStylePr w:type="lastRow">
      <w:rPr>
        <w:b/>
      </w:rPr>
      <w:tblPr/>
      <w:tcPr>
        <w:tcBorders>
          <w:top w:val="single" w:sz="4" w:space="0" w:color="E97132" w:themeColor="accent2"/>
        </w:tcBorders>
      </w:tcPr>
    </w:tblStylePr>
    <w:tblStylePr w:type="firstCol">
      <w:rPr>
        <w:b/>
      </w:rPr>
    </w:tblStylePr>
    <w:tblStylePr w:type="lastCol">
      <w:rPr>
        <w:b/>
      </w:rPr>
    </w:tblStylePr>
    <w:tblStylePr w:type="band1Vert">
      <w:rPr>
        <w:sz w:val="22"/>
      </w:rPr>
      <w:tblPr/>
      <w:tcPr>
        <w:shd w:val="clear" w:color="FAE2D6" w:fill="FAE2D6" w:themeFill="accent2" w:themeFillTint="32"/>
      </w:tcPr>
    </w:tblStylePr>
    <w:tblStylePr w:type="band1Horz">
      <w:rPr>
        <w:sz w:val="22"/>
      </w:rPr>
      <w:tblPr/>
      <w:tcPr>
        <w:shd w:val="clear" w:color="FAE2D6" w:fill="FAE2D6" w:themeFill="accent2" w:themeFillTint="32"/>
      </w:tcPr>
    </w:tblStylePr>
  </w:style>
  <w:style w:type="table" w:styleId="Gitternetztabelle4Akzent3">
    <w:name w:val="Grid Table 4 Accent 3"/>
    <w:basedOn w:val="NormaleTabelle"/>
    <w:uiPriority w:val="5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b/>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shd w:val="clear" w:color="196C24" w:fill="196C24" w:themeFill="accent3" w:themeFillTint="FE"/>
      </w:tcPr>
    </w:tblStylePr>
    <w:tblStylePr w:type="lastRow">
      <w:rPr>
        <w:b/>
      </w:rPr>
      <w:tblPr/>
      <w:tcPr>
        <w:tcBorders>
          <w:top w:val="single" w:sz="4" w:space="0" w:color="196B24" w:themeColor="accent3"/>
        </w:tcBorders>
      </w:tcPr>
    </w:tblStylePr>
    <w:tblStylePr w:type="firstCol">
      <w:rPr>
        <w:b/>
      </w:rPr>
    </w:tblStylePr>
    <w:tblStylePr w:type="lastCol">
      <w:rPr>
        <w:b/>
      </w:rPr>
    </w:tblStylePr>
    <w:tblStylePr w:type="band1Vert">
      <w:rPr>
        <w:sz w:val="22"/>
      </w:rPr>
      <w:tblPr/>
      <w:tcPr>
        <w:shd w:val="clear" w:color="C0F0C6" w:fill="C0F0C6" w:themeFill="accent3" w:themeFillTint="34"/>
      </w:tcPr>
    </w:tblStylePr>
    <w:tblStylePr w:type="band1Horz">
      <w:rPr>
        <w:sz w:val="22"/>
      </w:rPr>
      <w:tblPr/>
      <w:tcPr>
        <w:shd w:val="clear" w:color="C0F0C6" w:fill="C0F0C6" w:themeFill="accent3" w:themeFillTint="34"/>
      </w:tcPr>
    </w:tblStylePr>
  </w:style>
  <w:style w:type="table" w:styleId="Gitternetztabelle4Akzent4">
    <w:name w:val="Grid Table 4 Accent 4"/>
    <w:basedOn w:val="NormaleTabelle"/>
    <w:uiPriority w:val="5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b/>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shd w:val="clear" w:color="5FCAF3" w:fill="5FCAF3" w:themeFill="accent4" w:themeFillTint="9A"/>
      </w:tcPr>
    </w:tblStylePr>
    <w:tblStylePr w:type="lastRow">
      <w:rPr>
        <w:b/>
      </w:rPr>
      <w:tblPr/>
      <w:tcPr>
        <w:tcBorders>
          <w:top w:val="single" w:sz="4" w:space="0" w:color="0F9ED5" w:themeColor="accent4"/>
        </w:tcBorders>
      </w:tcPr>
    </w:tblStylePr>
    <w:tblStylePr w:type="firstCol">
      <w:rPr>
        <w:b/>
      </w:rPr>
    </w:tblStylePr>
    <w:tblStylePr w:type="lastCol">
      <w:rPr>
        <w:b/>
      </w:rPr>
    </w:tblStylePr>
    <w:tblStylePr w:type="band1Vert">
      <w:rPr>
        <w:sz w:val="22"/>
      </w:rPr>
      <w:tblPr/>
      <w:tcPr>
        <w:shd w:val="clear" w:color="C9EDFB" w:fill="C9EDFB" w:themeFill="accent4" w:themeFillTint="34"/>
      </w:tcPr>
    </w:tblStylePr>
    <w:tblStylePr w:type="band1Horz">
      <w:rPr>
        <w:sz w:val="22"/>
      </w:rPr>
      <w:tblPr/>
      <w:tcPr>
        <w:shd w:val="clear" w:color="C9EDFB" w:fill="C9EDFB" w:themeFill="accent4" w:themeFillTint="34"/>
      </w:tcPr>
    </w:tblStylePr>
  </w:style>
  <w:style w:type="table" w:styleId="Gitternetztabelle4Akzent5">
    <w:name w:val="Grid Table 4 Accent 5"/>
    <w:basedOn w:val="NormaleTabelle"/>
    <w:uiPriority w:val="5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b/>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fill="A02B93" w:themeFill="accent5"/>
      </w:tcPr>
    </w:tblStylePr>
    <w:tblStylePr w:type="lastRow">
      <w:rPr>
        <w:b/>
      </w:rPr>
      <w:tblPr/>
      <w:tcPr>
        <w:tcBorders>
          <w:top w:val="single" w:sz="4" w:space="0" w:color="A02B93" w:themeColor="accent5"/>
        </w:tcBorders>
      </w:tcPr>
    </w:tblStylePr>
    <w:tblStylePr w:type="firstCol">
      <w:rPr>
        <w:b/>
      </w:rPr>
    </w:tblStylePr>
    <w:tblStylePr w:type="lastCol">
      <w:rPr>
        <w:b/>
      </w:rPr>
    </w:tblStylePr>
    <w:tblStylePr w:type="band1Vert">
      <w:rPr>
        <w:sz w:val="22"/>
      </w:rPr>
      <w:tblPr/>
      <w:tcPr>
        <w:shd w:val="clear" w:color="F1CDED" w:fill="F1CDED" w:themeFill="accent5" w:themeFillTint="34"/>
      </w:tcPr>
    </w:tblStylePr>
    <w:tblStylePr w:type="band1Horz">
      <w:rPr>
        <w:sz w:val="22"/>
      </w:rPr>
      <w:tblPr/>
      <w:tcPr>
        <w:shd w:val="clear" w:color="F1CDED" w:fill="F1CDED" w:themeFill="accent5" w:themeFillTint="34"/>
      </w:tcPr>
    </w:tblStylePr>
  </w:style>
  <w:style w:type="table" w:styleId="Gitternetztabelle4Akzent6">
    <w:name w:val="Grid Table 4 Accent 6"/>
    <w:basedOn w:val="NormaleTabelle"/>
    <w:uiPriority w:val="5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b/>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fill="4EA72E" w:themeFill="accent6"/>
      </w:tcPr>
    </w:tblStylePr>
    <w:tblStylePr w:type="lastRow">
      <w:rPr>
        <w:b/>
      </w:rPr>
      <w:tblPr/>
      <w:tcPr>
        <w:tcBorders>
          <w:top w:val="single" w:sz="4" w:space="0" w:color="4EA72E" w:themeColor="accent6"/>
        </w:tcBorders>
      </w:tcPr>
    </w:tblStylePr>
    <w:tblStylePr w:type="firstCol">
      <w:rPr>
        <w:b/>
      </w:rPr>
    </w:tblStylePr>
    <w:tblStylePr w:type="lastCol">
      <w:rPr>
        <w:b/>
      </w:rPr>
    </w:tblStylePr>
    <w:tblStylePr w:type="band1Vert">
      <w:rPr>
        <w:sz w:val="22"/>
      </w:rPr>
      <w:tblPr/>
      <w:tcPr>
        <w:shd w:val="clear" w:color="D8F2CF" w:fill="D8F2CF" w:themeFill="accent6" w:themeFillTint="34"/>
      </w:tcPr>
    </w:tblStylePr>
    <w:tblStylePr w:type="band1Horz">
      <w:rPr>
        <w:sz w:val="22"/>
      </w:rPr>
      <w:tblPr/>
      <w:tcPr>
        <w:shd w:val="clear" w:color="D8F2CF" w:fill="D8F2CF" w:themeFill="accent6" w:themeFillTint="34"/>
      </w:tcPr>
    </w:tblStylePr>
  </w:style>
  <w:style w:type="table" w:styleId="Gitternetztabelle5dunkelAkzent2">
    <w:name w:val="Grid Table 5 Dark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E97132" w:fill="E97132" w:themeFill="accent2"/>
      </w:tcPr>
    </w:tblStylePr>
    <w:tblStylePr w:type="lastRow">
      <w:rPr>
        <w:b/>
        <w:sz w:val="22"/>
      </w:rPr>
      <w:tblPr/>
      <w:tcPr>
        <w:tcBorders>
          <w:top w:val="single" w:sz="4" w:space="0" w:color="FFFFFF" w:themeColor="light1"/>
        </w:tcBorders>
        <w:shd w:val="clear" w:color="E97132" w:fill="E97132" w:themeFill="accent2"/>
      </w:tcPr>
    </w:tblStylePr>
    <w:tblStylePr w:type="firstCol">
      <w:rPr>
        <w:b/>
        <w:sz w:val="22"/>
      </w:rPr>
      <w:tblPr/>
      <w:tcPr>
        <w:shd w:val="clear" w:color="E97132" w:fill="E97132" w:themeFill="accent2"/>
      </w:tcPr>
    </w:tblStylePr>
    <w:tblStylePr w:type="lastCol">
      <w:rPr>
        <w:b/>
        <w:sz w:val="22"/>
      </w:rPr>
      <w:tblPr/>
      <w:tcPr>
        <w:shd w:val="clear" w:color="E97132" w:fill="E97132" w:themeFill="accent2"/>
      </w:tcPr>
    </w:tblStylePr>
    <w:tblStylePr w:type="band1Vert">
      <w:tblPr/>
      <w:tcPr>
        <w:shd w:val="clear" w:color="F5BDA0" w:fill="F5BDA0" w:themeFill="accent2" w:themeFillTint="75"/>
      </w:tcPr>
    </w:tblStylePr>
    <w:tblStylePr w:type="band1Horz">
      <w:tblPr/>
      <w:tcPr>
        <w:shd w:val="clear" w:color="F5BDA0" w:fill="F5BDA0" w:themeFill="accent2" w:themeFillTint="75"/>
      </w:tcPr>
    </w:tblStylePr>
  </w:style>
  <w:style w:type="table" w:styleId="Gitternetztabelle5dunkelAkzent3">
    <w:name w:val="Grid Table 5 Dark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196B24" w:fill="196B24" w:themeFill="accent3"/>
      </w:tcPr>
    </w:tblStylePr>
    <w:tblStylePr w:type="lastRow">
      <w:rPr>
        <w:b/>
        <w:sz w:val="22"/>
      </w:rPr>
      <w:tblPr/>
      <w:tcPr>
        <w:tcBorders>
          <w:top w:val="single" w:sz="4" w:space="0" w:color="FFFFFF" w:themeColor="light1"/>
        </w:tcBorders>
        <w:shd w:val="clear" w:color="196B24" w:fill="196B24" w:themeFill="accent3"/>
      </w:tcPr>
    </w:tblStylePr>
    <w:tblStylePr w:type="firstCol">
      <w:rPr>
        <w:b/>
        <w:sz w:val="22"/>
      </w:rPr>
      <w:tblPr/>
      <w:tcPr>
        <w:shd w:val="clear" w:color="196B24" w:fill="196B24" w:themeFill="accent3"/>
      </w:tcPr>
    </w:tblStylePr>
    <w:tblStylePr w:type="lastCol">
      <w:rPr>
        <w:b/>
        <w:sz w:val="22"/>
      </w:rPr>
      <w:tblPr/>
      <w:tcPr>
        <w:shd w:val="clear" w:color="196B24" w:fill="196B24" w:themeFill="accent3"/>
      </w:tcPr>
    </w:tblStylePr>
    <w:tblStylePr w:type="band1Vert">
      <w:tblPr/>
      <w:tcPr>
        <w:shd w:val="clear" w:color="72DE80" w:fill="72DE80" w:themeFill="accent3" w:themeFillTint="75"/>
      </w:tcPr>
    </w:tblStylePr>
    <w:tblStylePr w:type="band1Horz">
      <w:tblPr/>
      <w:tcPr>
        <w:shd w:val="clear" w:color="72DE80" w:fill="72DE80" w:themeFill="accent3" w:themeFillTint="75"/>
      </w:tcPr>
    </w:tblStylePr>
  </w:style>
  <w:style w:type="table" w:styleId="Gitternetztabelle5dunkelAkzent5">
    <w:name w:val="Grid Table 5 Dark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A02B93" w:fill="A02B93" w:themeFill="accent5"/>
      </w:tcPr>
    </w:tblStylePr>
    <w:tblStylePr w:type="lastRow">
      <w:rPr>
        <w:b/>
        <w:sz w:val="22"/>
      </w:rPr>
      <w:tblPr/>
      <w:tcPr>
        <w:tcBorders>
          <w:top w:val="single" w:sz="4" w:space="0" w:color="FFFFFF" w:themeColor="light1"/>
        </w:tcBorders>
        <w:shd w:val="clear" w:color="A02B93" w:fill="A02B93" w:themeFill="accent5"/>
      </w:tcPr>
    </w:tblStylePr>
    <w:tblStylePr w:type="firstCol">
      <w:rPr>
        <w:b/>
        <w:sz w:val="22"/>
      </w:rPr>
      <w:tblPr/>
      <w:tcPr>
        <w:shd w:val="clear" w:color="A02B93" w:fill="A02B93" w:themeFill="accent5"/>
      </w:tcPr>
    </w:tblStylePr>
    <w:tblStylePr w:type="lastCol">
      <w:rPr>
        <w:b/>
        <w:sz w:val="22"/>
      </w:rPr>
      <w:tblPr/>
      <w:tcPr>
        <w:shd w:val="clear" w:color="A02B93" w:fill="A02B93" w:themeFill="accent5"/>
      </w:tcPr>
    </w:tblStylePr>
    <w:tblStylePr w:type="band1Vert">
      <w:tblPr/>
      <w:tcPr>
        <w:shd w:val="clear" w:color="E18FD7" w:fill="E18FD7" w:themeFill="accent5" w:themeFillTint="75"/>
      </w:tcPr>
    </w:tblStylePr>
    <w:tblStylePr w:type="band1Horz">
      <w:tblPr/>
      <w:tcPr>
        <w:shd w:val="clear" w:color="E18FD7" w:fill="E18FD7" w:themeFill="accent5" w:themeFillTint="75"/>
      </w:tcPr>
    </w:tblStylePr>
  </w:style>
  <w:style w:type="table" w:styleId="Gitternetztabelle5dunkelAkzent6">
    <w:name w:val="Grid Table 5 Dark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4EA72E" w:fill="4EA72E" w:themeFill="accent6"/>
      </w:tcPr>
    </w:tblStylePr>
    <w:tblStylePr w:type="lastRow">
      <w:rPr>
        <w:b/>
        <w:sz w:val="22"/>
      </w:rPr>
      <w:tblPr/>
      <w:tcPr>
        <w:tcBorders>
          <w:top w:val="single" w:sz="4" w:space="0" w:color="FFFFFF" w:themeColor="light1"/>
        </w:tcBorders>
        <w:shd w:val="clear" w:color="4EA72E" w:fill="4EA72E" w:themeFill="accent6"/>
      </w:tcPr>
    </w:tblStylePr>
    <w:tblStylePr w:type="firstCol">
      <w:rPr>
        <w:b/>
        <w:sz w:val="22"/>
      </w:rPr>
      <w:tblPr/>
      <w:tcPr>
        <w:shd w:val="clear" w:color="4EA72E" w:fill="4EA72E" w:themeFill="accent6"/>
      </w:tcPr>
    </w:tblStylePr>
    <w:tblStylePr w:type="lastCol">
      <w:rPr>
        <w:b/>
        <w:sz w:val="22"/>
      </w:rPr>
      <w:tblPr/>
      <w:tcPr>
        <w:shd w:val="clear" w:color="4EA72E" w:fill="4EA72E" w:themeFill="accent6"/>
      </w:tcPr>
    </w:tblStylePr>
    <w:tblStylePr w:type="band1Vert">
      <w:tblPr/>
      <w:tcPr>
        <w:shd w:val="clear" w:color="A8E194" w:fill="A8E194" w:themeFill="accent6" w:themeFillTint="75"/>
      </w:tcPr>
    </w:tblStylePr>
    <w:tblStylePr w:type="band1Horz">
      <w:tblPr/>
      <w:tcPr>
        <w:shd w:val="clear" w:color="A8E194" w:fill="A8E194" w:themeFill="accent6" w:themeFillTint="75"/>
      </w:tcPr>
    </w:tblStylePr>
  </w:style>
  <w:style w:type="table" w:styleId="Gitternetztabelle6farbigAkzent1">
    <w:name w:val="Grid Table 6 Colorful Accent 1"/>
    <w:basedOn w:val="NormaleTabelle"/>
    <w:uiPriority w:val="99"/>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156082" w:themeColor="accent1"/>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fill="BFE4F4" w:themeFill="accent1" w:themeFillTint="34"/>
      </w:tcPr>
    </w:tblStylePr>
    <w:tblStylePr w:type="band1Horz">
      <w:rPr>
        <w:color w:val="63BDE6" w:themeColor="accent1" w:themeTint="80" w:themeShade="95"/>
        <w:sz w:val="22"/>
      </w:rPr>
      <w:tblPr/>
      <w:tcPr>
        <w:shd w:val="clear" w:color="BFE4F4" w:fill="BFE4F4" w:themeFill="accent1" w:themeFillTint="34"/>
      </w:tcPr>
    </w:tblStylePr>
    <w:tblStylePr w:type="band2Horz">
      <w:rPr>
        <w:color w:val="63BDE6" w:themeColor="accent1" w:themeTint="80" w:themeShade="95"/>
        <w:sz w:val="22"/>
      </w:rPr>
    </w:tblStylePr>
  </w:style>
  <w:style w:type="table" w:styleId="Gitternetztabelle6farbigAkzent2">
    <w:name w:val="Grid Table 6 Colorful Accent 2"/>
    <w:basedOn w:val="NormaleTabelle"/>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E97132" w:themeColor="accent2"/>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fill="FAE2D6" w:themeFill="accent2" w:themeFillTint="32"/>
      </w:tcPr>
    </w:tblStylePr>
    <w:tblStylePr w:type="band1Horz">
      <w:rPr>
        <w:color w:val="F2AA85" w:themeColor="accent2" w:themeTint="97" w:themeShade="95"/>
        <w:sz w:val="22"/>
      </w:rPr>
      <w:tblPr/>
      <w:tcPr>
        <w:shd w:val="clear" w:color="FAE2D6" w:fill="FAE2D6" w:themeFill="accent2" w:themeFillTint="32"/>
      </w:tcPr>
    </w:tblStylePr>
    <w:tblStylePr w:type="band2Horz">
      <w:rPr>
        <w:color w:val="F2AA85" w:themeColor="accent2" w:themeTint="97" w:themeShade="95"/>
        <w:sz w:val="22"/>
      </w:rPr>
    </w:tblStylePr>
  </w:style>
  <w:style w:type="table" w:styleId="Gitternetztabelle6farbigAkzent3">
    <w:name w:val="Grid Table 6 Colorful Accent 3"/>
    <w:basedOn w:val="NormaleTabelle"/>
    <w:uiPriority w:val="99"/>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B24" w:themeColor="accent3"/>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fill="C0F0C6" w:themeFill="accent3" w:themeFillTint="34"/>
      </w:tcPr>
    </w:tblStylePr>
    <w:tblStylePr w:type="band1Horz">
      <w:rPr>
        <w:color w:val="196C24" w:themeColor="accent3" w:themeTint="FE" w:themeShade="95"/>
        <w:sz w:val="22"/>
      </w:rPr>
      <w:tblPr/>
      <w:tcPr>
        <w:shd w:val="clear" w:color="C0F0C6" w:fill="C0F0C6" w:themeFill="accent3" w:themeFillTint="34"/>
      </w:tcPr>
    </w:tblStylePr>
    <w:tblStylePr w:type="band2Horz">
      <w:rPr>
        <w:color w:val="196C24" w:themeColor="accent3" w:themeTint="FE" w:themeShade="95"/>
        <w:sz w:val="22"/>
      </w:rPr>
    </w:tblStylePr>
  </w:style>
  <w:style w:type="table" w:styleId="Gitternetztabelle6farbigAkzent4">
    <w:name w:val="Grid Table 6 Colorful Accent 4"/>
    <w:basedOn w:val="NormaleTabelle"/>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0F9ED5" w:themeColor="accent4"/>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fill="C9EDFB" w:themeFill="accent4" w:themeFillTint="34"/>
      </w:tcPr>
    </w:tblStylePr>
    <w:tblStylePr w:type="band1Horz">
      <w:rPr>
        <w:color w:val="5FCAF3" w:themeColor="accent4" w:themeTint="9A" w:themeShade="95"/>
        <w:sz w:val="22"/>
      </w:rPr>
      <w:tblPr/>
      <w:tcPr>
        <w:shd w:val="clear" w:color="C9EDFB" w:fill="C9EDFB" w:themeFill="accent4" w:themeFillTint="34"/>
      </w:tcPr>
    </w:tblStylePr>
    <w:tblStylePr w:type="band2Horz">
      <w:rPr>
        <w:color w:val="5FCAF3" w:themeColor="accent4" w:themeTint="9A" w:themeShade="95"/>
        <w:sz w:val="22"/>
      </w:rPr>
    </w:tblStylePr>
  </w:style>
  <w:style w:type="table" w:styleId="Gitternetztabelle6farbigAkzent5">
    <w:name w:val="Grid Table 6 Colorful Accent 5"/>
    <w:basedOn w:val="NormaleTabelle"/>
    <w:uiPriority w:val="99"/>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fill="F1CDED" w:themeFill="accent5" w:themeFillTint="34"/>
      </w:tcPr>
    </w:tblStylePr>
    <w:tblStylePr w:type="band1Horz">
      <w:rPr>
        <w:color w:val="5D1955" w:themeColor="accent5" w:themeShade="95"/>
        <w:sz w:val="22"/>
      </w:rPr>
      <w:tblPr/>
      <w:tcPr>
        <w:shd w:val="clear" w:color="F1CDED" w:fill="F1CDED" w:themeFill="accent5" w:themeFillTint="34"/>
      </w:tcPr>
    </w:tblStylePr>
    <w:tblStylePr w:type="band2Horz">
      <w:rPr>
        <w:color w:val="5D1955" w:themeColor="accent5" w:themeShade="95"/>
        <w:sz w:val="22"/>
      </w:rPr>
    </w:tblStylePr>
  </w:style>
  <w:style w:type="table" w:styleId="Gitternetztabelle6farbigAkzent6">
    <w:name w:val="Grid Table 6 Colorful Accent 6"/>
    <w:basedOn w:val="NormaleTabelle"/>
    <w:uiPriority w:val="99"/>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fill="D8F2CF" w:themeFill="accent6" w:themeFillTint="34"/>
      </w:tcPr>
    </w:tblStylePr>
    <w:tblStylePr w:type="band1Horz">
      <w:rPr>
        <w:color w:val="5D1955" w:themeColor="accent5" w:themeShade="95"/>
        <w:sz w:val="22"/>
      </w:rPr>
      <w:tblPr/>
      <w:tcPr>
        <w:shd w:val="clear" w:color="D8F2CF" w:fill="D8F2CF" w:themeFill="accent6" w:themeFillTint="34"/>
      </w:tcPr>
    </w:tblStylePr>
    <w:tblStylePr w:type="band2Horz">
      <w:rPr>
        <w:color w:val="5D1955" w:themeColor="accent5" w:themeShade="95"/>
        <w:sz w:val="22"/>
      </w:rPr>
    </w:tblStylePr>
  </w:style>
  <w:style w:type="table" w:styleId="Gitternetztabelle7farbigAkzent1">
    <w:name w:val="Grid Table 7 Colorful Accent 1"/>
    <w:basedOn w:val="NormaleTabelle"/>
    <w:uiPriority w:val="99"/>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sz w:val="22"/>
      </w:rPr>
      <w:tblPr/>
      <w:tcPr>
        <w:tcBorders>
          <w:top w:val="none" w:sz="0" w:space="0" w:color="000000"/>
          <w:left w:val="none" w:sz="0" w:space="0" w:color="000000"/>
          <w:bottom w:val="single" w:sz="4" w:space="0" w:color="156082" w:themeColor="accent1"/>
          <w:right w:val="none" w:sz="0" w:space="0" w:color="000000"/>
        </w:tcBorders>
        <w:shd w:val="clear" w:color="FFFFFF" w:fill="FFFFFF" w:themeFill="light1"/>
      </w:tcPr>
    </w:tblStylePr>
    <w:tblStylePr w:type="lastRow">
      <w:rPr>
        <w:b/>
        <w:color w:val="63BDE6" w:themeColor="accent1" w:themeTint="80" w:themeShade="95"/>
        <w:sz w:val="22"/>
      </w:rPr>
      <w:tblPr/>
      <w:tcPr>
        <w:tcBorders>
          <w:top w:val="single" w:sz="4" w:space="0" w:color="156082" w:themeColor="accen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63BDE6" w:themeColor="accent1" w:themeTint="80" w:themeShade="95"/>
        <w:sz w:val="22"/>
      </w:rPr>
      <w:tblPr/>
      <w:tcPr>
        <w:tcBorders>
          <w:top w:val="none" w:sz="0" w:space="0" w:color="000000"/>
          <w:left w:val="none" w:sz="0" w:space="0" w:color="000000"/>
          <w:bottom w:val="none" w:sz="0" w:space="0" w:color="000000"/>
          <w:right w:val="single" w:sz="4" w:space="0" w:color="156082" w:themeColor="accent1"/>
        </w:tcBorders>
        <w:shd w:val="clear" w:color="FFFFFF" w:fill="auto"/>
      </w:tcPr>
    </w:tblStylePr>
    <w:tblStylePr w:type="lastCol">
      <w:rPr>
        <w:i/>
        <w:color w:val="63BDE6" w:themeColor="accent1" w:themeTint="80" w:themeShade="95"/>
        <w:sz w:val="22"/>
      </w:rPr>
      <w:tblPr/>
      <w:tcPr>
        <w:tcBorders>
          <w:top w:val="none" w:sz="0" w:space="0" w:color="000000"/>
          <w:left w:val="single" w:sz="4" w:space="0" w:color="156082" w:themeColor="accent1"/>
          <w:bottom w:val="none" w:sz="0" w:space="0" w:color="000000"/>
          <w:right w:val="none" w:sz="0" w:space="0" w:color="000000"/>
        </w:tcBorders>
        <w:shd w:val="clear" w:color="FFFFFF" w:fill="auto"/>
      </w:tcPr>
    </w:tblStylePr>
    <w:tblStylePr w:type="band1Vert">
      <w:tblPr/>
      <w:tcPr>
        <w:shd w:val="clear" w:color="BFE4F4" w:fill="BFE4F4" w:themeFill="accent1" w:themeFillTint="34"/>
      </w:tcPr>
    </w:tblStylePr>
    <w:tblStylePr w:type="band1Horz">
      <w:rPr>
        <w:color w:val="63BDE6" w:themeColor="accent1" w:themeTint="80" w:themeShade="95"/>
        <w:sz w:val="22"/>
      </w:rPr>
      <w:tblPr/>
      <w:tcPr>
        <w:shd w:val="clear" w:color="BFE4F4" w:fill="BFE4F4" w:themeFill="accent1" w:themeFillTint="34"/>
      </w:tcPr>
    </w:tblStylePr>
    <w:tblStylePr w:type="band2Horz">
      <w:rPr>
        <w:color w:val="63BDE6" w:themeColor="accent1" w:themeTint="80" w:themeShade="95"/>
        <w:sz w:val="22"/>
      </w:rPr>
    </w:tblStylePr>
  </w:style>
  <w:style w:type="table" w:styleId="Gitternetztabelle7farbigAkzent2">
    <w:name w:val="Grid Table 7 Colorful Accent 2"/>
    <w:basedOn w:val="NormaleTabelle"/>
    <w:uiPriority w:val="99"/>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sz w:val="22"/>
      </w:rPr>
      <w:tblPr/>
      <w:tcPr>
        <w:tcBorders>
          <w:top w:val="none" w:sz="0" w:space="0" w:color="000000"/>
          <w:left w:val="none" w:sz="0" w:space="0" w:color="000000"/>
          <w:bottom w:val="single" w:sz="4" w:space="0" w:color="E97132" w:themeColor="accent2"/>
          <w:right w:val="none" w:sz="0" w:space="0" w:color="000000"/>
        </w:tcBorders>
        <w:shd w:val="clear" w:color="FFFFFF" w:fill="FFFFFF" w:themeFill="light1"/>
      </w:tcPr>
    </w:tblStylePr>
    <w:tblStylePr w:type="lastRow">
      <w:rPr>
        <w:b/>
        <w:color w:val="F2AA85" w:themeColor="accent2" w:themeTint="97" w:themeShade="95"/>
        <w:sz w:val="22"/>
      </w:rPr>
      <w:tblPr/>
      <w:tcPr>
        <w:tcBorders>
          <w:top w:val="single" w:sz="4" w:space="0" w:color="E97132" w:themeColor="accent2"/>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F2AA85" w:themeColor="accent2" w:themeTint="97" w:themeShade="95"/>
        <w:sz w:val="22"/>
      </w:rPr>
      <w:tblPr/>
      <w:tcPr>
        <w:tcBorders>
          <w:top w:val="none" w:sz="0" w:space="0" w:color="000000"/>
          <w:left w:val="none" w:sz="0" w:space="0" w:color="000000"/>
          <w:bottom w:val="none" w:sz="0" w:space="0" w:color="000000"/>
          <w:right w:val="single" w:sz="4" w:space="0" w:color="E97132" w:themeColor="accent2"/>
        </w:tcBorders>
        <w:shd w:val="clear" w:color="FFFFFF" w:fill="auto"/>
      </w:tcPr>
    </w:tblStylePr>
    <w:tblStylePr w:type="lastCol">
      <w:rPr>
        <w:i/>
        <w:color w:val="F2AA85" w:themeColor="accent2" w:themeTint="97" w:themeShade="95"/>
        <w:sz w:val="22"/>
      </w:rPr>
      <w:tblPr/>
      <w:tcPr>
        <w:tcBorders>
          <w:top w:val="none" w:sz="0" w:space="0" w:color="000000"/>
          <w:left w:val="single" w:sz="4" w:space="0" w:color="E97132" w:themeColor="accent2"/>
          <w:bottom w:val="none" w:sz="0" w:space="0" w:color="000000"/>
          <w:right w:val="none" w:sz="0" w:space="0" w:color="000000"/>
        </w:tcBorders>
        <w:shd w:val="clear" w:color="FFFFFF" w:fill="auto"/>
      </w:tcPr>
    </w:tblStylePr>
    <w:tblStylePr w:type="band1Vert">
      <w:tblPr/>
      <w:tcPr>
        <w:shd w:val="clear" w:color="FAE2D6" w:fill="FAE2D6" w:themeFill="accent2" w:themeFillTint="32"/>
      </w:tcPr>
    </w:tblStylePr>
    <w:tblStylePr w:type="band1Horz">
      <w:rPr>
        <w:color w:val="F2AA85" w:themeColor="accent2" w:themeTint="97" w:themeShade="95"/>
        <w:sz w:val="22"/>
      </w:rPr>
      <w:tblPr/>
      <w:tcPr>
        <w:shd w:val="clear" w:color="FAE2D6" w:fill="FAE2D6" w:themeFill="accent2" w:themeFillTint="32"/>
      </w:tcPr>
    </w:tblStylePr>
    <w:tblStylePr w:type="band2Horz">
      <w:rPr>
        <w:color w:val="F2AA85" w:themeColor="accent2" w:themeTint="97" w:themeShade="95"/>
        <w:sz w:val="22"/>
      </w:rPr>
    </w:tblStylePr>
  </w:style>
  <w:style w:type="table" w:styleId="Gitternetztabelle7farbigAkzent3">
    <w:name w:val="Grid Table 7 Colorful Accent 3"/>
    <w:basedOn w:val="NormaleTabelle"/>
    <w:uiPriority w:val="99"/>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sz w:val="22"/>
      </w:rPr>
      <w:tblPr/>
      <w:tcPr>
        <w:tcBorders>
          <w:top w:val="none" w:sz="0" w:space="0" w:color="000000"/>
          <w:left w:val="none" w:sz="0" w:space="0" w:color="000000"/>
          <w:bottom w:val="single" w:sz="4" w:space="0" w:color="196B24" w:themeColor="accent3"/>
          <w:right w:val="none" w:sz="0" w:space="0" w:color="000000"/>
        </w:tcBorders>
        <w:shd w:val="clear" w:color="FFFFFF" w:fill="FFFFFF" w:themeFill="light1"/>
      </w:tcPr>
    </w:tblStylePr>
    <w:tblStylePr w:type="lastRow">
      <w:rPr>
        <w:b/>
        <w:color w:val="196C24" w:themeColor="accent3" w:themeTint="FE" w:themeShade="95"/>
        <w:sz w:val="22"/>
      </w:rPr>
      <w:tblPr/>
      <w:tcPr>
        <w:tcBorders>
          <w:top w:val="single" w:sz="4" w:space="0" w:color="196B24" w:themeColor="accent3"/>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196C24" w:themeColor="accent3" w:themeTint="FE" w:themeShade="95"/>
        <w:sz w:val="22"/>
      </w:rPr>
      <w:tblPr/>
      <w:tcPr>
        <w:tcBorders>
          <w:top w:val="none" w:sz="0" w:space="0" w:color="000000"/>
          <w:left w:val="none" w:sz="0" w:space="0" w:color="000000"/>
          <w:bottom w:val="none" w:sz="0" w:space="0" w:color="000000"/>
          <w:right w:val="single" w:sz="4" w:space="0" w:color="196B24" w:themeColor="accent3"/>
        </w:tcBorders>
        <w:shd w:val="clear" w:color="FFFFFF" w:fill="auto"/>
      </w:tcPr>
    </w:tblStylePr>
    <w:tblStylePr w:type="lastCol">
      <w:rPr>
        <w:i/>
        <w:color w:val="196C24" w:themeColor="accent3" w:themeTint="FE" w:themeShade="95"/>
        <w:sz w:val="22"/>
      </w:rPr>
      <w:tblPr/>
      <w:tcPr>
        <w:tcBorders>
          <w:top w:val="none" w:sz="0" w:space="0" w:color="000000"/>
          <w:left w:val="single" w:sz="4" w:space="0" w:color="196B24" w:themeColor="accent3"/>
          <w:bottom w:val="none" w:sz="0" w:space="0" w:color="000000"/>
          <w:right w:val="none" w:sz="0" w:space="0" w:color="000000"/>
        </w:tcBorders>
        <w:shd w:val="clear" w:color="FFFFFF" w:fill="auto"/>
      </w:tcPr>
    </w:tblStylePr>
    <w:tblStylePr w:type="band1Vert">
      <w:tblPr/>
      <w:tcPr>
        <w:shd w:val="clear" w:color="C0F0C6" w:fill="C0F0C6" w:themeFill="accent3" w:themeFillTint="34"/>
      </w:tcPr>
    </w:tblStylePr>
    <w:tblStylePr w:type="band1Horz">
      <w:rPr>
        <w:color w:val="196C24" w:themeColor="accent3" w:themeTint="FE" w:themeShade="95"/>
        <w:sz w:val="22"/>
      </w:rPr>
      <w:tblPr/>
      <w:tcPr>
        <w:shd w:val="clear" w:color="C0F0C6" w:fill="C0F0C6" w:themeFill="accent3" w:themeFillTint="34"/>
      </w:tcPr>
    </w:tblStylePr>
    <w:tblStylePr w:type="band2Horz">
      <w:rPr>
        <w:color w:val="196C24" w:themeColor="accent3" w:themeTint="FE" w:themeShade="95"/>
        <w:sz w:val="22"/>
      </w:rPr>
    </w:tblStylePr>
  </w:style>
  <w:style w:type="table" w:styleId="Gitternetztabelle7farbigAkzent4">
    <w:name w:val="Grid Table 7 Colorful Accent 4"/>
    <w:basedOn w:val="NormaleTabelle"/>
    <w:uiPriority w:val="99"/>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sz w:val="22"/>
      </w:rPr>
      <w:tblPr/>
      <w:tcPr>
        <w:tcBorders>
          <w:top w:val="none" w:sz="0" w:space="0" w:color="000000"/>
          <w:left w:val="none" w:sz="0" w:space="0" w:color="000000"/>
          <w:bottom w:val="single" w:sz="4" w:space="0" w:color="0F9ED5" w:themeColor="accent4"/>
          <w:right w:val="none" w:sz="0" w:space="0" w:color="000000"/>
        </w:tcBorders>
        <w:shd w:val="clear" w:color="FFFFFF" w:fill="FFFFFF" w:themeFill="light1"/>
      </w:tcPr>
    </w:tblStylePr>
    <w:tblStylePr w:type="lastRow">
      <w:rPr>
        <w:b/>
        <w:color w:val="5FCAF3" w:themeColor="accent4" w:themeTint="9A" w:themeShade="95"/>
        <w:sz w:val="22"/>
      </w:rPr>
      <w:tblPr/>
      <w:tcPr>
        <w:tcBorders>
          <w:top w:val="single" w:sz="4" w:space="0" w:color="0F9ED5" w:themeColor="accent4"/>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5FCAF3" w:themeColor="accent4" w:themeTint="9A" w:themeShade="95"/>
        <w:sz w:val="22"/>
      </w:rPr>
      <w:tblPr/>
      <w:tcPr>
        <w:tcBorders>
          <w:top w:val="none" w:sz="0" w:space="0" w:color="000000"/>
          <w:left w:val="none" w:sz="0" w:space="0" w:color="000000"/>
          <w:bottom w:val="none" w:sz="0" w:space="0" w:color="000000"/>
          <w:right w:val="single" w:sz="4" w:space="0" w:color="0F9ED5" w:themeColor="accent4"/>
        </w:tcBorders>
        <w:shd w:val="clear" w:color="FFFFFF" w:fill="auto"/>
      </w:tcPr>
    </w:tblStylePr>
    <w:tblStylePr w:type="lastCol">
      <w:rPr>
        <w:i/>
        <w:color w:val="5FCAF3" w:themeColor="accent4" w:themeTint="9A" w:themeShade="95"/>
        <w:sz w:val="22"/>
      </w:rPr>
      <w:tblPr/>
      <w:tcPr>
        <w:tcBorders>
          <w:top w:val="none" w:sz="0" w:space="0" w:color="000000"/>
          <w:left w:val="single" w:sz="4" w:space="0" w:color="0F9ED5" w:themeColor="accent4"/>
          <w:bottom w:val="none" w:sz="0" w:space="0" w:color="000000"/>
          <w:right w:val="none" w:sz="0" w:space="0" w:color="000000"/>
        </w:tcBorders>
        <w:shd w:val="clear" w:color="FFFFFF" w:fill="auto"/>
      </w:tcPr>
    </w:tblStylePr>
    <w:tblStylePr w:type="band1Vert">
      <w:tblPr/>
      <w:tcPr>
        <w:shd w:val="clear" w:color="C9EDFB" w:fill="C9EDFB" w:themeFill="accent4" w:themeFillTint="34"/>
      </w:tcPr>
    </w:tblStylePr>
    <w:tblStylePr w:type="band1Horz">
      <w:rPr>
        <w:color w:val="5FCAF3" w:themeColor="accent4" w:themeTint="9A" w:themeShade="95"/>
        <w:sz w:val="22"/>
      </w:rPr>
      <w:tblPr/>
      <w:tcPr>
        <w:shd w:val="clear" w:color="C9EDFB" w:fill="C9EDFB" w:themeFill="accent4" w:themeFillTint="34"/>
      </w:tcPr>
    </w:tblStylePr>
    <w:tblStylePr w:type="band2Horz">
      <w:rPr>
        <w:color w:val="5FCAF3" w:themeColor="accent4" w:themeTint="9A" w:themeShade="95"/>
        <w:sz w:val="22"/>
      </w:rPr>
    </w:tblStylePr>
  </w:style>
  <w:style w:type="table" w:styleId="Gitternetztabelle7farbigAkzent5">
    <w:name w:val="Grid Table 7 Colorful Accent 5"/>
    <w:basedOn w:val="NormaleTabelle"/>
    <w:uiPriority w:val="99"/>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b/>
        <w:color w:val="5D1955" w:themeColor="accent5" w:themeShade="95"/>
        <w:sz w:val="22"/>
      </w:rPr>
      <w:tblPr/>
      <w:tcPr>
        <w:tcBorders>
          <w:top w:val="none" w:sz="0" w:space="0" w:color="000000"/>
          <w:left w:val="none" w:sz="0" w:space="0" w:color="000000"/>
          <w:bottom w:val="single" w:sz="4" w:space="0" w:color="A02B93" w:themeColor="accent5"/>
          <w:right w:val="none" w:sz="0" w:space="0" w:color="000000"/>
        </w:tcBorders>
        <w:shd w:val="clear" w:color="FFFFFF" w:fill="FFFFFF" w:themeFill="light1"/>
      </w:tcPr>
    </w:tblStylePr>
    <w:tblStylePr w:type="lastRow">
      <w:rPr>
        <w:b/>
        <w:color w:val="5D1955" w:themeColor="accent5" w:themeShade="95"/>
        <w:sz w:val="22"/>
      </w:rPr>
      <w:tblPr/>
      <w:tcPr>
        <w:tcBorders>
          <w:top w:val="single" w:sz="4" w:space="0" w:color="A02B93" w:themeColor="accent5"/>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5D1955" w:themeColor="accent5" w:themeShade="95"/>
        <w:sz w:val="22"/>
      </w:rPr>
      <w:tblPr/>
      <w:tcPr>
        <w:tcBorders>
          <w:top w:val="none" w:sz="0" w:space="0" w:color="000000"/>
          <w:left w:val="none" w:sz="0" w:space="0" w:color="000000"/>
          <w:bottom w:val="none" w:sz="0" w:space="0" w:color="000000"/>
          <w:right w:val="single" w:sz="4" w:space="0" w:color="A02B93" w:themeColor="accent5"/>
        </w:tcBorders>
        <w:shd w:val="clear" w:color="FFFFFF" w:fill="auto"/>
      </w:tcPr>
    </w:tblStylePr>
    <w:tblStylePr w:type="lastCol">
      <w:rPr>
        <w:i/>
        <w:color w:val="5D1955" w:themeColor="accent5" w:themeShade="95"/>
        <w:sz w:val="22"/>
      </w:rPr>
      <w:tblPr/>
      <w:tcPr>
        <w:tcBorders>
          <w:top w:val="none" w:sz="0" w:space="0" w:color="000000"/>
          <w:left w:val="single" w:sz="4" w:space="0" w:color="A02B93" w:themeColor="accent5"/>
          <w:bottom w:val="none" w:sz="0" w:space="0" w:color="000000"/>
          <w:right w:val="none" w:sz="0" w:space="0" w:color="000000"/>
        </w:tcBorders>
        <w:shd w:val="clear" w:color="FFFFFF" w:fill="auto"/>
      </w:tcPr>
    </w:tblStylePr>
    <w:tblStylePr w:type="band1Vert">
      <w:tblPr/>
      <w:tcPr>
        <w:shd w:val="clear" w:color="F1CDED" w:fill="F1CDED" w:themeFill="accent5" w:themeFillTint="34"/>
      </w:tcPr>
    </w:tblStylePr>
    <w:tblStylePr w:type="band1Horz">
      <w:rPr>
        <w:color w:val="5D1955" w:themeColor="accent5" w:themeShade="95"/>
        <w:sz w:val="22"/>
      </w:rPr>
      <w:tblPr/>
      <w:tcPr>
        <w:shd w:val="clear" w:color="F1CDED" w:fill="F1CDED" w:themeFill="accent5" w:themeFillTint="34"/>
      </w:tcPr>
    </w:tblStylePr>
    <w:tblStylePr w:type="band2Horz">
      <w:rPr>
        <w:color w:val="5D1955" w:themeColor="accent5" w:themeShade="95"/>
        <w:sz w:val="22"/>
      </w:rPr>
    </w:tblStylePr>
  </w:style>
  <w:style w:type="table" w:styleId="Gitternetztabelle7farbigAkzent6">
    <w:name w:val="Grid Table 7 Colorful Accent 6"/>
    <w:basedOn w:val="NormaleTabelle"/>
    <w:uiPriority w:val="99"/>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b/>
        <w:color w:val="2D611B" w:themeColor="accent6" w:themeShade="95"/>
        <w:sz w:val="22"/>
      </w:rPr>
      <w:tblPr/>
      <w:tcPr>
        <w:tcBorders>
          <w:top w:val="none" w:sz="0" w:space="0" w:color="000000"/>
          <w:left w:val="none" w:sz="0" w:space="0" w:color="000000"/>
          <w:bottom w:val="single" w:sz="4" w:space="0" w:color="4EA72E" w:themeColor="accent6"/>
          <w:right w:val="none" w:sz="0" w:space="0" w:color="000000"/>
        </w:tcBorders>
        <w:shd w:val="clear" w:color="FFFFFF" w:fill="FFFFFF" w:themeFill="light1"/>
      </w:tcPr>
    </w:tblStylePr>
    <w:tblStylePr w:type="lastRow">
      <w:rPr>
        <w:b/>
        <w:color w:val="2D611B" w:themeColor="accent6" w:themeShade="95"/>
        <w:sz w:val="22"/>
      </w:rPr>
      <w:tblPr/>
      <w:tcPr>
        <w:tcBorders>
          <w:top w:val="single" w:sz="4" w:space="0" w:color="4EA72E" w:themeColor="accent6"/>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2D611B" w:themeColor="accent6" w:themeShade="95"/>
        <w:sz w:val="22"/>
      </w:rPr>
      <w:tblPr/>
      <w:tcPr>
        <w:tcBorders>
          <w:top w:val="none" w:sz="0" w:space="0" w:color="000000"/>
          <w:left w:val="none" w:sz="0" w:space="0" w:color="000000"/>
          <w:bottom w:val="none" w:sz="0" w:space="0" w:color="000000"/>
          <w:right w:val="single" w:sz="4" w:space="0" w:color="4EA72E" w:themeColor="accent6"/>
        </w:tcBorders>
        <w:shd w:val="clear" w:color="FFFFFF" w:fill="auto"/>
      </w:tcPr>
    </w:tblStylePr>
    <w:tblStylePr w:type="lastCol">
      <w:rPr>
        <w:i/>
        <w:color w:val="2D611B" w:themeColor="accent6" w:themeShade="95"/>
        <w:sz w:val="22"/>
      </w:rPr>
      <w:tblPr/>
      <w:tcPr>
        <w:tcBorders>
          <w:top w:val="none" w:sz="0" w:space="0" w:color="000000"/>
          <w:left w:val="single" w:sz="4" w:space="0" w:color="4EA72E" w:themeColor="accent6"/>
          <w:bottom w:val="none" w:sz="0" w:space="0" w:color="000000"/>
          <w:right w:val="none" w:sz="0" w:space="0" w:color="000000"/>
        </w:tcBorders>
        <w:shd w:val="clear" w:color="FFFFFF" w:fill="auto"/>
      </w:tcPr>
    </w:tblStylePr>
    <w:tblStylePr w:type="band1Vert">
      <w:tblPr/>
      <w:tcPr>
        <w:shd w:val="clear" w:color="D8F2CF" w:fill="D8F2CF" w:themeFill="accent6" w:themeFillTint="34"/>
      </w:tcPr>
    </w:tblStylePr>
    <w:tblStylePr w:type="band1Horz">
      <w:rPr>
        <w:color w:val="2D611B" w:themeColor="accent6" w:themeShade="95"/>
        <w:sz w:val="22"/>
      </w:rPr>
      <w:tblPr/>
      <w:tcPr>
        <w:shd w:val="clear" w:color="D8F2CF" w:fill="D8F2CF" w:themeFill="accent6" w:themeFillTint="34"/>
      </w:tcPr>
    </w:tblStylePr>
    <w:tblStylePr w:type="band2Horz">
      <w:rPr>
        <w:color w:val="2D611B" w:themeColor="accent6" w:themeShade="95"/>
        <w:sz w:val="22"/>
      </w:rPr>
    </w:tblStylePr>
  </w:style>
  <w:style w:type="table" w:styleId="Listentabelle1hellAkzent1">
    <w:name w:val="List Table 1 Light Accent 1"/>
    <w:basedOn w:val="NormaleTabelle"/>
    <w:uiPriority w:val="99"/>
    <w:tblPr>
      <w:tblStyleRowBandSize w:val="1"/>
      <w:tblStyleColBandSize w:val="1"/>
    </w:tblPr>
    <w:tblStylePr w:type="firstRow">
      <w:rPr>
        <w:b/>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1DEF2" w:fill="B1DEF2" w:themeFill="accent1" w:themeFillTint="40"/>
      </w:tcPr>
    </w:tblStylePr>
    <w:tblStylePr w:type="band1Horz">
      <w:tblPr/>
      <w:tcPr>
        <w:shd w:val="clear" w:color="B1DEF2" w:fill="B1DEF2" w:themeFill="accent1" w:themeFillTint="40"/>
      </w:tcPr>
    </w:tblStylePr>
  </w:style>
  <w:style w:type="table" w:styleId="Listentabelle1hellAkzent2">
    <w:name w:val="List Table 1 Light Accent 2"/>
    <w:basedOn w:val="NormaleTabelle"/>
    <w:uiPriority w:val="99"/>
    <w:tblPr>
      <w:tblStyleRowBandSize w:val="1"/>
      <w:tblStyleColBandSize w:val="1"/>
    </w:tblPr>
    <w:tblStylePr w:type="firstRow">
      <w:rPr>
        <w:b/>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9DBCB" w:fill="F9DBCB" w:themeFill="accent2" w:themeFillTint="40"/>
      </w:tcPr>
    </w:tblStylePr>
    <w:tblStylePr w:type="band1Horz">
      <w:tblPr/>
      <w:tcPr>
        <w:shd w:val="clear" w:color="F9DBCB" w:fill="F9DBCB" w:themeFill="accent2" w:themeFillTint="40"/>
      </w:tcPr>
    </w:tblStylePr>
  </w:style>
  <w:style w:type="table" w:styleId="Listentabelle1hellAkzent3">
    <w:name w:val="List Table 1 Light Accent 3"/>
    <w:basedOn w:val="NormaleTabelle"/>
    <w:uiPriority w:val="99"/>
    <w:tblPr>
      <w:tblStyleRowBandSize w:val="1"/>
      <w:tblStyleColBandSize w:val="1"/>
    </w:tblPr>
    <w:tblStylePr w:type="firstRow">
      <w:rPr>
        <w:b/>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2EDB9" w:fill="B2EDB9" w:themeFill="accent3" w:themeFillTint="40"/>
      </w:tcPr>
    </w:tblStylePr>
    <w:tblStylePr w:type="band1Horz">
      <w:tblPr/>
      <w:tcPr>
        <w:shd w:val="clear" w:color="B2EDB9" w:fill="B2EDB9" w:themeFill="accent3" w:themeFillTint="40"/>
      </w:tcPr>
    </w:tblStylePr>
  </w:style>
  <w:style w:type="table" w:styleId="Listentabelle1hellAkzent4">
    <w:name w:val="List Table 1 Light Accent 4"/>
    <w:basedOn w:val="NormaleTabelle"/>
    <w:uiPriority w:val="99"/>
    <w:tblPr>
      <w:tblStyleRowBandSize w:val="1"/>
      <w:tblStyleColBandSize w:val="1"/>
    </w:tblPr>
    <w:tblStylePr w:type="firstRow">
      <w:rPr>
        <w:b/>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CE9FA" w:fill="BCE9FA" w:themeFill="accent4" w:themeFillTint="40"/>
      </w:tcPr>
    </w:tblStylePr>
    <w:tblStylePr w:type="band1Horz">
      <w:tblPr/>
      <w:tcPr>
        <w:shd w:val="clear" w:color="BCE9FA" w:fill="BCE9FA" w:themeFill="accent4" w:themeFillTint="40"/>
      </w:tcPr>
    </w:tblStylePr>
  </w:style>
  <w:style w:type="table" w:styleId="Listentabelle1hellAkzent5">
    <w:name w:val="List Table 1 Light Accent 5"/>
    <w:basedOn w:val="NormaleTabelle"/>
    <w:uiPriority w:val="99"/>
    <w:tblPr>
      <w:tblStyleRowBandSize w:val="1"/>
      <w:tblStyleColBandSize w:val="1"/>
    </w:tblPr>
    <w:tblStylePr w:type="firstRow">
      <w:rPr>
        <w:b/>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EEC2E9" w:fill="EEC2E9" w:themeFill="accent5" w:themeFillTint="40"/>
      </w:tcPr>
    </w:tblStylePr>
    <w:tblStylePr w:type="band1Horz">
      <w:tblPr/>
      <w:tcPr>
        <w:shd w:val="clear" w:color="EEC2E9" w:fill="EEC2E9" w:themeFill="accent5" w:themeFillTint="40"/>
      </w:tcPr>
    </w:tblStylePr>
  </w:style>
  <w:style w:type="table" w:styleId="Listentabelle1hellAkzent6">
    <w:name w:val="List Table 1 Light Accent 6"/>
    <w:basedOn w:val="NormaleTabelle"/>
    <w:uiPriority w:val="99"/>
    <w:tblPr>
      <w:tblStyleRowBandSize w:val="1"/>
      <w:tblStyleColBandSize w:val="1"/>
    </w:tblPr>
    <w:tblStylePr w:type="firstRow">
      <w:rPr>
        <w:b/>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CFEFC4" w:fill="CFEFC4" w:themeFill="accent6" w:themeFillTint="40"/>
      </w:tcPr>
    </w:tblStylePr>
    <w:tblStylePr w:type="band1Horz">
      <w:tblPr/>
      <w:tcPr>
        <w:shd w:val="clear" w:color="CFEFC4" w:fill="CFEFC4" w:themeFill="accent6" w:themeFillTint="40"/>
      </w:tcPr>
    </w:tblStylePr>
  </w:style>
  <w:style w:type="table" w:styleId="Listentabelle2Akzent1">
    <w:name w:val="List Table 2 Accent 1"/>
    <w:basedOn w:val="NormaleTabelle"/>
    <w:uiPriority w:val="99"/>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b/>
        <w:sz w:val="22"/>
      </w:rPr>
      <w:tblPr/>
      <w:tcPr>
        <w:tcBorders>
          <w:top w:val="single" w:sz="4" w:space="0" w:color="156082" w:themeColor="accent1"/>
          <w:left w:val="none" w:sz="4" w:space="0" w:color="000000"/>
          <w:bottom w:val="single" w:sz="4" w:space="0" w:color="156082" w:themeColor="accent1"/>
          <w:right w:val="none" w:sz="4" w:space="0" w:color="000000"/>
        </w:tcBorders>
      </w:tcPr>
    </w:tblStylePr>
    <w:tblStylePr w:type="lastRow">
      <w:rPr>
        <w:b/>
        <w:sz w:val="22"/>
      </w:rPr>
      <w:tblPr/>
      <w:tcPr>
        <w:tcBorders>
          <w:top w:val="single" w:sz="4" w:space="0" w:color="156082" w:themeColor="accent1"/>
          <w:left w:val="none" w:sz="4" w:space="0" w:color="000000"/>
          <w:bottom w:val="single" w:sz="4" w:space="0" w:color="156082"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B1DEF2" w:fill="B1DEF2" w:themeFill="accent1" w:themeFillTint="40"/>
      </w:tcPr>
    </w:tblStylePr>
    <w:tblStylePr w:type="band1Horz">
      <w:rPr>
        <w:sz w:val="22"/>
      </w:rPr>
      <w:tblPr/>
      <w:tcPr>
        <w:shd w:val="clear" w:color="B1DEF2" w:fill="B1DEF2" w:themeFill="accent1" w:themeFillTint="40"/>
      </w:tcPr>
    </w:tblStylePr>
  </w:style>
  <w:style w:type="table" w:styleId="Listentabelle2Akzent2">
    <w:name w:val="List Table 2 Accent 2"/>
    <w:basedOn w:val="NormaleTabelle"/>
    <w:uiPriority w:val="99"/>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b/>
        <w:sz w:val="22"/>
      </w:rPr>
      <w:tblPr/>
      <w:tcPr>
        <w:tcBorders>
          <w:top w:val="single" w:sz="4" w:space="0" w:color="E97132" w:themeColor="accent2"/>
          <w:left w:val="none" w:sz="4" w:space="0" w:color="000000"/>
          <w:bottom w:val="single" w:sz="4" w:space="0" w:color="E97132" w:themeColor="accent2"/>
          <w:right w:val="none" w:sz="4" w:space="0" w:color="000000"/>
        </w:tcBorders>
      </w:tcPr>
    </w:tblStylePr>
    <w:tblStylePr w:type="lastRow">
      <w:rPr>
        <w:b/>
        <w:sz w:val="22"/>
      </w:rPr>
      <w:tblPr/>
      <w:tcPr>
        <w:tcBorders>
          <w:top w:val="single" w:sz="4" w:space="0" w:color="E97132" w:themeColor="accent2"/>
          <w:left w:val="none" w:sz="4" w:space="0" w:color="000000"/>
          <w:bottom w:val="single" w:sz="4" w:space="0" w:color="E97132"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9DBCB" w:fill="F9DBCB" w:themeFill="accent2" w:themeFillTint="40"/>
      </w:tcPr>
    </w:tblStylePr>
    <w:tblStylePr w:type="band1Horz">
      <w:rPr>
        <w:sz w:val="22"/>
      </w:rPr>
      <w:tblPr/>
      <w:tcPr>
        <w:shd w:val="clear" w:color="F9DBCB" w:fill="F9DBCB" w:themeFill="accent2" w:themeFillTint="40"/>
      </w:tcPr>
    </w:tblStylePr>
  </w:style>
  <w:style w:type="table" w:styleId="Listentabelle2Akzent3">
    <w:name w:val="List Table 2 Accent 3"/>
    <w:basedOn w:val="NormaleTabelle"/>
    <w:uiPriority w:val="99"/>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b/>
        <w:sz w:val="22"/>
      </w:rPr>
      <w:tblPr/>
      <w:tcPr>
        <w:tcBorders>
          <w:top w:val="single" w:sz="4" w:space="0" w:color="196B24" w:themeColor="accent3"/>
          <w:left w:val="none" w:sz="4" w:space="0" w:color="000000"/>
          <w:bottom w:val="single" w:sz="4" w:space="0" w:color="196B24" w:themeColor="accent3"/>
          <w:right w:val="none" w:sz="4" w:space="0" w:color="000000"/>
        </w:tcBorders>
      </w:tcPr>
    </w:tblStylePr>
    <w:tblStylePr w:type="lastRow">
      <w:rPr>
        <w:b/>
        <w:sz w:val="22"/>
      </w:rPr>
      <w:tblPr/>
      <w:tcPr>
        <w:tcBorders>
          <w:top w:val="single" w:sz="4" w:space="0" w:color="196B24" w:themeColor="accent3"/>
          <w:left w:val="none" w:sz="4" w:space="0" w:color="000000"/>
          <w:bottom w:val="single" w:sz="4" w:space="0" w:color="196B24"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B2EDB9" w:fill="B2EDB9" w:themeFill="accent3" w:themeFillTint="40"/>
      </w:tcPr>
    </w:tblStylePr>
    <w:tblStylePr w:type="band1Horz">
      <w:rPr>
        <w:sz w:val="22"/>
      </w:rPr>
      <w:tblPr/>
      <w:tcPr>
        <w:shd w:val="clear" w:color="B2EDB9" w:fill="B2EDB9" w:themeFill="accent3" w:themeFillTint="40"/>
      </w:tcPr>
    </w:tblStylePr>
  </w:style>
  <w:style w:type="table" w:styleId="Listentabelle2Akzent4">
    <w:name w:val="List Table 2 Accent 4"/>
    <w:basedOn w:val="NormaleTabelle"/>
    <w:uiPriority w:val="99"/>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b/>
        <w:sz w:val="22"/>
      </w:rPr>
      <w:tblPr/>
      <w:tcPr>
        <w:tcBorders>
          <w:top w:val="single" w:sz="4" w:space="0" w:color="0F9ED5" w:themeColor="accent4"/>
          <w:left w:val="none" w:sz="4" w:space="0" w:color="000000"/>
          <w:bottom w:val="single" w:sz="4" w:space="0" w:color="0F9ED5" w:themeColor="accent4"/>
          <w:right w:val="none" w:sz="4" w:space="0" w:color="000000"/>
        </w:tcBorders>
      </w:tcPr>
    </w:tblStylePr>
    <w:tblStylePr w:type="lastRow">
      <w:rPr>
        <w:b/>
        <w:sz w:val="22"/>
      </w:rPr>
      <w:tblPr/>
      <w:tcPr>
        <w:tcBorders>
          <w:top w:val="single" w:sz="4" w:space="0" w:color="0F9ED5" w:themeColor="accent4"/>
          <w:left w:val="none" w:sz="4" w:space="0" w:color="000000"/>
          <w:bottom w:val="single" w:sz="4" w:space="0" w:color="0F9ED5"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BCE9FA" w:fill="BCE9FA" w:themeFill="accent4" w:themeFillTint="40"/>
      </w:tcPr>
    </w:tblStylePr>
    <w:tblStylePr w:type="band1Horz">
      <w:rPr>
        <w:sz w:val="22"/>
      </w:rPr>
      <w:tblPr/>
      <w:tcPr>
        <w:shd w:val="clear" w:color="BCE9FA" w:fill="BCE9FA" w:themeFill="accent4" w:themeFillTint="40"/>
      </w:tcPr>
    </w:tblStylePr>
  </w:style>
  <w:style w:type="table" w:styleId="Listentabelle2Akzent5">
    <w:name w:val="List Table 2 Accent 5"/>
    <w:basedOn w:val="NormaleTabelle"/>
    <w:uiPriority w:val="99"/>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b/>
        <w:sz w:val="22"/>
      </w:rPr>
      <w:tblPr/>
      <w:tcPr>
        <w:tcBorders>
          <w:top w:val="single" w:sz="4" w:space="0" w:color="A02B93" w:themeColor="accent5"/>
          <w:left w:val="none" w:sz="4" w:space="0" w:color="000000"/>
          <w:bottom w:val="single" w:sz="4" w:space="0" w:color="A02B93" w:themeColor="accent5"/>
          <w:right w:val="none" w:sz="4" w:space="0" w:color="000000"/>
        </w:tcBorders>
      </w:tcPr>
    </w:tblStylePr>
    <w:tblStylePr w:type="lastRow">
      <w:rPr>
        <w:b/>
        <w:sz w:val="22"/>
      </w:rPr>
      <w:tblPr/>
      <w:tcPr>
        <w:tcBorders>
          <w:top w:val="single" w:sz="4" w:space="0" w:color="A02B93" w:themeColor="accent5"/>
          <w:left w:val="none" w:sz="4" w:space="0" w:color="000000"/>
          <w:bottom w:val="single" w:sz="4" w:space="0" w:color="A02B93"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EEC2E9" w:fill="EEC2E9" w:themeFill="accent5" w:themeFillTint="40"/>
      </w:tcPr>
    </w:tblStylePr>
    <w:tblStylePr w:type="band1Horz">
      <w:rPr>
        <w:sz w:val="22"/>
      </w:rPr>
      <w:tblPr/>
      <w:tcPr>
        <w:shd w:val="clear" w:color="EEC2E9" w:fill="EEC2E9" w:themeFill="accent5" w:themeFillTint="40"/>
      </w:tcPr>
    </w:tblStylePr>
  </w:style>
  <w:style w:type="table" w:styleId="Listentabelle2Akzent6">
    <w:name w:val="List Table 2 Accent 6"/>
    <w:basedOn w:val="NormaleTabelle"/>
    <w:uiPriority w:val="99"/>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b/>
        <w:sz w:val="22"/>
      </w:rPr>
      <w:tblPr/>
      <w:tcPr>
        <w:tcBorders>
          <w:top w:val="single" w:sz="4" w:space="0" w:color="4EA72E" w:themeColor="accent6"/>
          <w:left w:val="none" w:sz="4" w:space="0" w:color="000000"/>
          <w:bottom w:val="single" w:sz="4" w:space="0" w:color="4EA72E" w:themeColor="accent6"/>
          <w:right w:val="none" w:sz="4" w:space="0" w:color="000000"/>
        </w:tcBorders>
      </w:tcPr>
    </w:tblStylePr>
    <w:tblStylePr w:type="lastRow">
      <w:rPr>
        <w:b/>
        <w:sz w:val="22"/>
      </w:rPr>
      <w:tblPr/>
      <w:tcPr>
        <w:tcBorders>
          <w:top w:val="single" w:sz="4" w:space="0" w:color="4EA72E" w:themeColor="accent6"/>
          <w:left w:val="none" w:sz="4" w:space="0" w:color="000000"/>
          <w:bottom w:val="single" w:sz="4" w:space="0" w:color="4EA72E"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CFEFC4" w:fill="CFEFC4" w:themeFill="accent6" w:themeFillTint="40"/>
      </w:tcPr>
    </w:tblStylePr>
    <w:tblStylePr w:type="band1Horz">
      <w:rPr>
        <w:sz w:val="22"/>
      </w:rPr>
      <w:tblPr/>
      <w:tcPr>
        <w:shd w:val="clear" w:color="CFEFC4" w:fill="CFEFC4" w:themeFill="accent6" w:themeFillTint="40"/>
      </w:tcPr>
    </w:tblStylePr>
  </w:style>
  <w:style w:type="table" w:styleId="Listentabelle3Akzent1">
    <w:name w:val="List Table 3 Accent 1"/>
    <w:basedOn w:val="NormaleTabelle"/>
    <w:uiPriority w:val="99"/>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sz w:val="22"/>
      </w:rPr>
      <w:tblPr/>
      <w:tcPr>
        <w:shd w:val="clear" w:color="156082" w:fill="156082"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156082" w:themeColor="accent1"/>
          <w:right w:val="single" w:sz="4" w:space="0" w:color="156082" w:themeColor="accent1"/>
        </w:tcBorders>
      </w:tcPr>
    </w:tblStylePr>
    <w:tblStylePr w:type="band1Horz">
      <w:rPr>
        <w:sz w:val="22"/>
      </w:rPr>
      <w:tblPr/>
      <w:tcPr>
        <w:tcBorders>
          <w:top w:val="single" w:sz="4" w:space="0" w:color="156082" w:themeColor="accent1"/>
          <w:bottom w:val="single" w:sz="4" w:space="0" w:color="156082" w:themeColor="accent1"/>
        </w:tcBorders>
      </w:tcPr>
    </w:tblStylePr>
  </w:style>
  <w:style w:type="table" w:styleId="Listentabelle3Akzent2">
    <w:name w:val="List Table 3 Accent 2"/>
    <w:basedOn w:val="NormaleTabelle"/>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b/>
        <w:sz w:val="22"/>
      </w:rPr>
      <w:tblPr/>
      <w:tcPr>
        <w:shd w:val="clear" w:color="F2AA85" w:fill="F2AA85"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E97132" w:themeColor="accent2"/>
          <w:right w:val="single" w:sz="4" w:space="0" w:color="E97132" w:themeColor="accent2"/>
        </w:tcBorders>
      </w:tcPr>
    </w:tblStylePr>
    <w:tblStylePr w:type="band1Horz">
      <w:rPr>
        <w:sz w:val="22"/>
      </w:rPr>
      <w:tblPr/>
      <w:tcPr>
        <w:tcBorders>
          <w:top w:val="single" w:sz="4" w:space="0" w:color="E97132" w:themeColor="accent2"/>
          <w:bottom w:val="single" w:sz="4" w:space="0" w:color="E97132" w:themeColor="accent2"/>
        </w:tcBorders>
      </w:tcPr>
    </w:tblStylePr>
  </w:style>
  <w:style w:type="table" w:styleId="Listentabelle3Akzent3">
    <w:name w:val="List Table 3 Accent 3"/>
    <w:basedOn w:val="NormaleTabelle"/>
    <w:uiPriority w:val="99"/>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b/>
        <w:sz w:val="22"/>
      </w:rPr>
      <w:tblPr/>
      <w:tcPr>
        <w:shd w:val="clear" w:color="48D45B" w:fill="48D45B"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196B24" w:themeColor="accent3"/>
          <w:right w:val="single" w:sz="4" w:space="0" w:color="196B24" w:themeColor="accent3"/>
        </w:tcBorders>
      </w:tcPr>
    </w:tblStylePr>
    <w:tblStylePr w:type="band1Horz">
      <w:rPr>
        <w:sz w:val="22"/>
      </w:rPr>
      <w:tblPr/>
      <w:tcPr>
        <w:tcBorders>
          <w:top w:val="single" w:sz="4" w:space="0" w:color="196B24" w:themeColor="accent3"/>
          <w:bottom w:val="single" w:sz="4" w:space="0" w:color="196B24" w:themeColor="accent3"/>
        </w:tcBorders>
      </w:tcPr>
    </w:tblStylePr>
  </w:style>
  <w:style w:type="table" w:styleId="Listentabelle3Akzent4">
    <w:name w:val="List Table 3 Accent 4"/>
    <w:basedOn w:val="NormaleTabelle"/>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b/>
        <w:sz w:val="22"/>
      </w:rPr>
      <w:tblPr/>
      <w:tcPr>
        <w:shd w:val="clear" w:color="5FCAF3" w:fill="5FCAF3"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0F9ED5" w:themeColor="accent4"/>
          <w:right w:val="single" w:sz="4" w:space="0" w:color="0F9ED5" w:themeColor="accent4"/>
        </w:tcBorders>
      </w:tcPr>
    </w:tblStylePr>
    <w:tblStylePr w:type="band1Horz">
      <w:rPr>
        <w:sz w:val="22"/>
      </w:rPr>
      <w:tblPr/>
      <w:tcPr>
        <w:tcBorders>
          <w:top w:val="single" w:sz="4" w:space="0" w:color="0F9ED5" w:themeColor="accent4"/>
          <w:bottom w:val="single" w:sz="4" w:space="0" w:color="0F9ED5" w:themeColor="accent4"/>
        </w:tcBorders>
      </w:tcPr>
    </w:tblStylePr>
  </w:style>
  <w:style w:type="table" w:styleId="Listentabelle3Akzent5">
    <w:name w:val="List Table 3 Accent 5"/>
    <w:basedOn w:val="NormaleTabelle"/>
    <w:uiPriority w:val="99"/>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b/>
        <w:sz w:val="22"/>
      </w:rPr>
      <w:tblPr/>
      <w:tcPr>
        <w:shd w:val="clear" w:color="D76CCB" w:fill="D76CCB"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A02B93" w:themeColor="accent5"/>
          <w:right w:val="single" w:sz="4" w:space="0" w:color="A02B93" w:themeColor="accent5"/>
        </w:tcBorders>
      </w:tcPr>
    </w:tblStylePr>
    <w:tblStylePr w:type="band1Horz">
      <w:rPr>
        <w:sz w:val="22"/>
      </w:rPr>
      <w:tblPr/>
      <w:tcPr>
        <w:tcBorders>
          <w:top w:val="single" w:sz="4" w:space="0" w:color="A02B93" w:themeColor="accent5"/>
          <w:bottom w:val="single" w:sz="4" w:space="0" w:color="A02B93" w:themeColor="accent5"/>
        </w:tcBorders>
      </w:tcPr>
    </w:tblStylePr>
  </w:style>
  <w:style w:type="table" w:styleId="Listentabelle3Akzent6">
    <w:name w:val="List Table 3 Accent 6"/>
    <w:basedOn w:val="NormaleTabelle"/>
    <w:uiPriority w:val="99"/>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b/>
        <w:sz w:val="22"/>
      </w:rPr>
      <w:tblPr/>
      <w:tcPr>
        <w:shd w:val="clear" w:color="8ED873" w:fill="8ED873"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4EA72E" w:themeColor="accent6"/>
          <w:right w:val="single" w:sz="4" w:space="0" w:color="4EA72E" w:themeColor="accent6"/>
        </w:tcBorders>
      </w:tcPr>
    </w:tblStylePr>
    <w:tblStylePr w:type="band1Horz">
      <w:rPr>
        <w:sz w:val="22"/>
      </w:rPr>
      <w:tblPr/>
      <w:tcPr>
        <w:tcBorders>
          <w:top w:val="single" w:sz="4" w:space="0" w:color="4EA72E" w:themeColor="accent6"/>
          <w:bottom w:val="single" w:sz="4" w:space="0" w:color="4EA72E" w:themeColor="accent6"/>
        </w:tcBorders>
      </w:tcPr>
    </w:tblStylePr>
  </w:style>
  <w:style w:type="table" w:styleId="Listentabelle4Akzent1">
    <w:name w:val="List Table 4 Accent 1"/>
    <w:basedOn w:val="NormaleTabelle"/>
    <w:uiPriority w:val="9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b/>
        <w:sz w:val="22"/>
      </w:rPr>
      <w:tblPr/>
      <w:tcPr>
        <w:shd w:val="clear" w:color="156082" w:fill="156082" w:themeFill="accent1"/>
      </w:tcPr>
    </w:tblStylePr>
    <w:tblStylePr w:type="lastRow">
      <w:rPr>
        <w:b/>
      </w:rPr>
    </w:tblStylePr>
    <w:tblStylePr w:type="firstCol">
      <w:rPr>
        <w:b/>
      </w:rPr>
    </w:tblStylePr>
    <w:tblStylePr w:type="lastCol">
      <w:rPr>
        <w:b/>
      </w:rPr>
    </w:tblStylePr>
    <w:tblStylePr w:type="band1Vert">
      <w:rPr>
        <w:sz w:val="22"/>
      </w:rPr>
      <w:tblPr/>
      <w:tcPr>
        <w:shd w:val="clear" w:color="B1DEF2" w:fill="B1DEF2" w:themeFill="accent1" w:themeFillTint="40"/>
      </w:tcPr>
    </w:tblStylePr>
    <w:tblStylePr w:type="band1Horz">
      <w:rPr>
        <w:sz w:val="22"/>
      </w:rPr>
      <w:tblPr/>
      <w:tcPr>
        <w:shd w:val="clear" w:color="B1DEF2" w:fill="B1DEF2" w:themeFill="accent1" w:themeFillTint="40"/>
      </w:tcPr>
    </w:tblStylePr>
  </w:style>
  <w:style w:type="table" w:styleId="Listentabelle4Akzent2">
    <w:name w:val="List Table 4 Accent 2"/>
    <w:basedOn w:val="NormaleTabelle"/>
    <w:uiPriority w:val="9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b/>
        <w:sz w:val="22"/>
      </w:rPr>
      <w:tblPr/>
      <w:tcPr>
        <w:shd w:val="clear" w:color="E97132" w:fill="E97132" w:themeFill="accent2"/>
      </w:tcPr>
    </w:tblStylePr>
    <w:tblStylePr w:type="lastRow">
      <w:rPr>
        <w:b/>
      </w:rPr>
    </w:tblStylePr>
    <w:tblStylePr w:type="firstCol">
      <w:rPr>
        <w:b/>
      </w:rPr>
    </w:tblStylePr>
    <w:tblStylePr w:type="lastCol">
      <w:rPr>
        <w:b/>
      </w:rPr>
    </w:tblStylePr>
    <w:tblStylePr w:type="band1Vert">
      <w:rPr>
        <w:sz w:val="22"/>
      </w:rPr>
      <w:tblPr/>
      <w:tcPr>
        <w:shd w:val="clear" w:color="F9DBCB" w:fill="F9DBCB" w:themeFill="accent2" w:themeFillTint="40"/>
      </w:tcPr>
    </w:tblStylePr>
    <w:tblStylePr w:type="band1Horz">
      <w:rPr>
        <w:sz w:val="22"/>
      </w:rPr>
      <w:tblPr/>
      <w:tcPr>
        <w:shd w:val="clear" w:color="F9DBCB" w:fill="F9DBCB" w:themeFill="accent2" w:themeFillTint="40"/>
      </w:tcPr>
    </w:tblStylePr>
  </w:style>
  <w:style w:type="table" w:styleId="Listentabelle4Akzent3">
    <w:name w:val="List Table 4 Accent 3"/>
    <w:basedOn w:val="NormaleTabelle"/>
    <w:uiPriority w:val="9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b/>
        <w:sz w:val="22"/>
      </w:rPr>
      <w:tblPr/>
      <w:tcPr>
        <w:shd w:val="clear" w:color="196B24" w:fill="196B24" w:themeFill="accent3"/>
      </w:tcPr>
    </w:tblStylePr>
    <w:tblStylePr w:type="lastRow">
      <w:rPr>
        <w:b/>
      </w:rPr>
    </w:tblStylePr>
    <w:tblStylePr w:type="firstCol">
      <w:rPr>
        <w:b/>
      </w:rPr>
    </w:tblStylePr>
    <w:tblStylePr w:type="lastCol">
      <w:rPr>
        <w:b/>
      </w:rPr>
    </w:tblStylePr>
    <w:tblStylePr w:type="band1Vert">
      <w:rPr>
        <w:sz w:val="22"/>
      </w:rPr>
      <w:tblPr/>
      <w:tcPr>
        <w:shd w:val="clear" w:color="B2EDB9" w:fill="B2EDB9" w:themeFill="accent3" w:themeFillTint="40"/>
      </w:tcPr>
    </w:tblStylePr>
    <w:tblStylePr w:type="band1Horz">
      <w:rPr>
        <w:sz w:val="22"/>
      </w:rPr>
      <w:tblPr/>
      <w:tcPr>
        <w:shd w:val="clear" w:color="B2EDB9" w:fill="B2EDB9" w:themeFill="accent3" w:themeFillTint="40"/>
      </w:tcPr>
    </w:tblStylePr>
  </w:style>
  <w:style w:type="table" w:styleId="Listentabelle4Akzent4">
    <w:name w:val="List Table 4 Accent 4"/>
    <w:basedOn w:val="NormaleTabelle"/>
    <w:uiPriority w:val="9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b/>
        <w:sz w:val="22"/>
      </w:rPr>
      <w:tblPr/>
      <w:tcPr>
        <w:shd w:val="clear" w:color="0F9ED5" w:fill="0F9ED5" w:themeFill="accent4"/>
      </w:tcPr>
    </w:tblStylePr>
    <w:tblStylePr w:type="lastRow">
      <w:rPr>
        <w:b/>
      </w:rPr>
    </w:tblStylePr>
    <w:tblStylePr w:type="firstCol">
      <w:rPr>
        <w:b/>
      </w:rPr>
    </w:tblStylePr>
    <w:tblStylePr w:type="lastCol">
      <w:rPr>
        <w:b/>
      </w:rPr>
    </w:tblStylePr>
    <w:tblStylePr w:type="band1Vert">
      <w:rPr>
        <w:sz w:val="22"/>
      </w:rPr>
      <w:tblPr/>
      <w:tcPr>
        <w:shd w:val="clear" w:color="BCE9FA" w:fill="BCE9FA" w:themeFill="accent4" w:themeFillTint="40"/>
      </w:tcPr>
    </w:tblStylePr>
    <w:tblStylePr w:type="band1Horz">
      <w:rPr>
        <w:sz w:val="22"/>
      </w:rPr>
      <w:tblPr/>
      <w:tcPr>
        <w:shd w:val="clear" w:color="BCE9FA" w:fill="BCE9FA" w:themeFill="accent4" w:themeFillTint="40"/>
      </w:tcPr>
    </w:tblStylePr>
  </w:style>
  <w:style w:type="table" w:styleId="Listentabelle4Akzent5">
    <w:name w:val="List Table 4 Accent 5"/>
    <w:basedOn w:val="NormaleTabelle"/>
    <w:uiPriority w:val="9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b/>
        <w:sz w:val="22"/>
      </w:rPr>
      <w:tblPr/>
      <w:tcPr>
        <w:shd w:val="clear" w:color="A02B93" w:fill="A02B93" w:themeFill="accent5"/>
      </w:tcPr>
    </w:tblStylePr>
    <w:tblStylePr w:type="lastRow">
      <w:rPr>
        <w:b/>
      </w:rPr>
    </w:tblStylePr>
    <w:tblStylePr w:type="firstCol">
      <w:rPr>
        <w:b/>
      </w:rPr>
    </w:tblStylePr>
    <w:tblStylePr w:type="lastCol">
      <w:rPr>
        <w:b/>
      </w:rPr>
    </w:tblStylePr>
    <w:tblStylePr w:type="band1Vert">
      <w:rPr>
        <w:sz w:val="22"/>
      </w:rPr>
      <w:tblPr/>
      <w:tcPr>
        <w:shd w:val="clear" w:color="EEC2E9" w:fill="EEC2E9" w:themeFill="accent5" w:themeFillTint="40"/>
      </w:tcPr>
    </w:tblStylePr>
    <w:tblStylePr w:type="band1Horz">
      <w:rPr>
        <w:sz w:val="22"/>
      </w:rPr>
      <w:tblPr/>
      <w:tcPr>
        <w:shd w:val="clear" w:color="EEC2E9" w:fill="EEC2E9" w:themeFill="accent5" w:themeFillTint="40"/>
      </w:tcPr>
    </w:tblStylePr>
  </w:style>
  <w:style w:type="table" w:styleId="Listentabelle4Akzent6">
    <w:name w:val="List Table 4 Accent 6"/>
    <w:basedOn w:val="NormaleTabelle"/>
    <w:uiPriority w:val="9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b/>
        <w:sz w:val="22"/>
      </w:rPr>
      <w:tblPr/>
      <w:tcPr>
        <w:shd w:val="clear" w:color="4EA72E" w:fill="4EA72E" w:themeFill="accent6"/>
      </w:tcPr>
    </w:tblStylePr>
    <w:tblStylePr w:type="lastRow">
      <w:rPr>
        <w:b/>
      </w:rPr>
    </w:tblStylePr>
    <w:tblStylePr w:type="firstCol">
      <w:rPr>
        <w:b/>
      </w:rPr>
    </w:tblStylePr>
    <w:tblStylePr w:type="lastCol">
      <w:rPr>
        <w:b/>
      </w:rPr>
    </w:tblStylePr>
    <w:tblStylePr w:type="band1Vert">
      <w:rPr>
        <w:sz w:val="22"/>
      </w:rPr>
      <w:tblPr/>
      <w:tcPr>
        <w:shd w:val="clear" w:color="CFEFC4" w:fill="CFEFC4" w:themeFill="accent6" w:themeFillTint="40"/>
      </w:tcPr>
    </w:tblStylePr>
    <w:tblStylePr w:type="band1Horz">
      <w:rPr>
        <w:sz w:val="22"/>
      </w:rPr>
      <w:tblPr/>
      <w:tcPr>
        <w:shd w:val="clear" w:color="CFEFC4" w:fill="CFEFC4" w:themeFill="accent6" w:themeFillTint="40"/>
      </w:tcPr>
    </w:tblStylePr>
  </w:style>
  <w:style w:type="table" w:styleId="Listentabelle5dunkelAkzent1">
    <w:name w:val="List Table 5 Dark Accent 1"/>
    <w:basedOn w:val="NormaleTabelle"/>
    <w:uiPriority w:val="99"/>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tblPr>
    <w:tblStylePr w:type="firstRow">
      <w:rPr>
        <w:b/>
        <w:color w:val="FFFFFF" w:themeColor="light1"/>
        <w:sz w:val="22"/>
      </w:rPr>
      <w:tblPr/>
      <w:tcPr>
        <w:tcBorders>
          <w:top w:val="single" w:sz="32" w:space="0" w:color="156082" w:themeColor="accent1"/>
          <w:bottom w:val="single" w:sz="12" w:space="0" w:color="FFFFFF" w:themeColor="light1"/>
        </w:tcBorders>
        <w:shd w:val="clear" w:color="156082" w:fill="156082"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fill="156082" w:themeFill="accent1"/>
      </w:tcPr>
    </w:tblStylePr>
    <w:tblStylePr w:type="band2Horz">
      <w:tblPr/>
      <w:tcPr>
        <w:tcBorders>
          <w:top w:val="single" w:sz="4" w:space="0" w:color="FFFFFF" w:themeColor="light1"/>
          <w:bottom w:val="single" w:sz="4" w:space="0" w:color="FFFFFF" w:themeColor="light1"/>
        </w:tcBorders>
        <w:shd w:val="clear" w:color="156082" w:fill="156082" w:themeFill="accent1"/>
      </w:tcPr>
    </w:tblStylePr>
  </w:style>
  <w:style w:type="table" w:styleId="Listentabelle5dunkelAkzent2">
    <w:name w:val="List Table 5 Dark Accent 2"/>
    <w:basedOn w:val="NormaleTabelle"/>
    <w:uiPriority w:val="99"/>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tblPr>
    <w:tblStylePr w:type="firstRow">
      <w:rPr>
        <w:b/>
        <w:color w:val="FFFFFF" w:themeColor="light1"/>
        <w:sz w:val="22"/>
      </w:rPr>
      <w:tblPr/>
      <w:tcPr>
        <w:tcBorders>
          <w:top w:val="single" w:sz="32" w:space="0" w:color="E97132" w:themeColor="accent2"/>
          <w:bottom w:val="single" w:sz="12" w:space="0" w:color="FFFFFF" w:themeColor="light1"/>
        </w:tcBorders>
        <w:shd w:val="clear" w:color="F2AA85" w:fill="F2AA85"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E97132" w:themeColor="accent2"/>
          <w:right w:val="single" w:sz="4" w:space="0" w:color="FFFFFF" w:themeColor="light1"/>
        </w:tcBorders>
      </w:tcPr>
    </w:tblStylePr>
    <w:tblStylePr w:type="lastCol">
      <w:tblPr/>
      <w:tcPr>
        <w:tcBorders>
          <w:left w:val="single" w:sz="4" w:space="0" w:color="FFFFFF" w:themeColor="light1"/>
          <w:right w:val="single" w:sz="32" w:space="0" w:color="E97132" w:themeColor="accent2"/>
        </w:tcBorders>
      </w:tcPr>
    </w:tblStylePr>
    <w:tblStylePr w:type="band1Vert">
      <w:tblPr/>
      <w:tcPr>
        <w:tcBorders>
          <w:left w:val="single" w:sz="4" w:space="0" w:color="FFFFFF" w:themeColor="light1"/>
          <w:right w:val="single" w:sz="4" w:space="0" w:color="FFFFFF" w:themeColor="light1"/>
        </w:tcBorders>
        <w:shd w:val="clear" w:color="F2AA85"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fill="F2AA85" w:themeFill="accent2" w:themeFillTint="97"/>
      </w:tcPr>
    </w:tblStylePr>
  </w:style>
  <w:style w:type="table" w:styleId="Listentabelle5dunkelAkzent3">
    <w:name w:val="List Table 5 Dark Accent 3"/>
    <w:basedOn w:val="NormaleTabelle"/>
    <w:uiPriority w:val="99"/>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tblPr>
    <w:tblStylePr w:type="firstRow">
      <w:rPr>
        <w:b/>
        <w:color w:val="FFFFFF" w:themeColor="light1"/>
        <w:sz w:val="22"/>
      </w:rPr>
      <w:tblPr/>
      <w:tcPr>
        <w:tcBorders>
          <w:top w:val="single" w:sz="32" w:space="0" w:color="196B24" w:themeColor="accent3"/>
          <w:bottom w:val="single" w:sz="12" w:space="0" w:color="FFFFFF" w:themeColor="light1"/>
        </w:tcBorders>
        <w:shd w:val="clear" w:color="48D45B" w:fill="48D45B"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196B24" w:themeColor="accent3"/>
          <w:right w:val="single" w:sz="4" w:space="0" w:color="FFFFFF" w:themeColor="light1"/>
        </w:tcBorders>
      </w:tcPr>
    </w:tblStylePr>
    <w:tblStylePr w:type="lastCol">
      <w:tblPr/>
      <w:tcPr>
        <w:tcBorders>
          <w:left w:val="single" w:sz="4" w:space="0" w:color="FFFFFF" w:themeColor="light1"/>
          <w:right w:val="single" w:sz="32" w:space="0" w:color="196B24" w:themeColor="accent3"/>
        </w:tcBorders>
      </w:tcPr>
    </w:tblStylePr>
    <w:tblStylePr w:type="band1Vert">
      <w:tblPr/>
      <w:tcPr>
        <w:tcBorders>
          <w:left w:val="single" w:sz="4" w:space="0" w:color="FFFFFF" w:themeColor="light1"/>
          <w:right w:val="single" w:sz="4" w:space="0" w:color="FFFFFF" w:themeColor="light1"/>
        </w:tcBorders>
        <w:shd w:val="clear" w:color="48D45B"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fill="48D45B" w:themeFill="accent3" w:themeFillTint="98"/>
      </w:tcPr>
    </w:tblStylePr>
  </w:style>
  <w:style w:type="table" w:styleId="Listentabelle5dunkelAkzent4">
    <w:name w:val="List Table 5 Dark Accent 4"/>
    <w:basedOn w:val="NormaleTabelle"/>
    <w:uiPriority w:val="99"/>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tblPr>
    <w:tblStylePr w:type="firstRow">
      <w:rPr>
        <w:b/>
        <w:color w:val="FFFFFF" w:themeColor="light1"/>
        <w:sz w:val="22"/>
      </w:rPr>
      <w:tblPr/>
      <w:tcPr>
        <w:tcBorders>
          <w:top w:val="single" w:sz="32" w:space="0" w:color="0F9ED5" w:themeColor="accent4"/>
          <w:bottom w:val="single" w:sz="12" w:space="0" w:color="FFFFFF" w:themeColor="light1"/>
        </w:tcBorders>
        <w:shd w:val="clear" w:color="5FCAF3" w:fill="5FCAF3"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0F9ED5" w:themeColor="accent4"/>
          <w:right w:val="single" w:sz="4" w:space="0" w:color="FFFFFF" w:themeColor="light1"/>
        </w:tcBorders>
      </w:tcPr>
    </w:tblStylePr>
    <w:tblStylePr w:type="lastCol">
      <w:tblPr/>
      <w:tcPr>
        <w:tcBorders>
          <w:left w:val="single" w:sz="4" w:space="0" w:color="FFFFFF" w:themeColor="light1"/>
          <w:right w:val="single" w:sz="32" w:space="0" w:color="0F9ED5" w:themeColor="accent4"/>
        </w:tcBorders>
      </w:tcPr>
    </w:tblStylePr>
    <w:tblStylePr w:type="band1Vert">
      <w:tblPr/>
      <w:tcPr>
        <w:tcBorders>
          <w:left w:val="single" w:sz="4" w:space="0" w:color="FFFFFF" w:themeColor="light1"/>
          <w:right w:val="single" w:sz="4" w:space="0" w:color="FFFFFF" w:themeColor="light1"/>
        </w:tcBorders>
        <w:shd w:val="clear" w:color="5FCAF3"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fill="5FCAF3" w:themeFill="accent4" w:themeFillTint="9A"/>
      </w:tcPr>
    </w:tblStylePr>
  </w:style>
  <w:style w:type="table" w:styleId="Listentabelle5dunkelAkzent5">
    <w:name w:val="List Table 5 Dark Accent 5"/>
    <w:basedOn w:val="NormaleTabelle"/>
    <w:uiPriority w:val="99"/>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tblPr>
    <w:tblStylePr w:type="firstRow">
      <w:rPr>
        <w:b/>
        <w:color w:val="FFFFFF" w:themeColor="light1"/>
        <w:sz w:val="22"/>
      </w:rPr>
      <w:tblPr/>
      <w:tcPr>
        <w:tcBorders>
          <w:top w:val="single" w:sz="32" w:space="0" w:color="A02B93" w:themeColor="accent5"/>
          <w:bottom w:val="single" w:sz="12" w:space="0" w:color="FFFFFF" w:themeColor="light1"/>
        </w:tcBorders>
        <w:shd w:val="clear" w:color="D76CCB" w:fill="D76CCB"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A02B93" w:themeColor="accent5"/>
          <w:right w:val="single" w:sz="4" w:space="0" w:color="FFFFFF" w:themeColor="light1"/>
        </w:tcBorders>
      </w:tcPr>
    </w:tblStylePr>
    <w:tblStylePr w:type="lastCol">
      <w:tblPr/>
      <w:tcPr>
        <w:tcBorders>
          <w:left w:val="single" w:sz="4" w:space="0" w:color="FFFFFF" w:themeColor="light1"/>
          <w:right w:val="single" w:sz="32" w:space="0" w:color="A02B93" w:themeColor="accent5"/>
        </w:tcBorders>
      </w:tcPr>
    </w:tblStylePr>
    <w:tblStylePr w:type="band1Vert">
      <w:tblPr/>
      <w:tcPr>
        <w:tcBorders>
          <w:left w:val="single" w:sz="4" w:space="0" w:color="FFFFFF" w:themeColor="light1"/>
          <w:right w:val="single" w:sz="4" w:space="0" w:color="FFFFFF" w:themeColor="light1"/>
        </w:tcBorders>
        <w:shd w:val="clear" w:color="D76CCB"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fill="D76CCB" w:themeFill="accent5" w:themeFillTint="9A"/>
      </w:tcPr>
    </w:tblStylePr>
  </w:style>
  <w:style w:type="table" w:styleId="Listentabelle5dunkelAkzent6">
    <w:name w:val="List Table 5 Dark Accent 6"/>
    <w:basedOn w:val="NormaleTabelle"/>
    <w:uiPriority w:val="99"/>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tblPr>
    <w:tblStylePr w:type="firstRow">
      <w:rPr>
        <w:b/>
        <w:color w:val="FFFFFF" w:themeColor="light1"/>
        <w:sz w:val="22"/>
      </w:rPr>
      <w:tblPr/>
      <w:tcPr>
        <w:tcBorders>
          <w:top w:val="single" w:sz="32" w:space="0" w:color="4EA72E" w:themeColor="accent6"/>
          <w:bottom w:val="single" w:sz="12" w:space="0" w:color="FFFFFF" w:themeColor="light1"/>
        </w:tcBorders>
        <w:shd w:val="clear" w:color="8ED873" w:fill="8ED873"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4EA72E" w:themeColor="accent6"/>
          <w:right w:val="single" w:sz="4" w:space="0" w:color="FFFFFF" w:themeColor="light1"/>
        </w:tcBorders>
      </w:tcPr>
    </w:tblStylePr>
    <w:tblStylePr w:type="lastCol">
      <w:tblPr/>
      <w:tcPr>
        <w:tcBorders>
          <w:left w:val="single" w:sz="4" w:space="0" w:color="FFFFFF" w:themeColor="light1"/>
          <w:right w:val="single" w:sz="32" w:space="0" w:color="4EA72E" w:themeColor="accent6"/>
        </w:tcBorders>
      </w:tcPr>
    </w:tblStylePr>
    <w:tblStylePr w:type="band1Vert">
      <w:tblPr/>
      <w:tcPr>
        <w:tcBorders>
          <w:left w:val="single" w:sz="4" w:space="0" w:color="FFFFFF" w:themeColor="light1"/>
          <w:right w:val="single" w:sz="4" w:space="0" w:color="FFFFFF" w:themeColor="light1"/>
        </w:tcBorders>
        <w:shd w:val="clear" w:color="8ED873"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fill="8ED873" w:themeFill="accent6" w:themeFillTint="98"/>
      </w:tcPr>
    </w:tblStylePr>
  </w:style>
  <w:style w:type="table" w:styleId="Listentabelle6farbigAkzent1">
    <w:name w:val="List Table 6 Colorful Accent 1"/>
    <w:basedOn w:val="NormaleTabelle"/>
    <w:uiPriority w:val="99"/>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fill="B1DEF2" w:themeFill="accent1" w:themeFillTint="40"/>
      </w:tcPr>
    </w:tblStylePr>
    <w:tblStylePr w:type="band1Horz">
      <w:rPr>
        <w:color w:val="0C374B" w:themeColor="accent1" w:themeShade="95"/>
        <w:sz w:val="22"/>
      </w:rPr>
      <w:tblPr/>
      <w:tcPr>
        <w:shd w:val="clear" w:color="B1DEF2" w:fill="B1DEF2" w:themeFill="accent1" w:themeFillTint="40"/>
      </w:tcPr>
    </w:tblStylePr>
    <w:tblStylePr w:type="band2Horz">
      <w:rPr>
        <w:color w:val="0C374B" w:themeColor="accent1" w:themeShade="95"/>
        <w:sz w:val="22"/>
      </w:rPr>
    </w:tblStylePr>
  </w:style>
  <w:style w:type="table" w:styleId="Listentabelle6farbigAkzent2">
    <w:name w:val="List Table 6 Colorful Accent 2"/>
    <w:basedOn w:val="NormaleTabelle"/>
    <w:uiPriority w:val="99"/>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E97132" w:themeColor="accent2"/>
        </w:tcBorders>
      </w:tcPr>
    </w:tblStylePr>
    <w:tblStylePr w:type="lastRow">
      <w:rPr>
        <w:b/>
        <w:color w:val="F2AA85" w:themeColor="accent2" w:themeTint="97" w:themeShade="95"/>
      </w:rPr>
      <w:tblPr/>
      <w:tcPr>
        <w:tcBorders>
          <w:top w:val="single" w:sz="4" w:space="0" w:color="E97132" w:themeColor="accent2"/>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fill="F9DBCB" w:themeFill="accent2" w:themeFillTint="40"/>
      </w:tcPr>
    </w:tblStylePr>
    <w:tblStylePr w:type="band1Horz">
      <w:rPr>
        <w:color w:val="F2AA85" w:themeColor="accent2" w:themeTint="97" w:themeShade="95"/>
        <w:sz w:val="22"/>
      </w:rPr>
      <w:tblPr/>
      <w:tcPr>
        <w:shd w:val="clear" w:color="F9DBCB" w:fill="F9DBCB" w:themeFill="accent2" w:themeFillTint="40"/>
      </w:tcPr>
    </w:tblStylePr>
    <w:tblStylePr w:type="band2Horz">
      <w:rPr>
        <w:color w:val="F2AA85" w:themeColor="accent2" w:themeTint="97" w:themeShade="95"/>
        <w:sz w:val="22"/>
      </w:rPr>
    </w:tblStylePr>
  </w:style>
  <w:style w:type="table" w:styleId="Listentabelle6farbigAkzent3">
    <w:name w:val="List Table 6 Colorful Accent 3"/>
    <w:basedOn w:val="NormaleTabelle"/>
    <w:uiPriority w:val="99"/>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196B24" w:themeColor="accent3"/>
        </w:tcBorders>
      </w:tcPr>
    </w:tblStylePr>
    <w:tblStylePr w:type="lastRow">
      <w:rPr>
        <w:b/>
        <w:color w:val="48D45B" w:themeColor="accent3" w:themeTint="98" w:themeShade="95"/>
      </w:rPr>
      <w:tblPr/>
      <w:tcPr>
        <w:tcBorders>
          <w:top w:val="single" w:sz="4" w:space="0" w:color="196B24" w:themeColor="accent3"/>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fill="B2EDB9" w:themeFill="accent3" w:themeFillTint="40"/>
      </w:tcPr>
    </w:tblStylePr>
    <w:tblStylePr w:type="band1Horz">
      <w:rPr>
        <w:color w:val="48D45B" w:themeColor="accent3" w:themeTint="98" w:themeShade="95"/>
        <w:sz w:val="22"/>
      </w:rPr>
      <w:tblPr/>
      <w:tcPr>
        <w:shd w:val="clear" w:color="B2EDB9" w:fill="B2EDB9" w:themeFill="accent3" w:themeFillTint="40"/>
      </w:tcPr>
    </w:tblStylePr>
    <w:tblStylePr w:type="band2Horz">
      <w:rPr>
        <w:color w:val="48D45B" w:themeColor="accent3" w:themeTint="98" w:themeShade="95"/>
        <w:sz w:val="22"/>
      </w:rPr>
    </w:tblStylePr>
  </w:style>
  <w:style w:type="table" w:styleId="Listentabelle6farbigAkzent4">
    <w:name w:val="List Table 6 Colorful Accent 4"/>
    <w:basedOn w:val="NormaleTabelle"/>
    <w:uiPriority w:val="99"/>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0F9ED5" w:themeColor="accent4"/>
        </w:tcBorders>
      </w:tcPr>
    </w:tblStylePr>
    <w:tblStylePr w:type="lastRow">
      <w:rPr>
        <w:b/>
        <w:color w:val="5FCAF3" w:themeColor="accent4" w:themeTint="9A" w:themeShade="95"/>
      </w:rPr>
      <w:tblPr/>
      <w:tcPr>
        <w:tcBorders>
          <w:top w:val="single" w:sz="4" w:space="0" w:color="0F9ED5" w:themeColor="accent4"/>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fill="BCE9FA" w:themeFill="accent4" w:themeFillTint="40"/>
      </w:tcPr>
    </w:tblStylePr>
    <w:tblStylePr w:type="band1Horz">
      <w:rPr>
        <w:color w:val="5FCAF3" w:themeColor="accent4" w:themeTint="9A" w:themeShade="95"/>
        <w:sz w:val="22"/>
      </w:rPr>
      <w:tblPr/>
      <w:tcPr>
        <w:shd w:val="clear" w:color="BCE9FA" w:fill="BCE9FA" w:themeFill="accent4" w:themeFillTint="40"/>
      </w:tcPr>
    </w:tblStylePr>
    <w:tblStylePr w:type="band2Horz">
      <w:rPr>
        <w:color w:val="5FCAF3" w:themeColor="accent4" w:themeTint="9A" w:themeShade="95"/>
        <w:sz w:val="22"/>
      </w:rPr>
    </w:tblStylePr>
  </w:style>
  <w:style w:type="table" w:styleId="Listentabelle6farbigAkzent5">
    <w:name w:val="List Table 6 Colorful Accent 5"/>
    <w:basedOn w:val="NormaleTabelle"/>
    <w:uiPriority w:val="99"/>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A02B93" w:themeColor="accent5"/>
        </w:tcBorders>
      </w:tcPr>
    </w:tblStylePr>
    <w:tblStylePr w:type="lastRow">
      <w:rPr>
        <w:b/>
        <w:color w:val="D76CCB" w:themeColor="accent5" w:themeTint="9A" w:themeShade="95"/>
      </w:rPr>
      <w:tblPr/>
      <w:tcPr>
        <w:tcBorders>
          <w:top w:val="single" w:sz="4" w:space="0" w:color="A02B93" w:themeColor="accent5"/>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fill="EEC2E9" w:themeFill="accent5" w:themeFillTint="40"/>
      </w:tcPr>
    </w:tblStylePr>
    <w:tblStylePr w:type="band1Horz">
      <w:rPr>
        <w:color w:val="D76CCB" w:themeColor="accent5" w:themeTint="9A" w:themeShade="95"/>
        <w:sz w:val="22"/>
      </w:rPr>
      <w:tblPr/>
      <w:tcPr>
        <w:shd w:val="clear" w:color="EEC2E9" w:fill="EEC2E9" w:themeFill="accent5" w:themeFillTint="40"/>
      </w:tcPr>
    </w:tblStylePr>
    <w:tblStylePr w:type="band2Horz">
      <w:rPr>
        <w:color w:val="D76CCB" w:themeColor="accent5" w:themeTint="9A" w:themeShade="95"/>
        <w:sz w:val="22"/>
      </w:rPr>
    </w:tblStylePr>
  </w:style>
  <w:style w:type="table" w:styleId="Listentabelle6farbigAkzent6">
    <w:name w:val="List Table 6 Colorful Accent 6"/>
    <w:basedOn w:val="NormaleTabelle"/>
    <w:uiPriority w:val="99"/>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4EA72E" w:themeColor="accent6"/>
        </w:tcBorders>
      </w:tcPr>
    </w:tblStylePr>
    <w:tblStylePr w:type="lastRow">
      <w:rPr>
        <w:b/>
        <w:color w:val="8ED873" w:themeColor="accent6" w:themeTint="98" w:themeShade="95"/>
      </w:rPr>
      <w:tblPr/>
      <w:tcPr>
        <w:tcBorders>
          <w:top w:val="single" w:sz="4" w:space="0" w:color="4EA72E" w:themeColor="accent6"/>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fill="CFEFC4" w:themeFill="accent6" w:themeFillTint="40"/>
      </w:tcPr>
    </w:tblStylePr>
    <w:tblStylePr w:type="band1Horz">
      <w:rPr>
        <w:color w:val="8ED873" w:themeColor="accent6" w:themeTint="98" w:themeShade="95"/>
        <w:sz w:val="22"/>
      </w:rPr>
      <w:tblPr/>
      <w:tcPr>
        <w:shd w:val="clear" w:color="CFEFC4" w:fill="CFEFC4" w:themeFill="accent6" w:themeFillTint="40"/>
      </w:tcPr>
    </w:tblStylePr>
    <w:tblStylePr w:type="band2Horz">
      <w:rPr>
        <w:color w:val="8ED873" w:themeColor="accent6" w:themeTint="98" w:themeShade="95"/>
        <w:sz w:val="22"/>
      </w:rPr>
    </w:tblStylePr>
  </w:style>
  <w:style w:type="table" w:styleId="Listentabelle7farbigAkzent1">
    <w:name w:val="List Table 7 Colorful Accent 1"/>
    <w:basedOn w:val="NormaleTabelle"/>
    <w:uiPriority w:val="99"/>
    <w:tblPr>
      <w:tblStyleRowBandSize w:val="1"/>
      <w:tblStyleColBandSize w:val="1"/>
      <w:tblBorders>
        <w:right w:val="single" w:sz="4" w:space="0" w:color="156082" w:themeColor="accent1"/>
      </w:tblBorders>
    </w:tblPr>
    <w:tblStylePr w:type="firstRow">
      <w:rPr>
        <w:i/>
        <w:color w:val="0C374B" w:themeColor="accent1" w:themeShade="95"/>
        <w:sz w:val="22"/>
      </w:rPr>
      <w:tblPr/>
      <w:tcPr>
        <w:tcBorders>
          <w:top w:val="none" w:sz="0" w:space="0" w:color="000000"/>
          <w:left w:val="none" w:sz="0" w:space="0" w:color="000000"/>
          <w:bottom w:val="single" w:sz="4" w:space="0" w:color="156082" w:themeColor="accent1"/>
          <w:right w:val="none" w:sz="0" w:space="0" w:color="000000"/>
        </w:tcBorders>
        <w:shd w:val="clear" w:color="FFFFFF" w:fill="FFFFFF" w:themeFill="light1"/>
      </w:tcPr>
    </w:tblStylePr>
    <w:tblStylePr w:type="lastRow">
      <w:rPr>
        <w:i/>
        <w:color w:val="0C374B" w:themeColor="accent1" w:themeShade="95"/>
        <w:sz w:val="22"/>
      </w:rPr>
      <w:tblPr/>
      <w:tcPr>
        <w:tcBorders>
          <w:top w:val="single" w:sz="4" w:space="0" w:color="156082" w:themeColor="accen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0C374B" w:themeColor="accent1" w:themeShade="95"/>
        <w:sz w:val="22"/>
      </w:rPr>
      <w:tblPr/>
      <w:tcPr>
        <w:tcBorders>
          <w:top w:val="none" w:sz="0" w:space="0" w:color="000000"/>
          <w:left w:val="none" w:sz="0" w:space="0" w:color="000000"/>
          <w:bottom w:val="none" w:sz="0" w:space="0" w:color="000000"/>
          <w:right w:val="single" w:sz="4" w:space="0" w:color="156082" w:themeColor="accent1"/>
        </w:tcBorders>
        <w:shd w:val="clear" w:color="FFFFFF" w:fill="auto"/>
      </w:tcPr>
    </w:tblStylePr>
    <w:tblStylePr w:type="lastCol">
      <w:rPr>
        <w:i/>
        <w:color w:val="0C374B" w:themeColor="accent1" w:themeShade="95"/>
        <w:sz w:val="22"/>
      </w:rPr>
      <w:tblPr/>
      <w:tcPr>
        <w:tcBorders>
          <w:top w:val="none" w:sz="0" w:space="0" w:color="000000"/>
          <w:left w:val="single" w:sz="4" w:space="0" w:color="156082" w:themeColor="accent1"/>
          <w:bottom w:val="none" w:sz="0" w:space="0" w:color="000000"/>
          <w:right w:val="none" w:sz="0" w:space="0" w:color="000000"/>
        </w:tcBorders>
        <w:shd w:val="clear" w:color="FFFFFF" w:fill="auto"/>
      </w:tcPr>
    </w:tblStylePr>
    <w:tblStylePr w:type="band1Vert">
      <w:tblPr/>
      <w:tcPr>
        <w:shd w:val="clear" w:color="B1DEF2" w:fill="B1DEF2" w:themeFill="accent1" w:themeFillTint="40"/>
      </w:tcPr>
    </w:tblStylePr>
    <w:tblStylePr w:type="band1Horz">
      <w:rPr>
        <w:color w:val="0C374B" w:themeColor="accent1" w:themeShade="95"/>
        <w:sz w:val="22"/>
      </w:rPr>
      <w:tblPr/>
      <w:tcPr>
        <w:shd w:val="clear" w:color="B1DEF2" w:fill="B1DEF2" w:themeFill="accent1" w:themeFillTint="40"/>
      </w:tcPr>
    </w:tblStylePr>
    <w:tblStylePr w:type="band2Horz">
      <w:rPr>
        <w:color w:val="0C374B" w:themeColor="accent1" w:themeShade="95"/>
        <w:sz w:val="22"/>
      </w:rPr>
    </w:tblStylePr>
  </w:style>
  <w:style w:type="table" w:styleId="Listentabelle7farbigAkzent2">
    <w:name w:val="List Table 7 Colorful Accent 2"/>
    <w:basedOn w:val="NormaleTabelle"/>
    <w:uiPriority w:val="99"/>
    <w:tblPr>
      <w:tblStyleRowBandSize w:val="1"/>
      <w:tblStyleColBandSize w:val="1"/>
      <w:tblBorders>
        <w:right w:val="single" w:sz="4" w:space="0" w:color="F2AA85" w:themeColor="accent2" w:themeTint="97"/>
      </w:tblBorders>
    </w:tblPr>
    <w:tblStylePr w:type="firstRow">
      <w:rPr>
        <w:i/>
        <w:color w:val="F2AA85" w:themeColor="accent2" w:themeTint="97" w:themeShade="95"/>
        <w:sz w:val="22"/>
      </w:rPr>
      <w:tblPr/>
      <w:tcPr>
        <w:tcBorders>
          <w:top w:val="none" w:sz="0" w:space="0" w:color="000000"/>
          <w:left w:val="none" w:sz="0" w:space="0" w:color="000000"/>
          <w:bottom w:val="single" w:sz="4" w:space="0" w:color="E97132" w:themeColor="accent2"/>
          <w:right w:val="none" w:sz="0" w:space="0" w:color="000000"/>
        </w:tcBorders>
        <w:shd w:val="clear" w:color="FFFFFF" w:fill="FFFFFF" w:themeFill="light1"/>
      </w:tcPr>
    </w:tblStylePr>
    <w:tblStylePr w:type="lastRow">
      <w:rPr>
        <w:i/>
        <w:color w:val="F2AA85" w:themeColor="accent2" w:themeTint="97" w:themeShade="95"/>
        <w:sz w:val="22"/>
      </w:rPr>
      <w:tblPr/>
      <w:tcPr>
        <w:tcBorders>
          <w:top w:val="single" w:sz="4" w:space="0" w:color="E97132" w:themeColor="accent2"/>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F2AA85" w:themeColor="accent2" w:themeTint="97" w:themeShade="95"/>
        <w:sz w:val="22"/>
      </w:rPr>
      <w:tblPr/>
      <w:tcPr>
        <w:tcBorders>
          <w:top w:val="none" w:sz="0" w:space="0" w:color="000000"/>
          <w:left w:val="none" w:sz="0" w:space="0" w:color="000000"/>
          <w:bottom w:val="none" w:sz="0" w:space="0" w:color="000000"/>
          <w:right w:val="single" w:sz="4" w:space="0" w:color="E97132" w:themeColor="accent2"/>
        </w:tcBorders>
        <w:shd w:val="clear" w:color="FFFFFF" w:fill="auto"/>
      </w:tcPr>
    </w:tblStylePr>
    <w:tblStylePr w:type="lastCol">
      <w:rPr>
        <w:i/>
        <w:color w:val="F2AA85" w:themeColor="accent2" w:themeTint="97" w:themeShade="95"/>
        <w:sz w:val="22"/>
      </w:rPr>
      <w:tblPr/>
      <w:tcPr>
        <w:tcBorders>
          <w:top w:val="none" w:sz="0" w:space="0" w:color="000000"/>
          <w:left w:val="single" w:sz="4" w:space="0" w:color="E97132" w:themeColor="accent2"/>
          <w:bottom w:val="none" w:sz="0" w:space="0" w:color="000000"/>
          <w:right w:val="none" w:sz="0" w:space="0" w:color="000000"/>
        </w:tcBorders>
        <w:shd w:val="clear" w:color="FFFFFF" w:fill="auto"/>
      </w:tcPr>
    </w:tblStylePr>
    <w:tblStylePr w:type="band1Vert">
      <w:tblPr/>
      <w:tcPr>
        <w:shd w:val="clear" w:color="F9DBCB" w:fill="F9DBCB" w:themeFill="accent2" w:themeFillTint="40"/>
      </w:tcPr>
    </w:tblStylePr>
    <w:tblStylePr w:type="band1Horz">
      <w:rPr>
        <w:color w:val="F2AA85" w:themeColor="accent2" w:themeTint="97" w:themeShade="95"/>
        <w:sz w:val="22"/>
      </w:rPr>
      <w:tblPr/>
      <w:tcPr>
        <w:shd w:val="clear" w:color="F9DBCB" w:fill="F9DBCB" w:themeFill="accent2" w:themeFillTint="40"/>
      </w:tcPr>
    </w:tblStylePr>
    <w:tblStylePr w:type="band2Horz">
      <w:rPr>
        <w:color w:val="F2AA85" w:themeColor="accent2" w:themeTint="97" w:themeShade="95"/>
        <w:sz w:val="22"/>
      </w:rPr>
    </w:tblStylePr>
  </w:style>
  <w:style w:type="table" w:styleId="Listentabelle7farbigAkzent3">
    <w:name w:val="List Table 7 Colorful Accent 3"/>
    <w:basedOn w:val="NormaleTabelle"/>
    <w:uiPriority w:val="99"/>
    <w:tblPr>
      <w:tblStyleRowBandSize w:val="1"/>
      <w:tblStyleColBandSize w:val="1"/>
      <w:tblBorders>
        <w:right w:val="single" w:sz="4" w:space="0" w:color="48D45B" w:themeColor="accent3" w:themeTint="98"/>
      </w:tblBorders>
    </w:tblPr>
    <w:tblStylePr w:type="firstRow">
      <w:rPr>
        <w:i/>
        <w:color w:val="48D45B" w:themeColor="accent3" w:themeTint="98" w:themeShade="95"/>
        <w:sz w:val="22"/>
      </w:rPr>
      <w:tblPr/>
      <w:tcPr>
        <w:tcBorders>
          <w:top w:val="none" w:sz="0" w:space="0" w:color="000000"/>
          <w:left w:val="none" w:sz="0" w:space="0" w:color="000000"/>
          <w:bottom w:val="single" w:sz="4" w:space="0" w:color="196B24" w:themeColor="accent3"/>
          <w:right w:val="none" w:sz="0" w:space="0" w:color="000000"/>
        </w:tcBorders>
        <w:shd w:val="clear" w:color="FFFFFF" w:fill="FFFFFF" w:themeFill="light1"/>
      </w:tcPr>
    </w:tblStylePr>
    <w:tblStylePr w:type="lastRow">
      <w:rPr>
        <w:i/>
        <w:color w:val="48D45B" w:themeColor="accent3" w:themeTint="98" w:themeShade="95"/>
        <w:sz w:val="22"/>
      </w:rPr>
      <w:tblPr/>
      <w:tcPr>
        <w:tcBorders>
          <w:top w:val="single" w:sz="4" w:space="0" w:color="196B24" w:themeColor="accent3"/>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48D45B" w:themeColor="accent3" w:themeTint="98" w:themeShade="95"/>
        <w:sz w:val="22"/>
      </w:rPr>
      <w:tblPr/>
      <w:tcPr>
        <w:tcBorders>
          <w:top w:val="none" w:sz="0" w:space="0" w:color="000000"/>
          <w:left w:val="none" w:sz="0" w:space="0" w:color="000000"/>
          <w:bottom w:val="none" w:sz="0" w:space="0" w:color="000000"/>
          <w:right w:val="single" w:sz="4" w:space="0" w:color="196B24" w:themeColor="accent3"/>
        </w:tcBorders>
        <w:shd w:val="clear" w:color="FFFFFF" w:fill="auto"/>
      </w:tcPr>
    </w:tblStylePr>
    <w:tblStylePr w:type="lastCol">
      <w:rPr>
        <w:i/>
        <w:color w:val="48D45B" w:themeColor="accent3" w:themeTint="98" w:themeShade="95"/>
        <w:sz w:val="22"/>
      </w:rPr>
      <w:tblPr/>
      <w:tcPr>
        <w:tcBorders>
          <w:top w:val="none" w:sz="0" w:space="0" w:color="000000"/>
          <w:left w:val="single" w:sz="4" w:space="0" w:color="196B24" w:themeColor="accent3"/>
          <w:bottom w:val="none" w:sz="0" w:space="0" w:color="000000"/>
          <w:right w:val="none" w:sz="0" w:space="0" w:color="000000"/>
        </w:tcBorders>
        <w:shd w:val="clear" w:color="FFFFFF" w:fill="auto"/>
      </w:tcPr>
    </w:tblStylePr>
    <w:tblStylePr w:type="band1Vert">
      <w:tblPr/>
      <w:tcPr>
        <w:shd w:val="clear" w:color="B2EDB9" w:fill="B2EDB9" w:themeFill="accent3" w:themeFillTint="40"/>
      </w:tcPr>
    </w:tblStylePr>
    <w:tblStylePr w:type="band1Horz">
      <w:rPr>
        <w:color w:val="48D45B" w:themeColor="accent3" w:themeTint="98" w:themeShade="95"/>
        <w:sz w:val="22"/>
      </w:rPr>
      <w:tblPr/>
      <w:tcPr>
        <w:shd w:val="clear" w:color="B2EDB9" w:fill="B2EDB9" w:themeFill="accent3" w:themeFillTint="40"/>
      </w:tcPr>
    </w:tblStylePr>
    <w:tblStylePr w:type="band2Horz">
      <w:rPr>
        <w:color w:val="48D45B" w:themeColor="accent3" w:themeTint="98" w:themeShade="95"/>
        <w:sz w:val="22"/>
      </w:rPr>
    </w:tblStylePr>
  </w:style>
  <w:style w:type="table" w:styleId="Listentabelle7farbigAkzent4">
    <w:name w:val="List Table 7 Colorful Accent 4"/>
    <w:basedOn w:val="NormaleTabelle"/>
    <w:uiPriority w:val="99"/>
    <w:tblPr>
      <w:tblStyleRowBandSize w:val="1"/>
      <w:tblStyleColBandSize w:val="1"/>
      <w:tblBorders>
        <w:right w:val="single" w:sz="4" w:space="0" w:color="5FCAF3" w:themeColor="accent4" w:themeTint="9A"/>
      </w:tblBorders>
    </w:tblPr>
    <w:tblStylePr w:type="firstRow">
      <w:rPr>
        <w:i/>
        <w:color w:val="5FCAF3" w:themeColor="accent4" w:themeTint="9A" w:themeShade="95"/>
        <w:sz w:val="22"/>
      </w:rPr>
      <w:tblPr/>
      <w:tcPr>
        <w:tcBorders>
          <w:top w:val="none" w:sz="0" w:space="0" w:color="000000"/>
          <w:left w:val="none" w:sz="0" w:space="0" w:color="000000"/>
          <w:bottom w:val="single" w:sz="4" w:space="0" w:color="0F9ED5" w:themeColor="accent4"/>
          <w:right w:val="none" w:sz="0" w:space="0" w:color="000000"/>
        </w:tcBorders>
        <w:shd w:val="clear" w:color="FFFFFF" w:fill="FFFFFF" w:themeFill="light1"/>
      </w:tcPr>
    </w:tblStylePr>
    <w:tblStylePr w:type="lastRow">
      <w:rPr>
        <w:i/>
        <w:color w:val="5FCAF3" w:themeColor="accent4" w:themeTint="9A" w:themeShade="95"/>
        <w:sz w:val="22"/>
      </w:rPr>
      <w:tblPr/>
      <w:tcPr>
        <w:tcBorders>
          <w:top w:val="single" w:sz="4" w:space="0" w:color="0F9ED5" w:themeColor="accent4"/>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5FCAF3" w:themeColor="accent4" w:themeTint="9A" w:themeShade="95"/>
        <w:sz w:val="22"/>
      </w:rPr>
      <w:tblPr/>
      <w:tcPr>
        <w:tcBorders>
          <w:top w:val="none" w:sz="0" w:space="0" w:color="000000"/>
          <w:left w:val="none" w:sz="0" w:space="0" w:color="000000"/>
          <w:bottom w:val="none" w:sz="0" w:space="0" w:color="000000"/>
          <w:right w:val="single" w:sz="4" w:space="0" w:color="0F9ED5" w:themeColor="accent4"/>
        </w:tcBorders>
        <w:shd w:val="clear" w:color="FFFFFF" w:fill="auto"/>
      </w:tcPr>
    </w:tblStylePr>
    <w:tblStylePr w:type="lastCol">
      <w:rPr>
        <w:i/>
        <w:color w:val="5FCAF3" w:themeColor="accent4" w:themeTint="9A" w:themeShade="95"/>
        <w:sz w:val="22"/>
      </w:rPr>
      <w:tblPr/>
      <w:tcPr>
        <w:tcBorders>
          <w:top w:val="none" w:sz="0" w:space="0" w:color="000000"/>
          <w:left w:val="single" w:sz="4" w:space="0" w:color="0F9ED5" w:themeColor="accent4"/>
          <w:bottom w:val="none" w:sz="0" w:space="0" w:color="000000"/>
          <w:right w:val="none" w:sz="0" w:space="0" w:color="000000"/>
        </w:tcBorders>
        <w:shd w:val="clear" w:color="FFFFFF" w:fill="auto"/>
      </w:tcPr>
    </w:tblStylePr>
    <w:tblStylePr w:type="band1Vert">
      <w:tblPr/>
      <w:tcPr>
        <w:shd w:val="clear" w:color="BCE9FA" w:fill="BCE9FA" w:themeFill="accent4" w:themeFillTint="40"/>
      </w:tcPr>
    </w:tblStylePr>
    <w:tblStylePr w:type="band1Horz">
      <w:rPr>
        <w:color w:val="5FCAF3" w:themeColor="accent4" w:themeTint="9A" w:themeShade="95"/>
        <w:sz w:val="22"/>
      </w:rPr>
      <w:tblPr/>
      <w:tcPr>
        <w:shd w:val="clear" w:color="BCE9FA" w:fill="BCE9FA" w:themeFill="accent4" w:themeFillTint="40"/>
      </w:tcPr>
    </w:tblStylePr>
    <w:tblStylePr w:type="band2Horz">
      <w:rPr>
        <w:color w:val="5FCAF3" w:themeColor="accent4" w:themeTint="9A" w:themeShade="95"/>
        <w:sz w:val="22"/>
      </w:rPr>
    </w:tblStylePr>
  </w:style>
  <w:style w:type="table" w:styleId="Listentabelle7farbigAkzent5">
    <w:name w:val="List Table 7 Colorful Accent 5"/>
    <w:basedOn w:val="NormaleTabelle"/>
    <w:uiPriority w:val="99"/>
    <w:tblPr>
      <w:tblStyleRowBandSize w:val="1"/>
      <w:tblStyleColBandSize w:val="1"/>
      <w:tblBorders>
        <w:right w:val="single" w:sz="4" w:space="0" w:color="D76CCB" w:themeColor="accent5" w:themeTint="9A"/>
      </w:tblBorders>
    </w:tblPr>
    <w:tblStylePr w:type="firstRow">
      <w:rPr>
        <w:i/>
        <w:color w:val="D76CCB" w:themeColor="accent5" w:themeTint="9A" w:themeShade="95"/>
        <w:sz w:val="22"/>
      </w:rPr>
      <w:tblPr/>
      <w:tcPr>
        <w:tcBorders>
          <w:top w:val="none" w:sz="0" w:space="0" w:color="000000"/>
          <w:left w:val="none" w:sz="0" w:space="0" w:color="000000"/>
          <w:bottom w:val="single" w:sz="4" w:space="0" w:color="A02B93" w:themeColor="accent5"/>
          <w:right w:val="none" w:sz="0" w:space="0" w:color="000000"/>
        </w:tcBorders>
        <w:shd w:val="clear" w:color="FFFFFF" w:fill="FFFFFF" w:themeFill="light1"/>
      </w:tcPr>
    </w:tblStylePr>
    <w:tblStylePr w:type="lastRow">
      <w:rPr>
        <w:i/>
        <w:color w:val="D76CCB" w:themeColor="accent5" w:themeTint="9A" w:themeShade="95"/>
        <w:sz w:val="22"/>
      </w:rPr>
      <w:tblPr/>
      <w:tcPr>
        <w:tcBorders>
          <w:top w:val="single" w:sz="4" w:space="0" w:color="A02B93" w:themeColor="accent5"/>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D76CCB" w:themeColor="accent5" w:themeTint="9A" w:themeShade="95"/>
        <w:sz w:val="22"/>
      </w:rPr>
      <w:tblPr/>
      <w:tcPr>
        <w:tcBorders>
          <w:top w:val="none" w:sz="0" w:space="0" w:color="000000"/>
          <w:left w:val="none" w:sz="0" w:space="0" w:color="000000"/>
          <w:bottom w:val="none" w:sz="0" w:space="0" w:color="000000"/>
          <w:right w:val="single" w:sz="4" w:space="0" w:color="A02B93" w:themeColor="accent5"/>
        </w:tcBorders>
        <w:shd w:val="clear" w:color="FFFFFF" w:fill="auto"/>
      </w:tcPr>
    </w:tblStylePr>
    <w:tblStylePr w:type="lastCol">
      <w:rPr>
        <w:i/>
        <w:color w:val="D76CCB" w:themeColor="accent5" w:themeTint="9A" w:themeShade="95"/>
        <w:sz w:val="22"/>
      </w:rPr>
      <w:tblPr/>
      <w:tcPr>
        <w:tcBorders>
          <w:top w:val="none" w:sz="0" w:space="0" w:color="000000"/>
          <w:left w:val="single" w:sz="4" w:space="0" w:color="A02B93" w:themeColor="accent5"/>
          <w:bottom w:val="none" w:sz="0" w:space="0" w:color="000000"/>
          <w:right w:val="none" w:sz="0" w:space="0" w:color="000000"/>
        </w:tcBorders>
        <w:shd w:val="clear" w:color="FFFFFF" w:fill="auto"/>
      </w:tcPr>
    </w:tblStylePr>
    <w:tblStylePr w:type="band1Vert">
      <w:tblPr/>
      <w:tcPr>
        <w:shd w:val="clear" w:color="EEC2E9" w:fill="EEC2E9" w:themeFill="accent5" w:themeFillTint="40"/>
      </w:tcPr>
    </w:tblStylePr>
    <w:tblStylePr w:type="band1Horz">
      <w:rPr>
        <w:color w:val="D76CCB" w:themeColor="accent5" w:themeTint="9A" w:themeShade="95"/>
        <w:sz w:val="22"/>
      </w:rPr>
      <w:tblPr/>
      <w:tcPr>
        <w:shd w:val="clear" w:color="EEC2E9" w:fill="EEC2E9" w:themeFill="accent5" w:themeFillTint="40"/>
      </w:tcPr>
    </w:tblStylePr>
    <w:tblStylePr w:type="band2Horz">
      <w:rPr>
        <w:color w:val="D76CCB" w:themeColor="accent5" w:themeTint="9A" w:themeShade="95"/>
        <w:sz w:val="22"/>
      </w:rPr>
    </w:tblStylePr>
  </w:style>
  <w:style w:type="table" w:styleId="Listentabelle7farbigAkzent6">
    <w:name w:val="List Table 7 Colorful Accent 6"/>
    <w:basedOn w:val="NormaleTabelle"/>
    <w:uiPriority w:val="99"/>
    <w:tblPr>
      <w:tblStyleRowBandSize w:val="1"/>
      <w:tblStyleColBandSize w:val="1"/>
      <w:tblBorders>
        <w:right w:val="single" w:sz="4" w:space="0" w:color="8ED873" w:themeColor="accent6" w:themeTint="98"/>
      </w:tblBorders>
    </w:tblPr>
    <w:tblStylePr w:type="firstRow">
      <w:rPr>
        <w:i/>
        <w:color w:val="8ED873" w:themeColor="accent6" w:themeTint="98" w:themeShade="95"/>
        <w:sz w:val="22"/>
      </w:rPr>
      <w:tblPr/>
      <w:tcPr>
        <w:tcBorders>
          <w:top w:val="none" w:sz="0" w:space="0" w:color="000000"/>
          <w:left w:val="none" w:sz="0" w:space="0" w:color="000000"/>
          <w:bottom w:val="single" w:sz="4" w:space="0" w:color="4EA72E" w:themeColor="accent6"/>
          <w:right w:val="none" w:sz="0" w:space="0" w:color="000000"/>
        </w:tcBorders>
        <w:shd w:val="clear" w:color="FFFFFF" w:fill="FFFFFF" w:themeFill="light1"/>
      </w:tcPr>
    </w:tblStylePr>
    <w:tblStylePr w:type="lastRow">
      <w:rPr>
        <w:i/>
        <w:color w:val="8ED873" w:themeColor="accent6" w:themeTint="98" w:themeShade="95"/>
        <w:sz w:val="22"/>
      </w:rPr>
      <w:tblPr/>
      <w:tcPr>
        <w:tcBorders>
          <w:top w:val="single" w:sz="4" w:space="0" w:color="4EA72E" w:themeColor="accent6"/>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8ED873" w:themeColor="accent6" w:themeTint="98" w:themeShade="95"/>
        <w:sz w:val="22"/>
      </w:rPr>
      <w:tblPr/>
      <w:tcPr>
        <w:tcBorders>
          <w:top w:val="none" w:sz="0" w:space="0" w:color="000000"/>
          <w:left w:val="none" w:sz="0" w:space="0" w:color="000000"/>
          <w:bottom w:val="none" w:sz="0" w:space="0" w:color="000000"/>
          <w:right w:val="single" w:sz="4" w:space="0" w:color="4EA72E" w:themeColor="accent6"/>
        </w:tcBorders>
        <w:shd w:val="clear" w:color="FFFFFF" w:fill="auto"/>
      </w:tcPr>
    </w:tblStylePr>
    <w:tblStylePr w:type="lastCol">
      <w:rPr>
        <w:i/>
        <w:color w:val="8ED873" w:themeColor="accent6" w:themeTint="98" w:themeShade="95"/>
        <w:sz w:val="22"/>
      </w:rPr>
      <w:tblPr/>
      <w:tcPr>
        <w:tcBorders>
          <w:top w:val="none" w:sz="0" w:space="0" w:color="000000"/>
          <w:left w:val="single" w:sz="4" w:space="0" w:color="4EA72E" w:themeColor="accent6"/>
          <w:bottom w:val="none" w:sz="0" w:space="0" w:color="000000"/>
          <w:right w:val="none" w:sz="0" w:space="0" w:color="000000"/>
        </w:tcBorders>
        <w:shd w:val="clear" w:color="FFFFFF" w:fill="auto"/>
      </w:tcPr>
    </w:tblStylePr>
    <w:tblStylePr w:type="band1Vert">
      <w:tblPr/>
      <w:tcPr>
        <w:shd w:val="clear" w:color="CFEFC4" w:fill="CFEFC4" w:themeFill="accent6" w:themeFillTint="40"/>
      </w:tcPr>
    </w:tblStylePr>
    <w:tblStylePr w:type="band1Horz">
      <w:rPr>
        <w:color w:val="8ED873" w:themeColor="accent6" w:themeTint="98" w:themeShade="95"/>
        <w:sz w:val="22"/>
      </w:rPr>
      <w:tblPr/>
      <w:tcPr>
        <w:shd w:val="clear" w:color="CFEFC4" w:fill="CFEFC4" w:themeFill="accent6" w:themeFillTint="40"/>
      </w:tcPr>
    </w:tblStylePr>
    <w:tblStylePr w:type="band2Horz">
      <w:rPr>
        <w:color w:val="8ED873" w:themeColor="accent6" w:themeTint="98" w:themeShade="95"/>
        <w:sz w:val="22"/>
      </w:rPr>
    </w:tblStylePr>
  </w:style>
  <w:style w:type="character" w:styleId="SchwacheHervorhebung">
    <w:name w:val="Subtle Emphasis"/>
    <w:basedOn w:val="Absatz-Standardschriftart"/>
    <w:uiPriority w:val="19"/>
    <w:qFormat/>
    <w:rPr>
      <w:i/>
      <w:iCs/>
      <w:color w:val="404040" w:themeColor="text1" w:themeTint="BF"/>
    </w:rPr>
  </w:style>
  <w:style w:type="character" w:styleId="Hervorhebung">
    <w:name w:val="Emphasis"/>
    <w:basedOn w:val="Absatz-Standardschriftart"/>
    <w:uiPriority w:val="20"/>
    <w:qFormat/>
    <w:rPr>
      <w:i/>
      <w:iCs/>
    </w:rPr>
  </w:style>
  <w:style w:type="character" w:styleId="SchwacherVerweis">
    <w:name w:val="Subtle Reference"/>
    <w:basedOn w:val="Absatz-Standardschriftart"/>
    <w:uiPriority w:val="31"/>
    <w:qFormat/>
    <w:rPr>
      <w:smallCaps/>
      <w:color w:val="5A5A5A" w:themeColor="text1" w:themeTint="A5"/>
    </w:rPr>
  </w:style>
  <w:style w:type="character" w:styleId="Buchtitel">
    <w:name w:val="Book Title"/>
    <w:basedOn w:val="Absatz-Standardschriftart"/>
    <w:uiPriority w:val="33"/>
    <w:qFormat/>
    <w:rPr>
      <w:b/>
      <w:bCs/>
      <w:i/>
      <w:iCs/>
      <w:spacing w:val="5"/>
    </w:rPr>
  </w:style>
  <w:style w:type="character" w:customStyle="1" w:styleId="CaptionChar">
    <w:name w:val="Caption Char"/>
    <w:uiPriority w:val="99"/>
    <w:qFormat/>
  </w:style>
  <w:style w:type="character" w:customStyle="1" w:styleId="FunotentextZchn">
    <w:name w:val="Fußnotentext Zchn"/>
    <w:link w:val="Funotentext"/>
    <w:uiPriority w:val="99"/>
    <w:qFormat/>
    <w:rPr>
      <w:sz w:val="18"/>
    </w:rPr>
  </w:style>
  <w:style w:type="character" w:customStyle="1" w:styleId="FootnoteCharacters">
    <w:name w:val="Footnote Characters"/>
    <w:basedOn w:val="Absatz-Standardschriftart"/>
    <w:uiPriority w:val="99"/>
    <w:unhideWhenUsed/>
    <w:qFormat/>
    <w:rPr>
      <w:vertAlign w:val="superscript"/>
    </w:rPr>
  </w:style>
  <w:style w:type="character" w:styleId="Funotenzeichen">
    <w:name w:val="footnote reference"/>
    <w:rPr>
      <w:vertAlign w:val="superscript"/>
    </w:rPr>
  </w:style>
  <w:style w:type="character" w:customStyle="1" w:styleId="EndnotentextZchn">
    <w:name w:val="Endnotentext Zchn"/>
    <w:link w:val="Endnotentext"/>
    <w:uiPriority w:val="99"/>
    <w:qFormat/>
    <w:rPr>
      <w:sz w:val="20"/>
    </w:rPr>
  </w:style>
  <w:style w:type="character" w:customStyle="1" w:styleId="EndnoteCharacters">
    <w:name w:val="Endnote Characters"/>
    <w:basedOn w:val="Absatz-Standardschriftart"/>
    <w:uiPriority w:val="99"/>
    <w:semiHidden/>
    <w:unhideWhenUsed/>
    <w:qFormat/>
    <w:rPr>
      <w:vertAlign w:val="superscript"/>
    </w:rPr>
  </w:style>
  <w:style w:type="character" w:styleId="Endnotenzeichen">
    <w:name w:val="endnote reference"/>
    <w:rPr>
      <w:vertAlign w:val="superscript"/>
    </w:rPr>
  </w:style>
  <w:style w:type="character" w:customStyle="1" w:styleId="berschrift1Zchn">
    <w:name w:val="Überschrift 1 Zchn"/>
    <w:basedOn w:val="Absatz-Standardschriftart"/>
    <w:link w:val="berschrift1"/>
    <w:uiPriority w:val="9"/>
    <w:qFormat/>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qFormat/>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qFormat/>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qFormat/>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qFormat/>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qFormat/>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qFormat/>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qFormat/>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qFormat/>
    <w:rPr>
      <w:rFonts w:eastAsiaTheme="majorEastAsia" w:cstheme="majorBidi"/>
      <w:color w:val="272727" w:themeColor="text1" w:themeTint="D8"/>
    </w:rPr>
  </w:style>
  <w:style w:type="character" w:customStyle="1" w:styleId="TitelZchn">
    <w:name w:val="Titel Zchn"/>
    <w:basedOn w:val="Absatz-Standardschriftart"/>
    <w:link w:val="Titel"/>
    <w:uiPriority w:val="10"/>
    <w:qFormat/>
    <w:rPr>
      <w:rFonts w:asciiTheme="majorHAnsi" w:eastAsiaTheme="majorEastAsia" w:hAnsiTheme="majorHAnsi" w:cstheme="majorBidi"/>
      <w:spacing w:val="-10"/>
      <w:sz w:val="56"/>
      <w:szCs w:val="56"/>
    </w:rPr>
  </w:style>
  <w:style w:type="character" w:customStyle="1" w:styleId="UntertitelZchn">
    <w:name w:val="Untertitel Zchn"/>
    <w:basedOn w:val="Absatz-Standardschriftart"/>
    <w:link w:val="Untertitel"/>
    <w:uiPriority w:val="11"/>
    <w:qFormat/>
    <w:rPr>
      <w:rFonts w:eastAsiaTheme="majorEastAsia" w:cstheme="majorBidi"/>
      <w:color w:val="595959" w:themeColor="text1" w:themeTint="A6"/>
      <w:spacing w:val="15"/>
      <w:sz w:val="28"/>
      <w:szCs w:val="28"/>
    </w:rPr>
  </w:style>
  <w:style w:type="character" w:customStyle="1" w:styleId="ZitatZchn">
    <w:name w:val="Zitat Zchn"/>
    <w:basedOn w:val="Absatz-Standardschriftart"/>
    <w:link w:val="Zitat"/>
    <w:uiPriority w:val="29"/>
    <w:qFormat/>
    <w:rPr>
      <w:i/>
      <w:iCs/>
      <w:color w:val="404040" w:themeColor="text1" w:themeTint="BF"/>
    </w:rPr>
  </w:style>
  <w:style w:type="character" w:styleId="IntensiveHervorhebung">
    <w:name w:val="Intense Emphasis"/>
    <w:basedOn w:val="Absatz-Standardschriftart"/>
    <w:uiPriority w:val="21"/>
    <w:qFormat/>
    <w:rPr>
      <w:i/>
      <w:iCs/>
      <w:color w:val="0F4761" w:themeColor="accent1" w:themeShade="BF"/>
    </w:rPr>
  </w:style>
  <w:style w:type="character" w:customStyle="1" w:styleId="IntensivesZitatZchn">
    <w:name w:val="Intensives Zitat Zchn"/>
    <w:basedOn w:val="Absatz-Standardschriftart"/>
    <w:link w:val="IntensivesZitat"/>
    <w:uiPriority w:val="30"/>
    <w:qFormat/>
    <w:rPr>
      <w:i/>
      <w:iCs/>
      <w:color w:val="0F4761" w:themeColor="accent1" w:themeShade="BF"/>
    </w:rPr>
  </w:style>
  <w:style w:type="character" w:styleId="IntensiverVerweis">
    <w:name w:val="Intense Reference"/>
    <w:basedOn w:val="Absatz-Standardschriftart"/>
    <w:uiPriority w:val="32"/>
    <w:qFormat/>
    <w:rPr>
      <w:b/>
      <w:bCs/>
      <w:smallCaps/>
      <w:color w:val="0F4761" w:themeColor="accent1" w:themeShade="BF"/>
      <w:spacing w:val="5"/>
    </w:rPr>
  </w:style>
  <w:style w:type="character" w:styleId="Platzhaltertext">
    <w:name w:val="Placeholder Text"/>
    <w:basedOn w:val="Absatz-Standardschriftart"/>
    <w:uiPriority w:val="99"/>
    <w:semiHidden/>
    <w:qFormat/>
    <w:rPr>
      <w:color w:val="666666"/>
    </w:rPr>
  </w:style>
  <w:style w:type="character" w:styleId="Hyperlink">
    <w:name w:val="Hyperlink"/>
    <w:basedOn w:val="Absatz-Standardschriftart"/>
    <w:uiPriority w:val="99"/>
    <w:unhideWhenUsed/>
    <w:rPr>
      <w:color w:val="467886" w:themeColor="hyperlink"/>
      <w:u w:val="single"/>
    </w:rPr>
  </w:style>
  <w:style w:type="character" w:customStyle="1" w:styleId="UnresolvedMention1">
    <w:name w:val="Unresolved Mention1"/>
    <w:basedOn w:val="Absatz-Standardschriftart"/>
    <w:uiPriority w:val="99"/>
    <w:semiHidden/>
    <w:unhideWhenUsed/>
    <w:qFormat/>
    <w:rPr>
      <w:color w:val="605E5C"/>
      <w:shd w:val="clear" w:color="auto" w:fill="E1DFDD"/>
    </w:rPr>
  </w:style>
  <w:style w:type="character" w:styleId="Kommentarzeichen">
    <w:name w:val="annotation reference"/>
    <w:basedOn w:val="Absatz-Standardschriftart"/>
    <w:uiPriority w:val="99"/>
    <w:semiHidden/>
    <w:unhideWhenUsed/>
    <w:qFormat/>
    <w:rPr>
      <w:sz w:val="16"/>
      <w:szCs w:val="16"/>
    </w:rPr>
  </w:style>
  <w:style w:type="character" w:customStyle="1" w:styleId="KommentartextZchn">
    <w:name w:val="Kommentartext Zchn"/>
    <w:basedOn w:val="Absatz-Standardschriftart"/>
    <w:link w:val="Kommentartext"/>
    <w:uiPriority w:val="99"/>
    <w:qFormat/>
    <w:rPr>
      <w:sz w:val="20"/>
      <w:szCs w:val="20"/>
    </w:rPr>
  </w:style>
  <w:style w:type="character" w:customStyle="1" w:styleId="KommentarthemaZchn">
    <w:name w:val="Kommentarthema Zchn"/>
    <w:basedOn w:val="KommentartextZchn"/>
    <w:link w:val="Kommentarthema"/>
    <w:uiPriority w:val="99"/>
    <w:semiHidden/>
    <w:qFormat/>
    <w:rPr>
      <w:b/>
      <w:bCs/>
      <w:sz w:val="20"/>
      <w:szCs w:val="20"/>
    </w:rPr>
  </w:style>
  <w:style w:type="character" w:customStyle="1" w:styleId="SprechblasentextZchn">
    <w:name w:val="Sprechblasentext Zchn"/>
    <w:basedOn w:val="Absatz-Standardschriftart"/>
    <w:link w:val="Sprechblasentext"/>
    <w:uiPriority w:val="99"/>
    <w:semiHidden/>
    <w:qFormat/>
    <w:rPr>
      <w:rFonts w:ascii="Segoe UI" w:hAnsi="Segoe UI" w:cs="Segoe UI"/>
      <w:sz w:val="18"/>
      <w:szCs w:val="18"/>
    </w:r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customStyle="1" w:styleId="UnresolvedMention2">
    <w:name w:val="Unresolved Mention2"/>
    <w:basedOn w:val="Absatz-Standardschriftart"/>
    <w:uiPriority w:val="99"/>
    <w:semiHidden/>
    <w:unhideWhenUsed/>
    <w:qFormat/>
    <w:rPr>
      <w:color w:val="605E5C"/>
      <w:shd w:val="clear" w:color="auto" w:fill="E1DFDD"/>
    </w:rPr>
  </w:style>
  <w:style w:type="character" w:styleId="BesuchterLink">
    <w:name w:val="FollowedHyperlink"/>
    <w:basedOn w:val="Absatz-Standardschriftart"/>
    <w:uiPriority w:val="99"/>
    <w:semiHidden/>
    <w:unhideWhenUsed/>
    <w:rPr>
      <w:color w:val="96607D" w:themeColor="followedHyperlink"/>
      <w:u w:val="single"/>
    </w:rPr>
  </w:style>
  <w:style w:type="character" w:styleId="Fett">
    <w:name w:val="Strong"/>
    <w:basedOn w:val="Absatz-Standardschriftart"/>
    <w:uiPriority w:val="22"/>
    <w:qFormat/>
    <w:rPr>
      <w:b/>
      <w:bCs/>
    </w:rPr>
  </w:style>
  <w:style w:type="paragraph" w:customStyle="1" w:styleId="Heading">
    <w:name w:val="Heading"/>
    <w:basedOn w:val="Standard"/>
    <w:next w:val="Textkrper"/>
    <w:qFormat/>
    <w:pPr>
      <w:keepNext/>
      <w:spacing w:before="240" w:after="120"/>
    </w:pPr>
    <w:rPr>
      <w:rFonts w:ascii="Liberation Sans" w:eastAsia="Noto Sans CJK SC" w:hAnsi="Liberation Sans" w:cs="Noto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Noto Sans Devanagari"/>
    </w:rPr>
  </w:style>
  <w:style w:type="paragraph" w:styleId="Beschriftung">
    <w:name w:val="caption"/>
    <w:basedOn w:val="Standard"/>
    <w:next w:val="Standard"/>
    <w:uiPriority w:val="35"/>
    <w:semiHidden/>
    <w:unhideWhenUsed/>
    <w:qFormat/>
    <w:pPr>
      <w:spacing w:line="276" w:lineRule="auto"/>
    </w:pPr>
    <w:rPr>
      <w:b/>
      <w:bCs/>
      <w:color w:val="156082" w:themeColor="accent1"/>
      <w:sz w:val="18"/>
      <w:szCs w:val="18"/>
    </w:rPr>
  </w:style>
  <w:style w:type="paragraph" w:customStyle="1" w:styleId="Index">
    <w:name w:val="Index"/>
    <w:basedOn w:val="Standard"/>
    <w:qFormat/>
    <w:pPr>
      <w:suppressLineNumbers/>
    </w:pPr>
    <w:rPr>
      <w:rFonts w:cs="Noto Sans Devanagari"/>
    </w:rPr>
  </w:style>
  <w:style w:type="paragraph" w:styleId="KeinLeerraum">
    <w:name w:val="No Spacing"/>
    <w:uiPriority w:val="1"/>
    <w:qFormat/>
  </w:style>
  <w:style w:type="paragraph" w:styleId="Funotentext">
    <w:name w:val="footnote text"/>
    <w:basedOn w:val="Standard"/>
    <w:link w:val="FunotentextZchn"/>
    <w:uiPriority w:val="99"/>
    <w:semiHidden/>
    <w:unhideWhenUsed/>
    <w:pPr>
      <w:spacing w:after="40" w:line="240" w:lineRule="auto"/>
    </w:pPr>
    <w:rPr>
      <w:sz w:val="18"/>
    </w:rPr>
  </w:style>
  <w:style w:type="paragraph" w:styleId="Endnotentext">
    <w:name w:val="endnote text"/>
    <w:basedOn w:val="Standard"/>
    <w:link w:val="EndnotentextZchn"/>
    <w:uiPriority w:val="99"/>
    <w:semiHidden/>
    <w:unhideWhenUsed/>
    <w:pPr>
      <w:spacing w:after="0" w:line="240" w:lineRule="auto"/>
    </w:pPr>
    <w:rPr>
      <w:sz w:val="20"/>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dexberschrift">
    <w:name w:val="index heading"/>
    <w:basedOn w:val="Heading"/>
  </w:style>
  <w:style w:type="paragraph" w:styleId="Inhaltsverzeichnisberschrift">
    <w:name w:val="TOC Heading"/>
    <w:uiPriority w:val="39"/>
    <w:unhideWhenUsed/>
    <w:qFormat/>
    <w:pPr>
      <w:spacing w:after="160" w:line="259" w:lineRule="auto"/>
    </w:pPr>
  </w:style>
  <w:style w:type="paragraph" w:styleId="Abbildungsverzeichnis">
    <w:name w:val="table of figures"/>
    <w:basedOn w:val="Standard"/>
    <w:next w:val="Standard"/>
    <w:uiPriority w:val="99"/>
    <w:unhideWhenUsed/>
    <w:pPr>
      <w:spacing w:after="0"/>
    </w:pPr>
  </w:style>
  <w:style w:type="paragraph" w:styleId="Titel">
    <w:name w:val="Title"/>
    <w:basedOn w:val="Standard"/>
    <w:next w:val="Standard"/>
    <w:link w:val="TitelZchn"/>
    <w:uiPriority w:val="10"/>
    <w:qFormat/>
    <w:pPr>
      <w:spacing w:after="80" w:line="240" w:lineRule="auto"/>
      <w:contextualSpacing/>
    </w:pPr>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pPr>
      <w:spacing w:before="160"/>
      <w:jc w:val="center"/>
    </w:pPr>
    <w:rPr>
      <w:i/>
      <w:iCs/>
      <w:color w:val="404040" w:themeColor="text1" w:themeTint="BF"/>
    </w:rPr>
  </w:style>
  <w:style w:type="paragraph" w:styleId="Listenabsatz">
    <w:name w:val="List Paragraph"/>
    <w:basedOn w:val="Standard"/>
    <w:uiPriority w:val="34"/>
    <w:qFormat/>
    <w:pPr>
      <w:ind w:left="720"/>
      <w:contextualSpacing/>
    </w:pPr>
  </w:style>
  <w:style w:type="paragraph" w:styleId="IntensivesZitat">
    <w:name w:val="Intense Quote"/>
    <w:basedOn w:val="Standard"/>
    <w:next w:val="Standard"/>
    <w:link w:val="IntensivesZitatZchn"/>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StandardWeb">
    <w:name w:val="Normal (Web)"/>
    <w:basedOn w:val="Standard"/>
    <w:uiPriority w:val="99"/>
    <w:unhideWhenUsed/>
    <w:qFormat/>
    <w:pPr>
      <w:spacing w:beforeAutospacing="1" w:afterAutospacing="1" w:line="240" w:lineRule="auto"/>
    </w:pPr>
    <w:rPr>
      <w:rFonts w:ascii="Times New Roman" w:eastAsia="Times New Roman" w:hAnsi="Times New Roman" w:cs="Times New Roman"/>
      <w:sz w:val="24"/>
      <w:szCs w:val="24"/>
    </w:rPr>
  </w:style>
  <w:style w:type="paragraph" w:styleId="berarbeitung">
    <w:name w:val="Revision"/>
    <w:uiPriority w:val="99"/>
    <w:semiHidden/>
    <w:qFormat/>
  </w:style>
  <w:style w:type="paragraph" w:styleId="Kommentartext">
    <w:name w:val="annotation text"/>
    <w:basedOn w:val="Standard"/>
    <w:link w:val="KommentartextZchn"/>
    <w:uiPriority w:val="99"/>
    <w:unhideWhenUsed/>
    <w:pPr>
      <w:spacing w:line="240" w:lineRule="auto"/>
    </w:pPr>
    <w:rPr>
      <w:sz w:val="20"/>
      <w:szCs w:val="20"/>
    </w:rPr>
  </w:style>
  <w:style w:type="paragraph" w:styleId="Kommentarthema">
    <w:name w:val="annotation subject"/>
    <w:basedOn w:val="Kommentartext"/>
    <w:next w:val="Kommentartext"/>
    <w:link w:val="KommentarthemaZchn"/>
    <w:uiPriority w:val="99"/>
    <w:semiHidden/>
    <w:unhideWhenUsed/>
    <w:qFormat/>
    <w:rPr>
      <w:b/>
      <w:bCs/>
    </w:rPr>
  </w:style>
  <w:style w:type="paragraph" w:styleId="Sprechblasentext">
    <w:name w:val="Balloon Text"/>
    <w:basedOn w:val="Standard"/>
    <w:link w:val="SprechblasentextZchn"/>
    <w:uiPriority w:val="99"/>
    <w:semiHidden/>
    <w:unhideWhenUsed/>
    <w:qFormat/>
    <w:pPr>
      <w:spacing w:after="0" w:line="240" w:lineRule="auto"/>
    </w:pPr>
    <w:rPr>
      <w:rFonts w:ascii="Segoe UI" w:hAnsi="Segoe UI" w:cs="Segoe UI"/>
      <w:sz w:val="18"/>
      <w:szCs w:val="18"/>
    </w:rPr>
  </w:style>
  <w:style w:type="paragraph" w:styleId="Literaturverzeichnis">
    <w:name w:val="Bibliography"/>
    <w:basedOn w:val="Standard"/>
    <w:next w:val="Standard"/>
    <w:uiPriority w:val="37"/>
    <w:unhideWhenUsed/>
    <w:qFormat/>
    <w:pPr>
      <w:tabs>
        <w:tab w:val="left" w:pos="384"/>
      </w:tabs>
      <w:spacing w:after="240" w:line="240" w:lineRule="auto"/>
      <w:ind w:left="384" w:hanging="384"/>
    </w:pPr>
  </w:style>
  <w:style w:type="paragraph" w:customStyle="1" w:styleId="HeaderandFooter">
    <w:name w:val="Header and Footer"/>
    <w:basedOn w:val="Standard"/>
    <w:qFormat/>
  </w:style>
  <w:style w:type="paragraph" w:styleId="Kopfzeile">
    <w:name w:val="header"/>
    <w:basedOn w:val="Standard"/>
    <w:link w:val="KopfzeileZchn"/>
    <w:uiPriority w:val="99"/>
    <w:unhideWhenUsed/>
    <w:pPr>
      <w:tabs>
        <w:tab w:val="center" w:pos="4680"/>
        <w:tab w:val="right" w:pos="9360"/>
      </w:tabs>
      <w:spacing w:after="0" w:line="240" w:lineRule="auto"/>
    </w:pPr>
  </w:style>
  <w:style w:type="paragraph" w:styleId="Fuzeile">
    <w:name w:val="footer"/>
    <w:basedOn w:val="Standard"/>
    <w:link w:val="FuzeileZchn"/>
    <w:uiPriority w:val="99"/>
    <w:unhideWhenUsed/>
    <w:pPr>
      <w:tabs>
        <w:tab w:val="center" w:pos="4680"/>
        <w:tab w:val="right" w:pos="9360"/>
      </w:tabs>
      <w:spacing w:after="0" w:line="240" w:lineRule="auto"/>
    </w:pPr>
  </w:style>
  <w:style w:type="paragraph" w:customStyle="1" w:styleId="FrameContents">
    <w:name w:val="Frame Contents"/>
    <w:basedOn w:val="Standard"/>
    <w:qFormat/>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2F2F2" w:fill="FFFFFF" w:themeFill="text1" w:themeFillTint="00"/>
      </w:tcPr>
    </w:tblStylePr>
    <w:tblStylePr w:type="band1Horz">
      <w:tblPr/>
      <w:tcPr>
        <w:shd w:val="clear" w:color="F2F2F2" w:fill="FFFFFF" w:themeFill="text1" w:themeFillTint="00"/>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2F2F2" w:fill="FFFFFF" w:themeFill="text1" w:themeFillTint="00"/>
      </w:tcPr>
    </w:tblStylePr>
    <w:tblStylePr w:type="band1Horz">
      <w:rPr>
        <w:sz w:val="22"/>
      </w:rPr>
      <w:tblPr/>
      <w:tcPr>
        <w:shd w:val="clear" w:color="F2F2F2" w:fill="FFFFFF" w:themeFill="text1" w:themeFillTint="00"/>
      </w:tcPr>
    </w:tblStylePr>
  </w:style>
  <w:style w:type="table" w:styleId="EinfacheTabelle4">
    <w:name w:val="Plain Table 4"/>
    <w:basedOn w:val="NormaleTabelle"/>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2F2F2" w:fill="FFFFFF" w:themeFill="text1" w:themeFillTint="00"/>
      </w:tcPr>
    </w:tblStylePr>
    <w:tblStylePr w:type="band1Horz">
      <w:rPr>
        <w:sz w:val="22"/>
      </w:rPr>
      <w:tblPr/>
      <w:tcPr>
        <w:shd w:val="clear" w:color="F2F2F2" w:fill="FFFFFF" w:themeFill="text1" w:themeFillTint="00"/>
      </w:tcPr>
    </w:tblStylePr>
  </w:style>
  <w:style w:type="table" w:styleId="EinfacheTabelle5">
    <w:name w:val="Plain Table 5"/>
    <w:basedOn w:val="NormaleTabelle"/>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2F2F2" w:fill="FFFFFF" w:themeFill="text1" w:themeFillTint="00"/>
      </w:tcPr>
    </w:tblStylePr>
    <w:tblStylePr w:type="band1Horz">
      <w:rPr>
        <w:sz w:val="22"/>
      </w:rPr>
      <w:tblPr/>
      <w:tcPr>
        <w:shd w:val="clear" w:color="F2F2F2" w:fill="FFFFFF" w:themeFill="text1" w:themeFillTint="00"/>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000000" w:fill="000000" w:themeFill="text1"/>
      </w:tcPr>
    </w:tblStylePr>
    <w:tblStylePr w:type="lastRow">
      <w:rPr>
        <w:b/>
        <w:sz w:val="22"/>
      </w:rPr>
      <w:tblPr/>
      <w:tcPr>
        <w:tcBorders>
          <w:top w:val="single" w:sz="4" w:space="0" w:color="FFFFFF" w:themeColor="light1"/>
        </w:tcBorders>
        <w:shd w:val="clear" w:color="000000" w:fill="000000" w:themeFill="text1"/>
      </w:tcPr>
    </w:tblStylePr>
    <w:tblStylePr w:type="firstCol">
      <w:rPr>
        <w:b/>
        <w:sz w:val="22"/>
      </w:rPr>
      <w:tblPr/>
      <w:tcPr>
        <w:shd w:val="clear" w:color="000000" w:fill="000000" w:themeFill="text1"/>
      </w:tcPr>
    </w:tblStylePr>
    <w:tblStylePr w:type="lastCol">
      <w:rPr>
        <w:b/>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156082" w:fill="156082" w:themeFill="accent1"/>
      </w:tcPr>
    </w:tblStylePr>
    <w:tblStylePr w:type="lastRow">
      <w:rPr>
        <w:b/>
        <w:sz w:val="22"/>
      </w:rPr>
      <w:tblPr/>
      <w:tcPr>
        <w:tcBorders>
          <w:top w:val="single" w:sz="4" w:space="0" w:color="FFFFFF" w:themeColor="light1"/>
        </w:tcBorders>
        <w:shd w:val="clear" w:color="156082" w:fill="156082" w:themeFill="accent1"/>
      </w:tcPr>
    </w:tblStylePr>
    <w:tblStylePr w:type="firstCol">
      <w:rPr>
        <w:b/>
        <w:sz w:val="22"/>
      </w:rPr>
      <w:tblPr/>
      <w:tcPr>
        <w:shd w:val="clear" w:color="156082" w:fill="156082" w:themeFill="accent1"/>
      </w:tcPr>
    </w:tblStylePr>
    <w:tblStylePr w:type="lastCol">
      <w:rPr>
        <w:b/>
        <w:sz w:val="22"/>
      </w:rPr>
      <w:tblPr/>
      <w:tcPr>
        <w:shd w:val="clear" w:color="156082" w:fill="156082" w:themeFill="accent1"/>
      </w:tcPr>
    </w:tblStylePr>
    <w:tblStylePr w:type="band1Vert">
      <w:tblPr/>
      <w:tcPr>
        <w:shd w:val="clear" w:color="70C2E8" w:fill="70C2E8" w:themeFill="accent1" w:themeFillTint="75"/>
      </w:tcPr>
    </w:tblStylePr>
    <w:tblStylePr w:type="band1Horz">
      <w:tblPr/>
      <w:tcPr>
        <w:shd w:val="clear" w:color="70C2E8" w:fill="70C2E8" w:themeFill="accent1"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0F9ED5" w:fill="0F9ED5" w:themeFill="accent4"/>
      </w:tcPr>
    </w:tblStylePr>
    <w:tblStylePr w:type="lastRow">
      <w:rPr>
        <w:b/>
        <w:sz w:val="22"/>
      </w:rPr>
      <w:tblPr/>
      <w:tcPr>
        <w:tcBorders>
          <w:top w:val="single" w:sz="4" w:space="0" w:color="FFFFFF" w:themeColor="light1"/>
        </w:tcBorders>
        <w:shd w:val="clear" w:color="0F9ED5" w:fill="0F9ED5" w:themeFill="accent4"/>
      </w:tcPr>
    </w:tblStylePr>
    <w:tblStylePr w:type="firstCol">
      <w:rPr>
        <w:b/>
        <w:sz w:val="22"/>
      </w:rPr>
      <w:tblPr/>
      <w:tcPr>
        <w:shd w:val="clear" w:color="0F9ED5" w:fill="0F9ED5" w:themeFill="accent4"/>
      </w:tcPr>
    </w:tblStylePr>
    <w:tblStylePr w:type="lastCol">
      <w:rPr>
        <w:b/>
        <w:sz w:val="22"/>
      </w:rPr>
      <w:tblPr/>
      <w:tcPr>
        <w:shd w:val="clear" w:color="0F9ED5" w:fill="0F9ED5" w:themeFill="accent4"/>
      </w:tcPr>
    </w:tblStylePr>
    <w:tblStylePr w:type="band1Vert">
      <w:tblPr/>
      <w:tcPr>
        <w:shd w:val="clear" w:color="85D7F6" w:fill="85D7F6" w:themeFill="accent4" w:themeFillTint="75"/>
      </w:tcPr>
    </w:tblStylePr>
    <w:tblStylePr w:type="band1Horz">
      <w:tblPr/>
      <w:tcPr>
        <w:shd w:val="clear" w:color="85D7F6" w:fill="85D7F6" w:themeFill="accent4" w:themeFillTint="75"/>
      </w:tcPr>
    </w:tblStylePr>
  </w:style>
  <w:style w:type="table" w:styleId="Gr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StylePr>
  </w:style>
  <w:style w:type="table" w:styleId="Gr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0" w:space="0" w:color="000000"/>
          <w:left w:val="none" w:sz="0" w:space="0" w:color="000000"/>
          <w:bottom w:val="single" w:sz="4" w:space="0" w:color="000000" w:themeColor="text1"/>
          <w:right w:val="none" w:sz="0" w:space="0" w:color="000000"/>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000000"/>
          <w:left w:val="none" w:sz="0" w:space="0" w:color="000000"/>
          <w:bottom w:val="none" w:sz="0"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000000"/>
          <w:left w:val="single" w:sz="4" w:space="0" w:color="000000" w:themeColor="text1"/>
          <w:bottom w:val="none" w:sz="0" w:space="0" w:color="000000"/>
          <w:right w:val="none" w:sz="0" w:space="0" w:color="000000"/>
        </w:tcBorders>
        <w:shd w:val="clear" w:color="FFFFFF" w:fill="auto"/>
      </w:tcPr>
    </w:tblStylePr>
    <w:tblStylePr w:type="band1Vert">
      <w:tblPr/>
      <w:tcPr>
        <w:shd w:val="clear" w:color="F2F2F2" w:fill="FFFFFF" w:themeFill="text1" w:themeFillTint="00"/>
      </w:tcPr>
    </w:tblStylePr>
    <w:tblStylePr w:type="band1Horz">
      <w:rPr>
        <w:color w:val="7F7F7F" w:themeColor="text1" w:themeTint="80" w:themeShade="95"/>
        <w:sz w:val="22"/>
      </w:rPr>
      <w:tblPr/>
      <w:tcPr>
        <w:shd w:val="clear" w:color="F2F2F2" w:fill="FFFFFF" w:themeFill="text1" w:themeFillTint="00"/>
      </w:tcPr>
    </w:tblStylePr>
    <w:tblStylePr w:type="band2Horz">
      <w:rPr>
        <w:color w:val="7F7F7F" w:themeColor="text1" w:themeTint="80" w:themeShade="95"/>
        <w:sz w:val="22"/>
      </w:rPr>
    </w:tblStylePr>
  </w:style>
  <w:style w:type="table" w:styleId="Listentabelle1hell">
    <w:name w:val="List Table 1 Light"/>
    <w:basedOn w:val="NormaleTabelle"/>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000000"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000000"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7F7F7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7F7F7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fill="7F7F7F" w:themeFill="text1" w:themeFillTint="80"/>
      </w:tcPr>
    </w:tblStylePr>
    <w:tblStylePr w:type="band2Horz">
      <w:tblPr/>
      <w:tcPr>
        <w:tcBorders>
          <w:top w:val="single" w:sz="4" w:space="0" w:color="FFFFFF" w:themeColor="light1"/>
          <w:bottom w:val="single" w:sz="4" w:space="0" w:color="FFFFFF" w:themeColor="light1"/>
        </w:tcBorders>
        <w:shd w:val="clear" w:color="7F7F7F" w:fill="7F7F7F" w:themeFill="text1" w:themeFillTint="80"/>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0" w:space="0" w:color="000000"/>
          <w:left w:val="none" w:sz="0" w:space="0" w:color="000000"/>
          <w:bottom w:val="single" w:sz="4" w:space="0" w:color="000000" w:themeColor="text1"/>
          <w:right w:val="none" w:sz="0" w:space="0" w:color="000000"/>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000000"/>
          <w:left w:val="none" w:sz="0" w:space="0" w:color="000000"/>
          <w:bottom w:val="none" w:sz="0"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000000"/>
          <w:left w:val="single" w:sz="4" w:space="0" w:color="000000" w:themeColor="text1"/>
          <w:bottom w:val="none" w:sz="0" w:space="0" w:color="000000"/>
          <w:right w:val="none" w:sz="0" w:space="0" w:color="00000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StylePr>
  </w:style>
  <w:style w:type="table" w:customStyle="1" w:styleId="Lined-Accent">
    <w:name w:val="Lined - Accent"/>
    <w:basedOn w:val="NormaleTabelle"/>
    <w:uiPriority w:val="99"/>
    <w:rPr>
      <w:sz w:val="20"/>
      <w:szCs w:val="20"/>
    </w:rPr>
    <w:tblPr>
      <w:tblStyleRowBandSize w:val="1"/>
      <w:tblStyleColBandSize w:val="1"/>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StylePr>
    <w:tblStylePr w:type="band2Vert">
      <w:rPr>
        <w:sz w:val="22"/>
      </w:rPr>
      <w:tblPr/>
      <w:tcPr>
        <w:shd w:val="clear" w:color="F2F2F2" w:fill="FFFFFF" w:themeFill="text1" w:themeFillTint="00"/>
      </w:tcPr>
    </w:tblStylePr>
    <w:tblStylePr w:type="band1Horz">
      <w:rPr>
        <w:sz w:val="22"/>
      </w:rPr>
    </w:tblStylePr>
    <w:tblStylePr w:type="band2Horz">
      <w:rPr>
        <w:sz w:val="22"/>
      </w:rPr>
      <w:tblPr/>
      <w:tcPr>
        <w:shd w:val="clear" w:color="F2F2F2" w:fill="FFFFFF" w:themeFill="text1" w:themeFillTint="00"/>
      </w:tcPr>
    </w:tblStylePr>
  </w:style>
  <w:style w:type="table" w:customStyle="1" w:styleId="Lined-Accent1">
    <w:name w:val="Lined - Accent 1"/>
    <w:basedOn w:val="NormaleTabelle"/>
    <w:uiPriority w:val="99"/>
    <w:rPr>
      <w:sz w:val="20"/>
      <w:szCs w:val="20"/>
    </w:rPr>
    <w:tblPr>
      <w:tblStyleRowBandSize w:val="1"/>
      <w:tblStyleColBandSize w:val="1"/>
    </w:tblPr>
    <w:tblStylePr w:type="firstRow">
      <w:rPr>
        <w:sz w:val="22"/>
      </w:rPr>
      <w:tblPr/>
      <w:tcPr>
        <w:shd w:val="clear" w:color="19729B" w:fill="19729B" w:themeFill="accent1" w:themeFillTint="EA"/>
      </w:tcPr>
    </w:tblStylePr>
    <w:tblStylePr w:type="lastRow">
      <w:rPr>
        <w:sz w:val="22"/>
      </w:rPr>
      <w:tblPr/>
      <w:tcPr>
        <w:shd w:val="clear" w:color="19729B" w:fill="19729B" w:themeFill="accent1" w:themeFillTint="EA"/>
      </w:tcPr>
    </w:tblStylePr>
    <w:tblStylePr w:type="firstCol">
      <w:rPr>
        <w:sz w:val="22"/>
      </w:rPr>
      <w:tblPr/>
      <w:tcPr>
        <w:shd w:val="clear" w:color="19729B" w:fill="19729B" w:themeFill="accent1" w:themeFillTint="EA"/>
      </w:tcPr>
    </w:tblStylePr>
    <w:tblStylePr w:type="lastCol">
      <w:rPr>
        <w:sz w:val="22"/>
      </w:rPr>
      <w:tblPr/>
      <w:tcPr>
        <w:shd w:val="clear" w:color="19729B" w:fill="19729B" w:themeFill="accent1" w:themeFillTint="EA"/>
      </w:tcPr>
    </w:tblStylePr>
    <w:tblStylePr w:type="band1Vert">
      <w:rPr>
        <w:sz w:val="22"/>
      </w:rPr>
    </w:tblStylePr>
    <w:tblStylePr w:type="band2Vert">
      <w:rPr>
        <w:sz w:val="22"/>
      </w:rPr>
      <w:tblPr/>
      <w:tcPr>
        <w:shd w:val="clear" w:color="9ED5EF" w:fill="9ED5EF" w:themeFill="accent1" w:themeFillTint="50"/>
      </w:tcPr>
    </w:tblStylePr>
    <w:tblStylePr w:type="band1Horz">
      <w:rPr>
        <w:sz w:val="22"/>
      </w:rPr>
    </w:tblStylePr>
    <w:tblStylePr w:type="band2Horz">
      <w:rPr>
        <w:sz w:val="22"/>
      </w:rPr>
      <w:tblPr/>
      <w:tcPr>
        <w:shd w:val="clear" w:color="9ED5EF" w:fill="9ED5EF" w:themeFill="accent1" w:themeFillTint="50"/>
      </w:tcPr>
    </w:tblStylePr>
  </w:style>
  <w:style w:type="table" w:customStyle="1" w:styleId="Lined-Accent2">
    <w:name w:val="Lined - Accent 2"/>
    <w:basedOn w:val="NormaleTabelle"/>
    <w:uiPriority w:val="99"/>
    <w:rPr>
      <w:sz w:val="20"/>
      <w:szCs w:val="20"/>
    </w:rPr>
    <w:tblPr>
      <w:tblStyleRowBandSize w:val="1"/>
      <w:tblStyleColBandSize w:val="1"/>
    </w:tblPr>
    <w:tblStylePr w:type="firstRow">
      <w:rPr>
        <w:sz w:val="22"/>
      </w:rPr>
      <w:tblPr/>
      <w:tcPr>
        <w:shd w:val="clear" w:color="F2AA85" w:fill="F2AA85" w:themeFill="accent2" w:themeFillTint="97"/>
      </w:tcPr>
    </w:tblStylePr>
    <w:tblStylePr w:type="lastRow">
      <w:rPr>
        <w:sz w:val="22"/>
      </w:rPr>
      <w:tblPr/>
      <w:tcPr>
        <w:shd w:val="clear" w:color="F2AA85" w:fill="F2AA85" w:themeFill="accent2" w:themeFillTint="97"/>
      </w:tcPr>
    </w:tblStylePr>
    <w:tblStylePr w:type="firstCol">
      <w:rPr>
        <w:sz w:val="22"/>
      </w:rPr>
      <w:tblPr/>
      <w:tcPr>
        <w:shd w:val="clear" w:color="F2AA85" w:fill="F2AA85" w:themeFill="accent2" w:themeFillTint="97"/>
      </w:tcPr>
    </w:tblStylePr>
    <w:tblStylePr w:type="lastCol">
      <w:rPr>
        <w:sz w:val="22"/>
      </w:rPr>
      <w:tblPr/>
      <w:tcPr>
        <w:shd w:val="clear" w:color="F2AA85" w:fill="F2AA85" w:themeFill="accent2" w:themeFillTint="97"/>
      </w:tcPr>
    </w:tblStylePr>
    <w:tblStylePr w:type="band1Vert">
      <w:rPr>
        <w:sz w:val="22"/>
      </w:rPr>
    </w:tblStylePr>
    <w:tblStylePr w:type="band2Vert">
      <w:rPr>
        <w:sz w:val="22"/>
      </w:rPr>
      <w:tblPr/>
      <w:tcPr>
        <w:shd w:val="clear" w:color="FAE2D6" w:fill="FAE2D6" w:themeFill="accent2" w:themeFillTint="32"/>
      </w:tcPr>
    </w:tblStylePr>
    <w:tblStylePr w:type="band1Horz">
      <w:rPr>
        <w:sz w:val="22"/>
      </w:rPr>
    </w:tblStylePr>
    <w:tblStylePr w:type="band2Horz">
      <w:rPr>
        <w:sz w:val="22"/>
      </w:rPr>
      <w:tblPr/>
      <w:tcPr>
        <w:shd w:val="clear" w:color="FAE2D6" w:fill="FAE2D6" w:themeFill="accent2" w:themeFillTint="32"/>
      </w:tcPr>
    </w:tblStylePr>
  </w:style>
  <w:style w:type="table" w:customStyle="1" w:styleId="Lined-Accent3">
    <w:name w:val="Lined - Accent 3"/>
    <w:basedOn w:val="NormaleTabelle"/>
    <w:uiPriority w:val="99"/>
    <w:rPr>
      <w:sz w:val="20"/>
      <w:szCs w:val="20"/>
    </w:rPr>
    <w:tblPr>
      <w:tblStyleRowBandSize w:val="1"/>
      <w:tblStyleColBandSize w:val="1"/>
    </w:tblPr>
    <w:tblStylePr w:type="firstRow">
      <w:rPr>
        <w:sz w:val="22"/>
      </w:rPr>
      <w:tblPr/>
      <w:tcPr>
        <w:shd w:val="clear" w:color="196C24" w:fill="196C24" w:themeFill="accent3" w:themeFillTint="FE"/>
      </w:tcPr>
    </w:tblStylePr>
    <w:tblStylePr w:type="lastRow">
      <w:rPr>
        <w:sz w:val="22"/>
      </w:rPr>
      <w:tblPr/>
      <w:tcPr>
        <w:shd w:val="clear" w:color="196C24" w:fill="196C24" w:themeFill="accent3" w:themeFillTint="FE"/>
      </w:tcPr>
    </w:tblStylePr>
    <w:tblStylePr w:type="firstCol">
      <w:rPr>
        <w:sz w:val="22"/>
      </w:rPr>
      <w:tblPr/>
      <w:tcPr>
        <w:shd w:val="clear" w:color="196C24" w:fill="196C24" w:themeFill="accent3" w:themeFillTint="FE"/>
      </w:tcPr>
    </w:tblStylePr>
    <w:tblStylePr w:type="lastCol">
      <w:rPr>
        <w:sz w:val="22"/>
      </w:rPr>
      <w:tblPr/>
      <w:tcPr>
        <w:shd w:val="clear" w:color="196C24" w:fill="196C24" w:themeFill="accent3" w:themeFillTint="FE"/>
      </w:tcPr>
    </w:tblStylePr>
    <w:tblStylePr w:type="band1Vert">
      <w:rPr>
        <w:sz w:val="22"/>
      </w:rPr>
    </w:tblStylePr>
    <w:tblStylePr w:type="band2Vert">
      <w:rPr>
        <w:sz w:val="22"/>
      </w:rPr>
      <w:tblPr/>
      <w:tcPr>
        <w:shd w:val="clear" w:color="C0F0C6" w:fill="C0F0C6" w:themeFill="accent3" w:themeFillTint="34"/>
      </w:tcPr>
    </w:tblStylePr>
    <w:tblStylePr w:type="band1Horz">
      <w:rPr>
        <w:sz w:val="22"/>
      </w:rPr>
    </w:tblStylePr>
    <w:tblStylePr w:type="band2Horz">
      <w:rPr>
        <w:sz w:val="22"/>
      </w:rPr>
      <w:tblPr/>
      <w:tcPr>
        <w:shd w:val="clear" w:color="C0F0C6" w:fill="C0F0C6" w:themeFill="accent3" w:themeFillTint="34"/>
      </w:tcPr>
    </w:tblStylePr>
  </w:style>
  <w:style w:type="table" w:customStyle="1" w:styleId="Lined-Accent4">
    <w:name w:val="Lined - Accent 4"/>
    <w:basedOn w:val="NormaleTabelle"/>
    <w:uiPriority w:val="99"/>
    <w:rPr>
      <w:sz w:val="20"/>
      <w:szCs w:val="20"/>
    </w:rPr>
    <w:tblPr>
      <w:tblStyleRowBandSize w:val="1"/>
      <w:tblStyleColBandSize w:val="1"/>
    </w:tblPr>
    <w:tblStylePr w:type="firstRow">
      <w:rPr>
        <w:sz w:val="22"/>
      </w:rPr>
      <w:tblPr/>
      <w:tcPr>
        <w:shd w:val="clear" w:color="5FCAF3" w:fill="5FCAF3" w:themeFill="accent4" w:themeFillTint="9A"/>
      </w:tcPr>
    </w:tblStylePr>
    <w:tblStylePr w:type="lastRow">
      <w:rPr>
        <w:sz w:val="22"/>
      </w:rPr>
      <w:tblPr/>
      <w:tcPr>
        <w:shd w:val="clear" w:color="5FCAF3" w:fill="5FCAF3" w:themeFill="accent4" w:themeFillTint="9A"/>
      </w:tcPr>
    </w:tblStylePr>
    <w:tblStylePr w:type="firstCol">
      <w:rPr>
        <w:sz w:val="22"/>
      </w:rPr>
      <w:tblPr/>
      <w:tcPr>
        <w:shd w:val="clear" w:color="5FCAF3" w:fill="5FCAF3" w:themeFill="accent4" w:themeFillTint="9A"/>
      </w:tcPr>
    </w:tblStylePr>
    <w:tblStylePr w:type="lastCol">
      <w:rPr>
        <w:sz w:val="22"/>
      </w:rPr>
      <w:tblPr/>
      <w:tcPr>
        <w:shd w:val="clear" w:color="5FCAF3" w:fill="5FCAF3" w:themeFill="accent4" w:themeFillTint="9A"/>
      </w:tcPr>
    </w:tblStylePr>
    <w:tblStylePr w:type="band1Vert">
      <w:rPr>
        <w:sz w:val="22"/>
      </w:rPr>
    </w:tblStylePr>
    <w:tblStylePr w:type="band2Vert">
      <w:rPr>
        <w:sz w:val="22"/>
      </w:rPr>
      <w:tblPr/>
      <w:tcPr>
        <w:shd w:val="clear" w:color="C9EDFB" w:fill="C9EDFB" w:themeFill="accent4" w:themeFillTint="34"/>
      </w:tcPr>
    </w:tblStylePr>
    <w:tblStylePr w:type="band1Horz">
      <w:rPr>
        <w:sz w:val="22"/>
      </w:rPr>
    </w:tblStylePr>
    <w:tblStylePr w:type="band2Horz">
      <w:rPr>
        <w:sz w:val="22"/>
      </w:rPr>
      <w:tblPr/>
      <w:tcPr>
        <w:shd w:val="clear" w:color="C9EDFB" w:fill="C9EDFB" w:themeFill="accent4" w:themeFillTint="34"/>
      </w:tcPr>
    </w:tblStylePr>
  </w:style>
  <w:style w:type="table" w:customStyle="1" w:styleId="Lined-Accent5">
    <w:name w:val="Lined - Accent 5"/>
    <w:basedOn w:val="NormaleTabelle"/>
    <w:uiPriority w:val="99"/>
    <w:rPr>
      <w:sz w:val="20"/>
      <w:szCs w:val="20"/>
    </w:rPr>
    <w:tblPr>
      <w:tblStyleRowBandSize w:val="1"/>
      <w:tblStyleColBandSize w:val="1"/>
    </w:tblPr>
    <w:tblStylePr w:type="firstRow">
      <w:rPr>
        <w:sz w:val="22"/>
      </w:rPr>
      <w:tblPr/>
      <w:tcPr>
        <w:shd w:val="clear" w:color="A02B93" w:fill="A02B93" w:themeFill="accent5"/>
      </w:tcPr>
    </w:tblStylePr>
    <w:tblStylePr w:type="lastRow">
      <w:rPr>
        <w:sz w:val="22"/>
      </w:rPr>
      <w:tblPr/>
      <w:tcPr>
        <w:shd w:val="clear" w:color="A02B93" w:fill="A02B93" w:themeFill="accent5"/>
      </w:tcPr>
    </w:tblStylePr>
    <w:tblStylePr w:type="firstCol">
      <w:rPr>
        <w:sz w:val="22"/>
      </w:rPr>
      <w:tblPr/>
      <w:tcPr>
        <w:shd w:val="clear" w:color="A02B93" w:fill="A02B93" w:themeFill="accent5"/>
      </w:tcPr>
    </w:tblStylePr>
    <w:tblStylePr w:type="lastCol">
      <w:rPr>
        <w:sz w:val="22"/>
      </w:rPr>
      <w:tblPr/>
      <w:tcPr>
        <w:shd w:val="clear" w:color="A02B93" w:fill="A02B93" w:themeFill="accent5"/>
      </w:tcPr>
    </w:tblStylePr>
    <w:tblStylePr w:type="band1Vert">
      <w:rPr>
        <w:sz w:val="22"/>
      </w:rPr>
    </w:tblStylePr>
    <w:tblStylePr w:type="band2Vert">
      <w:rPr>
        <w:sz w:val="22"/>
      </w:rPr>
      <w:tblPr/>
      <w:tcPr>
        <w:shd w:val="clear" w:color="F1CDED" w:fill="F1CDED" w:themeFill="accent5" w:themeFillTint="34"/>
      </w:tcPr>
    </w:tblStylePr>
    <w:tblStylePr w:type="band1Horz">
      <w:rPr>
        <w:sz w:val="22"/>
      </w:rPr>
    </w:tblStylePr>
    <w:tblStylePr w:type="band2Horz">
      <w:rPr>
        <w:sz w:val="22"/>
      </w:rPr>
      <w:tblPr/>
      <w:tcPr>
        <w:shd w:val="clear" w:color="F1CDED" w:fill="F1CDED" w:themeFill="accent5" w:themeFillTint="34"/>
      </w:tcPr>
    </w:tblStylePr>
  </w:style>
  <w:style w:type="table" w:customStyle="1" w:styleId="Lined-Accent6">
    <w:name w:val="Lined - Accent 6"/>
    <w:basedOn w:val="NormaleTabelle"/>
    <w:uiPriority w:val="99"/>
    <w:rPr>
      <w:sz w:val="20"/>
      <w:szCs w:val="20"/>
    </w:rPr>
    <w:tblPr>
      <w:tblStyleRowBandSize w:val="1"/>
      <w:tblStyleColBandSize w:val="1"/>
    </w:tblPr>
    <w:tblStylePr w:type="firstRow">
      <w:rPr>
        <w:sz w:val="22"/>
      </w:rPr>
      <w:tblPr/>
      <w:tcPr>
        <w:shd w:val="clear" w:color="4EA72E" w:fill="4EA72E" w:themeFill="accent6"/>
      </w:tcPr>
    </w:tblStylePr>
    <w:tblStylePr w:type="lastRow">
      <w:rPr>
        <w:sz w:val="22"/>
      </w:rPr>
      <w:tblPr/>
      <w:tcPr>
        <w:shd w:val="clear" w:color="4EA72E" w:fill="4EA72E" w:themeFill="accent6"/>
      </w:tcPr>
    </w:tblStylePr>
    <w:tblStylePr w:type="firstCol">
      <w:rPr>
        <w:sz w:val="22"/>
      </w:rPr>
      <w:tblPr/>
      <w:tcPr>
        <w:shd w:val="clear" w:color="4EA72E" w:fill="4EA72E" w:themeFill="accent6"/>
      </w:tcPr>
    </w:tblStylePr>
    <w:tblStylePr w:type="lastCol">
      <w:rPr>
        <w:sz w:val="22"/>
      </w:rPr>
      <w:tblPr/>
      <w:tcPr>
        <w:shd w:val="clear" w:color="4EA72E" w:fill="4EA72E" w:themeFill="accent6"/>
      </w:tcPr>
    </w:tblStylePr>
    <w:tblStylePr w:type="band1Vert">
      <w:rPr>
        <w:sz w:val="22"/>
      </w:rPr>
    </w:tblStylePr>
    <w:tblStylePr w:type="band2Vert">
      <w:rPr>
        <w:sz w:val="22"/>
      </w:rPr>
      <w:tblPr/>
      <w:tcPr>
        <w:shd w:val="clear" w:color="D8F2CF" w:fill="D8F2CF" w:themeFill="accent6" w:themeFillTint="34"/>
      </w:tcPr>
    </w:tblStylePr>
    <w:tblStylePr w:type="band1Horz">
      <w:rPr>
        <w:sz w:val="22"/>
      </w:rPr>
    </w:tblStylePr>
    <w:tblStylePr w:type="band2Horz">
      <w:rPr>
        <w:sz w:val="22"/>
      </w:rPr>
      <w:tblPr/>
      <w:tcPr>
        <w:shd w:val="clear" w:color="D8F2CF" w:fill="D8F2CF" w:themeFill="accent6" w:themeFillTint="34"/>
      </w:tcPr>
    </w:tblStylePr>
  </w:style>
  <w:style w:type="table" w:customStyle="1" w:styleId="BorderedLined-Accent">
    <w:name w:val="Bordered &amp; Lined - Accent"/>
    <w:basedOn w:val="NormaleTabelle"/>
    <w:uiPriority w:val="99"/>
    <w:rPr>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StylePr>
    <w:tblStylePr w:type="band2Vert">
      <w:rPr>
        <w:sz w:val="22"/>
      </w:rPr>
      <w:tblPr/>
      <w:tcPr>
        <w:shd w:val="clear" w:color="F2F2F2" w:fill="FFFFFF" w:themeFill="text1" w:themeFillTint="00"/>
      </w:tcPr>
    </w:tblStylePr>
    <w:tblStylePr w:type="band1Horz">
      <w:rPr>
        <w:sz w:val="22"/>
      </w:rPr>
    </w:tblStylePr>
    <w:tblStylePr w:type="band2Horz">
      <w:rPr>
        <w:sz w:val="22"/>
      </w:rPr>
      <w:tblPr/>
      <w:tcPr>
        <w:shd w:val="clear" w:color="F2F2F2" w:fill="FFFFFF" w:themeFill="text1" w:themeFillTint="00"/>
      </w:tcPr>
    </w:tblStylePr>
  </w:style>
  <w:style w:type="table" w:customStyle="1" w:styleId="BorderedLined-Accent1">
    <w:name w:val="Bordered &amp; Lined - Accent 1"/>
    <w:basedOn w:val="NormaleTabelle"/>
    <w:uiPriority w:val="99"/>
    <w:rPr>
      <w:sz w:val="20"/>
      <w:szCs w:val="20"/>
    </w:r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insideH w:val="single" w:sz="4" w:space="0" w:color="156082" w:themeColor="accent1"/>
        <w:insideV w:val="single" w:sz="4" w:space="0" w:color="156082" w:themeColor="accent1"/>
      </w:tblBorders>
    </w:tblPr>
    <w:tblStylePr w:type="firstRow">
      <w:rPr>
        <w:sz w:val="22"/>
      </w:rPr>
      <w:tblPr/>
      <w:tcPr>
        <w:shd w:val="clear" w:color="19729B" w:fill="19729B" w:themeFill="accent1" w:themeFillTint="EA"/>
      </w:tcPr>
    </w:tblStylePr>
    <w:tblStylePr w:type="lastRow">
      <w:rPr>
        <w:sz w:val="22"/>
      </w:rPr>
      <w:tblPr/>
      <w:tcPr>
        <w:shd w:val="clear" w:color="19729B" w:fill="19729B" w:themeFill="accent1" w:themeFillTint="EA"/>
      </w:tcPr>
    </w:tblStylePr>
    <w:tblStylePr w:type="firstCol">
      <w:rPr>
        <w:sz w:val="22"/>
      </w:rPr>
      <w:tblPr/>
      <w:tcPr>
        <w:shd w:val="clear" w:color="19729B" w:fill="19729B" w:themeFill="accent1" w:themeFillTint="EA"/>
      </w:tcPr>
    </w:tblStylePr>
    <w:tblStylePr w:type="lastCol">
      <w:rPr>
        <w:sz w:val="22"/>
      </w:rPr>
      <w:tblPr/>
      <w:tcPr>
        <w:shd w:val="clear" w:color="19729B" w:fill="19729B" w:themeFill="accent1" w:themeFillTint="EA"/>
      </w:tcPr>
    </w:tblStylePr>
    <w:tblStylePr w:type="band1Vert">
      <w:rPr>
        <w:sz w:val="22"/>
      </w:rPr>
    </w:tblStylePr>
    <w:tblStylePr w:type="band2Vert">
      <w:rPr>
        <w:sz w:val="22"/>
      </w:rPr>
      <w:tblPr/>
      <w:tcPr>
        <w:shd w:val="clear" w:color="9ED5EF" w:fill="9ED5EF" w:themeFill="accent1" w:themeFillTint="50"/>
      </w:tcPr>
    </w:tblStylePr>
    <w:tblStylePr w:type="band1Horz">
      <w:rPr>
        <w:sz w:val="22"/>
      </w:rPr>
    </w:tblStylePr>
    <w:tblStylePr w:type="band2Horz">
      <w:rPr>
        <w:sz w:val="22"/>
      </w:rPr>
      <w:tblPr/>
      <w:tcPr>
        <w:shd w:val="clear" w:color="9ED5EF" w:fill="9ED5EF" w:themeFill="accent1" w:themeFillTint="50"/>
      </w:tcPr>
    </w:tblStylePr>
  </w:style>
  <w:style w:type="table" w:customStyle="1" w:styleId="BorderedLined-Accent2">
    <w:name w:val="Bordered &amp; Lined - Accent 2"/>
    <w:basedOn w:val="NormaleTabelle"/>
    <w:uiPriority w:val="99"/>
    <w:rPr>
      <w:sz w:val="20"/>
      <w:szCs w:val="20"/>
    </w:r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insideH w:val="single" w:sz="4" w:space="0" w:color="E97132" w:themeColor="accent2"/>
        <w:insideV w:val="single" w:sz="4" w:space="0" w:color="E97132" w:themeColor="accent2"/>
      </w:tblBorders>
    </w:tblPr>
    <w:tblStylePr w:type="firstRow">
      <w:rPr>
        <w:sz w:val="22"/>
      </w:rPr>
      <w:tblPr/>
      <w:tcPr>
        <w:shd w:val="clear" w:color="F2AA85" w:fill="F2AA85" w:themeFill="accent2" w:themeFillTint="97"/>
      </w:tcPr>
    </w:tblStylePr>
    <w:tblStylePr w:type="lastRow">
      <w:rPr>
        <w:sz w:val="22"/>
      </w:rPr>
      <w:tblPr/>
      <w:tcPr>
        <w:shd w:val="clear" w:color="F2AA85" w:fill="F2AA85" w:themeFill="accent2" w:themeFillTint="97"/>
      </w:tcPr>
    </w:tblStylePr>
    <w:tblStylePr w:type="firstCol">
      <w:rPr>
        <w:sz w:val="22"/>
      </w:rPr>
      <w:tblPr/>
      <w:tcPr>
        <w:shd w:val="clear" w:color="F2AA85" w:fill="F2AA85" w:themeFill="accent2" w:themeFillTint="97"/>
      </w:tcPr>
    </w:tblStylePr>
    <w:tblStylePr w:type="lastCol">
      <w:rPr>
        <w:sz w:val="22"/>
      </w:rPr>
      <w:tblPr/>
      <w:tcPr>
        <w:shd w:val="clear" w:color="F2AA85" w:fill="F2AA85" w:themeFill="accent2" w:themeFillTint="97"/>
      </w:tcPr>
    </w:tblStylePr>
    <w:tblStylePr w:type="band1Vert">
      <w:rPr>
        <w:sz w:val="22"/>
      </w:rPr>
    </w:tblStylePr>
    <w:tblStylePr w:type="band2Vert">
      <w:rPr>
        <w:sz w:val="22"/>
      </w:rPr>
      <w:tblPr/>
      <w:tcPr>
        <w:shd w:val="clear" w:color="FAE2D6" w:fill="FAE2D6" w:themeFill="accent2" w:themeFillTint="32"/>
      </w:tcPr>
    </w:tblStylePr>
    <w:tblStylePr w:type="band1Horz">
      <w:rPr>
        <w:sz w:val="22"/>
      </w:rPr>
    </w:tblStylePr>
    <w:tblStylePr w:type="band2Horz">
      <w:rPr>
        <w:sz w:val="22"/>
      </w:rPr>
      <w:tblPr/>
      <w:tcPr>
        <w:shd w:val="clear" w:color="FAE2D6" w:fill="FAE2D6" w:themeFill="accent2" w:themeFillTint="32"/>
      </w:tcPr>
    </w:tblStylePr>
  </w:style>
  <w:style w:type="table" w:customStyle="1" w:styleId="BorderedLined-Accent3">
    <w:name w:val="Bordered &amp; Lined - Accent 3"/>
    <w:basedOn w:val="NormaleTabelle"/>
    <w:uiPriority w:val="99"/>
    <w:rPr>
      <w:sz w:val="20"/>
      <w:szCs w:val="20"/>
    </w:r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insideH w:val="single" w:sz="4" w:space="0" w:color="196B24" w:themeColor="accent3"/>
        <w:insideV w:val="single" w:sz="4" w:space="0" w:color="196B24" w:themeColor="accent3"/>
      </w:tblBorders>
    </w:tblPr>
    <w:tblStylePr w:type="firstRow">
      <w:rPr>
        <w:sz w:val="22"/>
      </w:rPr>
      <w:tblPr/>
      <w:tcPr>
        <w:shd w:val="clear" w:color="196C24" w:fill="196C24" w:themeFill="accent3" w:themeFillTint="FE"/>
      </w:tcPr>
    </w:tblStylePr>
    <w:tblStylePr w:type="lastRow">
      <w:rPr>
        <w:sz w:val="22"/>
      </w:rPr>
      <w:tblPr/>
      <w:tcPr>
        <w:shd w:val="clear" w:color="196C24" w:fill="196C24" w:themeFill="accent3" w:themeFillTint="FE"/>
      </w:tcPr>
    </w:tblStylePr>
    <w:tblStylePr w:type="firstCol">
      <w:rPr>
        <w:sz w:val="22"/>
      </w:rPr>
      <w:tblPr/>
      <w:tcPr>
        <w:shd w:val="clear" w:color="196C24" w:fill="196C24" w:themeFill="accent3" w:themeFillTint="FE"/>
      </w:tcPr>
    </w:tblStylePr>
    <w:tblStylePr w:type="lastCol">
      <w:rPr>
        <w:sz w:val="22"/>
      </w:rPr>
      <w:tblPr/>
      <w:tcPr>
        <w:shd w:val="clear" w:color="196C24" w:fill="196C24" w:themeFill="accent3" w:themeFillTint="FE"/>
      </w:tcPr>
    </w:tblStylePr>
    <w:tblStylePr w:type="band1Vert">
      <w:rPr>
        <w:sz w:val="22"/>
      </w:rPr>
    </w:tblStylePr>
    <w:tblStylePr w:type="band2Vert">
      <w:rPr>
        <w:sz w:val="22"/>
      </w:rPr>
      <w:tblPr/>
      <w:tcPr>
        <w:shd w:val="clear" w:color="C0F0C6" w:fill="C0F0C6" w:themeFill="accent3" w:themeFillTint="34"/>
      </w:tcPr>
    </w:tblStylePr>
    <w:tblStylePr w:type="band1Horz">
      <w:rPr>
        <w:sz w:val="22"/>
      </w:rPr>
    </w:tblStylePr>
    <w:tblStylePr w:type="band2Horz">
      <w:rPr>
        <w:sz w:val="22"/>
      </w:rPr>
      <w:tblPr/>
      <w:tcPr>
        <w:shd w:val="clear" w:color="C0F0C6" w:fill="C0F0C6" w:themeFill="accent3" w:themeFillTint="34"/>
      </w:tcPr>
    </w:tblStylePr>
  </w:style>
  <w:style w:type="table" w:customStyle="1" w:styleId="BorderedLined-Accent4">
    <w:name w:val="Bordered &amp; Lined - Accent 4"/>
    <w:basedOn w:val="NormaleTabelle"/>
    <w:uiPriority w:val="99"/>
    <w:rPr>
      <w:sz w:val="20"/>
      <w:szCs w:val="20"/>
    </w:r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Pr>
    <w:tblStylePr w:type="firstRow">
      <w:rPr>
        <w:sz w:val="22"/>
      </w:rPr>
      <w:tblPr/>
      <w:tcPr>
        <w:shd w:val="clear" w:color="5FCAF3" w:fill="5FCAF3" w:themeFill="accent4" w:themeFillTint="9A"/>
      </w:tcPr>
    </w:tblStylePr>
    <w:tblStylePr w:type="lastRow">
      <w:rPr>
        <w:sz w:val="22"/>
      </w:rPr>
      <w:tblPr/>
      <w:tcPr>
        <w:shd w:val="clear" w:color="5FCAF3" w:fill="5FCAF3" w:themeFill="accent4" w:themeFillTint="9A"/>
      </w:tcPr>
    </w:tblStylePr>
    <w:tblStylePr w:type="firstCol">
      <w:rPr>
        <w:sz w:val="22"/>
      </w:rPr>
      <w:tblPr/>
      <w:tcPr>
        <w:shd w:val="clear" w:color="5FCAF3" w:fill="5FCAF3" w:themeFill="accent4" w:themeFillTint="9A"/>
      </w:tcPr>
    </w:tblStylePr>
    <w:tblStylePr w:type="lastCol">
      <w:rPr>
        <w:sz w:val="22"/>
      </w:rPr>
      <w:tblPr/>
      <w:tcPr>
        <w:shd w:val="clear" w:color="5FCAF3" w:fill="5FCAF3" w:themeFill="accent4" w:themeFillTint="9A"/>
      </w:tcPr>
    </w:tblStylePr>
    <w:tblStylePr w:type="band1Vert">
      <w:rPr>
        <w:sz w:val="22"/>
      </w:rPr>
    </w:tblStylePr>
    <w:tblStylePr w:type="band2Vert">
      <w:rPr>
        <w:sz w:val="22"/>
      </w:rPr>
      <w:tblPr/>
      <w:tcPr>
        <w:shd w:val="clear" w:color="C9EDFB" w:fill="C9EDFB" w:themeFill="accent4" w:themeFillTint="34"/>
      </w:tcPr>
    </w:tblStylePr>
    <w:tblStylePr w:type="band1Horz">
      <w:rPr>
        <w:sz w:val="22"/>
      </w:rPr>
    </w:tblStylePr>
    <w:tblStylePr w:type="band2Horz">
      <w:rPr>
        <w:sz w:val="22"/>
      </w:rPr>
      <w:tblPr/>
      <w:tcPr>
        <w:shd w:val="clear" w:color="C9EDFB" w:fill="C9EDFB" w:themeFill="accent4" w:themeFillTint="34"/>
      </w:tcPr>
    </w:tblStylePr>
  </w:style>
  <w:style w:type="table" w:customStyle="1" w:styleId="BorderedLined-Accent5">
    <w:name w:val="Bordered &amp; Lined - Accent 5"/>
    <w:basedOn w:val="NormaleTabelle"/>
    <w:uiPriority w:val="99"/>
    <w:rPr>
      <w:sz w:val="20"/>
      <w:szCs w:val="20"/>
    </w:r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sz w:val="22"/>
      </w:rPr>
      <w:tblPr/>
      <w:tcPr>
        <w:shd w:val="clear" w:color="A02B93" w:fill="A02B93" w:themeFill="accent5"/>
      </w:tcPr>
    </w:tblStylePr>
    <w:tblStylePr w:type="lastRow">
      <w:rPr>
        <w:sz w:val="22"/>
      </w:rPr>
      <w:tblPr/>
      <w:tcPr>
        <w:shd w:val="clear" w:color="A02B93" w:fill="A02B93" w:themeFill="accent5"/>
      </w:tcPr>
    </w:tblStylePr>
    <w:tblStylePr w:type="firstCol">
      <w:rPr>
        <w:sz w:val="22"/>
      </w:rPr>
      <w:tblPr/>
      <w:tcPr>
        <w:shd w:val="clear" w:color="A02B93" w:fill="A02B93" w:themeFill="accent5"/>
      </w:tcPr>
    </w:tblStylePr>
    <w:tblStylePr w:type="lastCol">
      <w:rPr>
        <w:sz w:val="22"/>
      </w:rPr>
      <w:tblPr/>
      <w:tcPr>
        <w:shd w:val="clear" w:color="A02B93" w:fill="A02B93" w:themeFill="accent5"/>
      </w:tcPr>
    </w:tblStylePr>
    <w:tblStylePr w:type="band1Vert">
      <w:rPr>
        <w:sz w:val="22"/>
      </w:rPr>
    </w:tblStylePr>
    <w:tblStylePr w:type="band2Vert">
      <w:rPr>
        <w:sz w:val="22"/>
      </w:rPr>
      <w:tblPr/>
      <w:tcPr>
        <w:shd w:val="clear" w:color="F1CDED" w:fill="F1CDED" w:themeFill="accent5" w:themeFillTint="34"/>
      </w:tcPr>
    </w:tblStylePr>
    <w:tblStylePr w:type="band1Horz">
      <w:rPr>
        <w:sz w:val="22"/>
      </w:rPr>
    </w:tblStylePr>
    <w:tblStylePr w:type="band2Horz">
      <w:rPr>
        <w:sz w:val="22"/>
      </w:rPr>
      <w:tblPr/>
      <w:tcPr>
        <w:shd w:val="clear" w:color="F1CDED" w:fill="F1CDED" w:themeFill="accent5" w:themeFillTint="34"/>
      </w:tcPr>
    </w:tblStylePr>
  </w:style>
  <w:style w:type="table" w:customStyle="1" w:styleId="BorderedLined-Accent6">
    <w:name w:val="Bordered &amp; Lined - Accent 6"/>
    <w:basedOn w:val="NormaleTabelle"/>
    <w:uiPriority w:val="99"/>
    <w:rPr>
      <w:sz w:val="20"/>
      <w:szCs w:val="20"/>
    </w:r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sz w:val="22"/>
      </w:rPr>
      <w:tblPr/>
      <w:tcPr>
        <w:shd w:val="clear" w:color="4EA72E" w:fill="4EA72E" w:themeFill="accent6"/>
      </w:tcPr>
    </w:tblStylePr>
    <w:tblStylePr w:type="lastRow">
      <w:rPr>
        <w:sz w:val="22"/>
      </w:rPr>
      <w:tblPr/>
      <w:tcPr>
        <w:shd w:val="clear" w:color="4EA72E" w:fill="4EA72E" w:themeFill="accent6"/>
      </w:tcPr>
    </w:tblStylePr>
    <w:tblStylePr w:type="firstCol">
      <w:rPr>
        <w:sz w:val="22"/>
      </w:rPr>
      <w:tblPr/>
      <w:tcPr>
        <w:shd w:val="clear" w:color="4EA72E" w:fill="4EA72E" w:themeFill="accent6"/>
      </w:tcPr>
    </w:tblStylePr>
    <w:tblStylePr w:type="lastCol">
      <w:rPr>
        <w:sz w:val="22"/>
      </w:rPr>
      <w:tblPr/>
      <w:tcPr>
        <w:shd w:val="clear" w:color="4EA72E" w:fill="4EA72E" w:themeFill="accent6"/>
      </w:tcPr>
    </w:tblStylePr>
    <w:tblStylePr w:type="band1Vert">
      <w:rPr>
        <w:sz w:val="22"/>
      </w:rPr>
    </w:tblStylePr>
    <w:tblStylePr w:type="band2Vert">
      <w:rPr>
        <w:sz w:val="22"/>
      </w:rPr>
      <w:tblPr/>
      <w:tcPr>
        <w:shd w:val="clear" w:color="D8F2CF" w:fill="D8F2CF" w:themeFill="accent6" w:themeFillTint="34"/>
      </w:tcPr>
    </w:tblStylePr>
    <w:tblStylePr w:type="band1Horz">
      <w:rPr>
        <w:sz w:val="22"/>
      </w:rPr>
    </w:tblStylePr>
    <w:tblStylePr w:type="band2Horz">
      <w:rPr>
        <w:sz w:val="22"/>
      </w:rPr>
      <w:tblPr/>
      <w:tcPr>
        <w:shd w:val="clear" w:color="D8F2CF" w:fill="D8F2CF"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NormaleTabelle"/>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sz w:val="22"/>
      </w:rPr>
      <w:tblPr/>
      <w:tcPr>
        <w:tcBorders>
          <w:bottom w:val="single" w:sz="12" w:space="0" w:color="156082" w:themeColor="accent1"/>
        </w:tcBorders>
      </w:tcPr>
    </w:tblStylePr>
    <w:tblStylePr w:type="lastRow">
      <w:rPr>
        <w:sz w:val="22"/>
      </w:rPr>
      <w:tblPr/>
      <w:tcPr>
        <w:tcBorders>
          <w:top w:val="single" w:sz="12" w:space="0" w:color="156082" w:themeColor="accent1"/>
        </w:tcBorders>
      </w:tcPr>
    </w:tblStylePr>
    <w:tblStylePr w:type="firstCol">
      <w:rPr>
        <w:sz w:val="22"/>
      </w:rPr>
    </w:tblStylePr>
    <w:tblStylePr w:type="lastCol">
      <w:rPr>
        <w:sz w:val="22"/>
      </w:rPr>
      <w:tblPr/>
      <w:tcPr>
        <w:tcBorders>
          <w:left w:val="single" w:sz="12" w:space="0" w:color="156082" w:themeColor="accent1"/>
        </w:tcBorders>
      </w:tcPr>
    </w:tblStylePr>
    <w:tblStylePr w:type="band1Horz">
      <w:rPr>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tblStylePr>
  </w:style>
  <w:style w:type="table" w:customStyle="1" w:styleId="Bordered-Accent2">
    <w:name w:val="Bordered - Accent 2"/>
    <w:basedOn w:val="NormaleTabelle"/>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sz w:val="22"/>
      </w:rPr>
      <w:tblPr/>
      <w:tcPr>
        <w:tcBorders>
          <w:bottom w:val="single" w:sz="12" w:space="0" w:color="E97132" w:themeColor="accent2"/>
        </w:tcBorders>
      </w:tcPr>
    </w:tblStylePr>
    <w:tblStylePr w:type="lastRow">
      <w:rPr>
        <w:sz w:val="22"/>
      </w:rPr>
      <w:tblPr/>
      <w:tcPr>
        <w:tcBorders>
          <w:top w:val="single" w:sz="12" w:space="0" w:color="E97132" w:themeColor="accent2"/>
        </w:tcBorders>
      </w:tcPr>
    </w:tblStylePr>
    <w:tblStylePr w:type="firstCol">
      <w:rPr>
        <w:sz w:val="22"/>
      </w:rPr>
    </w:tblStylePr>
    <w:tblStylePr w:type="lastCol">
      <w:rPr>
        <w:sz w:val="22"/>
      </w:rPr>
      <w:tblPr/>
      <w:tcPr>
        <w:tcBorders>
          <w:left w:val="single" w:sz="12" w:space="0" w:color="E97132" w:themeColor="accent2"/>
        </w:tcBorders>
      </w:tcPr>
    </w:tblStylePr>
    <w:tblStylePr w:type="band1Horz">
      <w:rPr>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tblStylePr>
  </w:style>
  <w:style w:type="table" w:customStyle="1" w:styleId="Bordered-Accent3">
    <w:name w:val="Bordered - Accent 3"/>
    <w:basedOn w:val="NormaleTabelle"/>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sz w:val="22"/>
      </w:rPr>
      <w:tblPr/>
      <w:tcPr>
        <w:tcBorders>
          <w:bottom w:val="single" w:sz="12" w:space="0" w:color="196B24" w:themeColor="accent3"/>
        </w:tcBorders>
      </w:tcPr>
    </w:tblStylePr>
    <w:tblStylePr w:type="lastRow">
      <w:rPr>
        <w:sz w:val="22"/>
      </w:rPr>
      <w:tblPr/>
      <w:tcPr>
        <w:tcBorders>
          <w:top w:val="single" w:sz="12" w:space="0" w:color="196B24" w:themeColor="accent3"/>
        </w:tcBorders>
      </w:tcPr>
    </w:tblStylePr>
    <w:tblStylePr w:type="firstCol">
      <w:rPr>
        <w:sz w:val="22"/>
      </w:rPr>
    </w:tblStylePr>
    <w:tblStylePr w:type="lastCol">
      <w:rPr>
        <w:sz w:val="22"/>
      </w:rPr>
      <w:tblPr/>
      <w:tcPr>
        <w:tcBorders>
          <w:left w:val="single" w:sz="12" w:space="0" w:color="196B24" w:themeColor="accent3"/>
        </w:tcBorders>
      </w:tcPr>
    </w:tblStylePr>
    <w:tblStylePr w:type="band1Horz">
      <w:rPr>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tcPr>
    </w:tblStylePr>
  </w:style>
  <w:style w:type="table" w:customStyle="1" w:styleId="Bordered-Accent4">
    <w:name w:val="Bordered - Accent 4"/>
    <w:basedOn w:val="NormaleTabelle"/>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sz w:val="22"/>
      </w:rPr>
      <w:tblPr/>
      <w:tcPr>
        <w:tcBorders>
          <w:bottom w:val="single" w:sz="12" w:space="0" w:color="0F9ED5" w:themeColor="accent4"/>
        </w:tcBorders>
      </w:tcPr>
    </w:tblStylePr>
    <w:tblStylePr w:type="lastRow">
      <w:rPr>
        <w:sz w:val="22"/>
      </w:rPr>
      <w:tblPr/>
      <w:tcPr>
        <w:tcBorders>
          <w:top w:val="single" w:sz="12" w:space="0" w:color="0F9ED5" w:themeColor="accent4"/>
        </w:tcBorders>
      </w:tcPr>
    </w:tblStylePr>
    <w:tblStylePr w:type="firstCol">
      <w:rPr>
        <w:sz w:val="22"/>
      </w:rPr>
    </w:tblStylePr>
    <w:tblStylePr w:type="lastCol">
      <w:rPr>
        <w:sz w:val="22"/>
      </w:rPr>
      <w:tblPr/>
      <w:tcPr>
        <w:tcBorders>
          <w:left w:val="single" w:sz="12" w:space="0" w:color="0F9ED5" w:themeColor="accent4"/>
        </w:tcBorders>
      </w:tcPr>
    </w:tblStylePr>
    <w:tblStylePr w:type="band1Horz">
      <w:rPr>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tcPr>
    </w:tblStylePr>
  </w:style>
  <w:style w:type="table" w:customStyle="1" w:styleId="Bordered-Accent5">
    <w:name w:val="Bordered - Accent 5"/>
    <w:basedOn w:val="NormaleTabelle"/>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sz w:val="22"/>
      </w:rPr>
      <w:tblPr/>
      <w:tcPr>
        <w:tcBorders>
          <w:bottom w:val="single" w:sz="12" w:space="0" w:color="A02B93" w:themeColor="accent5"/>
        </w:tcBorders>
      </w:tcPr>
    </w:tblStylePr>
    <w:tblStylePr w:type="lastRow">
      <w:rPr>
        <w:sz w:val="22"/>
      </w:rPr>
      <w:tblPr/>
      <w:tcPr>
        <w:tcBorders>
          <w:top w:val="single" w:sz="12" w:space="0" w:color="A02B93" w:themeColor="accent5"/>
        </w:tcBorders>
      </w:tcPr>
    </w:tblStylePr>
    <w:tblStylePr w:type="firstCol">
      <w:rPr>
        <w:sz w:val="22"/>
      </w:rPr>
    </w:tblStylePr>
    <w:tblStylePr w:type="lastCol">
      <w:rPr>
        <w:sz w:val="22"/>
      </w:rPr>
      <w:tblPr/>
      <w:tcPr>
        <w:tcBorders>
          <w:left w:val="single" w:sz="12" w:space="0" w:color="A02B93" w:themeColor="accent5"/>
        </w:tcBorders>
      </w:tcPr>
    </w:tblStylePr>
    <w:tblStylePr w:type="band1Horz">
      <w:rPr>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tcPr>
    </w:tblStylePr>
  </w:style>
  <w:style w:type="table" w:customStyle="1" w:styleId="Bordered-Accent6">
    <w:name w:val="Bordered - Accent 6"/>
    <w:basedOn w:val="NormaleTabelle"/>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sz w:val="22"/>
      </w:rPr>
      <w:tblPr/>
      <w:tcPr>
        <w:tcBorders>
          <w:bottom w:val="single" w:sz="12" w:space="0" w:color="4EA72E" w:themeColor="accent6"/>
        </w:tcBorders>
      </w:tcPr>
    </w:tblStylePr>
    <w:tblStylePr w:type="lastRow">
      <w:rPr>
        <w:sz w:val="22"/>
      </w:rPr>
      <w:tblPr/>
      <w:tcPr>
        <w:tcBorders>
          <w:top w:val="single" w:sz="12" w:space="0" w:color="4EA72E" w:themeColor="accent6"/>
        </w:tcBorders>
      </w:tcPr>
    </w:tblStylePr>
    <w:tblStylePr w:type="firstCol">
      <w:rPr>
        <w:sz w:val="22"/>
      </w:rPr>
    </w:tblStylePr>
    <w:tblStylePr w:type="lastCol">
      <w:rPr>
        <w:sz w:val="22"/>
      </w:rPr>
      <w:tblPr/>
      <w:tcPr>
        <w:tcBorders>
          <w:left w:val="single" w:sz="12" w:space="0" w:color="4EA72E" w:themeColor="accent6"/>
        </w:tcBorders>
      </w:tcPr>
    </w:tblStylePr>
    <w:tblStylePr w:type="band1Horz">
      <w:rPr>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tcPr>
    </w:tblStylePr>
  </w:style>
  <w:style w:type="character" w:customStyle="1" w:styleId="UnresolvedMention">
    <w:name w:val="Unresolved Mention"/>
    <w:basedOn w:val="Absatz-Standardschriftart"/>
    <w:uiPriority w:val="99"/>
    <w:semiHidden/>
    <w:unhideWhenUsed/>
    <w:rsid w:val="000873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89646-75AF-467D-B885-E1CBE61BC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18824</Words>
  <Characters>118598</Characters>
  <Application>Microsoft Office Word</Application>
  <DocSecurity>0</DocSecurity>
  <Lines>988</Lines>
  <Paragraphs>274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dc:description/>
  <cp:lastModifiedBy>Reichenbach, Jürgen</cp:lastModifiedBy>
  <cp:revision>2</cp:revision>
  <dcterms:created xsi:type="dcterms:W3CDTF">2025-06-19T16:27:00Z</dcterms:created>
  <dcterms:modified xsi:type="dcterms:W3CDTF">2025-06-19T16:27:00Z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id="CILS1gBZ"/&gt;&lt;style id="http://www.zotero.org/styles/zmp-journal" locale="en-US" hasBibliography="1" bibliographyStyleHasBeenSet="1"/&gt;&lt;prefs&gt;&lt;pref name="fieldType" value="Field"/&gt;&lt;/prefs&gt;&lt;/data&gt;</vt:lpwstr>
  </property>
</Properties>
</file>