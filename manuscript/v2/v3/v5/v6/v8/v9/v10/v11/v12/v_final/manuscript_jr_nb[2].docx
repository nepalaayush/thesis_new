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4225" w14:textId="19AEEF2D" w:rsidR="00A844AC" w:rsidRDefault="00A844AC">
      <w:pPr>
        <w:spacing w:line="360" w:lineRule="auto"/>
        <w:rPr>
          <w:rFonts w:ascii="Verdana" w:hAnsi="Verdana"/>
          <w:u w:val="single"/>
        </w:rPr>
      </w:pPr>
      <w:r>
        <w:rPr>
          <w:rFonts w:ascii="Verdana" w:hAnsi="Verdana"/>
          <w:u w:val="single"/>
        </w:rPr>
        <w:t xml:space="preserve">Abstract </w:t>
      </w:r>
    </w:p>
    <w:p w14:paraId="6DB1C108" w14:textId="2DFA1843" w:rsidR="00B06B65" w:rsidRDefault="00B06B65">
      <w:pPr>
        <w:spacing w:line="360" w:lineRule="auto"/>
        <w:rPr>
          <w:rFonts w:ascii="Verdana" w:hAnsi="Verdana"/>
          <w:b/>
          <w:bCs/>
          <w:u w:val="single"/>
        </w:rPr>
      </w:pPr>
      <w:r>
        <w:rPr>
          <w:rFonts w:ascii="Verdana" w:hAnsi="Verdana"/>
          <w:b/>
          <w:bCs/>
          <w:u w:val="single"/>
        </w:rPr>
        <w:t>Purpose</w:t>
      </w:r>
    </w:p>
    <w:p w14:paraId="1D7640A6" w14:textId="3F22FF65" w:rsidR="00B06B65" w:rsidRDefault="00895C80" w:rsidP="00AD4211">
      <w:pPr>
        <w:spacing w:line="360" w:lineRule="auto"/>
        <w:jc w:val="both"/>
        <w:rPr>
          <w:rFonts w:ascii="Verdana" w:hAnsi="Verdana"/>
        </w:rPr>
      </w:pPr>
      <w:r w:rsidRPr="00895C80">
        <w:rPr>
          <w:rFonts w:ascii="Verdana" w:hAnsi="Verdana"/>
        </w:rPr>
        <w:t>Dynamic magnetic resonance imaging (MRI) enables in vivo imaging of bone motion during knee movement, but quantif</w:t>
      </w:r>
      <w:r w:rsidR="00D60A4C">
        <w:rPr>
          <w:rFonts w:ascii="Verdana" w:hAnsi="Verdana"/>
        </w:rPr>
        <w:t xml:space="preserve">ying </w:t>
      </w:r>
      <w:r w:rsidRPr="00895C80">
        <w:rPr>
          <w:rFonts w:ascii="Verdana" w:hAnsi="Verdana"/>
        </w:rPr>
        <w:t>joint kinematics from these images remains technically challenging due to image quality trade-offs inherent in dynamic sequences. We aim</w:t>
      </w:r>
      <w:r w:rsidR="000F033A">
        <w:rPr>
          <w:rFonts w:ascii="Verdana" w:hAnsi="Verdana"/>
        </w:rPr>
        <w:t>ed</w:t>
      </w:r>
      <w:r w:rsidRPr="00895C80">
        <w:rPr>
          <w:rFonts w:ascii="Verdana" w:hAnsi="Verdana"/>
        </w:rPr>
        <w:t xml:space="preserve"> to develop a semi-automated pipeline for tracking femoral and tibial motion from sagittal plane CINE MRI during active knee flexion-extension.</w:t>
      </w:r>
      <w:r w:rsidR="00E614E1">
        <w:rPr>
          <w:rFonts w:ascii="Verdana" w:hAnsi="Verdana"/>
        </w:rPr>
        <w:t xml:space="preserve"> </w:t>
      </w:r>
      <w:r w:rsidR="00E614E1" w:rsidRPr="00E614E1">
        <w:rPr>
          <w:rFonts w:ascii="Verdana" w:hAnsi="Verdana"/>
        </w:rPr>
        <w:t>The method's performance was evaluated by quantifying: (</w:t>
      </w:r>
      <w:proofErr w:type="spellStart"/>
      <w:r w:rsidR="00E614E1" w:rsidRPr="00E614E1">
        <w:rPr>
          <w:rFonts w:ascii="Verdana" w:hAnsi="Verdana"/>
        </w:rPr>
        <w:t>i</w:t>
      </w:r>
      <w:proofErr w:type="spellEnd"/>
      <w:r w:rsidR="00E614E1" w:rsidRPr="00E614E1">
        <w:rPr>
          <w:rFonts w:ascii="Verdana" w:hAnsi="Verdana"/>
        </w:rPr>
        <w:t>) bone boundary alignment error, (ii) frame segmentation processing time, and (iii) consistency of derived osteokinematic parameters, with the latter two compared against manual segmentation.</w:t>
      </w:r>
      <w:r>
        <w:rPr>
          <w:rFonts w:ascii="Verdana" w:hAnsi="Verdana"/>
        </w:rPr>
        <w:t xml:space="preserve"> </w:t>
      </w:r>
    </w:p>
    <w:p w14:paraId="72436C97" w14:textId="49C02F93" w:rsidR="00A44454" w:rsidRDefault="00A44454">
      <w:pPr>
        <w:spacing w:line="360" w:lineRule="auto"/>
        <w:rPr>
          <w:rFonts w:ascii="Verdana" w:hAnsi="Verdana"/>
          <w:b/>
          <w:bCs/>
          <w:u w:val="single"/>
        </w:rPr>
      </w:pPr>
      <w:r w:rsidRPr="00A44454">
        <w:rPr>
          <w:rFonts w:ascii="Verdana" w:hAnsi="Verdana"/>
          <w:b/>
          <w:bCs/>
          <w:u w:val="single"/>
        </w:rPr>
        <w:t>Methods</w:t>
      </w:r>
    </w:p>
    <w:p w14:paraId="291C6157" w14:textId="5286F567" w:rsidR="00481AF5" w:rsidRDefault="00D52D69" w:rsidP="000D00CE">
      <w:pPr>
        <w:spacing w:line="360" w:lineRule="auto"/>
        <w:jc w:val="both"/>
        <w:rPr>
          <w:rFonts w:ascii="Verdana" w:hAnsi="Verdana"/>
        </w:rPr>
      </w:pPr>
      <w:r>
        <w:rPr>
          <w:rFonts w:ascii="Verdana" w:hAnsi="Verdana"/>
        </w:rPr>
        <w:t>The</w:t>
      </w:r>
      <w:r w:rsidR="009C6238">
        <w:rPr>
          <w:rFonts w:ascii="Verdana" w:hAnsi="Verdana"/>
        </w:rPr>
        <w:t xml:space="preserve"> presented</w:t>
      </w:r>
      <w:r w:rsidRPr="00A844AC">
        <w:rPr>
          <w:rFonts w:ascii="Verdana" w:hAnsi="Verdana"/>
        </w:rPr>
        <w:t xml:space="preserve"> </w:t>
      </w:r>
      <w:r w:rsidR="00AB6901">
        <w:rPr>
          <w:rFonts w:ascii="Verdana" w:hAnsi="Verdana"/>
        </w:rPr>
        <w:t>algorithm</w:t>
      </w:r>
      <w:r w:rsidR="00AB6901" w:rsidRPr="00A844AC">
        <w:rPr>
          <w:rFonts w:ascii="Verdana" w:hAnsi="Verdana"/>
        </w:rPr>
        <w:t xml:space="preserve"> </w:t>
      </w:r>
      <w:r w:rsidR="00A844AC" w:rsidRPr="00A844AC">
        <w:rPr>
          <w:rFonts w:ascii="Verdana" w:hAnsi="Verdana"/>
        </w:rPr>
        <w:t>combines Canny edge detection and connected-component labeling with frame-to-frame transformation optimization to track bone boundaries.</w:t>
      </w:r>
      <w:r w:rsidR="001474C2">
        <w:rPr>
          <w:rFonts w:ascii="Verdana" w:hAnsi="Verdana"/>
        </w:rPr>
        <w:t xml:space="preserve"> </w:t>
      </w:r>
      <w:r w:rsidR="00A844AC" w:rsidRPr="00A844AC">
        <w:rPr>
          <w:rFonts w:ascii="Verdana" w:hAnsi="Verdana"/>
        </w:rPr>
        <w:t xml:space="preserve">The approach was validated in five healthy volunteers performing controlled knee </w:t>
      </w:r>
      <w:r w:rsidR="009C6238">
        <w:rPr>
          <w:rFonts w:ascii="Verdana" w:hAnsi="Verdana"/>
        </w:rPr>
        <w:t>flexion and extension</w:t>
      </w:r>
      <w:r w:rsidR="009C6238" w:rsidRPr="00A844AC">
        <w:rPr>
          <w:rFonts w:ascii="Verdana" w:hAnsi="Verdana"/>
        </w:rPr>
        <w:t xml:space="preserve"> </w:t>
      </w:r>
      <w:r w:rsidR="00A844AC" w:rsidRPr="00A844AC">
        <w:rPr>
          <w:rFonts w:ascii="Verdana" w:hAnsi="Verdana"/>
        </w:rPr>
        <w:t>using a</w:t>
      </w:r>
      <w:r w:rsidR="009C6238">
        <w:rPr>
          <w:rFonts w:ascii="Verdana" w:hAnsi="Verdana"/>
        </w:rPr>
        <w:t xml:space="preserve"> dedicated</w:t>
      </w:r>
      <w:r w:rsidR="00A844AC" w:rsidRPr="00A844AC">
        <w:rPr>
          <w:rFonts w:ascii="Verdana" w:hAnsi="Verdana"/>
        </w:rPr>
        <w:t xml:space="preserve"> MRI-compatible device</w:t>
      </w:r>
      <w:r w:rsidR="009C6238">
        <w:rPr>
          <w:rFonts w:ascii="Verdana" w:hAnsi="Verdana"/>
        </w:rPr>
        <w:t xml:space="preserve">. </w:t>
      </w:r>
      <w:r w:rsidR="00E87DA9">
        <w:rPr>
          <w:rFonts w:ascii="Verdana" w:hAnsi="Verdana"/>
        </w:rPr>
        <w:t xml:space="preserve">The </w:t>
      </w:r>
      <w:r w:rsidR="00E35A00">
        <w:rPr>
          <w:rFonts w:ascii="Verdana" w:hAnsi="Verdana"/>
        </w:rPr>
        <w:t>relative bone displacement</w:t>
      </w:r>
      <w:r w:rsidR="004A0EC7">
        <w:rPr>
          <w:rFonts w:ascii="Verdana" w:hAnsi="Verdana"/>
        </w:rPr>
        <w:t>s measured</w:t>
      </w:r>
      <w:r w:rsidR="009C6238">
        <w:rPr>
          <w:rFonts w:ascii="Verdana" w:hAnsi="Verdana"/>
        </w:rPr>
        <w:t xml:space="preserve"> using the semi-automated approach were </w:t>
      </w:r>
      <w:r w:rsidR="005E5F22">
        <w:rPr>
          <w:rFonts w:ascii="Verdana" w:hAnsi="Verdana"/>
        </w:rPr>
        <w:t xml:space="preserve">qualitatively </w:t>
      </w:r>
      <w:r w:rsidR="00A844AC" w:rsidRPr="00A844AC">
        <w:rPr>
          <w:rFonts w:ascii="Verdana" w:hAnsi="Verdana"/>
        </w:rPr>
        <w:t xml:space="preserve">compared to </w:t>
      </w:r>
      <w:r w:rsidR="004A0EC7">
        <w:rPr>
          <w:rFonts w:ascii="Verdana" w:hAnsi="Verdana"/>
        </w:rPr>
        <w:t xml:space="preserve">that from </w:t>
      </w:r>
      <w:r w:rsidR="00A844AC" w:rsidRPr="00A844AC">
        <w:rPr>
          <w:rFonts w:ascii="Verdana" w:hAnsi="Verdana"/>
        </w:rPr>
        <w:t xml:space="preserve">manual segmentation. </w:t>
      </w:r>
      <w:r w:rsidR="00B21285">
        <w:rPr>
          <w:rFonts w:ascii="Verdana" w:hAnsi="Verdana"/>
        </w:rPr>
        <w:t>All</w:t>
      </w:r>
      <w:r w:rsidR="00B21285" w:rsidRPr="00BC5FD4">
        <w:rPr>
          <w:rFonts w:ascii="Verdana" w:hAnsi="Verdana"/>
        </w:rPr>
        <w:t xml:space="preserve"> </w:t>
      </w:r>
      <w:r w:rsidR="00B21285">
        <w:rPr>
          <w:rFonts w:ascii="Verdana" w:hAnsi="Verdana"/>
        </w:rPr>
        <w:t xml:space="preserve">bone </w:t>
      </w:r>
      <w:r w:rsidR="00B21285" w:rsidRPr="00BC5FD4">
        <w:rPr>
          <w:rFonts w:ascii="Verdana" w:hAnsi="Verdana"/>
        </w:rPr>
        <w:t xml:space="preserve">displacements were defined in the </w:t>
      </w:r>
      <w:r w:rsidR="00B21285">
        <w:rPr>
          <w:rFonts w:ascii="Verdana" w:hAnsi="Verdana"/>
        </w:rPr>
        <w:t>two-dimensional</w:t>
      </w:r>
      <w:r w:rsidR="009D3859">
        <w:rPr>
          <w:rFonts w:ascii="Verdana" w:hAnsi="Verdana"/>
        </w:rPr>
        <w:t xml:space="preserve"> (2D)</w:t>
      </w:r>
      <w:r w:rsidR="00B21285" w:rsidRPr="00BC5FD4">
        <w:rPr>
          <w:rFonts w:ascii="Verdana" w:hAnsi="Verdana"/>
        </w:rPr>
        <w:t xml:space="preserve"> image coordinate</w:t>
      </w:r>
      <w:r w:rsidR="00E25CB5">
        <w:rPr>
          <w:rFonts w:ascii="Verdana" w:hAnsi="Verdana"/>
        </w:rPr>
        <w:t xml:space="preserve"> </w:t>
      </w:r>
      <w:r w:rsidR="00B21285" w:rsidRPr="00BC5FD4">
        <w:rPr>
          <w:rFonts w:ascii="Verdana" w:hAnsi="Verdana"/>
        </w:rPr>
        <w:t>system, with the centroid of the tibial segment tracked relative to the centroid of the femoral segment</w:t>
      </w:r>
      <w:r w:rsidR="00E87DA9">
        <w:rPr>
          <w:rFonts w:ascii="Verdana" w:hAnsi="Verdana"/>
        </w:rPr>
        <w:t xml:space="preserve"> in the horizontal and vertical directions. </w:t>
      </w:r>
      <w:r w:rsidR="00B21285" w:rsidRPr="00A844AC">
        <w:rPr>
          <w:rFonts w:ascii="Verdana" w:hAnsi="Verdana"/>
        </w:rPr>
        <w:t xml:space="preserve"> </w:t>
      </w:r>
    </w:p>
    <w:p w14:paraId="56A7DB31" w14:textId="47FD7190" w:rsidR="00481AF5" w:rsidRPr="00B21285" w:rsidRDefault="00B21285" w:rsidP="00A44454">
      <w:pPr>
        <w:spacing w:line="360" w:lineRule="auto"/>
        <w:rPr>
          <w:rFonts w:ascii="Verdana" w:hAnsi="Verdana"/>
          <w:b/>
          <w:bCs/>
          <w:u w:val="single"/>
        </w:rPr>
      </w:pPr>
      <w:r w:rsidRPr="00B21285">
        <w:rPr>
          <w:rFonts w:ascii="Verdana" w:hAnsi="Verdana"/>
          <w:b/>
          <w:bCs/>
          <w:u w:val="single"/>
        </w:rPr>
        <w:t>Results</w:t>
      </w:r>
    </w:p>
    <w:p w14:paraId="7D850C3B" w14:textId="4E23083F" w:rsidR="00204881" w:rsidRDefault="00A844AC" w:rsidP="000D00CE">
      <w:pPr>
        <w:spacing w:line="360" w:lineRule="auto"/>
        <w:jc w:val="both"/>
        <w:rPr>
          <w:rFonts w:ascii="Verdana" w:hAnsi="Verdana"/>
        </w:rPr>
      </w:pPr>
      <w:r w:rsidRPr="00A844AC">
        <w:rPr>
          <w:rFonts w:ascii="Verdana" w:hAnsi="Verdana"/>
        </w:rPr>
        <w:t>The semi-automated tracking</w:t>
      </w:r>
      <w:r w:rsidR="00232962">
        <w:rPr>
          <w:rFonts w:ascii="Verdana" w:hAnsi="Verdana"/>
        </w:rPr>
        <w:t xml:space="preserve"> method</w:t>
      </w:r>
      <w:r w:rsidRPr="00A844AC">
        <w:rPr>
          <w:rFonts w:ascii="Verdana" w:hAnsi="Verdana"/>
        </w:rPr>
        <w:t xml:space="preserve"> achieved an average alignment error of 0.40 ± 0.02 mm for both bones, with processing time reduced from approximately 15 minutes for manual segmentation to less than 5 minutes </w:t>
      </w:r>
      <w:r w:rsidR="00232962">
        <w:rPr>
          <w:rFonts w:ascii="Verdana" w:hAnsi="Verdana"/>
        </w:rPr>
        <w:t xml:space="preserve">for semi-automated segmentation </w:t>
      </w:r>
      <w:r w:rsidRPr="00A844AC">
        <w:rPr>
          <w:rFonts w:ascii="Verdana" w:hAnsi="Verdana"/>
        </w:rPr>
        <w:t xml:space="preserve">per dataset. Both approaches showed similar </w:t>
      </w:r>
      <w:r w:rsidR="00232962">
        <w:rPr>
          <w:rFonts w:ascii="Verdana" w:hAnsi="Verdana"/>
        </w:rPr>
        <w:t xml:space="preserve">relative bone </w:t>
      </w:r>
      <w:r w:rsidRPr="00A844AC">
        <w:rPr>
          <w:rFonts w:ascii="Verdana" w:hAnsi="Verdana"/>
        </w:rPr>
        <w:t xml:space="preserve">motion patterns, with horizontal displacement </w:t>
      </w:r>
      <w:r w:rsidR="008A6DBD">
        <w:rPr>
          <w:rFonts w:ascii="Verdana" w:hAnsi="Verdana"/>
        </w:rPr>
        <w:t xml:space="preserve">of the tibia with respect to the femur </w:t>
      </w:r>
      <w:r w:rsidRPr="00A844AC">
        <w:rPr>
          <w:rFonts w:ascii="Verdana" w:hAnsi="Verdana"/>
        </w:rPr>
        <w:t xml:space="preserve">ranging </w:t>
      </w:r>
      <w:r w:rsidR="00232962">
        <w:rPr>
          <w:rFonts w:ascii="Verdana" w:hAnsi="Verdana"/>
        </w:rPr>
        <w:t>between</w:t>
      </w:r>
      <w:r w:rsidR="00232962" w:rsidRPr="00A844AC">
        <w:rPr>
          <w:rFonts w:ascii="Verdana" w:hAnsi="Verdana"/>
        </w:rPr>
        <w:t xml:space="preserve"> </w:t>
      </w:r>
      <w:r w:rsidRPr="00A844AC">
        <w:rPr>
          <w:rFonts w:ascii="Verdana" w:hAnsi="Verdana"/>
        </w:rPr>
        <w:t xml:space="preserve">8 </w:t>
      </w:r>
      <w:r w:rsidR="00232962">
        <w:rPr>
          <w:rFonts w:ascii="Verdana" w:hAnsi="Verdana"/>
        </w:rPr>
        <w:t>and</w:t>
      </w:r>
      <w:r w:rsidRPr="00A844AC">
        <w:rPr>
          <w:rFonts w:ascii="Verdana" w:hAnsi="Verdana"/>
        </w:rPr>
        <w:t xml:space="preserve"> 28 mm and vertical displacement remaining relatively constant </w:t>
      </w:r>
      <w:r w:rsidR="001E79B5">
        <w:rPr>
          <w:rFonts w:ascii="Verdana" w:hAnsi="Verdana"/>
        </w:rPr>
        <w:t xml:space="preserve">at </w:t>
      </w:r>
      <w:r w:rsidRPr="00A844AC">
        <w:rPr>
          <w:rFonts w:ascii="Verdana" w:hAnsi="Verdana"/>
        </w:rPr>
        <w:t xml:space="preserve">around 57 mm through the </w:t>
      </w:r>
      <w:r w:rsidR="00C7029C">
        <w:rPr>
          <w:rFonts w:ascii="Verdana" w:hAnsi="Verdana"/>
        </w:rPr>
        <w:t xml:space="preserve">knee </w:t>
      </w:r>
      <w:r w:rsidRPr="00A844AC">
        <w:rPr>
          <w:rFonts w:ascii="Verdana" w:hAnsi="Verdana"/>
        </w:rPr>
        <w:t>motion cycle.</w:t>
      </w:r>
      <w:r w:rsidR="00B02E16">
        <w:rPr>
          <w:rFonts w:ascii="Verdana" w:hAnsi="Verdana"/>
        </w:rPr>
        <w:t xml:space="preserve"> </w:t>
      </w:r>
      <w:r w:rsidR="00B02E16" w:rsidRPr="00B02E16">
        <w:rPr>
          <w:rFonts w:ascii="Verdana" w:hAnsi="Verdana"/>
        </w:rPr>
        <w:t>Further analysis revealed that the semi-automated method demonstrated improved precision with smaller standard deviations</w:t>
      </w:r>
      <w:r w:rsidR="00265E03">
        <w:rPr>
          <w:rFonts w:ascii="Verdana" w:hAnsi="Verdana"/>
        </w:rPr>
        <w:t xml:space="preserve"> (SDs)</w:t>
      </w:r>
      <w:r w:rsidR="00B02E16" w:rsidRPr="00B02E16">
        <w:rPr>
          <w:rFonts w:ascii="Verdana" w:hAnsi="Verdana"/>
        </w:rPr>
        <w:t xml:space="preserve"> in displacement measurements compared to </w:t>
      </w:r>
      <w:r w:rsidR="00B02E16" w:rsidRPr="00B02E16">
        <w:rPr>
          <w:rFonts w:ascii="Verdana" w:hAnsi="Verdana"/>
        </w:rPr>
        <w:lastRenderedPageBreak/>
        <w:t>the manual approach, with horizontal displacements of 1.7</w:t>
      </w:r>
      <w:r w:rsidR="008C6665">
        <w:rPr>
          <w:rFonts w:ascii="Verdana" w:hAnsi="Verdana"/>
        </w:rPr>
        <w:t>–</w:t>
      </w:r>
      <w:r w:rsidR="00B02E16" w:rsidRPr="00B02E16">
        <w:rPr>
          <w:rFonts w:ascii="Verdana" w:hAnsi="Verdana"/>
        </w:rPr>
        <w:t>2.7 mm vs. 2.2</w:t>
      </w:r>
      <w:r w:rsidR="008C6665">
        <w:rPr>
          <w:rFonts w:ascii="Verdana" w:hAnsi="Verdana"/>
        </w:rPr>
        <w:t>–</w:t>
      </w:r>
      <w:r w:rsidR="00B02E16" w:rsidRPr="00B02E16">
        <w:rPr>
          <w:rFonts w:ascii="Verdana" w:hAnsi="Verdana"/>
        </w:rPr>
        <w:t>3.3 mm and vertical displacements of 0.</w:t>
      </w:r>
      <w:r w:rsidR="00304C3B">
        <w:rPr>
          <w:rFonts w:ascii="Verdana" w:hAnsi="Verdana"/>
        </w:rPr>
        <w:t>7</w:t>
      </w:r>
      <w:r w:rsidR="008C6665">
        <w:rPr>
          <w:rFonts w:ascii="Verdana" w:hAnsi="Verdana"/>
        </w:rPr>
        <w:t>–</w:t>
      </w:r>
      <w:r w:rsidR="00B02E16" w:rsidRPr="00B02E16">
        <w:rPr>
          <w:rFonts w:ascii="Verdana" w:hAnsi="Verdana"/>
        </w:rPr>
        <w:t>1.2 mm vs. 0.9</w:t>
      </w:r>
      <w:r w:rsidR="008C6665">
        <w:rPr>
          <w:rFonts w:ascii="Verdana" w:hAnsi="Verdana"/>
        </w:rPr>
        <w:t>–</w:t>
      </w:r>
      <w:r w:rsidR="00B02E16" w:rsidRPr="00B02E16">
        <w:rPr>
          <w:rFonts w:ascii="Verdana" w:hAnsi="Verdana"/>
        </w:rPr>
        <w:t>1.</w:t>
      </w:r>
      <w:r w:rsidR="00304C3B">
        <w:rPr>
          <w:rFonts w:ascii="Verdana" w:hAnsi="Verdana"/>
        </w:rPr>
        <w:t>7</w:t>
      </w:r>
      <w:r w:rsidR="00B02E16" w:rsidRPr="00B02E16">
        <w:rPr>
          <w:rFonts w:ascii="Verdana" w:hAnsi="Verdana"/>
        </w:rPr>
        <w:t xml:space="preserve"> mm.</w:t>
      </w:r>
    </w:p>
    <w:p w14:paraId="322597A3" w14:textId="43E61156" w:rsidR="00204881" w:rsidRPr="0069509F" w:rsidRDefault="0069509F" w:rsidP="00A44454">
      <w:pPr>
        <w:spacing w:line="360" w:lineRule="auto"/>
        <w:rPr>
          <w:rFonts w:ascii="Verdana" w:hAnsi="Verdana"/>
          <w:b/>
          <w:bCs/>
          <w:u w:val="single"/>
        </w:rPr>
      </w:pPr>
      <w:r w:rsidRPr="0069509F">
        <w:rPr>
          <w:rFonts w:ascii="Verdana" w:hAnsi="Verdana"/>
          <w:b/>
          <w:bCs/>
          <w:u w:val="single"/>
        </w:rPr>
        <w:t>Conclusion</w:t>
      </w:r>
    </w:p>
    <w:p w14:paraId="0E7924EB" w14:textId="3F485BAC" w:rsidR="00A844AC" w:rsidRDefault="00B02E16" w:rsidP="000D00CE">
      <w:pPr>
        <w:spacing w:line="360" w:lineRule="auto"/>
        <w:jc w:val="both"/>
        <w:rPr>
          <w:rFonts w:ascii="Verdana" w:hAnsi="Verdana"/>
        </w:rPr>
      </w:pPr>
      <w:r w:rsidRPr="00B02E16">
        <w:rPr>
          <w:rFonts w:ascii="Verdana" w:hAnsi="Verdana"/>
        </w:rPr>
        <w:t xml:space="preserve">These results demonstrate the potential of the semi-automated method for reliable and time-efficient quantification of relative bone positions during knee motion in dynamic MRI protocols. The </w:t>
      </w:r>
      <w:r w:rsidR="00775EC8">
        <w:rPr>
          <w:rFonts w:ascii="Verdana" w:hAnsi="Verdana"/>
        </w:rPr>
        <w:t xml:space="preserve">shorter </w:t>
      </w:r>
      <w:r w:rsidRPr="00B02E16">
        <w:rPr>
          <w:rFonts w:ascii="Verdana" w:hAnsi="Verdana"/>
        </w:rPr>
        <w:t>processing time</w:t>
      </w:r>
      <w:r w:rsidR="00775EC8">
        <w:rPr>
          <w:rFonts w:ascii="Verdana" w:hAnsi="Verdana"/>
        </w:rPr>
        <w:t xml:space="preserve"> and</w:t>
      </w:r>
      <w:r w:rsidRPr="00B02E16">
        <w:rPr>
          <w:rFonts w:ascii="Verdana" w:hAnsi="Verdana"/>
        </w:rPr>
        <w:t xml:space="preserve"> </w:t>
      </w:r>
      <w:r w:rsidR="00775EC8">
        <w:rPr>
          <w:rFonts w:ascii="Verdana" w:hAnsi="Verdana"/>
        </w:rPr>
        <w:t xml:space="preserve">the </w:t>
      </w:r>
      <w:r w:rsidRPr="00B02E16">
        <w:rPr>
          <w:rFonts w:ascii="Verdana" w:hAnsi="Verdana"/>
        </w:rPr>
        <w:t>demonstrated reliability</w:t>
      </w:r>
      <w:r w:rsidR="00775EC8">
        <w:rPr>
          <w:rFonts w:ascii="Verdana" w:hAnsi="Verdana"/>
        </w:rPr>
        <w:t xml:space="preserve"> of the semi-automated method</w:t>
      </w:r>
      <w:r w:rsidRPr="00B02E16">
        <w:rPr>
          <w:rFonts w:ascii="Verdana" w:hAnsi="Verdana"/>
        </w:rPr>
        <w:t xml:space="preserve"> </w:t>
      </w:r>
      <w:r w:rsidR="00775EC8">
        <w:rPr>
          <w:rFonts w:ascii="Verdana" w:hAnsi="Verdana"/>
        </w:rPr>
        <w:t>support</w:t>
      </w:r>
      <w:r w:rsidRPr="00B02E16">
        <w:rPr>
          <w:rFonts w:ascii="Verdana" w:hAnsi="Verdana"/>
        </w:rPr>
        <w:t xml:space="preserve"> its utility for analyzing dynamic MRI data.</w:t>
      </w:r>
    </w:p>
    <w:p w14:paraId="6B7A088A" w14:textId="77777777" w:rsidR="00775EC8" w:rsidRDefault="00775EC8">
      <w:pPr>
        <w:spacing w:line="360" w:lineRule="auto"/>
        <w:rPr>
          <w:rFonts w:ascii="Verdana" w:hAnsi="Verdana"/>
        </w:rPr>
      </w:pPr>
    </w:p>
    <w:p w14:paraId="418116D0" w14:textId="2BF4DAC9" w:rsidR="00A844AC" w:rsidRDefault="00A844AC">
      <w:pPr>
        <w:spacing w:line="360" w:lineRule="auto"/>
        <w:rPr>
          <w:rFonts w:ascii="Verdana" w:hAnsi="Verdana"/>
        </w:rPr>
      </w:pPr>
      <w:r>
        <w:rPr>
          <w:rFonts w:ascii="Verdana" w:hAnsi="Verdana"/>
        </w:rPr>
        <w:t xml:space="preserve">Keywords: </w:t>
      </w:r>
      <w:r w:rsidRPr="00A844AC">
        <w:rPr>
          <w:rFonts w:ascii="Verdana" w:hAnsi="Verdana"/>
        </w:rPr>
        <w:t xml:space="preserve">Dynamic MRI; Bone tracking; Semi-automated segmentation; Knee </w:t>
      </w:r>
      <w:proofErr w:type="spellStart"/>
      <w:r w:rsidRPr="00852EDD">
        <w:rPr>
          <w:rFonts w:ascii="Verdana" w:hAnsi="Verdana"/>
        </w:rPr>
        <w:t>osteokinematics</w:t>
      </w:r>
      <w:proofErr w:type="spellEnd"/>
    </w:p>
    <w:p w14:paraId="58D241A9" w14:textId="77777777" w:rsidR="00A22B2B" w:rsidRDefault="00A22B2B">
      <w:pPr>
        <w:spacing w:line="360" w:lineRule="auto"/>
        <w:rPr>
          <w:rFonts w:ascii="Verdana" w:hAnsi="Verdana"/>
          <w:u w:val="single"/>
        </w:rPr>
      </w:pPr>
    </w:p>
    <w:p w14:paraId="1A21410C" w14:textId="77777777" w:rsidR="00A22B2B" w:rsidRDefault="00A22B2B">
      <w:pPr>
        <w:rPr>
          <w:rFonts w:ascii="Verdana" w:hAnsi="Verdana"/>
          <w:u w:val="single"/>
        </w:rPr>
      </w:pPr>
      <w:r>
        <w:rPr>
          <w:rFonts w:ascii="Verdana" w:hAnsi="Verdana"/>
          <w:u w:val="single"/>
        </w:rPr>
        <w:br w:type="page"/>
      </w:r>
    </w:p>
    <w:p w14:paraId="0F9D7E81" w14:textId="152DD3C1" w:rsidR="00C00687" w:rsidRDefault="008278D4">
      <w:pPr>
        <w:spacing w:line="360" w:lineRule="auto"/>
        <w:rPr>
          <w:rFonts w:ascii="Verdana" w:hAnsi="Verdana"/>
          <w:u w:val="single"/>
        </w:rPr>
      </w:pPr>
      <w:r>
        <w:rPr>
          <w:rFonts w:ascii="Verdana" w:hAnsi="Verdana"/>
          <w:u w:val="single"/>
        </w:rPr>
        <w:lastRenderedPageBreak/>
        <w:t>Manuscript Body</w:t>
      </w:r>
    </w:p>
    <w:p w14:paraId="415E53FE" w14:textId="77777777" w:rsidR="00C00687" w:rsidRDefault="008278D4">
      <w:pPr>
        <w:spacing w:line="360" w:lineRule="auto"/>
        <w:rPr>
          <w:rFonts w:ascii="Verdana" w:hAnsi="Verdana"/>
          <w:u w:val="single"/>
        </w:rPr>
      </w:pPr>
      <w:r>
        <w:rPr>
          <w:rFonts w:ascii="Verdana" w:hAnsi="Verdana"/>
          <w:u w:val="single"/>
        </w:rPr>
        <w:t>1 Introduction</w:t>
      </w:r>
    </w:p>
    <w:p w14:paraId="5AC91A7A" w14:textId="2692DBF6" w:rsidR="00C00687" w:rsidRDefault="002573FF">
      <w:pPr>
        <w:spacing w:line="360" w:lineRule="auto"/>
        <w:jc w:val="both"/>
        <w:rPr>
          <w:rFonts w:ascii="Verdana" w:hAnsi="Verdana"/>
        </w:rPr>
      </w:pPr>
      <w:proofErr w:type="spellStart"/>
      <w:r w:rsidRPr="002573FF">
        <w:rPr>
          <w:rFonts w:ascii="Verdana" w:hAnsi="Verdana"/>
        </w:rPr>
        <w:t>Osteokinematic</w:t>
      </w:r>
      <w:r w:rsidR="00340191">
        <w:rPr>
          <w:rFonts w:ascii="Verdana" w:hAnsi="Verdana"/>
        </w:rPr>
        <w:t>s</w:t>
      </w:r>
      <w:proofErr w:type="spellEnd"/>
      <w:r w:rsidRPr="002573FF">
        <w:rPr>
          <w:rFonts w:ascii="Verdana" w:hAnsi="Verdana"/>
        </w:rPr>
        <w:t xml:space="preserve"> </w:t>
      </w:r>
      <w:r w:rsidR="00340191">
        <w:rPr>
          <w:rFonts w:ascii="Verdana" w:hAnsi="Verdana"/>
        </w:rPr>
        <w:t>describe</w:t>
      </w:r>
      <w:r w:rsidR="00BB4610">
        <w:rPr>
          <w:rFonts w:ascii="Verdana" w:hAnsi="Verdana"/>
        </w:rPr>
        <w:t>s</w:t>
      </w:r>
      <w:r w:rsidR="00340191">
        <w:rPr>
          <w:rFonts w:ascii="Verdana" w:hAnsi="Verdana"/>
        </w:rPr>
        <w:t xml:space="preserve"> </w:t>
      </w:r>
      <w:r w:rsidR="00BB4610">
        <w:rPr>
          <w:rFonts w:ascii="Verdana" w:hAnsi="Verdana"/>
        </w:rPr>
        <w:t xml:space="preserve">the </w:t>
      </w:r>
      <w:r w:rsidRPr="002573FF">
        <w:rPr>
          <w:rFonts w:ascii="Verdana" w:hAnsi="Verdana"/>
        </w:rPr>
        <w:t>motion of the bones</w:t>
      </w:r>
      <w:r w:rsidR="00A71808">
        <w:rPr>
          <w:rFonts w:ascii="Verdana" w:hAnsi="Verdana"/>
        </w:rPr>
        <w:t xml:space="preserve"> </w:t>
      </w:r>
      <w:r w:rsidR="00ED487C">
        <w:rPr>
          <w:rFonts w:ascii="Verdana" w:hAnsi="Verdana"/>
        </w:rPr>
        <w:t>as rigid bodies</w:t>
      </w:r>
      <w:r w:rsidR="00540D69">
        <w:rPr>
          <w:rFonts w:ascii="Verdana" w:hAnsi="Verdana"/>
        </w:rPr>
        <w:t xml:space="preserve"> around a joint</w:t>
      </w:r>
      <w:r w:rsidRPr="002573FF">
        <w:rPr>
          <w:rFonts w:ascii="Verdana" w:hAnsi="Verdana"/>
        </w:rPr>
        <w:t xml:space="preserve"> that produce physiologic or voluntary movements</w:t>
      </w:r>
      <w:r>
        <w:rPr>
          <w:rFonts w:ascii="Verdana" w:hAnsi="Verdana"/>
        </w:rPr>
        <w:t xml:space="preserve"> </w:t>
      </w:r>
      <w:r>
        <w:rPr>
          <w:rFonts w:ascii="Verdana" w:hAnsi="Verdana"/>
        </w:rPr>
        <w:fldChar w:fldCharType="begin"/>
      </w:r>
      <w:r w:rsidR="00AD2A2E">
        <w:rPr>
          <w:rFonts w:ascii="Verdana" w:hAnsi="Verdana"/>
        </w:rPr>
        <w:instrText xml:space="preserve"> ADDIN ZOTERO_ITEM CSL_CITATION {"citationID":"PDT768Ag","properties":{"formattedCitation":"[1]","plainCitation":"[1]","noteIndex":0},"citationItems":[{"id":466,"uris":["http://zotero.org/users/13606484/items/JGAV8CWM"],"itemData":{"id":466,"type":"article-journal","container-title":"Journal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 </w:instrText>
      </w:r>
      <w:r>
        <w:rPr>
          <w:rFonts w:ascii="Verdana" w:hAnsi="Verdana"/>
        </w:rPr>
        <w:fldChar w:fldCharType="separate"/>
      </w:r>
      <w:r w:rsidRPr="002573FF">
        <w:rPr>
          <w:rFonts w:ascii="Verdana" w:hAnsi="Verdana"/>
        </w:rPr>
        <w:t>[1]</w:t>
      </w:r>
      <w:r>
        <w:rPr>
          <w:rFonts w:ascii="Verdana" w:hAnsi="Verdana"/>
        </w:rPr>
        <w:fldChar w:fldCharType="end"/>
      </w:r>
      <w:r w:rsidRPr="002573FF">
        <w:rPr>
          <w:rFonts w:ascii="Verdana" w:hAnsi="Verdana"/>
        </w:rPr>
        <w:t>.</w:t>
      </w:r>
      <w:r w:rsidR="00E24BAA">
        <w:rPr>
          <w:rFonts w:ascii="Verdana" w:hAnsi="Verdana"/>
        </w:rPr>
        <w:t xml:space="preserve"> </w:t>
      </w:r>
      <w:r w:rsidR="00031B6D">
        <w:rPr>
          <w:rFonts w:ascii="Verdana" w:hAnsi="Verdana"/>
        </w:rPr>
        <w:t>In the context of the knee joint, s</w:t>
      </w:r>
      <w:r w:rsidR="008278D4">
        <w:rPr>
          <w:rFonts w:ascii="Verdana" w:hAnsi="Verdana"/>
        </w:rPr>
        <w:t>tudying the relative motion between the tibia</w:t>
      </w:r>
      <w:r w:rsidR="00262209">
        <w:rPr>
          <w:rFonts w:ascii="Verdana" w:hAnsi="Verdana"/>
        </w:rPr>
        <w:t xml:space="preserve"> and femur</w:t>
      </w:r>
      <w:r w:rsidR="006F743D">
        <w:rPr>
          <w:rFonts w:ascii="Verdana" w:hAnsi="Verdana"/>
        </w:rPr>
        <w:t xml:space="preserve"> </w:t>
      </w:r>
      <w:r w:rsidR="008278D4">
        <w:rPr>
          <w:rFonts w:ascii="Verdana" w:hAnsi="Verdana"/>
        </w:rPr>
        <w:t xml:space="preserve">during movement is essential for understanding normal knee function, diagnosing pathological conditions, and improving </w:t>
      </w:r>
      <w:r w:rsidR="00845F7B">
        <w:rPr>
          <w:rFonts w:ascii="Verdana" w:hAnsi="Verdana"/>
        </w:rPr>
        <w:t xml:space="preserve">surgical techniques including </w:t>
      </w:r>
      <w:r w:rsidR="008278D4">
        <w:rPr>
          <w:rFonts w:ascii="Verdana" w:hAnsi="Verdana"/>
        </w:rPr>
        <w:t>prosthetic design</w:t>
      </w:r>
      <w:r w:rsidR="00DD120A">
        <w:rPr>
          <w:rFonts w:ascii="Verdana" w:hAnsi="Verdana"/>
        </w:rPr>
        <w:t xml:space="preserve"> </w:t>
      </w:r>
      <w:r w:rsidR="00DD120A">
        <w:rPr>
          <w:rFonts w:ascii="Verdana" w:hAnsi="Verdana"/>
        </w:rPr>
        <w:fldChar w:fldCharType="begin"/>
      </w:r>
      <w:r w:rsidR="00AD2A2E">
        <w:rPr>
          <w:rFonts w:ascii="Verdana" w:hAnsi="Verdana"/>
        </w:rPr>
        <w:instrText xml:space="preserve"> ADDIN ZOTERO_ITEM CSL_CITATION {"citationID":"tZUYJyAb","properties":{"formattedCitation":"[2\\uc0\\u8211{}4]","plainCitation":"[2–4]","noteIndex":0},"citationItems":[{"id":397,"uris":["http://zotero.org/users/13606484/items/AMMR7DX5"],"itemData":{"id":397,"type":"article-journal","container-title":"Journal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O."},{"family":"List","given":"Renate"},{"family":"Schütz","given":"Pascal"}],"issued":{"date-parts":[["2022",11]]}}},{"id":424,"uris":["http://zotero.org/users/13606484/items/ECI2BAKW"],"itemData":{"id":424,"type":"article-journal","abstract":"Dynamic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427,"uris":["http://zotero.org/users/13606484/items/XTZM65DN"],"itemData":{"id":427,"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 </w:instrText>
      </w:r>
      <w:r w:rsidR="00DD120A">
        <w:rPr>
          <w:rFonts w:ascii="Verdana" w:hAnsi="Verdana"/>
        </w:rPr>
        <w:fldChar w:fldCharType="separate"/>
      </w:r>
      <w:r w:rsidRPr="002573FF">
        <w:rPr>
          <w:rFonts w:ascii="Verdana" w:hAnsi="Verdana" w:cs="Times New Roman"/>
        </w:rPr>
        <w:t>[2–4]</w:t>
      </w:r>
      <w:r w:rsidR="00DD120A">
        <w:rPr>
          <w:rFonts w:ascii="Verdana" w:hAnsi="Verdana"/>
        </w:rPr>
        <w:fldChar w:fldCharType="end"/>
      </w:r>
      <w:r w:rsidR="00DD120A">
        <w:rPr>
          <w:rFonts w:ascii="Verdana" w:hAnsi="Verdana"/>
        </w:rPr>
        <w:t xml:space="preserve">. </w:t>
      </w:r>
      <w:r w:rsidR="00C8344D">
        <w:rPr>
          <w:rFonts w:ascii="Verdana" w:hAnsi="Verdana"/>
        </w:rPr>
        <w:t xml:space="preserve">An enhanced understanding of </w:t>
      </w:r>
      <w:proofErr w:type="spellStart"/>
      <w:r w:rsidR="00232D19" w:rsidRPr="00852EDD">
        <w:rPr>
          <w:rFonts w:ascii="Verdana" w:hAnsi="Verdana"/>
        </w:rPr>
        <w:t>osteo</w:t>
      </w:r>
      <w:r w:rsidR="00C8344D" w:rsidRPr="00852EDD">
        <w:rPr>
          <w:rFonts w:ascii="Verdana" w:hAnsi="Verdana"/>
        </w:rPr>
        <w:t>kinematics</w:t>
      </w:r>
      <w:proofErr w:type="spellEnd"/>
      <w:r w:rsidR="00C8344D">
        <w:rPr>
          <w:rFonts w:ascii="Verdana" w:hAnsi="Verdana"/>
        </w:rPr>
        <w:t xml:space="preserve"> can </w:t>
      </w:r>
      <w:r w:rsidR="00DD120A">
        <w:rPr>
          <w:rFonts w:ascii="Verdana" w:hAnsi="Verdana"/>
        </w:rPr>
        <w:t>also help</w:t>
      </w:r>
      <w:r w:rsidR="00FB5295">
        <w:rPr>
          <w:rFonts w:ascii="Verdana" w:hAnsi="Verdana"/>
        </w:rPr>
        <w:t xml:space="preserve"> </w:t>
      </w:r>
      <w:r w:rsidR="00C8344D">
        <w:rPr>
          <w:rFonts w:ascii="Verdana" w:hAnsi="Verdana"/>
        </w:rPr>
        <w:t xml:space="preserve">in </w:t>
      </w:r>
      <w:r w:rsidR="008278D4">
        <w:rPr>
          <w:rFonts w:ascii="Verdana" w:hAnsi="Verdana"/>
        </w:rPr>
        <w:t>optimiz</w:t>
      </w:r>
      <w:r w:rsidR="00C8344D">
        <w:rPr>
          <w:rFonts w:ascii="Verdana" w:hAnsi="Verdana"/>
        </w:rPr>
        <w:t>ing</w:t>
      </w:r>
      <w:r w:rsidR="008278D4">
        <w:rPr>
          <w:rFonts w:ascii="Verdana" w:hAnsi="Verdana"/>
        </w:rPr>
        <w:t xml:space="preserve"> surgical techniques for ligament reconstruction, developing rehabilitation protocols, </w:t>
      </w:r>
      <w:r w:rsidR="00845F7B">
        <w:rPr>
          <w:rFonts w:ascii="Verdana" w:hAnsi="Verdana"/>
        </w:rPr>
        <w:t xml:space="preserve">or </w:t>
      </w:r>
      <w:r w:rsidR="008278D4">
        <w:rPr>
          <w:rFonts w:ascii="Verdana" w:hAnsi="Verdana"/>
        </w:rPr>
        <w:t xml:space="preserve">evaluating </w:t>
      </w:r>
      <w:r w:rsidR="00845F7B">
        <w:rPr>
          <w:rFonts w:ascii="Verdana" w:hAnsi="Verdana"/>
        </w:rPr>
        <w:t xml:space="preserve">the quality of </w:t>
      </w:r>
      <w:r w:rsidR="008278D4">
        <w:rPr>
          <w:rFonts w:ascii="Verdana" w:hAnsi="Verdana"/>
        </w:rPr>
        <w:t>treatment outcome</w:t>
      </w:r>
      <w:r w:rsidR="00DD120A">
        <w:rPr>
          <w:rFonts w:ascii="Verdana" w:hAnsi="Verdana"/>
        </w:rPr>
        <w:t xml:space="preserve">s </w:t>
      </w:r>
      <w:r w:rsidR="00DD120A">
        <w:rPr>
          <w:rFonts w:ascii="Verdana" w:hAnsi="Verdana"/>
        </w:rPr>
        <w:fldChar w:fldCharType="begin"/>
      </w:r>
      <w:r w:rsidR="00AD2A2E">
        <w:rPr>
          <w:rFonts w:ascii="Verdana" w:hAnsi="Verdana"/>
        </w:rPr>
        <w:instrText xml:space="preserve"> ADDIN ZOTERO_ITEM CSL_CITATION {"citationID":"CWJqmTqq","properties":{"formattedCitation":"[5\\uc0\\u8211{}7]","plainCitation":"[5–7]","noteIndex":0},"citationItems":[{"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AD2A2E">
        <w:rPr>
          <w:rFonts w:ascii="Cambria Math" w:hAnsi="Cambria Math" w:cs="Cambria Math"/>
        </w:rPr>
        <w:instrText>‐</w:instrText>
      </w:r>
      <w:r w:rsidR="00AD2A2E">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AD2A2E">
        <w:rPr>
          <w:rFonts w:ascii="Cambria Math" w:hAnsi="Cambria Math" w:cs="Cambria Math"/>
        </w:rPr>
        <w:instrText>‐</w:instrText>
      </w:r>
      <w:r w:rsidR="00AD2A2E">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 </w:instrText>
      </w:r>
      <w:r w:rsidR="00DD120A">
        <w:rPr>
          <w:rFonts w:ascii="Verdana" w:hAnsi="Verdana"/>
        </w:rPr>
        <w:fldChar w:fldCharType="separate"/>
      </w:r>
      <w:r w:rsidRPr="002573FF">
        <w:rPr>
          <w:rFonts w:ascii="Verdana" w:hAnsi="Verdana" w:cs="Times New Roman"/>
        </w:rPr>
        <w:t>[5–7]</w:t>
      </w:r>
      <w:r w:rsidR="00DD120A">
        <w:rPr>
          <w:rFonts w:ascii="Verdana" w:hAnsi="Verdana"/>
        </w:rPr>
        <w:fldChar w:fldCharType="end"/>
      </w:r>
      <w:r w:rsidR="008278D4">
        <w:rPr>
          <w:rFonts w:ascii="Verdana" w:hAnsi="Verdana"/>
        </w:rPr>
        <w:t xml:space="preserve">. Accurate assessment of </w:t>
      </w:r>
      <w:proofErr w:type="spellStart"/>
      <w:r w:rsidR="008278D4" w:rsidRPr="00852EDD">
        <w:rPr>
          <w:rFonts w:ascii="Verdana" w:hAnsi="Verdana"/>
        </w:rPr>
        <w:t>osteokinematics</w:t>
      </w:r>
      <w:proofErr w:type="spellEnd"/>
      <w:r w:rsidR="008278D4">
        <w:rPr>
          <w:rFonts w:ascii="Verdana" w:hAnsi="Verdana"/>
        </w:rPr>
        <w:t xml:space="preserve"> aids in diagnosing and treating various knee disorders involving altered joint biomechanics, including ligament injuries</w:t>
      </w:r>
      <w:r w:rsidR="00BA04FC">
        <w:rPr>
          <w:rFonts w:ascii="Verdana" w:hAnsi="Verdana"/>
        </w:rPr>
        <w:t>,</w:t>
      </w:r>
      <w:r w:rsidR="008278D4">
        <w:rPr>
          <w:rFonts w:ascii="Verdana" w:hAnsi="Verdana"/>
        </w:rPr>
        <w:t xml:space="preserve"> which can lead to </w:t>
      </w:r>
      <w:r w:rsidR="00724950">
        <w:rPr>
          <w:rFonts w:ascii="Verdana" w:hAnsi="Verdana"/>
        </w:rPr>
        <w:t xml:space="preserve">joint instability syndromes, </w:t>
      </w:r>
      <w:r w:rsidR="008278D4">
        <w:rPr>
          <w:rFonts w:ascii="Verdana" w:hAnsi="Verdana"/>
        </w:rPr>
        <w:t xml:space="preserve">altered </w:t>
      </w:r>
      <w:r w:rsidR="00724950">
        <w:rPr>
          <w:rFonts w:ascii="Verdana" w:hAnsi="Verdana"/>
        </w:rPr>
        <w:t xml:space="preserve">ambulatory </w:t>
      </w:r>
      <w:r w:rsidR="008278D4">
        <w:rPr>
          <w:rFonts w:ascii="Verdana" w:hAnsi="Verdana"/>
        </w:rPr>
        <w:t>mechanics</w:t>
      </w:r>
      <w:r w:rsidR="00724950">
        <w:rPr>
          <w:rFonts w:ascii="Verdana" w:hAnsi="Verdana"/>
        </w:rPr>
        <w:t>, and joint tissue</w:t>
      </w:r>
      <w:r w:rsidR="008278D4">
        <w:rPr>
          <w:rFonts w:ascii="Verdana" w:hAnsi="Verdana"/>
        </w:rPr>
        <w:t xml:space="preserve"> degradation</w:t>
      </w:r>
      <w:r w:rsidR="00724950">
        <w:rPr>
          <w:rFonts w:ascii="Verdana" w:hAnsi="Verdana"/>
        </w:rPr>
        <w:t xml:space="preserve"> (e.g., </w:t>
      </w:r>
      <w:r w:rsidR="008278D4">
        <w:rPr>
          <w:rFonts w:ascii="Verdana" w:hAnsi="Verdana"/>
        </w:rPr>
        <w:t>osteoarthritis</w:t>
      </w:r>
      <w:r w:rsidR="00724950">
        <w:rPr>
          <w:rFonts w:ascii="Verdana" w:hAnsi="Verdana"/>
        </w:rPr>
        <w:t>)</w:t>
      </w:r>
      <w:r w:rsidR="00BA04FC">
        <w:rPr>
          <w:rFonts w:ascii="Verdana" w:hAnsi="Verdana"/>
        </w:rPr>
        <w:t xml:space="preserve"> </w:t>
      </w:r>
      <w:r w:rsidR="00FB5295">
        <w:rPr>
          <w:rFonts w:ascii="Verdana" w:hAnsi="Verdana"/>
        </w:rPr>
        <w:fldChar w:fldCharType="begin"/>
      </w:r>
      <w:r w:rsidR="00AD2A2E">
        <w:rPr>
          <w:rFonts w:ascii="Verdana" w:hAnsi="Verdana"/>
        </w:rPr>
        <w:instrText xml:space="preserve"> ADDIN ZOTERO_ITEM CSL_CITATION {"citationID":"C7drmtSF","properties":{"formattedCitation":"[8\\uc0\\u8211{}10]","plainCitation":"[8–10]","noteIndex":0},"citationItems":[{"id":419,"uris":["http://zotero.org/users/13606484/items/GAS73QRT"],"itemData":{"id":419,"type":"article-journal","abstract":"The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F."}],"issued":{"date-parts":[["2009",2]]}}},{"id":435,"uris":["http://zotero.org/users/13606484/items/VCDHLFCW"],"itemData":{"id":435,"type":"article-journal","abstract":"OBJECTIVE: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S."}],"issued":{"date-parts":[["1999",5]]}}},{"id":430,"uris":["http://zotero.org/users/13606484/items/85GCDDSQ"],"itemData":{"id":430,"type":"article-journal","abstract":"The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 </w:instrText>
      </w:r>
      <w:r w:rsidR="00FB5295">
        <w:rPr>
          <w:rFonts w:ascii="Verdana" w:hAnsi="Verdana"/>
        </w:rPr>
        <w:fldChar w:fldCharType="separate"/>
      </w:r>
      <w:r w:rsidRPr="002573FF">
        <w:rPr>
          <w:rFonts w:ascii="Verdana" w:hAnsi="Verdana" w:cs="Times New Roman"/>
        </w:rPr>
        <w:t>[8–10]</w:t>
      </w:r>
      <w:r w:rsidR="00FB5295">
        <w:rPr>
          <w:rFonts w:ascii="Verdana" w:hAnsi="Verdana"/>
        </w:rPr>
        <w:fldChar w:fldCharType="end"/>
      </w:r>
      <w:r w:rsidR="008278D4">
        <w:rPr>
          <w:rFonts w:ascii="Verdana" w:hAnsi="Verdana"/>
        </w:rPr>
        <w:t xml:space="preserve">. These </w:t>
      </w:r>
      <w:r w:rsidR="00BA04FC">
        <w:rPr>
          <w:rFonts w:ascii="Verdana" w:hAnsi="Verdana"/>
        </w:rPr>
        <w:t xml:space="preserve">disorders can also result from or cause </w:t>
      </w:r>
      <w:r w:rsidR="008278D4">
        <w:rPr>
          <w:rFonts w:ascii="Verdana" w:hAnsi="Verdana"/>
        </w:rPr>
        <w:t xml:space="preserve">joint malalignment, </w:t>
      </w:r>
      <w:r w:rsidR="00724950">
        <w:rPr>
          <w:rFonts w:ascii="Verdana" w:hAnsi="Verdana"/>
        </w:rPr>
        <w:t xml:space="preserve">altered congruency of articulating surfaces, </w:t>
      </w:r>
      <w:r w:rsidR="008278D4">
        <w:rPr>
          <w:rFonts w:ascii="Verdana" w:hAnsi="Verdana"/>
        </w:rPr>
        <w:t>increased joint laxity and</w:t>
      </w:r>
      <w:r w:rsidR="00724950">
        <w:rPr>
          <w:rFonts w:ascii="Verdana" w:hAnsi="Verdana"/>
        </w:rPr>
        <w:t>/or decreased dynamic joint stability</w:t>
      </w:r>
      <w:r w:rsidR="008278D4">
        <w:rPr>
          <w:rFonts w:ascii="Verdana" w:hAnsi="Verdana"/>
        </w:rPr>
        <w:t>, which can all be better understood through detailed analysis of bone motion patterns</w:t>
      </w:r>
      <w:r w:rsidR="00FB5295">
        <w:rPr>
          <w:rFonts w:ascii="Verdana" w:hAnsi="Verdana"/>
        </w:rPr>
        <w:t xml:space="preserve"> </w:t>
      </w:r>
      <w:r w:rsidR="00FB5295">
        <w:rPr>
          <w:rFonts w:ascii="Verdana" w:hAnsi="Verdana"/>
        </w:rPr>
        <w:fldChar w:fldCharType="begin"/>
      </w:r>
      <w:r w:rsidR="00AD2A2E">
        <w:rPr>
          <w:rFonts w:ascii="Verdana" w:hAnsi="Verdana"/>
        </w:rPr>
        <w:instrText xml:space="preserve"> ADDIN ZOTERO_ITEM CSL_CITATION {"citationID":"dLRueUoA","properties":{"formattedCitation":"[11\\uc0\\u8211{}13]","plainCitation":"[11–13]","noteIndex":0},"citationItems":[{"id":440,"uris":["http://zotero.org/users/13606484/items/4FWBS64P"],"itemData":{"id":440,"type":"article-journal","container-title":"The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osteoarthritis","volume":"70","author":[{"family":"Sharma","given":"Leena"}],"issued":{"date-parts":[["2004",4]]}}},{"id":442,"uris":["http://zotero.org/users/13606484/items/D6EYR3EI"],"itemData":{"id":442,"type":"article-journal","abstract":"BACKGROUND: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Assche"},{"family":"Jonkers","given":"Ilse"}],"issued":{"date-parts":[["2019",8]]}}},{"id":445,"uris":["http://zotero.org/users/13606484/items/6KBVNK9T"],"itemData":{"id":445,"type":"chapter","container-title":"Evidence-Based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 </w:instrText>
      </w:r>
      <w:r w:rsidR="00FB5295">
        <w:rPr>
          <w:rFonts w:ascii="Verdana" w:hAnsi="Verdana"/>
        </w:rPr>
        <w:fldChar w:fldCharType="separate"/>
      </w:r>
      <w:r w:rsidRPr="002573FF">
        <w:rPr>
          <w:rFonts w:ascii="Verdana" w:hAnsi="Verdana" w:cs="Times New Roman"/>
        </w:rPr>
        <w:t>[11–13]</w:t>
      </w:r>
      <w:r w:rsidR="00FB5295">
        <w:rPr>
          <w:rFonts w:ascii="Verdana" w:hAnsi="Verdana"/>
        </w:rPr>
        <w:fldChar w:fldCharType="end"/>
      </w:r>
      <w:r w:rsidR="008278D4">
        <w:rPr>
          <w:rFonts w:ascii="Verdana" w:hAnsi="Verdana"/>
        </w:rPr>
        <w:t xml:space="preserve">. </w:t>
      </w:r>
    </w:p>
    <w:p w14:paraId="2E9B6E48" w14:textId="3753F69F" w:rsidR="00E27156" w:rsidRDefault="00845F7B">
      <w:pPr>
        <w:spacing w:line="360" w:lineRule="auto"/>
        <w:jc w:val="both"/>
        <w:rPr>
          <w:rFonts w:ascii="Verdana" w:hAnsi="Verdana"/>
        </w:rPr>
      </w:pPr>
      <w:r>
        <w:rPr>
          <w:rFonts w:ascii="Verdana" w:hAnsi="Verdana"/>
        </w:rPr>
        <w:t>So far MRI has been used to statically analyze the organ structures non-invasively. However, dynamics is key to understand</w:t>
      </w:r>
      <w:r w:rsidR="000F227C">
        <w:rPr>
          <w:rFonts w:ascii="Verdana" w:hAnsi="Verdana"/>
        </w:rPr>
        <w:t>ing</w:t>
      </w:r>
      <w:r>
        <w:rPr>
          <w:rFonts w:ascii="Verdana" w:hAnsi="Verdana"/>
        </w:rPr>
        <w:t xml:space="preserve"> physiology and pathological changes. </w:t>
      </w:r>
      <w:r w:rsidR="008278D4">
        <w:rPr>
          <w:rFonts w:ascii="Verdana" w:hAnsi="Verdana"/>
        </w:rPr>
        <w:t xml:space="preserve">Dynamic MRI </w:t>
      </w:r>
      <w:r w:rsidR="008910F8">
        <w:rPr>
          <w:rFonts w:ascii="Verdana" w:hAnsi="Verdana"/>
        </w:rPr>
        <w:t xml:space="preserve">represents </w:t>
      </w:r>
      <w:r w:rsidR="008278D4">
        <w:rPr>
          <w:rFonts w:ascii="Verdana" w:hAnsi="Verdana"/>
        </w:rPr>
        <w:t>a promising tool for studying in vivo knee motion</w:t>
      </w:r>
      <w:r w:rsidR="00E27156">
        <w:rPr>
          <w:rFonts w:ascii="Verdana" w:hAnsi="Verdana"/>
        </w:rPr>
        <w:t xml:space="preserve"> </w:t>
      </w:r>
      <w:r w:rsidR="00E27156">
        <w:rPr>
          <w:rFonts w:ascii="Verdana" w:hAnsi="Verdana"/>
        </w:rPr>
        <w:fldChar w:fldCharType="begin"/>
      </w:r>
      <w:r w:rsidR="00AD2A2E">
        <w:rPr>
          <w:rFonts w:ascii="Verdana" w:hAnsi="Verdana"/>
        </w:rPr>
        <w:instrText xml:space="preserve"> ADDIN ZOTERO_ITEM CSL_CITATION {"citationID":"PH676Lfw","properties":{"formattedCitation":"[14]","plainCitation":"[14]","noteIndex":0},"citationItems":[{"id":171,"uris":["http://zotero.org/users/13606484/items/IFJYWVSH"],"itemData":{"id":171,"type":"article-journal","abstract":"Abstract\n            MR</w:instrText>
      </w:r>
      <w:r w:rsidR="00AD2A2E">
        <w:rPr>
          <w:rFonts w:ascii="Cambria Math" w:hAnsi="Cambria Math" w:cs="Cambria Math"/>
        </w:rPr>
        <w:instrText>‐</w:instrText>
      </w:r>
      <w:r w:rsidR="00AD2A2E">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00AD2A2E">
        <w:rPr>
          <w:rFonts w:ascii="Cambria Math" w:hAnsi="Cambria Math" w:cs="Cambria Math"/>
        </w:rPr>
        <w:instrText>‐</w:instrText>
      </w:r>
      <w:r w:rsidR="00AD2A2E">
        <w:rPr>
          <w:rFonts w:ascii="Verdana" w:hAnsi="Verdana"/>
        </w:rPr>
        <w:instrText>dimensional MR kinematics measured from dynamic knee motion are often different from those measured in a static knee at several positions, indicating that dynamic</w:instrText>
      </w:r>
      <w:r w:rsidR="00AD2A2E">
        <w:rPr>
          <w:rFonts w:ascii="Cambria Math" w:hAnsi="Cambria Math" w:cs="Cambria Math"/>
        </w:rPr>
        <w:instrText>‐</w:instrText>
      </w:r>
      <w:r w:rsidR="00AD2A2E">
        <w:rPr>
          <w:rFonts w:ascii="Verdana" w:hAnsi="Verdana"/>
        </w:rPr>
        <w:instrText xml:space="preserve">based kinematics provides information that is not obtainable from static scans. Magn Reson Med, 2013. </w:instrText>
      </w:r>
      <w:r w:rsidR="00AD2A2E">
        <w:rPr>
          <w:rFonts w:ascii="Verdana" w:hAnsi="Verdana" w:cs="Verdana"/>
        </w:rPr>
        <w:instrText>©</w:instrText>
      </w:r>
      <w:r w:rsidR="00AD2A2E">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00AD2A2E">
        <w:rPr>
          <w:rFonts w:ascii="Cambria Math" w:hAnsi="Cambria Math" w:cs="Cambria Math"/>
        </w:rPr>
        <w:instrText>‐</w:instrText>
      </w:r>
      <w:r w:rsidR="00AD2A2E">
        <w:rPr>
          <w:rFonts w:ascii="Verdana" w:hAnsi="Verdana"/>
        </w:rPr>
        <w:instrText>based MR knee kinematics methods produce the same results as static methods?","volume":"69","author":[{"family":"Entremont","given":"Agnes G.","non-dropping-particle":"d'"},{"family":"Nordmeyer</w:instrText>
      </w:r>
      <w:r w:rsidR="00AD2A2E">
        <w:rPr>
          <w:rFonts w:ascii="Cambria Math" w:hAnsi="Cambria Math" w:cs="Cambria Math"/>
        </w:rPr>
        <w:instrText>‐</w:instrText>
      </w:r>
      <w:r w:rsidR="00AD2A2E">
        <w:rPr>
          <w:rFonts w:ascii="Verdana" w:hAnsi="Verdana"/>
        </w:rPr>
        <w:instrText xml:space="preserve">Massner","given":"Jurek A."},{"family":"Bos","given":"Clemens"},{"family":"Wilson","given":"David R."},{"family":"Pruessmann","given":"Klaas P."}],"issued":{"date-parts":[["2013",6]]}}}],"schema":"https://github.com/citation-style-language/schema/raw/master/csl-citation.json"} </w:instrText>
      </w:r>
      <w:r w:rsidR="00E27156">
        <w:rPr>
          <w:rFonts w:ascii="Verdana" w:hAnsi="Verdana"/>
        </w:rPr>
        <w:fldChar w:fldCharType="separate"/>
      </w:r>
      <w:r w:rsidR="002573FF" w:rsidRPr="002573FF">
        <w:rPr>
          <w:rFonts w:ascii="Verdana" w:hAnsi="Verdana"/>
        </w:rPr>
        <w:t>[14]</w:t>
      </w:r>
      <w:r w:rsidR="00E27156">
        <w:rPr>
          <w:rFonts w:ascii="Verdana" w:hAnsi="Verdana"/>
        </w:rPr>
        <w:fldChar w:fldCharType="end"/>
      </w:r>
      <w:r w:rsidR="008278D4">
        <w:rPr>
          <w:rFonts w:ascii="Verdana" w:hAnsi="Verdana"/>
        </w:rPr>
        <w:t xml:space="preserve">. </w:t>
      </w:r>
      <w:r w:rsidR="00E27156">
        <w:rPr>
          <w:rFonts w:ascii="Verdana" w:hAnsi="Verdana"/>
        </w:rPr>
        <w:t>While s</w:t>
      </w:r>
      <w:r w:rsidR="008278D4">
        <w:rPr>
          <w:rFonts w:ascii="Verdana" w:hAnsi="Verdana"/>
        </w:rPr>
        <w:t xml:space="preserve">everal </w:t>
      </w:r>
      <w:r w:rsidR="00E27156">
        <w:rPr>
          <w:rFonts w:ascii="Verdana" w:hAnsi="Verdana"/>
        </w:rPr>
        <w:t xml:space="preserve">dynamic </w:t>
      </w:r>
      <w:r w:rsidR="008910F8">
        <w:rPr>
          <w:rFonts w:ascii="Verdana" w:hAnsi="Verdana"/>
        </w:rPr>
        <w:t>MRI</w:t>
      </w:r>
      <w:r w:rsidR="00E27156">
        <w:rPr>
          <w:rFonts w:ascii="Verdana" w:hAnsi="Verdana"/>
        </w:rPr>
        <w:t xml:space="preserve"> techniques</w:t>
      </w:r>
      <w:r w:rsidR="00866B36">
        <w:rPr>
          <w:rFonts w:ascii="Verdana" w:hAnsi="Verdana"/>
        </w:rPr>
        <w:t>,</w:t>
      </w:r>
      <w:r w:rsidR="008278D4">
        <w:rPr>
          <w:rFonts w:ascii="Verdana" w:hAnsi="Verdana"/>
        </w:rPr>
        <w:t xml:space="preserve"> including real-time MRI </w:t>
      </w:r>
      <w:r w:rsidR="008278D4">
        <w:rPr>
          <w:rFonts w:ascii="Verdana" w:hAnsi="Verdana"/>
        </w:rPr>
        <w:fldChar w:fldCharType="begin"/>
      </w:r>
      <w:r w:rsidR="00AD2A2E">
        <w:rPr>
          <w:rFonts w:ascii="Verdana" w:hAnsi="Verdana"/>
        </w:rPr>
        <w:instrText xml:space="preserve"> ADDIN ZOTERO_ITEM CSL_CITATION {"citationID":"jxWikQVR","properties":{"formattedCitation":"[15,16]","plainCitation":"[15,16]","noteIndex":0},"citationItems":[{"id":165,"uris":["http://zotero.org/users/13606484/items/DNEQ2FLV"],"itemData":{"id":165,"type":"article-journal","abstract":"The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8278D4">
        <w:rPr>
          <w:rFonts w:ascii="Verdana" w:hAnsi="Verdana"/>
        </w:rPr>
        <w:fldChar w:fldCharType="separate"/>
      </w:r>
      <w:r w:rsidR="002573FF" w:rsidRPr="002573FF">
        <w:rPr>
          <w:rFonts w:ascii="Verdana" w:hAnsi="Verdana"/>
        </w:rPr>
        <w:t>[15,16]</w:t>
      </w:r>
      <w:r w:rsidR="008278D4">
        <w:rPr>
          <w:rFonts w:ascii="Verdana" w:hAnsi="Verdana"/>
        </w:rPr>
        <w:fldChar w:fldCharType="end"/>
      </w:r>
      <w:r w:rsidR="008278D4">
        <w:rPr>
          <w:rFonts w:ascii="Verdana" w:hAnsi="Verdana"/>
        </w:rPr>
        <w:t xml:space="preserve">, CINE MRI </w:t>
      </w:r>
      <w:r w:rsidR="008278D4">
        <w:rPr>
          <w:rFonts w:ascii="Verdana" w:hAnsi="Verdana"/>
        </w:rPr>
        <w:fldChar w:fldCharType="begin"/>
      </w:r>
      <w:r w:rsidR="00AD2A2E">
        <w:rPr>
          <w:rFonts w:ascii="Verdana" w:hAnsi="Verdana"/>
        </w:rPr>
        <w:instrText xml:space="preserve"> ADDIN ZOTERO_ITEM CSL_CITATION {"citationID":"p712ZOIX","properties":{"formattedCitation":"[17,18]","plainCitation":"[17,18]","noteIndex":0},"citationItems":[{"id":239,"uris":["http://zotero.org/users/13606484/items/IHEW8LPD"],"itemData":{"id":239,"type":"article-journal","abstract":"Background:\n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8278D4">
        <w:rPr>
          <w:rFonts w:ascii="Verdana" w:hAnsi="Verdana"/>
        </w:rPr>
        <w:fldChar w:fldCharType="separate"/>
      </w:r>
      <w:r w:rsidR="002573FF" w:rsidRPr="002573FF">
        <w:rPr>
          <w:rFonts w:ascii="Verdana" w:hAnsi="Verdana"/>
        </w:rPr>
        <w:t>[17,18]</w:t>
      </w:r>
      <w:r w:rsidR="008278D4">
        <w:rPr>
          <w:rFonts w:ascii="Verdana" w:hAnsi="Verdana"/>
        </w:rPr>
        <w:fldChar w:fldCharType="end"/>
      </w:r>
      <w:r w:rsidR="008278D4">
        <w:rPr>
          <w:rFonts w:ascii="Verdana" w:hAnsi="Verdana"/>
        </w:rPr>
        <w:t xml:space="preserve">, and </w:t>
      </w:r>
      <w:r w:rsidR="00E87DA9">
        <w:rPr>
          <w:rFonts w:ascii="Verdana" w:hAnsi="Verdana"/>
        </w:rPr>
        <w:t>CINE</w:t>
      </w:r>
      <w:r w:rsidR="008278D4">
        <w:rPr>
          <w:rFonts w:ascii="Verdana" w:hAnsi="Verdana"/>
        </w:rPr>
        <w:t xml:space="preserve"> phase contrast MRI </w:t>
      </w:r>
      <w:r w:rsidR="008278D4">
        <w:rPr>
          <w:rFonts w:ascii="Verdana" w:hAnsi="Verdana"/>
        </w:rPr>
        <w:fldChar w:fldCharType="begin"/>
      </w:r>
      <w:r w:rsidR="00AD2A2E">
        <w:rPr>
          <w:rFonts w:ascii="Verdana" w:hAnsi="Verdana"/>
        </w:rPr>
        <w:instrText xml:space="preserve"> ADDIN ZOTERO_ITEM CSL_CITATION {"citationID":"qDHRPlJs","properties":{"formattedCitation":"[19,20]","plainCitation":"[19,20]","noteIndex":0},"citationItems":[{"id":346,"uris":["http://zotero.org/users/13606484/items/8RI8DC6D"],"itemData":{"id":346,"type":"article-journal","abstract":"In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AD2A2E">
        <w:rPr>
          <w:rFonts w:ascii="Cambria Math" w:hAnsi="Cambria Math" w:cs="Cambria Math"/>
        </w:rPr>
        <w:instrText>∼</w:instrText>
      </w:r>
      <w:r w:rsidR="00AD2A2E">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8278D4">
        <w:rPr>
          <w:rFonts w:ascii="Verdana" w:hAnsi="Verdana"/>
        </w:rPr>
        <w:fldChar w:fldCharType="separate"/>
      </w:r>
      <w:r w:rsidR="002573FF" w:rsidRPr="002573FF">
        <w:rPr>
          <w:rFonts w:ascii="Verdana" w:hAnsi="Verdana"/>
        </w:rPr>
        <w:t>[19,20]</w:t>
      </w:r>
      <w:r w:rsidR="008278D4">
        <w:rPr>
          <w:rFonts w:ascii="Verdana" w:hAnsi="Verdana"/>
        </w:rPr>
        <w:fldChar w:fldCharType="end"/>
      </w:r>
      <w:r w:rsidR="00866B36">
        <w:rPr>
          <w:rFonts w:ascii="Verdana" w:hAnsi="Verdana"/>
        </w:rPr>
        <w:t>,</w:t>
      </w:r>
      <w:r w:rsidR="00E27156">
        <w:rPr>
          <w:rFonts w:ascii="Verdana" w:hAnsi="Verdana"/>
        </w:rPr>
        <w:t xml:space="preserve"> can effectively visualize knee movement, </w:t>
      </w:r>
      <w:r w:rsidR="00866B36">
        <w:rPr>
          <w:rFonts w:ascii="Verdana" w:hAnsi="Verdana"/>
        </w:rPr>
        <w:t xml:space="preserve">quantifying </w:t>
      </w:r>
      <w:proofErr w:type="spellStart"/>
      <w:r w:rsidR="000D658E" w:rsidRPr="00852EDD">
        <w:rPr>
          <w:rFonts w:ascii="Verdana" w:hAnsi="Verdana"/>
        </w:rPr>
        <w:t>osteokinematics</w:t>
      </w:r>
      <w:proofErr w:type="spellEnd"/>
      <w:r w:rsidR="000D658E">
        <w:rPr>
          <w:rFonts w:ascii="Verdana" w:hAnsi="Verdana"/>
        </w:rPr>
        <w:t xml:space="preserve"> </w:t>
      </w:r>
      <w:r w:rsidR="00E27156">
        <w:rPr>
          <w:rFonts w:ascii="Verdana" w:hAnsi="Verdana"/>
        </w:rPr>
        <w:t>from these scans presents significant challenge</w:t>
      </w:r>
      <w:r w:rsidR="00B26B1C">
        <w:rPr>
          <w:rFonts w:ascii="Verdana" w:hAnsi="Verdana"/>
        </w:rPr>
        <w:t>s</w:t>
      </w:r>
      <w:r w:rsidR="00E27156">
        <w:rPr>
          <w:rFonts w:ascii="Verdana" w:hAnsi="Verdana"/>
        </w:rPr>
        <w:t xml:space="preserve">. Dynamic </w:t>
      </w:r>
      <w:r w:rsidR="0050715B">
        <w:rPr>
          <w:rFonts w:ascii="Verdana" w:hAnsi="Verdana"/>
        </w:rPr>
        <w:t xml:space="preserve">MRI </w:t>
      </w:r>
      <w:r w:rsidR="00E27156" w:rsidRPr="00E27156">
        <w:rPr>
          <w:rFonts w:ascii="Verdana" w:hAnsi="Verdana"/>
        </w:rPr>
        <w:t>sequences necessarily trade off spatial resolution and image quality to achieve temporal resolution suitable for</w:t>
      </w:r>
      <w:r w:rsidR="00A41938">
        <w:rPr>
          <w:rFonts w:ascii="Verdana" w:hAnsi="Verdana"/>
        </w:rPr>
        <w:t xml:space="preserve"> time</w:t>
      </w:r>
      <w:r w:rsidR="00155B3C">
        <w:rPr>
          <w:rFonts w:ascii="Verdana" w:hAnsi="Verdana"/>
        </w:rPr>
        <w:t>-</w:t>
      </w:r>
      <w:r w:rsidR="00A41938">
        <w:rPr>
          <w:rFonts w:ascii="Verdana" w:hAnsi="Verdana"/>
        </w:rPr>
        <w:t>resolved images of joint</w:t>
      </w:r>
      <w:r w:rsidR="00E27156" w:rsidRPr="00E27156">
        <w:rPr>
          <w:rFonts w:ascii="Verdana" w:hAnsi="Verdana"/>
        </w:rPr>
        <w:t xml:space="preserve"> motion.</w:t>
      </w:r>
      <w:r w:rsidR="00E27156">
        <w:rPr>
          <w:rFonts w:ascii="Verdana" w:hAnsi="Verdana"/>
        </w:rPr>
        <w:t xml:space="preserve"> </w:t>
      </w:r>
      <w:r w:rsidR="005D2F8C" w:rsidRPr="005D2F8C">
        <w:rPr>
          <w:rFonts w:ascii="Verdana" w:hAnsi="Verdana"/>
        </w:rPr>
        <w:t xml:space="preserve">For methods aiming to track bone motion across </w:t>
      </w:r>
      <w:r w:rsidR="0050715B">
        <w:rPr>
          <w:rFonts w:ascii="Verdana" w:hAnsi="Verdana"/>
        </w:rPr>
        <w:t xml:space="preserve">MRI </w:t>
      </w:r>
      <w:r w:rsidR="005D2F8C" w:rsidRPr="005D2F8C">
        <w:rPr>
          <w:rFonts w:ascii="Verdana" w:hAnsi="Verdana"/>
        </w:rPr>
        <w:t>frames, one common approach</w:t>
      </w:r>
      <w:r w:rsidR="005D2F8C">
        <w:rPr>
          <w:rFonts w:ascii="Verdana" w:hAnsi="Verdana"/>
        </w:rPr>
        <w:t xml:space="preserve"> is to use</w:t>
      </w:r>
      <w:r w:rsidR="00E27156" w:rsidRPr="00E27156">
        <w:rPr>
          <w:rFonts w:ascii="Verdana" w:hAnsi="Verdana"/>
        </w:rPr>
        <w:t xml:space="preserve"> high-resolution static reference scans that must be manually segmented to create detailed bone models, which are then registered to the lower-resolution dynamic frames</w:t>
      </w:r>
      <w:r w:rsidR="00B26B1C">
        <w:rPr>
          <w:rFonts w:ascii="Verdana" w:hAnsi="Verdana"/>
        </w:rPr>
        <w:t xml:space="preserve"> </w:t>
      </w:r>
      <w:r w:rsidR="00B26B1C">
        <w:rPr>
          <w:rFonts w:ascii="Verdana" w:hAnsi="Verdana"/>
        </w:rPr>
        <w:fldChar w:fldCharType="begin"/>
      </w:r>
      <w:r w:rsidR="00AD2A2E">
        <w:rPr>
          <w:rFonts w:ascii="Verdana" w:hAnsi="Verdana"/>
        </w:rPr>
        <w:instrText xml:space="preserve"> ADDIN ZOTERO_ITEM CSL_CITATION {"citationID":"rOYGF7Qp","properties":{"formattedCitation":"[19\\uc0\\u8211{}21]","plainCitation":"[19–21]","noteIndex":0},"citationItems":[{"id":346,"uris":["http://zotero.org/users/13606484/items/8RI8DC6D"],"itemData":{"id":346,"type":"article-journal","abstract":"In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AD2A2E">
        <w:rPr>
          <w:rFonts w:ascii="Cambria Math" w:hAnsi="Cambria Math" w:cs="Cambria Math"/>
        </w:rPr>
        <w:instrText>∼</w:instrText>
      </w:r>
      <w:r w:rsidR="00AD2A2E">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T."}],"issued":{"date-parts":[["2011",1,4]]}}},{"id":209,"uris":["http://zotero.org/users/13606484/items/J7EDB27W"],"itemData":{"id":209,"type":"article-journal","abstract":"Abstract\n            This study investigated the use of dynamic, volumetric MRI to measure 3D skeletal motion. Ten healthy subjects were positioned on a MR</w:instrText>
      </w:r>
      <w:r w:rsidR="00AD2A2E">
        <w:rPr>
          <w:rFonts w:ascii="Cambria Math" w:hAnsi="Cambria Math" w:cs="Cambria Math"/>
        </w:rPr>
        <w:instrText>‐</w:instrText>
      </w:r>
      <w:r w:rsidR="00AD2A2E">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AD2A2E">
        <w:rPr>
          <w:rFonts w:ascii="Cambria Math" w:hAnsi="Cambria Math" w:cs="Cambria Math"/>
        </w:rPr>
        <w:instrText>‐</w:instrText>
      </w:r>
      <w:r w:rsidR="00AD2A2E">
        <w:rPr>
          <w:rFonts w:ascii="Verdana" w:hAnsi="Verdana"/>
        </w:rPr>
        <w:instrText>echo sequence in conjunction with vastly under</w:instrText>
      </w:r>
      <w:r w:rsidR="00AD2A2E">
        <w:rPr>
          <w:rFonts w:ascii="Cambria Math" w:hAnsi="Cambria Math" w:cs="Cambria Math"/>
        </w:rPr>
        <w:instrText>‐</w:instrText>
      </w:r>
      <w:r w:rsidR="00AD2A2E">
        <w:rPr>
          <w:rFonts w:ascii="Verdana" w:hAnsi="Verdana"/>
        </w:rPr>
        <w:instrText>sampled isotropic projection reconstruction. Knee angle was simultaneously monitored and used retrospectively to sort images into 60 frames over the motion cycle. High</w:instrText>
      </w:r>
      <w:r w:rsidR="00AD2A2E">
        <w:rPr>
          <w:rFonts w:ascii="Cambria Math" w:hAnsi="Cambria Math" w:cs="Cambria Math"/>
        </w:rPr>
        <w:instrText>‐</w:instrText>
      </w:r>
      <w:r w:rsidR="00AD2A2E">
        <w:rPr>
          <w:rFonts w:ascii="Verdana" w:hAnsi="Verdana"/>
        </w:rPr>
        <w:instrText>resolution static knee images were acquired and segmented to create subject</w:instrText>
      </w:r>
      <w:r w:rsidR="00AD2A2E">
        <w:rPr>
          <w:rFonts w:ascii="Cambria Math" w:hAnsi="Cambria Math" w:cs="Cambria Math"/>
        </w:rPr>
        <w:instrText>‐</w:instrText>
      </w:r>
      <w:r w:rsidR="00AD2A2E">
        <w:rPr>
          <w:rFonts w:ascii="Verdana" w:hAnsi="Verdana"/>
        </w:rPr>
        <w:instrText>specific models of the femur and tibia. At each time frame, bone positions and orientations were determined by automatically registering the skeletal models to the dynamic images. Three</w:instrText>
      </w:r>
      <w:r w:rsidR="00AD2A2E">
        <w:rPr>
          <w:rFonts w:ascii="Cambria Math" w:hAnsi="Cambria Math" w:cs="Cambria Math"/>
        </w:rPr>
        <w:instrText>‐</w:instrText>
      </w:r>
      <w:r w:rsidR="00AD2A2E">
        <w:rPr>
          <w:rFonts w:ascii="Verdana" w:hAnsi="Verdana"/>
        </w:rPr>
        <w:instrText xml:space="preserve">dimensional tibiofemoral translations and rotations were consistent across healthy subjects. Internal tibia rotations of 7.8 </w:instrText>
      </w:r>
      <w:r w:rsidR="00AD2A2E">
        <w:rPr>
          <w:rFonts w:ascii="Verdana" w:hAnsi="Verdana" w:cs="Verdana"/>
        </w:rPr>
        <w:instrText>±</w:instrText>
      </w:r>
      <w:r w:rsidR="00AD2A2E">
        <w:rPr>
          <w:rFonts w:ascii="Verdana" w:hAnsi="Verdana"/>
        </w:rPr>
        <w:instrText xml:space="preserve"> 3.5</w:instrText>
      </w:r>
      <w:r w:rsidR="00AD2A2E">
        <w:rPr>
          <w:rFonts w:ascii="Verdana" w:hAnsi="Verdana" w:cs="Verdana"/>
        </w:rPr>
        <w:instrText>°</w:instrText>
      </w:r>
      <w:r w:rsidR="00AD2A2E">
        <w:rPr>
          <w:rFonts w:ascii="Verdana" w:hAnsi="Verdana"/>
        </w:rPr>
        <w:instrText xml:space="preserve"> were present with 35.8 </w:instrText>
      </w:r>
      <w:r w:rsidR="00AD2A2E">
        <w:rPr>
          <w:rFonts w:ascii="Verdana" w:hAnsi="Verdana" w:cs="Verdana"/>
        </w:rPr>
        <w:instrText>±</w:instrText>
      </w:r>
      <w:r w:rsidR="00AD2A2E">
        <w:rPr>
          <w:rFonts w:ascii="Verdana" w:hAnsi="Verdana"/>
        </w:rPr>
        <w:instrText xml:space="preserve"> 3.8</w:instrText>
      </w:r>
      <w:r w:rsidR="00AD2A2E">
        <w:rPr>
          <w:rFonts w:ascii="Verdana" w:hAnsi="Verdana" w:cs="Verdana"/>
        </w:rPr>
        <w:instrText>°</w:instrText>
      </w:r>
      <w:r w:rsidR="00AD2A2E">
        <w:rPr>
          <w:rFonts w:ascii="Verdana" w:hAnsi="Verdana"/>
        </w:rPr>
        <w:instrText xml:space="preserve"> of knee flexion, a pattern consistent with knee kinematic measures during walking. We conclude that vastly under</w:instrText>
      </w:r>
      <w:r w:rsidR="00AD2A2E">
        <w:rPr>
          <w:rFonts w:ascii="Cambria Math" w:hAnsi="Cambria Math" w:cs="Cambria Math"/>
        </w:rPr>
        <w:instrText>‐</w:instrText>
      </w:r>
      <w:r w:rsidR="00AD2A2E">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B26B1C">
        <w:rPr>
          <w:rFonts w:ascii="Verdana" w:hAnsi="Verdana"/>
        </w:rPr>
        <w:fldChar w:fldCharType="separate"/>
      </w:r>
      <w:r w:rsidR="002573FF" w:rsidRPr="002573FF">
        <w:rPr>
          <w:rFonts w:ascii="Verdana" w:hAnsi="Verdana" w:cs="Times New Roman"/>
        </w:rPr>
        <w:t>[19–21]</w:t>
      </w:r>
      <w:r w:rsidR="00B26B1C">
        <w:rPr>
          <w:rFonts w:ascii="Verdana" w:hAnsi="Verdana"/>
        </w:rPr>
        <w:fldChar w:fldCharType="end"/>
      </w:r>
      <w:r w:rsidR="0050715B">
        <w:rPr>
          <w:rFonts w:ascii="Verdana" w:hAnsi="Verdana"/>
        </w:rPr>
        <w:t xml:space="preserve">. However, </w:t>
      </w:r>
      <w:r w:rsidR="005D2F8C">
        <w:rPr>
          <w:rFonts w:ascii="Verdana" w:hAnsi="Verdana"/>
        </w:rPr>
        <w:t xml:space="preserve">this </w:t>
      </w:r>
      <w:r w:rsidR="0050715B">
        <w:rPr>
          <w:rFonts w:ascii="Verdana" w:hAnsi="Verdana"/>
        </w:rPr>
        <w:t xml:space="preserve">method increases workflow </w:t>
      </w:r>
      <w:r w:rsidR="00E27156" w:rsidRPr="00E27156">
        <w:rPr>
          <w:rFonts w:ascii="Verdana" w:hAnsi="Verdana"/>
        </w:rPr>
        <w:t xml:space="preserve">complexity and </w:t>
      </w:r>
      <w:r w:rsidR="0050715B">
        <w:rPr>
          <w:rFonts w:ascii="Verdana" w:hAnsi="Verdana"/>
        </w:rPr>
        <w:t xml:space="preserve">data </w:t>
      </w:r>
      <w:r w:rsidR="00E27156" w:rsidRPr="00E27156">
        <w:rPr>
          <w:rFonts w:ascii="Verdana" w:hAnsi="Verdana"/>
        </w:rPr>
        <w:t>processing time</w:t>
      </w:r>
      <w:r w:rsidR="00B26B1C">
        <w:rPr>
          <w:rFonts w:ascii="Verdana" w:hAnsi="Verdana"/>
        </w:rPr>
        <w:t>.</w:t>
      </w:r>
      <w:r w:rsidR="004C3CC5">
        <w:rPr>
          <w:rFonts w:ascii="Verdana" w:hAnsi="Verdana"/>
        </w:rPr>
        <w:t xml:space="preserve"> </w:t>
      </w:r>
      <w:r w:rsidR="004B1D84">
        <w:rPr>
          <w:rFonts w:ascii="Verdana" w:hAnsi="Verdana"/>
        </w:rPr>
        <w:t>An alternative</w:t>
      </w:r>
      <w:r w:rsidR="004C3CC5" w:rsidRPr="004C3CC5">
        <w:rPr>
          <w:rFonts w:ascii="Verdana" w:hAnsi="Verdana"/>
        </w:rPr>
        <w:t xml:space="preserve"> method is landmark-based tracking, where anatomical points are manually identified and tracked through subsequent frames using template matching, allow</w:t>
      </w:r>
      <w:r w:rsidR="004B1D84">
        <w:rPr>
          <w:rFonts w:ascii="Verdana" w:hAnsi="Verdana"/>
        </w:rPr>
        <w:t>ing</w:t>
      </w:r>
      <w:r w:rsidR="004C3CC5" w:rsidRPr="004C3CC5">
        <w:rPr>
          <w:rFonts w:ascii="Verdana" w:hAnsi="Verdana"/>
        </w:rPr>
        <w:t xml:space="preserve"> for direct frame-to-frame motion estimation. However, this approach relies on discrete </w:t>
      </w:r>
      <w:r w:rsidR="004C3CC5" w:rsidRPr="004C3CC5">
        <w:rPr>
          <w:rFonts w:ascii="Verdana" w:hAnsi="Verdana"/>
        </w:rPr>
        <w:lastRenderedPageBreak/>
        <w:t>landmarks rather than utilizing the entire bone boundary information</w:t>
      </w:r>
      <w:r w:rsidR="004C3CC5">
        <w:rPr>
          <w:rFonts w:ascii="Verdana" w:hAnsi="Verdana"/>
        </w:rPr>
        <w:t xml:space="preserve"> </w:t>
      </w:r>
      <w:r w:rsidR="004C3CC5">
        <w:rPr>
          <w:rFonts w:ascii="Verdana" w:hAnsi="Verdana"/>
        </w:rPr>
        <w:fldChar w:fldCharType="begin"/>
      </w:r>
      <w:r w:rsidR="00AD2A2E">
        <w:rPr>
          <w:rFonts w:ascii="Verdana" w:hAnsi="Verdana"/>
        </w:rPr>
        <w:instrText xml:space="preserve"> ADDIN ZOTERO_ITEM CSL_CITATION {"citationID":"uaSkrTwD","properties":{"formattedCitation":"[16]","plainCitation":"[16]","noteIndex":0},"citationItems":[{"id":337,"uris":["http://zotero.org/users/13606484/items/H2KK6ALT"],"itemData":{"id":337,"type":"article-journal","abstract":"Abnormal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C3CC5">
        <w:rPr>
          <w:rFonts w:ascii="Verdana" w:hAnsi="Verdana"/>
        </w:rPr>
        <w:fldChar w:fldCharType="separate"/>
      </w:r>
      <w:r w:rsidR="002573FF" w:rsidRPr="002573FF">
        <w:rPr>
          <w:rFonts w:ascii="Verdana" w:hAnsi="Verdana"/>
        </w:rPr>
        <w:t>[16]</w:t>
      </w:r>
      <w:r w:rsidR="004C3CC5">
        <w:rPr>
          <w:rFonts w:ascii="Verdana" w:hAnsi="Verdana"/>
        </w:rPr>
        <w:fldChar w:fldCharType="end"/>
      </w:r>
      <w:r w:rsidR="00540D69">
        <w:rPr>
          <w:rFonts w:ascii="Verdana" w:hAnsi="Verdana"/>
        </w:rPr>
        <w:t xml:space="preserve">, </w:t>
      </w:r>
      <w:r w:rsidR="00147D5F" w:rsidRPr="00147D5F">
        <w:rPr>
          <w:rFonts w:ascii="Verdana" w:hAnsi="Verdana"/>
        </w:rPr>
        <w:t>mak</w:t>
      </w:r>
      <w:r w:rsidR="00540D69">
        <w:rPr>
          <w:rFonts w:ascii="Verdana" w:hAnsi="Verdana"/>
        </w:rPr>
        <w:t>ing</w:t>
      </w:r>
      <w:r w:rsidR="00147D5F" w:rsidRPr="00147D5F">
        <w:rPr>
          <w:rFonts w:ascii="Verdana" w:hAnsi="Verdana"/>
        </w:rPr>
        <w:t xml:space="preserve"> the </w:t>
      </w:r>
      <w:r w:rsidR="00503AB3">
        <w:rPr>
          <w:rFonts w:ascii="Verdana" w:hAnsi="Verdana"/>
        </w:rPr>
        <w:t xml:space="preserve">bone </w:t>
      </w:r>
      <w:r w:rsidR="00147D5F" w:rsidRPr="00147D5F">
        <w:rPr>
          <w:rFonts w:ascii="Verdana" w:hAnsi="Verdana"/>
        </w:rPr>
        <w:t>tracking more vulnerable to identification errors</w:t>
      </w:r>
      <w:r w:rsidR="00540D69">
        <w:rPr>
          <w:rFonts w:ascii="Verdana" w:hAnsi="Verdana"/>
        </w:rPr>
        <w:t xml:space="preserve">. </w:t>
      </w:r>
      <w:r w:rsidR="00503AB3">
        <w:rPr>
          <w:rFonts w:ascii="Verdana" w:hAnsi="Verdana"/>
        </w:rPr>
        <w:t>Such</w:t>
      </w:r>
      <w:r w:rsidR="00540D69">
        <w:rPr>
          <w:rFonts w:ascii="Verdana" w:hAnsi="Verdana"/>
        </w:rPr>
        <w:t xml:space="preserve"> </w:t>
      </w:r>
      <w:r w:rsidR="00147D5F" w:rsidRPr="00147D5F">
        <w:rPr>
          <w:rFonts w:ascii="Verdana" w:hAnsi="Verdana"/>
        </w:rPr>
        <w:t xml:space="preserve">inaccuracies in anatomical landmark identification have been shown to propagate into joint kinematics </w:t>
      </w:r>
      <w:r w:rsidR="00540D69">
        <w:rPr>
          <w:rFonts w:ascii="Verdana" w:hAnsi="Verdana"/>
        </w:rPr>
        <w:t>outcomes</w:t>
      </w:r>
      <w:r w:rsidR="00147D5F">
        <w:rPr>
          <w:rFonts w:ascii="Verdana" w:hAnsi="Verdana"/>
        </w:rPr>
        <w:fldChar w:fldCharType="begin"/>
      </w:r>
      <w:r w:rsidR="00AD2A2E">
        <w:rPr>
          <w:rFonts w:ascii="Verdana" w:hAnsi="Verdana"/>
        </w:rPr>
        <w:instrText xml:space="preserve"> ADDIN ZOTERO_ITEM CSL_CITATION {"citationID":"BFTMJxO4","properties":{"formattedCitation":"[22]","plainCitation":"[22]","noteIndex":0},"citationItems":[{"id":465,"uris":["http://zotero.org/users/13606484/items/8PV2UECI"],"itemData":{"id":465,"type":"article-journal","container-title":"Gait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 </w:instrText>
      </w:r>
      <w:r w:rsidR="00147D5F">
        <w:rPr>
          <w:rFonts w:ascii="Verdana" w:hAnsi="Verdana"/>
        </w:rPr>
        <w:fldChar w:fldCharType="separate"/>
      </w:r>
      <w:r w:rsidR="00147D5F" w:rsidRPr="00147D5F">
        <w:rPr>
          <w:rFonts w:ascii="Verdana" w:hAnsi="Verdana"/>
        </w:rPr>
        <w:t>[22]</w:t>
      </w:r>
      <w:r w:rsidR="00147D5F">
        <w:rPr>
          <w:rFonts w:ascii="Verdana" w:hAnsi="Verdana"/>
        </w:rPr>
        <w:fldChar w:fldCharType="end"/>
      </w:r>
      <w:r w:rsidR="00B832C0">
        <w:rPr>
          <w:rFonts w:ascii="Verdana" w:hAnsi="Verdana"/>
        </w:rPr>
        <w:t>.</w:t>
      </w:r>
    </w:p>
    <w:p w14:paraId="12C3A659" w14:textId="18C866B9" w:rsidR="00C00687" w:rsidRDefault="00251CBB">
      <w:pPr>
        <w:spacing w:line="360" w:lineRule="auto"/>
        <w:jc w:val="both"/>
        <w:rPr>
          <w:rFonts w:ascii="Verdana" w:hAnsi="Verdana"/>
        </w:rPr>
      </w:pPr>
      <w:r>
        <w:rPr>
          <w:rFonts w:ascii="Verdana" w:hAnsi="Verdana"/>
        </w:rPr>
        <w:t>The primary aim of this work was to develop</w:t>
      </w:r>
      <w:r w:rsidR="008278D4">
        <w:rPr>
          <w:rFonts w:ascii="Verdana" w:hAnsi="Verdana"/>
        </w:rPr>
        <w:t xml:space="preserve"> a semi-automated </w:t>
      </w:r>
      <w:r w:rsidR="00741B7D">
        <w:rPr>
          <w:rFonts w:ascii="Verdana" w:hAnsi="Verdana"/>
        </w:rPr>
        <w:t>pipeline</w:t>
      </w:r>
      <w:r w:rsidR="008278D4">
        <w:rPr>
          <w:rFonts w:ascii="Verdana" w:hAnsi="Verdana"/>
        </w:rPr>
        <w:t xml:space="preserve"> </w:t>
      </w:r>
      <w:r w:rsidR="00E8789C" w:rsidRPr="004462A8">
        <w:rPr>
          <w:rFonts w:ascii="Verdana" w:hAnsi="Verdana"/>
        </w:rPr>
        <w:t xml:space="preserve">to </w:t>
      </w:r>
      <w:r w:rsidR="00E8789C">
        <w:rPr>
          <w:rFonts w:ascii="Verdana" w:hAnsi="Verdana"/>
        </w:rPr>
        <w:t>consistently</w:t>
      </w:r>
      <w:r w:rsidR="00E8789C" w:rsidRPr="004462A8">
        <w:rPr>
          <w:rFonts w:ascii="Verdana" w:hAnsi="Verdana"/>
        </w:rPr>
        <w:t xml:space="preserve"> track the bone</w:t>
      </w:r>
      <w:r>
        <w:rPr>
          <w:rFonts w:ascii="Verdana" w:hAnsi="Verdana"/>
        </w:rPr>
        <w:t>s of the knee joint (tibia and femur)</w:t>
      </w:r>
      <w:r w:rsidR="00E8789C" w:rsidRPr="004462A8">
        <w:rPr>
          <w:rFonts w:ascii="Verdana" w:hAnsi="Verdana"/>
        </w:rPr>
        <w:t xml:space="preserve"> </w:t>
      </w:r>
      <w:r w:rsidR="00B44869">
        <w:rPr>
          <w:rFonts w:ascii="Verdana" w:hAnsi="Verdana"/>
        </w:rPr>
        <w:t>using</w:t>
      </w:r>
      <w:r>
        <w:rPr>
          <w:rFonts w:ascii="Verdana" w:hAnsi="Verdana"/>
        </w:rPr>
        <w:t xml:space="preserve"> sagittal plane CINE MRI images acquired during controlled, active knee flexion and extension using a custom MRI-compatible knee motion and loading device.</w:t>
      </w:r>
      <w:r w:rsidR="007D2E71">
        <w:rPr>
          <w:rFonts w:ascii="Verdana" w:hAnsi="Verdana"/>
        </w:rPr>
        <w:t xml:space="preserve"> </w:t>
      </w:r>
      <w:r w:rsidR="008278D4">
        <w:rPr>
          <w:rFonts w:ascii="Verdana" w:hAnsi="Verdana"/>
        </w:rPr>
        <w:t xml:space="preserve">Our approach combines </w:t>
      </w:r>
      <w:r w:rsidR="00741B7D">
        <w:rPr>
          <w:rFonts w:ascii="Verdana" w:hAnsi="Verdana"/>
        </w:rPr>
        <w:t xml:space="preserve">Canny </w:t>
      </w:r>
      <w:r w:rsidR="008278D4">
        <w:rPr>
          <w:rFonts w:ascii="Verdana" w:hAnsi="Verdana"/>
        </w:rPr>
        <w:t>edge detection</w:t>
      </w:r>
      <w:r w:rsidR="00DC4C95">
        <w:rPr>
          <w:rFonts w:ascii="Verdana" w:hAnsi="Verdana"/>
        </w:rPr>
        <w:t xml:space="preserve"> </w:t>
      </w:r>
      <w:r w:rsidR="00DC4C95">
        <w:rPr>
          <w:rFonts w:ascii="Verdana" w:hAnsi="Verdana"/>
        </w:rPr>
        <w:fldChar w:fldCharType="begin"/>
      </w:r>
      <w:r w:rsidR="00AD2A2E">
        <w:rPr>
          <w:rFonts w:ascii="Verdana" w:hAnsi="Verdana"/>
        </w:rPr>
        <w:instrText xml:space="preserve"> ADDIN ZOTERO_ITEM CSL_CITATION {"citationID":"p4vCncNo","properties":{"formattedCitation":"[23]","plainCitation":"[23]","noteIndex":0},"citationItems":[{"id":9,"uris":["http://zotero.org/users/13606484/items/KR2N8TTJ"],"itemData":{"id":9,"type":"article-journal","container-title":"IEEE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DC4C95">
        <w:rPr>
          <w:rFonts w:ascii="Verdana" w:hAnsi="Verdana"/>
        </w:rPr>
        <w:fldChar w:fldCharType="separate"/>
      </w:r>
      <w:r w:rsidR="00147D5F" w:rsidRPr="00147D5F">
        <w:rPr>
          <w:rFonts w:ascii="Verdana" w:hAnsi="Verdana"/>
        </w:rPr>
        <w:t>[23]</w:t>
      </w:r>
      <w:r w:rsidR="00DC4C95">
        <w:rPr>
          <w:rFonts w:ascii="Verdana" w:hAnsi="Verdana"/>
        </w:rPr>
        <w:fldChar w:fldCharType="end"/>
      </w:r>
      <w:r w:rsidR="008278D4">
        <w:rPr>
          <w:rFonts w:ascii="Verdana" w:hAnsi="Verdana"/>
        </w:rPr>
        <w:t xml:space="preserve"> </w:t>
      </w:r>
      <w:r w:rsidR="00DC4C95">
        <w:rPr>
          <w:rFonts w:ascii="Verdana" w:hAnsi="Verdana"/>
        </w:rPr>
        <w:t>and connected-component labeling</w:t>
      </w:r>
      <w:r w:rsidR="00382E44">
        <w:rPr>
          <w:rFonts w:ascii="Verdana" w:hAnsi="Verdana"/>
        </w:rPr>
        <w:t xml:space="preserve"> </w:t>
      </w:r>
      <w:r w:rsidR="00382E44">
        <w:rPr>
          <w:rFonts w:ascii="Verdana" w:hAnsi="Verdana"/>
        </w:rPr>
        <w:fldChar w:fldCharType="begin"/>
      </w:r>
      <w:r w:rsidR="00AD2A2E">
        <w:rPr>
          <w:rFonts w:ascii="Verdana" w:hAnsi="Verdana"/>
        </w:rPr>
        <w:instrText xml:space="preserve"> ADDIN ZOTERO_ITEM CSL_CITATION {"citationID":"QiAS0M9U","properties":{"formattedCitation":"[24]","plainCitation":"[24]","noteIndex":0},"citationItems":[{"id":190,"uris":["http://zotero.org/users/13606484/items/E8AJSJU6"],"itemData":{"id":190,"type":"article-journal","abstract":"An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382E44">
        <w:rPr>
          <w:rFonts w:ascii="Verdana" w:hAnsi="Verdana"/>
        </w:rPr>
        <w:fldChar w:fldCharType="separate"/>
      </w:r>
      <w:r w:rsidR="00147D5F" w:rsidRPr="00147D5F">
        <w:rPr>
          <w:rFonts w:ascii="Verdana" w:hAnsi="Verdana"/>
        </w:rPr>
        <w:t>[24]</w:t>
      </w:r>
      <w:r w:rsidR="00382E44">
        <w:rPr>
          <w:rFonts w:ascii="Verdana" w:hAnsi="Verdana"/>
        </w:rPr>
        <w:fldChar w:fldCharType="end"/>
      </w:r>
      <w:r w:rsidR="00DC4C95">
        <w:rPr>
          <w:rFonts w:ascii="Verdana" w:hAnsi="Verdana"/>
        </w:rPr>
        <w:t xml:space="preserve"> </w:t>
      </w:r>
      <w:r w:rsidR="008278D4">
        <w:rPr>
          <w:rFonts w:ascii="Verdana" w:hAnsi="Verdana"/>
        </w:rPr>
        <w:t>with frame-to-frame transformation optimization to</w:t>
      </w:r>
      <w:r w:rsidR="004462A8">
        <w:rPr>
          <w:rFonts w:ascii="Verdana" w:hAnsi="Verdana"/>
        </w:rPr>
        <w:t xml:space="preserve"> track the bone segments across frames, enabling </w:t>
      </w:r>
      <w:r w:rsidR="004462A8" w:rsidRPr="00E87DA9">
        <w:rPr>
          <w:rFonts w:ascii="Verdana" w:hAnsi="Verdana"/>
        </w:rPr>
        <w:t>quantification of their relative horizontal and vertical displacements</w:t>
      </w:r>
      <w:r w:rsidR="008278D4" w:rsidRPr="00E87DA9">
        <w:rPr>
          <w:rFonts w:ascii="Verdana" w:hAnsi="Verdana"/>
        </w:rPr>
        <w:t>.</w:t>
      </w:r>
      <w:r w:rsidR="008278D4">
        <w:rPr>
          <w:rFonts w:ascii="Verdana" w:hAnsi="Verdana"/>
        </w:rPr>
        <w:t xml:space="preserve"> Unlike methods requiring </w:t>
      </w:r>
      <w:r w:rsidR="00746FE9">
        <w:rPr>
          <w:rFonts w:ascii="Verdana" w:hAnsi="Verdana"/>
        </w:rPr>
        <w:t xml:space="preserve">three-dimensional </w:t>
      </w:r>
      <w:r w:rsidR="008278D4">
        <w:rPr>
          <w:rFonts w:ascii="Verdana" w:hAnsi="Verdana"/>
        </w:rPr>
        <w:t>bone models</w:t>
      </w:r>
      <w:r w:rsidR="000509F4">
        <w:rPr>
          <w:rFonts w:ascii="Verdana" w:hAnsi="Verdana"/>
        </w:rPr>
        <w:t xml:space="preserve"> or </w:t>
      </w:r>
      <w:r w:rsidR="000509F4" w:rsidRPr="004C3CC5">
        <w:rPr>
          <w:rFonts w:ascii="Verdana" w:hAnsi="Verdana"/>
        </w:rPr>
        <w:t>landmark-based tracking</w:t>
      </w:r>
      <w:r w:rsidR="008278D4">
        <w:rPr>
          <w:rFonts w:ascii="Verdana" w:hAnsi="Verdana"/>
        </w:rPr>
        <w:t xml:space="preserve">, our technique </w:t>
      </w:r>
      <w:r w:rsidR="000509F4">
        <w:rPr>
          <w:rFonts w:ascii="Verdana" w:hAnsi="Verdana"/>
        </w:rPr>
        <w:t>relies on</w:t>
      </w:r>
      <w:r w:rsidR="000509F4" w:rsidRPr="004C3CC5">
        <w:rPr>
          <w:rFonts w:ascii="Verdana" w:hAnsi="Verdana"/>
        </w:rPr>
        <w:t xml:space="preserve"> the entire bone </w:t>
      </w:r>
      <w:r w:rsidR="000509F4">
        <w:rPr>
          <w:rFonts w:ascii="Verdana" w:hAnsi="Verdana"/>
        </w:rPr>
        <w:t xml:space="preserve">contour for more robust tracking and </w:t>
      </w:r>
      <w:r w:rsidR="008278D4">
        <w:rPr>
          <w:rFonts w:ascii="Verdana" w:hAnsi="Verdana"/>
        </w:rPr>
        <w:t xml:space="preserve">operates directly on dynamic </w:t>
      </w:r>
      <w:r w:rsidR="004462A8">
        <w:rPr>
          <w:rFonts w:ascii="Verdana" w:hAnsi="Verdana"/>
        </w:rPr>
        <w:t>MRI data</w:t>
      </w:r>
      <w:r w:rsidR="008278D4">
        <w:rPr>
          <w:rFonts w:ascii="Verdana" w:hAnsi="Verdana"/>
        </w:rPr>
        <w:t xml:space="preserve"> without </w:t>
      </w:r>
      <w:r w:rsidR="004462A8">
        <w:rPr>
          <w:rFonts w:ascii="Verdana" w:hAnsi="Verdana"/>
        </w:rPr>
        <w:t xml:space="preserve">the need for </w:t>
      </w:r>
      <w:r w:rsidR="008278D4">
        <w:rPr>
          <w:rFonts w:ascii="Verdana" w:hAnsi="Verdana"/>
        </w:rPr>
        <w:t>additional static scans, streamlining the analysis process.</w:t>
      </w:r>
      <w:r w:rsidR="0061056A">
        <w:rPr>
          <w:rFonts w:ascii="Verdana" w:hAnsi="Verdana"/>
        </w:rPr>
        <w:t xml:space="preserve"> </w:t>
      </w:r>
      <w:r w:rsidR="000509F4">
        <w:rPr>
          <w:rFonts w:ascii="Verdana" w:hAnsi="Verdana"/>
        </w:rPr>
        <w:t>S</w:t>
      </w:r>
      <w:r w:rsidR="007D2E71" w:rsidRPr="007D2E71">
        <w:rPr>
          <w:rFonts w:ascii="Verdana" w:hAnsi="Verdana"/>
        </w:rPr>
        <w:t>econdary aim</w:t>
      </w:r>
      <w:r w:rsidR="000509F4">
        <w:rPr>
          <w:rFonts w:ascii="Verdana" w:hAnsi="Verdana"/>
        </w:rPr>
        <w:t>s were (</w:t>
      </w:r>
      <w:proofErr w:type="spellStart"/>
      <w:r w:rsidR="000509F4">
        <w:rPr>
          <w:rFonts w:ascii="Verdana" w:hAnsi="Verdana"/>
        </w:rPr>
        <w:t>i</w:t>
      </w:r>
      <w:proofErr w:type="spellEnd"/>
      <w:r w:rsidR="000509F4">
        <w:rPr>
          <w:rFonts w:ascii="Verdana" w:hAnsi="Verdana"/>
        </w:rPr>
        <w:t xml:space="preserve">) </w:t>
      </w:r>
      <w:r w:rsidR="007D2E71" w:rsidRPr="007D2E71">
        <w:rPr>
          <w:rFonts w:ascii="Verdana" w:hAnsi="Verdana"/>
        </w:rPr>
        <w:t xml:space="preserve">to use the processed data to </w:t>
      </w:r>
      <w:r w:rsidR="00E01E2F">
        <w:rPr>
          <w:rFonts w:ascii="Verdana" w:hAnsi="Verdana"/>
        </w:rPr>
        <w:t xml:space="preserve">subsequently </w:t>
      </w:r>
      <w:r w:rsidR="007D2E71" w:rsidRPr="007D2E71">
        <w:rPr>
          <w:rFonts w:ascii="Verdana" w:hAnsi="Verdana"/>
        </w:rPr>
        <w:t xml:space="preserve">measure </w:t>
      </w:r>
      <w:proofErr w:type="spellStart"/>
      <w:r w:rsidR="007D2E71" w:rsidRPr="00852EDD">
        <w:rPr>
          <w:rFonts w:ascii="Verdana" w:hAnsi="Verdana"/>
        </w:rPr>
        <w:t>osteokinematics</w:t>
      </w:r>
      <w:proofErr w:type="spellEnd"/>
      <w:r w:rsidR="007D2E71" w:rsidRPr="007D2E71">
        <w:rPr>
          <w:rFonts w:ascii="Verdana" w:hAnsi="Verdana"/>
        </w:rPr>
        <w:t>, more specifically, the relative motion between the proximal tibia and distal femur during the knee flexion-extension movement</w:t>
      </w:r>
      <w:r w:rsidR="000509F4">
        <w:rPr>
          <w:rFonts w:ascii="Verdana" w:hAnsi="Verdana"/>
        </w:rPr>
        <w:t xml:space="preserve">; (ii) to </w:t>
      </w:r>
      <w:r w:rsidR="000903EE" w:rsidRPr="000903EE">
        <w:rPr>
          <w:rFonts w:ascii="Verdana" w:hAnsi="Verdana"/>
        </w:rPr>
        <w:t>quantif</w:t>
      </w:r>
      <w:r w:rsidR="000509F4">
        <w:rPr>
          <w:rFonts w:ascii="Verdana" w:hAnsi="Verdana"/>
        </w:rPr>
        <w:t>y</w:t>
      </w:r>
      <w:r w:rsidR="000903EE" w:rsidRPr="000903EE">
        <w:rPr>
          <w:rFonts w:ascii="Verdana" w:hAnsi="Verdana"/>
        </w:rPr>
        <w:t xml:space="preserve"> the bone boundary alignment error of our semi-automated approach</w:t>
      </w:r>
      <w:r w:rsidR="000509F4">
        <w:rPr>
          <w:rFonts w:ascii="Verdana" w:hAnsi="Verdana"/>
        </w:rPr>
        <w:t>;</w:t>
      </w:r>
      <w:r w:rsidR="000903EE" w:rsidRPr="000903EE">
        <w:rPr>
          <w:rFonts w:ascii="Verdana" w:hAnsi="Verdana"/>
        </w:rPr>
        <w:t xml:space="preserve"> and </w:t>
      </w:r>
      <w:r w:rsidR="000509F4">
        <w:rPr>
          <w:rFonts w:ascii="Verdana" w:hAnsi="Verdana"/>
        </w:rPr>
        <w:t xml:space="preserve">(iii) </w:t>
      </w:r>
      <w:r w:rsidR="00E01E2F">
        <w:rPr>
          <w:rFonts w:ascii="Verdana" w:hAnsi="Verdana"/>
        </w:rPr>
        <w:t xml:space="preserve">to </w:t>
      </w:r>
      <w:r w:rsidR="000903EE" w:rsidRPr="000903EE">
        <w:rPr>
          <w:rFonts w:ascii="Verdana" w:hAnsi="Verdana"/>
        </w:rPr>
        <w:t>compare the processing time between semi-automated and manual segmentation approaches.</w:t>
      </w:r>
    </w:p>
    <w:p w14:paraId="1DDAB514" w14:textId="77777777" w:rsidR="00C00687" w:rsidRDefault="008278D4">
      <w:pPr>
        <w:spacing w:line="360" w:lineRule="auto"/>
        <w:rPr>
          <w:rFonts w:ascii="Verdana" w:hAnsi="Verdana"/>
          <w:u w:val="single"/>
        </w:rPr>
      </w:pPr>
      <w:r>
        <w:rPr>
          <w:rFonts w:ascii="Verdana" w:hAnsi="Verdana"/>
          <w:u w:val="single"/>
        </w:rPr>
        <w:t>2. Material and Methods</w:t>
      </w:r>
    </w:p>
    <w:p w14:paraId="6A6192E9" w14:textId="77777777" w:rsidR="00C00687" w:rsidRDefault="008278D4">
      <w:pPr>
        <w:spacing w:line="360" w:lineRule="auto"/>
        <w:rPr>
          <w:rFonts w:ascii="Verdana" w:hAnsi="Verdana"/>
          <w:u w:val="single"/>
        </w:rPr>
      </w:pPr>
      <w:r>
        <w:rPr>
          <w:rFonts w:ascii="Verdana" w:hAnsi="Verdana"/>
          <w:u w:val="single"/>
        </w:rPr>
        <w:t>2.1 Image Acquisition and Reconstruction</w:t>
      </w:r>
    </w:p>
    <w:p w14:paraId="3C4DDBE5" w14:textId="741ED1D5" w:rsidR="00C00687" w:rsidRDefault="008278D4">
      <w:pPr>
        <w:spacing w:line="360" w:lineRule="auto"/>
        <w:jc w:val="both"/>
        <w:rPr>
          <w:rFonts w:ascii="Verdana" w:hAnsi="Verdana"/>
        </w:rPr>
      </w:pPr>
      <w:r>
        <w:rPr>
          <w:rFonts w:ascii="Verdana" w:hAnsi="Verdana"/>
        </w:rPr>
        <w:t>Five healthy volunteers (three males and two females, 24</w:t>
      </w:r>
      <w:r w:rsidR="008C6665">
        <w:rPr>
          <w:rFonts w:ascii="Verdana" w:hAnsi="Verdana"/>
        </w:rPr>
        <w:t>–</w:t>
      </w:r>
      <w:r>
        <w:rPr>
          <w:rFonts w:ascii="Verdana" w:hAnsi="Verdana"/>
        </w:rPr>
        <w:t>39 years old, body mass 55</w:t>
      </w:r>
      <w:r w:rsidR="008C6665">
        <w:rPr>
          <w:rFonts w:ascii="Verdana" w:hAnsi="Verdana"/>
        </w:rPr>
        <w:t>–</w:t>
      </w:r>
      <w:r>
        <w:rPr>
          <w:rFonts w:ascii="Verdana" w:hAnsi="Verdana"/>
        </w:rPr>
        <w:t xml:space="preserve">90 kg) participated in this study. </w:t>
      </w:r>
      <w:r w:rsidR="00A71808" w:rsidRPr="00A71808">
        <w:rPr>
          <w:rFonts w:ascii="Verdana" w:hAnsi="Verdana"/>
        </w:rPr>
        <w:t>This study was approved by the research ethics boards of</w:t>
      </w:r>
      <w:r w:rsidR="00A71808">
        <w:rPr>
          <w:rFonts w:ascii="Verdana" w:hAnsi="Verdana"/>
        </w:rPr>
        <w:t xml:space="preserve"> </w:t>
      </w:r>
      <w:r w:rsidR="00A71808" w:rsidRPr="00A71808">
        <w:rPr>
          <w:rFonts w:ascii="Verdana" w:hAnsi="Verdana"/>
        </w:rPr>
        <w:t>the Friedrich Schiller University Jena (2021-2275). All participants provided written, informed consent prior to taking</w:t>
      </w:r>
      <w:r w:rsidR="00A71808">
        <w:rPr>
          <w:rFonts w:ascii="Verdana" w:hAnsi="Verdana"/>
        </w:rPr>
        <w:t xml:space="preserve"> </w:t>
      </w:r>
      <w:r w:rsidR="00A71808" w:rsidRPr="00A71808">
        <w:rPr>
          <w:rFonts w:ascii="Verdana" w:hAnsi="Verdana"/>
        </w:rPr>
        <w:t>part in the study.</w:t>
      </w:r>
      <w:r w:rsidR="00A71808">
        <w:rPr>
          <w:rFonts w:ascii="Verdana" w:hAnsi="Verdana"/>
        </w:rPr>
        <w:t xml:space="preserve"> </w:t>
      </w:r>
      <w:r>
        <w:rPr>
          <w:rFonts w:ascii="Verdana" w:hAnsi="Verdana"/>
        </w:rPr>
        <w:t xml:space="preserve">Dynamic MRI scans were acquired for the left leg of each participant using a 3 T clinical whole-body MRI scanner (MAGNETOM Prisma, Siemens </w:t>
      </w:r>
      <w:proofErr w:type="spellStart"/>
      <w:r>
        <w:rPr>
          <w:rFonts w:ascii="Verdana" w:hAnsi="Verdana"/>
        </w:rPr>
        <w:t>Healthineers</w:t>
      </w:r>
      <w:proofErr w:type="spellEnd"/>
      <w:r>
        <w:rPr>
          <w:rFonts w:ascii="Verdana" w:hAnsi="Verdana"/>
        </w:rPr>
        <w:t>).</w:t>
      </w:r>
    </w:p>
    <w:p w14:paraId="11F9C593" w14:textId="5068B41C" w:rsidR="00C00687" w:rsidRDefault="008278D4">
      <w:pPr>
        <w:spacing w:line="360" w:lineRule="auto"/>
        <w:jc w:val="both"/>
        <w:rPr>
          <w:rFonts w:ascii="Verdana" w:hAnsi="Verdana"/>
        </w:rPr>
      </w:pPr>
      <w:r>
        <w:rPr>
          <w:rFonts w:ascii="Verdana" w:hAnsi="Verdana"/>
        </w:rPr>
        <w:t xml:space="preserve">A custom MRI-safe knee motion and loading device </w:t>
      </w:r>
      <w:r>
        <w:rPr>
          <w:rFonts w:ascii="Verdana" w:hAnsi="Verdana"/>
        </w:rPr>
        <w:fldChar w:fldCharType="begin"/>
      </w:r>
      <w:r w:rsidR="00AD2A2E">
        <w:rPr>
          <w:rFonts w:ascii="Verdana" w:hAnsi="Verdana"/>
        </w:rPr>
        <w:instrText xml:space="preserve"> ADDIN ZOTERO_ITEM CSL_CITATION {"citationID":"R43nCaHI","properties":{"formattedCitation":"[25]","plainCitation":"[25]","noteIndex":0},"citationItems":[{"id":2,"uris":["http://zotero.org/users/13606484/items/3GHZ4QKR"],"itemData":{"id":2,"type":"article-journal","abstract":"Introduction: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AD2A2E">
        <w:rPr>
          <w:rFonts w:ascii="Cambria Math" w:hAnsi="Cambria Math" w:cs="Cambria Math"/>
        </w:rPr>
        <w:instrText>∼</w:instrText>
      </w:r>
      <w:r w:rsidR="00AD2A2E">
        <w:rPr>
          <w:rFonts w:ascii="Verdana" w:hAnsi="Verdana"/>
        </w:rPr>
        <w:instrText>40</w:instrText>
      </w:r>
      <w:r w:rsidR="00AD2A2E">
        <w:rPr>
          <w:rFonts w:ascii="Verdana" w:hAnsi="Verdana" w:cs="Verdana"/>
        </w:rPr>
        <w:instrText>◦</w:instrText>
      </w:r>
      <w:r w:rsidR="00AD2A2E">
        <w:rPr>
          <w:rFonts w:ascii="Verdana" w:hAnsi="Verdana"/>
        </w:rPr>
        <w:instrText xml:space="preserve"> of knee </w:instrText>
      </w:r>
      <w:r w:rsidR="00AD2A2E">
        <w:rPr>
          <w:rFonts w:ascii="Verdana" w:hAnsi="Verdana" w:cs="Verdana"/>
        </w:rPr>
        <w:instrText>ﬂ</w:instrText>
      </w:r>
      <w:r w:rsidR="00AD2A2E">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Pr>
          <w:rFonts w:ascii="Verdana" w:hAnsi="Verdana"/>
        </w:rPr>
        <w:fldChar w:fldCharType="separate"/>
      </w:r>
      <w:r w:rsidR="00147D5F" w:rsidRPr="00147D5F">
        <w:rPr>
          <w:rFonts w:ascii="Verdana" w:hAnsi="Verdana"/>
        </w:rPr>
        <w:t>[25]</w:t>
      </w:r>
      <w:r>
        <w:rPr>
          <w:rFonts w:ascii="Verdana" w:hAnsi="Verdana"/>
        </w:rPr>
        <w:fldChar w:fldCharType="end"/>
      </w:r>
      <w:r>
        <w:rPr>
          <w:rFonts w:ascii="Verdana" w:hAnsi="Verdana"/>
        </w:rPr>
        <w:t xml:space="preserve"> was used to guide planar </w:t>
      </w:r>
      <w:r w:rsidR="00DE1B29">
        <w:rPr>
          <w:rFonts w:ascii="Verdana" w:hAnsi="Verdana"/>
        </w:rPr>
        <w:t xml:space="preserve">knee </w:t>
      </w:r>
      <w:r>
        <w:rPr>
          <w:rFonts w:ascii="Verdana" w:hAnsi="Verdana"/>
        </w:rPr>
        <w:t xml:space="preserve">movement during flexion-extension cycles. Participants were positioned supine with their thigh </w:t>
      </w:r>
      <w:r w:rsidR="00ED4401">
        <w:rPr>
          <w:rFonts w:ascii="Verdana" w:hAnsi="Verdana"/>
        </w:rPr>
        <w:t>up</w:t>
      </w:r>
      <w:r>
        <w:rPr>
          <w:rFonts w:ascii="Verdana" w:hAnsi="Verdana"/>
        </w:rPr>
        <w:t xml:space="preserve">on a wedge </w:t>
      </w:r>
      <w:r w:rsidR="00ED4401">
        <w:rPr>
          <w:rFonts w:ascii="Verdana" w:hAnsi="Verdana"/>
        </w:rPr>
        <w:t xml:space="preserve">and secured </w:t>
      </w:r>
      <w:r>
        <w:rPr>
          <w:rFonts w:ascii="Verdana" w:hAnsi="Verdana"/>
        </w:rPr>
        <w:t>using a strap</w:t>
      </w:r>
      <w:r w:rsidR="00ED4401">
        <w:rPr>
          <w:rFonts w:ascii="Verdana" w:hAnsi="Verdana"/>
        </w:rPr>
        <w:t xml:space="preserve"> in such a way that the knee joint center was aligned with the device's axis of rotation, </w:t>
      </w:r>
      <w:r w:rsidR="004761C9">
        <w:rPr>
          <w:rFonts w:ascii="Verdana" w:hAnsi="Verdana"/>
        </w:rPr>
        <w:t>facilitating</w:t>
      </w:r>
      <w:r w:rsidR="00ED4401">
        <w:rPr>
          <w:rFonts w:ascii="Verdana" w:hAnsi="Verdana"/>
        </w:rPr>
        <w:t xml:space="preserve"> flexion and extension. </w:t>
      </w:r>
      <w:r>
        <w:rPr>
          <w:rFonts w:ascii="Verdana" w:hAnsi="Verdana"/>
        </w:rPr>
        <w:t xml:space="preserve">The lower leg was </w:t>
      </w:r>
      <w:r w:rsidR="00ED4401">
        <w:rPr>
          <w:rFonts w:ascii="Verdana" w:hAnsi="Verdana"/>
        </w:rPr>
        <w:t>fastened</w:t>
      </w:r>
      <w:r>
        <w:rPr>
          <w:rFonts w:ascii="Verdana" w:hAnsi="Verdana"/>
        </w:rPr>
        <w:t xml:space="preserve"> to </w:t>
      </w:r>
      <w:r w:rsidR="00ED4401">
        <w:rPr>
          <w:rFonts w:ascii="Verdana" w:hAnsi="Verdana"/>
        </w:rPr>
        <w:t xml:space="preserve">the ankle rest of the leg </w:t>
      </w:r>
      <w:r w:rsidR="00587C5E">
        <w:rPr>
          <w:rFonts w:ascii="Verdana" w:hAnsi="Verdana"/>
        </w:rPr>
        <w:lastRenderedPageBreak/>
        <w:t>support using</w:t>
      </w:r>
      <w:r w:rsidR="00ED4401">
        <w:rPr>
          <w:rFonts w:ascii="Verdana" w:hAnsi="Verdana"/>
        </w:rPr>
        <w:t xml:space="preserve"> straps attached </w:t>
      </w:r>
      <w:r>
        <w:rPr>
          <w:rFonts w:ascii="Verdana" w:hAnsi="Verdana"/>
        </w:rPr>
        <w:t xml:space="preserve">just </w:t>
      </w:r>
      <w:proofErr w:type="gramStart"/>
      <w:r>
        <w:rPr>
          <w:rFonts w:ascii="Verdana" w:hAnsi="Verdana"/>
        </w:rPr>
        <w:t>proximal</w:t>
      </w:r>
      <w:proofErr w:type="gramEnd"/>
      <w:r>
        <w:rPr>
          <w:rFonts w:ascii="Verdana" w:hAnsi="Verdana"/>
        </w:rPr>
        <w:t xml:space="preserve"> to the malleolus. Additional straps </w:t>
      </w:r>
      <w:proofErr w:type="gramStart"/>
      <w:r>
        <w:rPr>
          <w:rFonts w:ascii="Verdana" w:hAnsi="Verdana"/>
        </w:rPr>
        <w:t>ere</w:t>
      </w:r>
      <w:proofErr w:type="gramEnd"/>
      <w:r>
        <w:rPr>
          <w:rFonts w:ascii="Verdana" w:hAnsi="Verdana"/>
        </w:rPr>
        <w:t xml:space="preserve"> applied around the thigh to minimize unwanted movement. Two flexible 16-channel multifunctional coils (Variety, Noras MRI products GmbH) were </w:t>
      </w:r>
      <w:r w:rsidR="00DC5D21">
        <w:rPr>
          <w:rFonts w:ascii="Verdana" w:hAnsi="Verdana"/>
        </w:rPr>
        <w:t xml:space="preserve">positioned around the knee to enable </w:t>
      </w:r>
      <w:r>
        <w:rPr>
          <w:rFonts w:ascii="Verdana" w:hAnsi="Verdana"/>
        </w:rPr>
        <w:t xml:space="preserve">coverage of the </w:t>
      </w:r>
      <w:r w:rsidR="00DC5D21">
        <w:rPr>
          <w:rFonts w:ascii="Verdana" w:hAnsi="Verdana"/>
        </w:rPr>
        <w:t>entire joint</w:t>
      </w:r>
      <w:r>
        <w:rPr>
          <w:rFonts w:ascii="Verdana" w:hAnsi="Verdana"/>
        </w:rPr>
        <w:t xml:space="preserve">. One coil was positioned beneath the knee, with the posterior surface of the knee resting directly on it. The </w:t>
      </w:r>
      <w:r w:rsidR="00DC5D21">
        <w:rPr>
          <w:rFonts w:ascii="Verdana" w:hAnsi="Verdana"/>
        </w:rPr>
        <w:t xml:space="preserve">other </w:t>
      </w:r>
      <w:r>
        <w:rPr>
          <w:rFonts w:ascii="Verdana" w:hAnsi="Verdana"/>
        </w:rPr>
        <w:t xml:space="preserve">coil was wrapped around the anterior surface of the knee, covering the proximal tibia.  </w:t>
      </w:r>
    </w:p>
    <w:p w14:paraId="361D42AA" w14:textId="77777777" w:rsidR="00C00687" w:rsidRDefault="008278D4">
      <w:pPr>
        <w:spacing w:line="360" w:lineRule="auto"/>
        <w:jc w:val="both"/>
        <w:rPr>
          <w:rFonts w:ascii="Verdana" w:eastAsia="Verdana" w:hAnsi="Verdana" w:cs="Verdana"/>
        </w:rPr>
      </w:pPr>
      <w:r>
        <w:rPr>
          <w:rFonts w:ascii="Verdana" w:eastAsia="Verdana" w:hAnsi="Verdana" w:cs="Verdana"/>
        </w:rPr>
        <w:t>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resulting in 7.5 cycles per minute.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14:paraId="1B933852" w14:textId="55B63D9B" w:rsidR="00C00687" w:rsidRDefault="008278D4">
      <w:pPr>
        <w:spacing w:line="360" w:lineRule="auto"/>
        <w:jc w:val="both"/>
        <w:rPr>
          <w:rFonts w:ascii="Verdana" w:eastAsia="Verdana" w:hAnsi="Verdana" w:cs="Verdana"/>
        </w:rPr>
      </w:pPr>
      <w:r>
        <w:rPr>
          <w:rFonts w:ascii="Verdana" w:eastAsia="Verdana" w:hAnsi="Verdana" w:cs="Verdana"/>
        </w:rPr>
        <w:t xml:space="preserve">MRI data were acquired using a 2D radial golden-angle gradient echo FLASH sequence </w:t>
      </w:r>
      <w:r>
        <w:rPr>
          <w:rFonts w:ascii="Verdana" w:eastAsia="Verdana" w:hAnsi="Verdana" w:cs="Verdana"/>
        </w:rPr>
        <w:fldChar w:fldCharType="begin"/>
      </w:r>
      <w:r w:rsidR="00AD2A2E">
        <w:rPr>
          <w:rFonts w:ascii="Verdana" w:eastAsia="Verdana" w:hAnsi="Verdana" w:cs="Verdana"/>
        </w:rPr>
        <w:instrText xml:space="preserve"> ADDIN ZOTERO_ITEM CSL_CITATION {"citationID":"rmLVeIiE","properties":{"formattedCitation":"[26,27]","plainCitation":"[26,27]","noteIndex":0},"citationItems":[{"id":85,"uris":["http://zotero.org/users/13606484/items/LFU7F3I4"],"itemData":{"id":85,"type":"article-journal","abstract":"In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AD2A2E">
        <w:rPr>
          <w:rFonts w:ascii="Cambria Math" w:eastAsia="Verdana" w:hAnsi="Cambria Math" w:cs="Cambria Math"/>
        </w:rPr>
        <w:instrText>‐</w:instrText>
      </w:r>
      <w:r w:rsidR="00AD2A2E">
        <w:rPr>
          <w:rFonts w:ascii="Verdana" w:eastAsia="Verdana" w:hAnsi="Verdana" w:cs="Verdana"/>
        </w:rPr>
        <w:instrText>ratio–based cardiac cine imaging by using interspersed one</w:instrText>
      </w:r>
      <w:r w:rsidR="00AD2A2E">
        <w:rPr>
          <w:rFonts w:ascii="Cambria Math" w:eastAsia="Verdana" w:hAnsi="Cambria Math" w:cs="Cambria Math"/>
        </w:rPr>
        <w:instrText>‐</w:instrText>
      </w:r>
      <w:r w:rsidR="00AD2A2E">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AD2A2E">
        <w:rPr>
          <w:rFonts w:ascii="Cambria Math" w:eastAsia="Verdana" w:hAnsi="Cambria Math" w:cs="Cambria Math"/>
        </w:rPr>
        <w:instrText>‐</w:instrText>
      </w:r>
      <w:r w:rsidR="00AD2A2E">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AD2A2E">
        <w:rPr>
          <w:rFonts w:ascii="Cambria Math" w:eastAsia="Verdana" w:hAnsi="Cambria Math" w:cs="Cambria Math"/>
        </w:rPr>
        <w:instrText>‐</w:instrText>
      </w:r>
      <w:r w:rsidR="00AD2A2E">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AD2A2E">
        <w:rPr>
          <w:rFonts w:ascii="Cambria Math" w:eastAsia="Verdana" w:hAnsi="Cambria Math" w:cs="Cambria Math"/>
        </w:rPr>
        <w:instrText>‐</w:instrText>
      </w:r>
      <w:r w:rsidR="00AD2A2E">
        <w:rPr>
          <w:rFonts w:ascii="Verdana" w:eastAsia="Verdana" w:hAnsi="Verdana" w:cs="Verdana"/>
        </w:rPr>
        <w:instrText>to</w:instrText>
      </w:r>
      <w:r w:rsidR="00AD2A2E">
        <w:rPr>
          <w:rFonts w:ascii="Cambria Math" w:eastAsia="Verdana" w:hAnsi="Cambria Math" w:cs="Cambria Math"/>
        </w:rPr>
        <w:instrText>‐</w:instrText>
      </w:r>
      <w:r w:rsidR="00AD2A2E">
        <w:rPr>
          <w:rFonts w:ascii="Verdana" w:eastAsia="Verdana" w:hAnsi="Verdana" w:cs="Verdana"/>
        </w:rPr>
        <w:instrText>noise ratio (SNR) and contrast</w:instrText>
      </w:r>
      <w:r w:rsidR="00AD2A2E">
        <w:rPr>
          <w:rFonts w:ascii="Cambria Math" w:eastAsia="Verdana" w:hAnsi="Cambria Math" w:cs="Cambria Math"/>
        </w:rPr>
        <w:instrText>‐</w:instrText>
      </w:r>
      <w:r w:rsidR="00AD2A2E">
        <w:rPr>
          <w:rFonts w:ascii="Verdana" w:eastAsia="Verdana" w:hAnsi="Verdana" w:cs="Verdana"/>
        </w:rPr>
        <w:instrText>to</w:instrText>
      </w:r>
      <w:r w:rsidR="00AD2A2E">
        <w:rPr>
          <w:rFonts w:ascii="Cambria Math" w:eastAsia="Verdana" w:hAnsi="Cambria Math" w:cs="Cambria Math"/>
        </w:rPr>
        <w:instrText>‐</w:instrText>
      </w:r>
      <w:r w:rsidR="00AD2A2E">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AD2A2E">
        <w:rPr>
          <w:rFonts w:ascii="Cambria Math" w:eastAsia="Verdana" w:hAnsi="Cambria Math" w:cs="Cambria Math"/>
        </w:rPr>
        <w:instrText>‐</w:instrText>
      </w:r>
      <w:r w:rsidR="00AD2A2E">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AD2A2E">
        <w:rPr>
          <w:rFonts w:ascii="Cambria Math" w:eastAsia="Verdana" w:hAnsi="Cambria Math" w:cs="Cambria Math"/>
        </w:rPr>
        <w:instrText>‐</w:instrText>
      </w:r>
      <w:r w:rsidR="00AD2A2E">
        <w:rPr>
          <w:rFonts w:ascii="Verdana" w:eastAsia="Verdana" w:hAnsi="Verdana" w:cs="Verdana"/>
        </w:rPr>
        <w:instrText>ratio radial MRI using one</w:instrText>
      </w:r>
      <w:r w:rsidR="00AD2A2E">
        <w:rPr>
          <w:rFonts w:ascii="Cambria Math" w:eastAsia="Verdana" w:hAnsi="Cambria Math" w:cs="Cambria Math"/>
        </w:rPr>
        <w:instrText>‐</w:instrText>
      </w:r>
      <w:r w:rsidR="00AD2A2E">
        <w:rPr>
          <w:rFonts w:ascii="Verdana" w:eastAsia="Verdana" w:hAnsi="Verdana" w:cs="Verdana"/>
        </w:rPr>
        <w:instrText>dimensional navigators","volume":"40","author":[{"family":"Krämer","given":"Martin"},{"family":"Herrmann","given":"Karl</w:instrText>
      </w:r>
      <w:r w:rsidR="00AD2A2E">
        <w:rPr>
          <w:rFonts w:ascii="Cambria Math" w:eastAsia="Verdana" w:hAnsi="Cambria Math" w:cs="Cambria Math"/>
        </w:rPr>
        <w:instrText>‐</w:instrText>
      </w:r>
      <w:r w:rsidR="00AD2A2E">
        <w:rPr>
          <w:rFonts w:ascii="Verdana" w:eastAsia="Verdana" w:hAnsi="Verdana" w:cs="Verdana"/>
        </w:rPr>
        <w:instrText xml:space="preserve">Heinz"},{"family":"Biermann","given":"Judith"},{"family":"Reichenbach","given":"Jurgen R."}],"issued":{"date-parts":[["2014",8]]}}}],"schema":"https://github.com/citation-style-language/schema/raw/master/csl-citation.json"}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[26,27]</w:t>
      </w:r>
      <w:r>
        <w:rPr>
          <w:rFonts w:ascii="Verdana" w:eastAsia="Verdana" w:hAnsi="Verdana" w:cs="Verdana"/>
        </w:rPr>
        <w:fldChar w:fldCharType="end"/>
      </w:r>
      <w:r>
        <w:rPr>
          <w:rFonts w:ascii="Verdana" w:eastAsia="Verdana" w:hAnsi="Verdana" w:cs="Verdana"/>
        </w:rPr>
        <w:t xml:space="preserve"> with the following parameters: echo time of 2.51 ms, flip angle of 8</w:t>
      </w:r>
      <w:r w:rsidR="00942270">
        <w:rPr>
          <w:rFonts w:ascii="Verdana" w:eastAsia="Verdana" w:hAnsi="Verdana" w:cs="Verdana"/>
        </w:rPr>
        <w:t>°</w:t>
      </w:r>
      <w:r>
        <w:rPr>
          <w:rFonts w:ascii="Verdana" w:eastAsia="Verdana" w:hAnsi="Verdana" w:cs="Verdana"/>
        </w:rPr>
        <w:t>, field of view of [192×192×3] mm</w:t>
      </w:r>
      <w:r w:rsidR="008B4919" w:rsidRPr="00FF38EC">
        <w:rPr>
          <w:rFonts w:ascii="Verdana" w:eastAsia="Verdana" w:hAnsi="Verdana" w:cs="Verdana"/>
          <w:vertAlign w:val="superscript"/>
        </w:rPr>
        <w:t>3</w:t>
      </w:r>
      <w:r>
        <w:rPr>
          <w:rFonts w:ascii="Verdana" w:eastAsia="Verdana" w:hAnsi="Verdana" w:cs="Verdana"/>
        </w:rPr>
        <w:t>, matrix size of [176×176×1], voxel size of [1.09×1.09×1] mm</w:t>
      </w:r>
      <w:r w:rsidR="008B4919" w:rsidRPr="002939ED">
        <w:rPr>
          <w:rFonts w:ascii="Verdana" w:eastAsia="Verdana" w:hAnsi="Verdana" w:cs="Verdana"/>
          <w:vertAlign w:val="superscript"/>
        </w:rPr>
        <w:t>3</w:t>
      </w:r>
      <w:r>
        <w:rPr>
          <w:rFonts w:ascii="Verdana" w:eastAsia="Verdana" w:hAnsi="Verdana" w:cs="Verdana"/>
        </w:rPr>
        <w:t xml:space="preserve">, and repetition time of 5.8 ms. </w:t>
      </w:r>
      <w:r w:rsidR="008B4919">
        <w:rPr>
          <w:rFonts w:ascii="Verdana" w:eastAsia="Verdana" w:hAnsi="Verdana" w:cs="Verdana"/>
        </w:rPr>
        <w:t xml:space="preserve">For </w:t>
      </w:r>
      <w:r>
        <w:rPr>
          <w:rFonts w:ascii="Verdana" w:eastAsia="Verdana" w:hAnsi="Verdana" w:cs="Verdana"/>
        </w:rPr>
        <w:t xml:space="preserve">each </w:t>
      </w:r>
      <w:r w:rsidR="008B4919">
        <w:rPr>
          <w:rFonts w:ascii="Verdana" w:eastAsia="Verdana" w:hAnsi="Verdana" w:cs="Verdana"/>
        </w:rPr>
        <w:t>full k-space scan</w:t>
      </w:r>
      <w:r>
        <w:rPr>
          <w:rFonts w:ascii="Verdana" w:eastAsia="Verdana" w:hAnsi="Verdana" w:cs="Verdana"/>
        </w:rPr>
        <w:t xml:space="preserve">, 276 spokes were acquired, with each spoke consisting of 352 data points. A total of 100 </w:t>
      </w:r>
      <w:r w:rsidR="008B4919">
        <w:rPr>
          <w:rFonts w:ascii="Verdana" w:eastAsia="Verdana" w:hAnsi="Verdana" w:cs="Verdana"/>
        </w:rPr>
        <w:t xml:space="preserve">full </w:t>
      </w:r>
      <w:r>
        <w:rPr>
          <w:rFonts w:ascii="Verdana" w:eastAsia="Verdana" w:hAnsi="Verdana" w:cs="Verdana"/>
        </w:rPr>
        <w:t xml:space="preserve">k-space </w:t>
      </w:r>
      <w:r w:rsidR="008B4919">
        <w:rPr>
          <w:rFonts w:ascii="Verdana" w:eastAsia="Verdana" w:hAnsi="Verdana" w:cs="Verdana"/>
        </w:rPr>
        <w:t xml:space="preserve">scans </w:t>
      </w:r>
      <w:r>
        <w:rPr>
          <w:rFonts w:ascii="Verdana" w:eastAsia="Verdana" w:hAnsi="Verdana" w:cs="Verdana"/>
        </w:rPr>
        <w:t>were acquired during the scan session.</w:t>
      </w:r>
    </w:p>
    <w:p w14:paraId="79E45CFB" w14:textId="74127D34" w:rsidR="00C00687" w:rsidRDefault="008278D4">
      <w:pPr>
        <w:spacing w:line="360" w:lineRule="auto"/>
        <w:jc w:val="both"/>
      </w:pPr>
      <w:r>
        <w:rPr>
          <w:rFonts w:ascii="Verdana" w:eastAsia="Verdana" w:hAnsi="Verdana" w:cs="Verdana"/>
        </w:rPr>
        <w:t>This acquisition method enabled CINE MRI</w:t>
      </w:r>
      <w:r w:rsidR="00AA3A4C">
        <w:rPr>
          <w:rFonts w:ascii="Verdana" w:eastAsia="Verdana" w:hAnsi="Verdana" w:cs="Verdana"/>
        </w:rPr>
        <w:t xml:space="preserve"> by</w:t>
      </w:r>
      <w:r>
        <w:rPr>
          <w:rFonts w:ascii="Verdana" w:eastAsia="Verdana" w:hAnsi="Verdana" w:cs="Verdana"/>
        </w:rPr>
        <w:t xml:space="preserve"> retrospectively sorting the k-space data into discrete knee angle intervals</w:t>
      </w:r>
      <w:r w:rsidR="00AA3A4C">
        <w:rPr>
          <w:rFonts w:ascii="Verdana" w:eastAsia="Verdana" w:hAnsi="Verdana" w:cs="Verdana"/>
        </w:rPr>
        <w:t xml:space="preserve"> to create</w:t>
      </w:r>
      <w:r>
        <w:rPr>
          <w:rFonts w:ascii="Verdana" w:eastAsia="Verdana" w:hAnsi="Verdana" w:cs="Verdana"/>
        </w:rPr>
        <w:t xml:space="preserve"> a series of images or frames representing the knee at different flexion positions, effectively producing a</w:t>
      </w:r>
      <w:r w:rsidR="00942270">
        <w:rPr>
          <w:rFonts w:ascii="Verdana" w:eastAsia="Verdana" w:hAnsi="Verdana" w:cs="Verdana"/>
        </w:rPr>
        <w:t xml:space="preserve"> series of images (or ‘</w:t>
      </w:r>
      <w:r>
        <w:rPr>
          <w:rFonts w:ascii="Verdana" w:eastAsia="Verdana" w:hAnsi="Verdana" w:cs="Verdana"/>
        </w:rPr>
        <w:t>cinema</w:t>
      </w:r>
      <w:r w:rsidR="00942270">
        <w:rPr>
          <w:rFonts w:ascii="Verdana" w:eastAsia="Verdana" w:hAnsi="Verdana" w:cs="Verdana"/>
        </w:rPr>
        <w:t>’)</w:t>
      </w:r>
      <w:r>
        <w:rPr>
          <w:rFonts w:ascii="Verdana" w:eastAsia="Verdana" w:hAnsi="Verdana" w:cs="Verdana"/>
        </w:rPr>
        <w:t xml:space="preserve"> </w:t>
      </w:r>
      <w:r w:rsidR="00942270">
        <w:rPr>
          <w:rFonts w:ascii="Verdana" w:eastAsia="Verdana" w:hAnsi="Verdana" w:cs="Verdana"/>
        </w:rPr>
        <w:t xml:space="preserve">showing </w:t>
      </w:r>
      <w:r>
        <w:rPr>
          <w:rFonts w:ascii="Verdana" w:eastAsia="Verdana" w:hAnsi="Verdana" w:cs="Verdana"/>
        </w:rPr>
        <w:t xml:space="preserve">the joint motion. </w:t>
      </w:r>
    </w:p>
    <w:p w14:paraId="48CFF60E" w14:textId="0C862C32" w:rsidR="00C00687" w:rsidRDefault="008278D4">
      <w:pPr>
        <w:spacing w:line="360" w:lineRule="auto"/>
        <w:jc w:val="both"/>
        <w:rPr>
          <w:rFonts w:ascii="Verdana" w:eastAsia="Verdana" w:hAnsi="Verdana" w:cs="Verdana"/>
        </w:rPr>
      </w:pPr>
      <w:r>
        <w:rPr>
          <w:rFonts w:ascii="Verdana" w:hAnsi="Verdana"/>
        </w:rPr>
        <w:t xml:space="preserve">Image reconstruction was based on </w:t>
      </w:r>
      <w:r w:rsidR="007E6A8B">
        <w:rPr>
          <w:rFonts w:ascii="Verdana" w:hAnsi="Verdana"/>
        </w:rPr>
        <w:t xml:space="preserve">angular data measured using </w:t>
      </w:r>
      <w:r>
        <w:rPr>
          <w:rFonts w:ascii="Verdana" w:eastAsia="Verdana" w:hAnsi="Verdana" w:cs="Verdana"/>
        </w:rPr>
        <w:t xml:space="preserve">an optical fiber position sensor (MR338-Y10C10, </w:t>
      </w:r>
      <w:proofErr w:type="spellStart"/>
      <w:r>
        <w:rPr>
          <w:rFonts w:ascii="Verdana" w:eastAsia="Verdana" w:hAnsi="Verdana" w:cs="Verdana"/>
        </w:rPr>
        <w:t>Micronor</w:t>
      </w:r>
      <w:proofErr w:type="spellEnd"/>
      <w:r>
        <w:rPr>
          <w:rFonts w:ascii="Verdana" w:eastAsia="Verdana" w:hAnsi="Verdana" w:cs="Verdana"/>
        </w:rPr>
        <w:t xml:space="preserve">, Camarillo, CA, USA) integrated into the </w:t>
      </w:r>
      <w:r w:rsidR="007E6A8B">
        <w:rPr>
          <w:rFonts w:ascii="Verdana" w:eastAsia="Verdana" w:hAnsi="Verdana" w:cs="Verdana"/>
        </w:rPr>
        <w:t>dedicated knee motion</w:t>
      </w:r>
      <w:r>
        <w:rPr>
          <w:rFonts w:ascii="Verdana" w:eastAsia="Verdana" w:hAnsi="Verdana" w:cs="Verdana"/>
        </w:rPr>
        <w:t xml:space="preserve"> device. This optical sensor measured the knee rotation angle with a precision of 0.025°.</w:t>
      </w:r>
      <w:r w:rsidR="00651924">
        <w:rPr>
          <w:rFonts w:ascii="Verdana" w:eastAsia="Verdana" w:hAnsi="Verdana" w:cs="Verdana"/>
        </w:rPr>
        <w:t xml:space="preserve"> </w:t>
      </w:r>
      <w:r>
        <w:rPr>
          <w:rFonts w:ascii="Verdana" w:eastAsia="Verdana" w:hAnsi="Verdana" w:cs="Verdana"/>
        </w:rPr>
        <w:t xml:space="preserve">The optical signals were converted to electrical signals by a controller unit (MR330, </w:t>
      </w:r>
      <w:proofErr w:type="spellStart"/>
      <w:r>
        <w:rPr>
          <w:rFonts w:ascii="Verdana" w:eastAsia="Verdana" w:hAnsi="Verdana" w:cs="Verdana"/>
        </w:rPr>
        <w:t>Micronor</w:t>
      </w:r>
      <w:proofErr w:type="spellEnd"/>
      <w:r>
        <w:rPr>
          <w:rFonts w:ascii="Verdana" w:eastAsia="Verdana" w:hAnsi="Verdana" w:cs="Verdana"/>
        </w:rPr>
        <w:t xml:space="preserve">), </w:t>
      </w:r>
      <w:r w:rsidR="007E6A8B">
        <w:rPr>
          <w:rFonts w:ascii="Verdana" w:eastAsia="Verdana" w:hAnsi="Verdana" w:cs="Verdana"/>
        </w:rPr>
        <w:t>and</w:t>
      </w:r>
      <w:r>
        <w:rPr>
          <w:rFonts w:ascii="Verdana" w:eastAsia="Verdana" w:hAnsi="Verdana" w:cs="Verdana"/>
        </w:rPr>
        <w:t xml:space="preserve"> then sampled simultaneously with the electrical MRI scanner</w:t>
      </w:r>
      <w:r w:rsidR="007A5DAB">
        <w:rPr>
          <w:rFonts w:ascii="Verdana" w:eastAsia="Verdana" w:hAnsi="Verdana" w:cs="Verdana"/>
        </w:rPr>
        <w:t>’</w:t>
      </w:r>
      <w:r>
        <w:rPr>
          <w:rFonts w:ascii="Verdana" w:eastAsia="Verdana" w:hAnsi="Verdana" w:cs="Verdana"/>
        </w:rPr>
        <w:t>s sequence trigger signal using a USB-based data acquisition module (</w:t>
      </w:r>
      <w:proofErr w:type="spellStart"/>
      <w:r>
        <w:rPr>
          <w:rFonts w:ascii="Verdana" w:eastAsia="Verdana" w:hAnsi="Verdana" w:cs="Verdana"/>
        </w:rPr>
        <w:t>RedLab</w:t>
      </w:r>
      <w:proofErr w:type="spellEnd"/>
      <w:r>
        <w:rPr>
          <w:rFonts w:ascii="Verdana" w:eastAsia="Verdana" w:hAnsi="Verdana" w:cs="Verdana"/>
        </w:rPr>
        <w:t xml:space="preserve"> 1208FS</w:t>
      </w:r>
      <w:r w:rsidR="007A5DAB">
        <w:rPr>
          <w:rFonts w:ascii="Verdana" w:eastAsia="Verdana" w:hAnsi="Verdana" w:cs="Verdana"/>
        </w:rPr>
        <w:t>,</w:t>
      </w:r>
      <w:r>
        <w:rPr>
          <w:rFonts w:ascii="Verdana" w:eastAsia="Verdana" w:hAnsi="Verdana" w:cs="Verdana"/>
        </w:rPr>
        <w:t xml:space="preserve"> </w:t>
      </w:r>
      <w:proofErr w:type="spellStart"/>
      <w:r>
        <w:rPr>
          <w:rFonts w:ascii="Verdana" w:eastAsia="Verdana" w:hAnsi="Verdana" w:cs="Verdana"/>
        </w:rPr>
        <w:t>Mei</w:t>
      </w:r>
      <w:r w:rsidR="009E673A">
        <w:rPr>
          <w:rFonts w:ascii="Verdana" w:eastAsia="Verdana" w:hAnsi="Verdana" w:cs="Verdana"/>
        </w:rPr>
        <w:t>l</w:t>
      </w:r>
      <w:r>
        <w:rPr>
          <w:rFonts w:ascii="Verdana" w:eastAsia="Verdana" w:hAnsi="Verdana" w:cs="Verdana"/>
        </w:rPr>
        <w:t>haus</w:t>
      </w:r>
      <w:proofErr w:type="spellEnd"/>
      <w:r>
        <w:rPr>
          <w:rFonts w:ascii="Verdana" w:eastAsia="Verdana" w:hAnsi="Verdana" w:cs="Verdana"/>
        </w:rPr>
        <w:t xml:space="preserve"> Electronic GmbH). By synchronizing the knee rotation angles with the </w:t>
      </w:r>
      <w:r w:rsidR="0010215F">
        <w:rPr>
          <w:rFonts w:ascii="Verdana" w:eastAsia="Verdana" w:hAnsi="Verdana" w:cs="Verdana"/>
        </w:rPr>
        <w:t>sequence trigger signal</w:t>
      </w:r>
      <w:r>
        <w:rPr>
          <w:rFonts w:ascii="Verdana" w:eastAsia="Verdana" w:hAnsi="Verdana" w:cs="Verdana"/>
        </w:rPr>
        <w:t xml:space="preserve">, the </w:t>
      </w:r>
      <w:r w:rsidR="0010215F">
        <w:rPr>
          <w:rFonts w:ascii="Verdana" w:eastAsia="Verdana" w:hAnsi="Verdana" w:cs="Verdana"/>
        </w:rPr>
        <w:t xml:space="preserve">acquired </w:t>
      </w:r>
      <w:r>
        <w:rPr>
          <w:rFonts w:ascii="Verdana" w:eastAsia="Verdana" w:hAnsi="Verdana" w:cs="Verdana"/>
        </w:rPr>
        <w:t xml:space="preserve">radial </w:t>
      </w:r>
      <w:r>
        <w:rPr>
          <w:rFonts w:ascii="Verdana" w:eastAsia="Verdana" w:hAnsi="Verdana" w:cs="Verdana"/>
        </w:rPr>
        <w:lastRenderedPageBreak/>
        <w:t xml:space="preserve">golden-angle k-space data were then sorted into </w:t>
      </w:r>
      <w:r w:rsidR="002B1580">
        <w:rPr>
          <w:rFonts w:ascii="Verdana" w:eastAsia="Verdana" w:hAnsi="Verdana" w:cs="Verdana"/>
        </w:rPr>
        <w:t>2°</w:t>
      </w:r>
      <w:r>
        <w:rPr>
          <w:rFonts w:ascii="Verdana" w:eastAsia="Verdana" w:hAnsi="Verdana" w:cs="Verdana"/>
        </w:rPr>
        <w:t xml:space="preserve"> windows of knee rotation </w:t>
      </w:r>
      <w:r>
        <w:rPr>
          <w:rFonts w:ascii="Verdana" w:eastAsia="Verdana" w:hAnsi="Verdana" w:cs="Verdana"/>
        </w:rPr>
        <w:fldChar w:fldCharType="begin"/>
      </w:r>
      <w:r w:rsidR="00AD2A2E">
        <w:rPr>
          <w:rFonts w:ascii="Verdana" w:eastAsia="Verdana" w:hAnsi="Verdana" w:cs="Verdana"/>
        </w:rPr>
        <w:instrText xml:space="preserve"> ADDIN ZOTERO_ITEM CSL_CITATION {"citationID":"dvSfYDgi","properties":{"formattedCitation":"[28]","plainCitation":"[28]","noteIndex":0},"citationItems":[{"id":4,"uris":["http://zotero.org/users/13606484/items/Z5TTFMES"],"itemData":{"id":4,"type":"article-journal","abstract":"To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[28]</w:t>
      </w:r>
      <w:r>
        <w:rPr>
          <w:rFonts w:ascii="Verdana" w:eastAsia="Verdana" w:hAnsi="Verdana" w:cs="Verdana"/>
        </w:rPr>
        <w:fldChar w:fldCharType="end"/>
      </w:r>
      <w:r>
        <w:rPr>
          <w:rFonts w:ascii="Verdana" w:eastAsia="Verdana" w:hAnsi="Verdana" w:cs="Verdana"/>
        </w:rPr>
        <w:t>. Image reconstruction was performed using the</w:t>
      </w:r>
      <w:r w:rsidR="00AB0B8F">
        <w:rPr>
          <w:rFonts w:ascii="Verdana" w:eastAsia="Verdana" w:hAnsi="Verdana" w:cs="Verdana"/>
        </w:rPr>
        <w:t xml:space="preserve"> open-source</w:t>
      </w:r>
      <w:r>
        <w:rPr>
          <w:rFonts w:ascii="Verdana" w:eastAsia="Verdana" w:hAnsi="Verdana" w:cs="Verdana"/>
        </w:rPr>
        <w:t xml:space="preserve"> RIESLING (Radial Interstices 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rPr>
          <w:rFonts w:ascii="Verdana" w:eastAsia="Verdana" w:hAnsi="Verdana" w:cs="Verdana"/>
        </w:rPr>
        <w:fldChar w:fldCharType="begin"/>
      </w:r>
      <w:r w:rsidR="00AD2A2E">
        <w:rPr>
          <w:rFonts w:ascii="Verdana" w:eastAsia="Verdana" w:hAnsi="Verdana" w:cs="Verdana"/>
        </w:rPr>
        <w:instrText xml:space="preserve"> ADDIN ZOTERO_ITEM CSL_CITATION {"citationID":"awOFoVY7","properties":{"formattedCitation":"[29]","plainCitation":"[29]","noteIndex":0},"citationItems":[{"id":381,"uris":["http://zotero.org/users/13606484/items/ZWA7FMSX"],"itemData":{"id":381,"type":"article-journal","container-title":"Journal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[29]</w:t>
      </w:r>
      <w:r>
        <w:rPr>
          <w:rFonts w:ascii="Verdana" w:eastAsia="Verdana" w:hAnsi="Verdana" w:cs="Verdana"/>
        </w:rPr>
        <w:fldChar w:fldCharType="end"/>
      </w:r>
      <w:r w:rsidR="00A46E56">
        <w:rPr>
          <w:rFonts w:ascii="Verdana" w:eastAsia="Verdana" w:hAnsi="Verdana" w:cs="Verdana"/>
        </w:rPr>
        <w:t>, which is designed to reconstruct non-Cartesian MRI data efficiently.</w:t>
      </w:r>
      <w:r>
        <w:rPr>
          <w:rFonts w:ascii="Verdana" w:eastAsia="Verdana" w:hAnsi="Verdana" w:cs="Verdana"/>
        </w:rPr>
        <w:t xml:space="preserve"> Specifically, </w:t>
      </w:r>
      <w:r w:rsidR="009B0AAB">
        <w:rPr>
          <w:rFonts w:ascii="Verdana" w:eastAsia="Verdana" w:hAnsi="Verdana" w:cs="Verdana"/>
        </w:rPr>
        <w:t>the image was reconstructed as a Total Generalized Variation regularized least-squares problem solved using the Alternating Direction Method of Multipliers, where the x-update step used the preconditioned LSMR algorithm</w:t>
      </w:r>
      <w:r w:rsidR="00B62887">
        <w:rPr>
          <w:rFonts w:ascii="Verdana" w:eastAsia="Verdana" w:hAnsi="Verdana" w:cs="Verdana"/>
        </w:rPr>
        <w:t xml:space="preserve"> </w:t>
      </w:r>
      <w:r>
        <w:rPr>
          <w:rFonts w:ascii="Verdana" w:eastAsia="Verdana" w:hAnsi="Verdana" w:cs="Verdana"/>
        </w:rPr>
        <w:fldChar w:fldCharType="begin"/>
      </w:r>
      <w:r w:rsidR="00E677B2">
        <w:rPr>
          <w:rFonts w:ascii="Verdana" w:eastAsia="Verdana" w:hAnsi="Verdana" w:cs="Verdana"/>
        </w:rPr>
        <w:instrText xml:space="preserve"> ADDIN ZOTERO_ITEM CSL_CITATION {"citationID":"4dVhEZh6","properties":{"formattedCitation":"[30\\uc0\\u8211{}35]","plainCitation":"[30–35]","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id":471,"uris":["http://zotero.org/users/13606484/items/QRVF9R6K"],"itemData":{"id":471,"type":"article-journal","container-title":"IEEE Transactions on Medical Imaging","DOI":"10.1109/TMI.2019.2954121","ISSN":"0278-0062, 1558-254X","issue":"5","journalAbbreviation":"IEEE Trans. Med. Imaging","license":"https://ieeexplore.ieee.org/Xplorehelp/downloads/license-information/IEEE.html","page":"1646-1654","source":"DOI.org (Crossref)","title":"Accelerating Non-Cartesian MRI Reconstruction Convergence Using k-Space Preconditioning","volume":"39","author":[{"family":"Ong","given":"Frank"},{"family":"Uecker","given":"Martin"},{"family":"Lustig","given":"Michael"}],"issued":{"date-parts":[["2020",5]]}}},{"id":473,"uris":["http://zotero.org/users/13606484/items/2HIBNUN5"],"itemData":{"id":473,"type":"article-journal","container-title":"Journal of Open Source Software","DOI":"10.21105/joss.05187","ISSN":"2475-9066","issue":"89","journalAbbreviation":"JOSS","license":"http://creativecommons.org/licenses/by/4.0/","page":"5187","source":"DOI.org (Crossref)","title":"Krylov.jl: A Julia basket of hand-picked Krylovmethods","title-short":"Krylov.jl","volume":"8","author":[{"family":"Montoison","given":"Alexis"},{"family":"Orban","given":"Dominique"}],"issued":{"date-parts":[["2023",9,26]]}}},{"id":475,"uris":["http://zotero.org/users/13606484/items/M4U9DDKD"],"itemData":{"id":475,"type":"article-journal","container-title":"SIAM Journal on Scientific Computing","DOI":"10.1137/10079687X","ISSN":"1064-8275, 1095-7197","issue":"5","journalAbbreviation":"SIAM J. Sci. Comput.","language":"en","page":"2950-2971","source":"DOI.org (Crossref)","title":"LSMR: An Iterative Algorithm for Sparse Least-Squares Problems","title-short":"LSMR","volume":"33","author":[{"family":"Fong","given":"David Chin-Lung"},{"family":"Saunders","given":"Michael"}],"issued":{"date-parts":[["2011",1]]}}},{"id":477,"uris":["http://zotero.org/users/13606484/items/EFZC2XV4"],"itemData":{"id":477,"type":"article","abstract":"Iterative least-squares MR reconstructions typically use the Conjugate Gradient algorithm, despite known numerical issues. This paper demonstrates that the more recent LSMR algorithm has favourable numerical properties, and is to be preferred in situations where Toeplitz embedding cannot be used to accelerate the Conjugate Gradient method.","DOI":"10.48550/ARXIV.2212.06471","license":"Creative Commons Attribution 4.0 International","note":"version: 1","publisher":"arXiv","source":"DOI.org (Datacite)","title":"Algorithms for Least-Squares Noncartesian MR Image Reconstruction","URL":"https://arxiv.org/abs/2212.06471","author":[{"family":"Wood","given":"Tobias C"}],"accessed":{"date-parts":[["2025",3,19]]},"issued":{"date-parts":[["2022"]]}}}],"schema":"https://github.com/citation-style-language/schema/raw/master/csl-citation.json"} </w:instrText>
      </w:r>
      <w:r>
        <w:rPr>
          <w:rFonts w:ascii="Verdana" w:eastAsia="Verdana" w:hAnsi="Verdana" w:cs="Verdana"/>
        </w:rPr>
        <w:fldChar w:fldCharType="separate"/>
      </w:r>
      <w:r w:rsidR="00E677B2" w:rsidRPr="00E677B2">
        <w:rPr>
          <w:rFonts w:ascii="Verdana" w:hAnsi="Verdana" w:cs="Times New Roman"/>
        </w:rPr>
        <w:t>[30–35]</w:t>
      </w:r>
      <w:r>
        <w:rPr>
          <w:rFonts w:ascii="Verdana" w:eastAsia="Verdana" w:hAnsi="Verdana" w:cs="Verdana"/>
        </w:rPr>
        <w:fldChar w:fldCharType="end"/>
      </w:r>
      <w:r>
        <w:rPr>
          <w:rFonts w:ascii="Verdana" w:eastAsia="Verdana" w:hAnsi="Verdana" w:cs="Verdana"/>
        </w:rPr>
        <w:t>. A regularization strength of 0.05 was empirically determined to balance noise suppression and edge sharpness.</w:t>
      </w:r>
    </w:p>
    <w:p w14:paraId="20B4C32B" w14:textId="4BB0F110" w:rsidR="00C00687" w:rsidRDefault="008278D4">
      <w:pPr>
        <w:spacing w:line="360" w:lineRule="auto"/>
        <w:jc w:val="both"/>
        <w:rPr>
          <w:rFonts w:ascii="Verdana" w:eastAsia="Verdana" w:hAnsi="Verdana" w:cs="Verdana"/>
        </w:rPr>
      </w:pPr>
      <w:r>
        <w:rPr>
          <w:rFonts w:ascii="Verdana" w:eastAsia="Verdana" w:hAnsi="Verdana" w:cs="Verdana"/>
          <w:b/>
          <w:bCs/>
        </w:rPr>
        <w:t xml:space="preserve">Figure 1 </w:t>
      </w:r>
      <w:r>
        <w:rPr>
          <w:rFonts w:ascii="Verdana" w:eastAsia="Verdana" w:hAnsi="Verdana" w:cs="Verdana"/>
        </w:rPr>
        <w:t xml:space="preserve">shows a series of reconstructed frames from a single dataset, showcasing the progression of knee motion </w:t>
      </w:r>
      <w:r w:rsidR="00F500E8">
        <w:rPr>
          <w:rFonts w:ascii="Verdana" w:eastAsia="Verdana" w:hAnsi="Verdana" w:cs="Verdana"/>
        </w:rPr>
        <w:t>(</w:t>
      </w:r>
      <w:proofErr w:type="gramStart"/>
      <w:r w:rsidR="00587C5E">
        <w:rPr>
          <w:rFonts w:ascii="Verdana" w:eastAsia="Verdana" w:hAnsi="Verdana" w:cs="Verdana"/>
        </w:rPr>
        <w:t>from a flexed position</w:t>
      </w:r>
      <w:r w:rsidR="00021776">
        <w:rPr>
          <w:rFonts w:ascii="Verdana" w:eastAsia="Verdana" w:hAnsi="Verdana" w:cs="Verdana"/>
        </w:rPr>
        <w:t>,</w:t>
      </w:r>
      <w:proofErr w:type="gramEnd"/>
      <w:r w:rsidR="00587C5E">
        <w:rPr>
          <w:rFonts w:ascii="Verdana" w:eastAsia="Verdana" w:hAnsi="Verdana" w:cs="Verdana"/>
        </w:rPr>
        <w:t xml:space="preserve"> </w:t>
      </w:r>
      <w:r>
        <w:rPr>
          <w:rFonts w:ascii="Verdana" w:eastAsia="Verdana" w:hAnsi="Verdana" w:cs="Verdana"/>
        </w:rPr>
        <w:t xml:space="preserve">to </w:t>
      </w:r>
      <w:r w:rsidR="00F500E8">
        <w:rPr>
          <w:rFonts w:ascii="Verdana" w:eastAsia="Verdana" w:hAnsi="Verdana" w:cs="Verdana"/>
        </w:rPr>
        <w:t xml:space="preserve">an </w:t>
      </w:r>
      <w:r>
        <w:rPr>
          <w:rFonts w:ascii="Verdana" w:eastAsia="Verdana" w:hAnsi="Verdana" w:cs="Verdana"/>
        </w:rPr>
        <w:t xml:space="preserve">extended position, back to </w:t>
      </w:r>
      <w:r w:rsidR="00F500E8">
        <w:rPr>
          <w:rFonts w:ascii="Verdana" w:eastAsia="Verdana" w:hAnsi="Verdana" w:cs="Verdana"/>
        </w:rPr>
        <w:t xml:space="preserve">a </w:t>
      </w:r>
      <w:r>
        <w:rPr>
          <w:rFonts w:ascii="Verdana" w:eastAsia="Verdana" w:hAnsi="Verdana" w:cs="Verdana"/>
        </w:rPr>
        <w:t>flexed position</w:t>
      </w:r>
      <w:r w:rsidR="00F500E8">
        <w:rPr>
          <w:rFonts w:ascii="Verdana" w:eastAsia="Verdana" w:hAnsi="Verdana" w:cs="Verdana"/>
        </w:rPr>
        <w:t>)</w:t>
      </w:r>
      <w:r>
        <w:rPr>
          <w:rFonts w:ascii="Verdana" w:eastAsia="Verdana" w:hAnsi="Verdana" w:cs="Verdana"/>
        </w:rPr>
        <w:t xml:space="preserve">, which </w:t>
      </w:r>
      <w:r w:rsidR="009222EA">
        <w:rPr>
          <w:rFonts w:ascii="Verdana" w:eastAsia="Verdana" w:hAnsi="Verdana" w:cs="Verdana"/>
        </w:rPr>
        <w:t>were</w:t>
      </w:r>
      <w:r>
        <w:rPr>
          <w:rFonts w:ascii="Verdana" w:eastAsia="Verdana" w:hAnsi="Verdana" w:cs="Verdana"/>
        </w:rPr>
        <w:t xml:space="preserve"> used subsequently as the input data for bone segmentation and tracking.</w:t>
      </w:r>
    </w:p>
    <w:p w14:paraId="51AFFDF8" w14:textId="77777777" w:rsidR="00C00687" w:rsidRDefault="008278D4">
      <w:pPr>
        <w:spacing w:line="360" w:lineRule="auto"/>
        <w:rPr>
          <w:rFonts w:ascii="Verdana" w:eastAsia="Verdana" w:hAnsi="Verdana" w:cs="Verdana"/>
          <w:u w:val="single"/>
        </w:rPr>
      </w:pPr>
      <w:r>
        <w:rPr>
          <w:rFonts w:ascii="Verdana" w:eastAsia="Verdana" w:hAnsi="Verdana" w:cs="Verdana"/>
          <w:u w:val="single"/>
        </w:rPr>
        <w:t>2.2 Semi-Automated Bone Tracking</w:t>
      </w:r>
    </w:p>
    <w:p w14:paraId="67AEF985" w14:textId="7D33C2A1" w:rsidR="00C00687" w:rsidRDefault="008278D4">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w:t>
      </w:r>
      <w:r w:rsidR="00FA60B2">
        <w:rPr>
          <w:rFonts w:ascii="Verdana" w:eastAsia="Verdana" w:hAnsi="Verdana" w:cs="Verdana"/>
        </w:rPr>
        <w:t>e</w:t>
      </w:r>
      <w:r>
        <w:rPr>
          <w:rFonts w:ascii="Verdana" w:eastAsia="Verdana" w:hAnsi="Verdana" w:cs="Verdana"/>
        </w:rPr>
        <w:t xml:space="preserve"> tracking pipeline, </w:t>
      </w:r>
      <w:r w:rsidR="00FA60B2">
        <w:rPr>
          <w:rFonts w:ascii="Verdana" w:eastAsia="Verdana" w:hAnsi="Verdana" w:cs="Verdana"/>
        </w:rPr>
        <w:t>consisting</w:t>
      </w:r>
      <w:r>
        <w:rPr>
          <w:rFonts w:ascii="Verdana" w:eastAsia="Verdana" w:hAnsi="Verdana" w:cs="Verdana"/>
        </w:rPr>
        <w:t xml:space="preserve"> of the following steps:</w:t>
      </w:r>
    </w:p>
    <w:p w14:paraId="3EA748C5" w14:textId="79F59F14" w:rsidR="00C00687" w:rsidRDefault="008278D4">
      <w:pPr>
        <w:spacing w:line="360" w:lineRule="auto"/>
        <w:jc w:val="both"/>
      </w:pPr>
      <w:r>
        <w:rPr>
          <w:rFonts w:ascii="Verdana" w:eastAsia="Verdana" w:hAnsi="Verdana" w:cs="Verdana"/>
        </w:rPr>
        <w:t xml:space="preserve">(I) Edge </w:t>
      </w:r>
      <w:r w:rsidR="005F2588">
        <w:rPr>
          <w:rFonts w:ascii="Verdana" w:eastAsia="Verdana" w:hAnsi="Verdana" w:cs="Verdana"/>
        </w:rPr>
        <w:t>d</w:t>
      </w:r>
      <w:r>
        <w:rPr>
          <w:rFonts w:ascii="Verdana" w:eastAsia="Verdana" w:hAnsi="Verdana" w:cs="Verdana"/>
        </w:rPr>
        <w:t xml:space="preserve">etection: The Canny edge detection algorithm was applied to each frame to identify the boundaries of the tibia and femur </w:t>
      </w:r>
      <w:r>
        <w:rPr>
          <w:rFonts w:ascii="Verdana" w:eastAsia="Verdana" w:hAnsi="Verdana" w:cs="Verdana"/>
        </w:rPr>
        <w:fldChar w:fldCharType="begin"/>
      </w:r>
      <w:r w:rsidR="00AD2A2E">
        <w:rPr>
          <w:rFonts w:ascii="Verdana" w:eastAsia="Verdana" w:hAnsi="Verdana" w:cs="Verdana"/>
        </w:rPr>
        <w:instrText xml:space="preserve"> ADDIN ZOTERO_ITEM CSL_CITATION {"citationID":"YbX0tnUx","properties":{"formattedCitation":"[23]","plainCitation":"[23]","noteIndex":0},"citationItems":[{"id":9,"uris":["http://zotero.org/users/13606484/items/KR2N8TTJ"],"itemData":{"id":9,"type":"article-journal","container-title":"IEEE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[23]</w:t>
      </w:r>
      <w:r>
        <w:rPr>
          <w:rFonts w:ascii="Verdana" w:eastAsia="Verdana" w:hAnsi="Verdana" w:cs="Verdana"/>
        </w:rPr>
        <w:fldChar w:fldCharType="end"/>
      </w:r>
      <w:r>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the interior cortical bone boundaries. </w:t>
      </w:r>
    </w:p>
    <w:p w14:paraId="329F8529" w14:textId="7D4CAD3D" w:rsidR="00C00687" w:rsidRDefault="008278D4">
      <w:pPr>
        <w:spacing w:line="360" w:lineRule="auto"/>
        <w:jc w:val="both"/>
        <w:rPr>
          <w:rFonts w:ascii="Verdana" w:eastAsia="Verdana" w:hAnsi="Verdana" w:cs="Verdana"/>
        </w:rPr>
      </w:pPr>
      <w:r>
        <w:rPr>
          <w:rFonts w:ascii="Verdana" w:eastAsia="Verdana" w:hAnsi="Verdana" w:cs="Verdana"/>
        </w:rPr>
        <w:t xml:space="preserve">(II) </w:t>
      </w:r>
      <w:r w:rsidR="00A4565E">
        <w:rPr>
          <w:rFonts w:ascii="Verdana" w:eastAsia="Verdana" w:hAnsi="Verdana" w:cs="Verdana"/>
        </w:rPr>
        <w:t>Connected-component</w:t>
      </w:r>
      <w:r>
        <w:rPr>
          <w:rFonts w:ascii="Verdana" w:eastAsia="Verdana" w:hAnsi="Verdana" w:cs="Verdana"/>
        </w:rPr>
        <w:t xml:space="preserve"> </w:t>
      </w:r>
      <w:r w:rsidR="005F2588">
        <w:rPr>
          <w:rFonts w:ascii="Verdana" w:eastAsia="Verdana" w:hAnsi="Verdana" w:cs="Verdana"/>
        </w:rPr>
        <w:t>l</w:t>
      </w:r>
      <w:r>
        <w:rPr>
          <w:rFonts w:ascii="Verdana" w:eastAsia="Verdana" w:hAnsi="Verdana" w:cs="Verdana"/>
        </w:rPr>
        <w:t xml:space="preserve">abeling: Connected-component labeling </w:t>
      </w:r>
      <w:r>
        <w:rPr>
          <w:rFonts w:ascii="Verdana" w:eastAsia="Verdana" w:hAnsi="Verdana" w:cs="Verdana"/>
        </w:rPr>
        <w:fldChar w:fldCharType="begin"/>
      </w:r>
      <w:r w:rsidR="00AD2A2E">
        <w:rPr>
          <w:rFonts w:ascii="Verdana" w:eastAsia="Verdana" w:hAnsi="Verdana" w:cs="Verdana"/>
        </w:rPr>
        <w:instrText xml:space="preserve"> ADDIN ZOTERO_ITEM CSL_CITATION {"citationID":"wfk4x0Jg","properties":{"formattedCitation":"[24]","plainCitation":"[24]","noteIndex":0},"citationItems":[{"id":190,"uris":["http://zotero.org/users/13606484/items/E8AJSJU6"],"itemData":{"id":190,"type":"article-journal","abstract":"An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[24]</w:t>
      </w:r>
      <w:r>
        <w:rPr>
          <w:rFonts w:ascii="Verdana" w:eastAsia="Verdana" w:hAnsi="Verdana" w:cs="Verdana"/>
        </w:rPr>
        <w:fldChar w:fldCharType="end"/>
      </w:r>
      <w:r>
        <w:rPr>
          <w:rFonts w:ascii="Verdana" w:eastAsia="Verdana" w:hAnsi="Verdana" w:cs="Verdana"/>
        </w:rPr>
        <w:t xml:space="preserve"> was performed on the binary edge images to isolate specific structural features and distinguish the desired interior cortical bone edges from other detected edges. The labeling algorithm groups adjacent pixels into distinct regions or "components". </w:t>
      </w:r>
      <w:r w:rsidR="008A7482">
        <w:rPr>
          <w:rFonts w:ascii="Verdana" w:eastAsia="Verdana" w:hAnsi="Verdana" w:cs="Verdana"/>
        </w:rPr>
        <w:t>Through-frame</w:t>
      </w:r>
      <w:r>
        <w:rPr>
          <w:rFonts w:ascii="Verdana" w:eastAsia="Verdana" w:hAnsi="Verdana" w:cs="Verdana"/>
        </w:rPr>
        <w:t xml:space="preserve"> connectivity was used, meaning pixels could be considered part of the same component if they were adjacent (including diagonally) either </w:t>
      </w:r>
      <w:r w:rsidR="008A7482">
        <w:rPr>
          <w:rFonts w:ascii="Verdana" w:eastAsia="Verdana" w:hAnsi="Verdana" w:cs="Verdana"/>
        </w:rPr>
        <w:t xml:space="preserve">spatially </w:t>
      </w:r>
      <w:r>
        <w:rPr>
          <w:rFonts w:ascii="Verdana" w:eastAsia="Verdana" w:hAnsi="Verdana" w:cs="Verdana"/>
        </w:rPr>
        <w:t>within a frame or across consecutive frames. This approach ensured that the same bone edge maintained a consistent label throughout the motion sequence, facilitating tracking across frames.</w:t>
      </w:r>
      <w:r w:rsidR="00FB5295">
        <w:rPr>
          <w:rFonts w:ascii="Verdana" w:eastAsia="Verdana" w:hAnsi="Verdana" w:cs="Verdana"/>
        </w:rPr>
        <w:t xml:space="preserve"> </w:t>
      </w:r>
      <w:r>
        <w:rPr>
          <w:rFonts w:ascii="Verdana" w:eastAsia="Verdana" w:hAnsi="Verdana" w:cs="Verdana"/>
        </w:rPr>
        <w:t xml:space="preserve">In steps I and II, the edge detection and labeling parameters were optimized </w:t>
      </w:r>
      <w:r w:rsidR="002438F4">
        <w:rPr>
          <w:rFonts w:ascii="Verdana" w:eastAsia="Verdana" w:hAnsi="Verdana" w:cs="Verdana"/>
        </w:rPr>
        <w:t xml:space="preserve">only </w:t>
      </w:r>
      <w:r>
        <w:rPr>
          <w:rFonts w:ascii="Verdana" w:eastAsia="Verdana" w:hAnsi="Verdana" w:cs="Verdana"/>
        </w:rPr>
        <w:t xml:space="preserve">once for the given image contrast and </w:t>
      </w:r>
      <w:proofErr w:type="gramStart"/>
      <w:r w:rsidR="002E61A2">
        <w:rPr>
          <w:rFonts w:ascii="Verdana" w:eastAsia="Verdana" w:hAnsi="Verdana" w:cs="Verdana"/>
        </w:rPr>
        <w:t>resolution</w:t>
      </w:r>
      <w:r w:rsidR="00D9577F">
        <w:rPr>
          <w:rFonts w:ascii="Verdana" w:eastAsia="Verdana" w:hAnsi="Verdana" w:cs="Verdana"/>
        </w:rPr>
        <w:t>,</w:t>
      </w:r>
      <w:r w:rsidR="002E61A2">
        <w:rPr>
          <w:rFonts w:ascii="Verdana" w:eastAsia="Verdana" w:hAnsi="Verdana" w:cs="Verdana"/>
        </w:rPr>
        <w:t xml:space="preserve"> and</w:t>
      </w:r>
      <w:proofErr w:type="gramEnd"/>
      <w:r>
        <w:rPr>
          <w:rFonts w:ascii="Verdana" w:eastAsia="Verdana" w:hAnsi="Verdana" w:cs="Verdana"/>
        </w:rPr>
        <w:t xml:space="preserve"> </w:t>
      </w:r>
      <w:r w:rsidR="005F2588">
        <w:rPr>
          <w:rFonts w:ascii="Verdana" w:eastAsia="Verdana" w:hAnsi="Verdana" w:cs="Verdana"/>
        </w:rPr>
        <w:t xml:space="preserve">were </w:t>
      </w:r>
      <w:r>
        <w:rPr>
          <w:rFonts w:ascii="Verdana" w:eastAsia="Verdana" w:hAnsi="Verdana" w:cs="Verdana"/>
        </w:rPr>
        <w:t xml:space="preserve">then applied consistently across all datasets and frames. </w:t>
      </w:r>
    </w:p>
    <w:p w14:paraId="0CDABA8D" w14:textId="1EFC9964" w:rsidR="00C00687" w:rsidRDefault="008278D4">
      <w:pPr>
        <w:spacing w:line="360" w:lineRule="auto"/>
        <w:jc w:val="both"/>
      </w:pPr>
      <w:r>
        <w:rPr>
          <w:rFonts w:ascii="Verdana" w:eastAsia="Verdana" w:hAnsi="Verdana" w:cs="Verdana"/>
        </w:rPr>
        <w:lastRenderedPageBreak/>
        <w:t xml:space="preserve">(III) </w:t>
      </w:r>
      <w:r w:rsidR="00C55900">
        <w:rPr>
          <w:rFonts w:ascii="Verdana" w:eastAsia="Verdana" w:hAnsi="Verdana" w:cs="Verdana"/>
        </w:rPr>
        <w:t>Establishing reference points</w:t>
      </w:r>
      <w:r>
        <w:rPr>
          <w:rFonts w:ascii="Verdana" w:eastAsia="Verdana" w:hAnsi="Verdana" w:cs="Verdana"/>
        </w:rPr>
        <w:t>: A set of reference points was established along the labeled edges of the tibia and femur in the initial frame (flexed position</w:t>
      </w:r>
      <w:r w:rsidR="00464BE5">
        <w:rPr>
          <w:rFonts w:ascii="Verdana" w:eastAsia="Verdana" w:hAnsi="Verdana" w:cs="Verdana"/>
        </w:rPr>
        <w:t xml:space="preserve">) by </w:t>
      </w:r>
      <w:r>
        <w:rPr>
          <w:rFonts w:ascii="Verdana" w:eastAsia="Verdana" w:hAnsi="Verdana" w:cs="Verdana"/>
        </w:rPr>
        <w:t>identifying the most distal point of each bone</w:t>
      </w:r>
      <w:r w:rsidR="00464BE5">
        <w:rPr>
          <w:rFonts w:ascii="Verdana" w:eastAsia="Verdana" w:hAnsi="Verdana" w:cs="Verdana"/>
        </w:rPr>
        <w:t>,</w:t>
      </w:r>
      <w:r>
        <w:rPr>
          <w:rFonts w:ascii="Verdana" w:eastAsia="Verdana" w:hAnsi="Verdana" w:cs="Verdana"/>
        </w:rPr>
        <w:t xml:space="preserve"> sorting the edge points using a greedy nearest neighbor algorithm </w:t>
      </w:r>
      <w:r>
        <w:rPr>
          <w:rFonts w:ascii="Verdana" w:eastAsia="Verdana" w:hAnsi="Verdana" w:cs="Verdana"/>
        </w:rPr>
        <w:fldChar w:fldCharType="begin"/>
      </w:r>
      <w:r w:rsidR="00E677B2">
        <w:rPr>
          <w:rFonts w:ascii="Verdana" w:eastAsia="Verdana" w:hAnsi="Verdana" w:cs="Verdana"/>
        </w:rPr>
        <w:instrText xml:space="preserve"> ADDIN ZOTERO_ITEM CSL_CITATION {"citationID":"Ac8vNC6L","properties":{"formattedCitation":"[36]","plainCitation":"[36]","noteIndex":0},"citationItems":[{"id":380,"uris":["http://zotero.org/users/13606484/items/TARBP5PZ"],"itemData":{"id":380,"type":"paper-conference","container-title":"Proc.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Pr>
          <w:rFonts w:ascii="Verdana" w:eastAsia="Verdana" w:hAnsi="Verdana" w:cs="Verdana"/>
        </w:rPr>
        <w:fldChar w:fldCharType="separate"/>
      </w:r>
      <w:r w:rsidR="00E677B2" w:rsidRPr="00E677B2">
        <w:rPr>
          <w:rFonts w:ascii="Verdana" w:hAnsi="Verdana"/>
        </w:rPr>
        <w:t>[36]</w:t>
      </w:r>
      <w:r>
        <w:rPr>
          <w:rFonts w:ascii="Verdana" w:eastAsia="Verdana" w:hAnsi="Verdana" w:cs="Verdana"/>
        </w:rPr>
        <w:fldChar w:fldCharType="end"/>
      </w:r>
      <w:r w:rsidR="00464BE5">
        <w:rPr>
          <w:rFonts w:ascii="Verdana" w:eastAsia="Verdana" w:hAnsi="Verdana" w:cs="Verdana"/>
        </w:rPr>
        <w:t xml:space="preserve"> and</w:t>
      </w:r>
      <w:r>
        <w:rPr>
          <w:rFonts w:ascii="Verdana" w:eastAsia="Verdana" w:hAnsi="Verdana" w:cs="Verdana"/>
        </w:rPr>
        <w:t xml:space="preserve"> </w:t>
      </w:r>
      <w:r w:rsidR="00845F7B">
        <w:rPr>
          <w:rFonts w:ascii="Verdana" w:eastAsia="Verdana" w:hAnsi="Verdana" w:cs="Verdana"/>
        </w:rPr>
        <w:t>down sampling</w:t>
      </w:r>
      <w:r>
        <w:rPr>
          <w:rFonts w:ascii="Verdana" w:eastAsia="Verdana" w:hAnsi="Verdana" w:cs="Verdana"/>
        </w:rPr>
        <w:t xml:space="preserve"> </w:t>
      </w:r>
      <w:r w:rsidR="00464BE5">
        <w:rPr>
          <w:rFonts w:ascii="Verdana" w:eastAsia="Verdana" w:hAnsi="Verdana" w:cs="Verdana"/>
        </w:rPr>
        <w:t xml:space="preserve">the sorted points </w:t>
      </w:r>
      <w:r>
        <w:rPr>
          <w:rFonts w:ascii="Verdana" w:eastAsia="Verdana" w:hAnsi="Verdana" w:cs="Verdana"/>
        </w:rPr>
        <w:t xml:space="preserve">to 80 equidistant points using cubic spline interpolation </w:t>
      </w:r>
      <w:r>
        <w:rPr>
          <w:rFonts w:ascii="Verdana" w:eastAsia="Verdana" w:hAnsi="Verdana" w:cs="Verdana"/>
        </w:rPr>
        <w:fldChar w:fldCharType="begin"/>
      </w:r>
      <w:r w:rsidR="00E677B2">
        <w:rPr>
          <w:rFonts w:ascii="Verdana" w:eastAsia="Verdana" w:hAnsi="Verdana" w:cs="Verdana"/>
        </w:rPr>
        <w:instrText xml:space="preserve"> ADDIN ZOTERO_ITEM CSL_CITATION {"citationID":"mnRsz9gi","properties":{"formattedCitation":"[37]","plainCitation":"[37]","noteIndex":0},"citationItems":[{"id":351,"uris":["http://zotero.org/users/13606484/items/JPMV4STU"],"itemData":{"id":351,"type":"book","collection-title":"Applied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Pr>
          <w:rFonts w:ascii="Verdana" w:eastAsia="Verdana" w:hAnsi="Verdana" w:cs="Verdana"/>
        </w:rPr>
        <w:fldChar w:fldCharType="separate"/>
      </w:r>
      <w:r w:rsidR="00E677B2" w:rsidRPr="00E677B2">
        <w:rPr>
          <w:rFonts w:ascii="Verdana" w:hAnsi="Verdana"/>
        </w:rPr>
        <w:t>[37]</w:t>
      </w:r>
      <w:r>
        <w:rPr>
          <w:rFonts w:ascii="Verdana" w:eastAsia="Verdana" w:hAnsi="Verdana" w:cs="Verdana"/>
        </w:rPr>
        <w:fldChar w:fldCharType="end"/>
      </w:r>
      <w:r>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6492108C" w14:textId="417F6127" w:rsidR="00C00687" w:rsidRDefault="008278D4">
      <w:pPr>
        <w:spacing w:line="360" w:lineRule="auto"/>
        <w:jc w:val="both"/>
        <w:rPr>
          <w:rFonts w:ascii="Verdana" w:eastAsia="Verdana" w:hAnsi="Verdana" w:cs="Verdana"/>
        </w:rPr>
      </w:pPr>
      <w:r>
        <w:rPr>
          <w:rFonts w:ascii="Verdana" w:eastAsia="Verdana" w:hAnsi="Verdana" w:cs="Verdana"/>
        </w:rPr>
        <w:t xml:space="preserve">(IV) Transformation </w:t>
      </w:r>
      <w:r w:rsidR="005F2588">
        <w:rPr>
          <w:rFonts w:ascii="Verdana" w:eastAsia="Verdana" w:hAnsi="Verdana" w:cs="Verdana"/>
        </w:rPr>
        <w:t>c</w:t>
      </w:r>
      <w:r>
        <w:rPr>
          <w:rFonts w:ascii="Verdana" w:eastAsia="Verdana" w:hAnsi="Verdana" w:cs="Verdana"/>
        </w:rPr>
        <w:t>omputation: Frame</w:t>
      </w:r>
      <w:r w:rsidR="006017BB">
        <w:rPr>
          <w:rFonts w:ascii="Verdana" w:eastAsia="Verdana" w:hAnsi="Verdana" w:cs="Verdana"/>
        </w:rPr>
        <w:t>-</w:t>
      </w:r>
      <w:r>
        <w:rPr>
          <w:rFonts w:ascii="Verdana" w:eastAsia="Verdana" w:hAnsi="Verdana" w:cs="Verdana"/>
        </w:rPr>
        <w:t>to</w:t>
      </w:r>
      <w:r w:rsidR="006017BB">
        <w:rPr>
          <w:rFonts w:ascii="Verdana" w:eastAsia="Verdana" w:hAnsi="Verdana" w:cs="Verdana"/>
        </w:rPr>
        <w:t>-</w:t>
      </w:r>
      <w:r>
        <w:rPr>
          <w:rFonts w:ascii="Verdana" w:eastAsia="Verdana" w:hAnsi="Verdana" w:cs="Verdana"/>
        </w:rPr>
        <w:t>frame transformations were computed to align the equidistant reference points of the bone edges. This process assumed rigid body motion</w:t>
      </w:r>
      <w:r w:rsidR="001D16E8">
        <w:rPr>
          <w:rFonts w:ascii="Verdana" w:eastAsia="Verdana" w:hAnsi="Verdana" w:cs="Verdana"/>
        </w:rPr>
        <w:t xml:space="preserve"> </w:t>
      </w:r>
      <w:r w:rsidR="001D16E8" w:rsidRPr="001D16E8">
        <w:rPr>
          <w:rFonts w:ascii="Verdana" w:eastAsia="Verdana" w:hAnsi="Verdana" w:cs="Verdana"/>
        </w:rPr>
        <w:t>described by three parameters: two translations in the sagittal plane and one rotation about the axis perpendicular to the sagittal plane.</w:t>
      </w:r>
      <w:r w:rsidR="001D16E8">
        <w:rPr>
          <w:rFonts w:ascii="Verdana" w:eastAsia="Verdana" w:hAnsi="Verdana" w:cs="Verdana"/>
        </w:rPr>
        <w:t xml:space="preserve"> </w:t>
      </w:r>
      <w:r w:rsidR="003D48F8" w:rsidRPr="003D48F8">
        <w:rPr>
          <w:rFonts w:ascii="Verdana" w:eastAsia="Verdana" w:hAnsi="Verdana" w:cs="Verdana"/>
        </w:rPr>
        <w:t xml:space="preserve">As illustrated in the final panel of </w:t>
      </w:r>
      <w:r w:rsidR="003D48F8" w:rsidRPr="0007747C">
        <w:rPr>
          <w:rFonts w:ascii="Verdana" w:eastAsia="Verdana" w:hAnsi="Verdana" w:cs="Verdana"/>
          <w:b/>
          <w:bCs/>
        </w:rPr>
        <w:t>Figure 2</w:t>
      </w:r>
      <w:r w:rsidR="003D48F8" w:rsidRPr="003D48F8">
        <w:rPr>
          <w:rFonts w:ascii="Verdana" w:eastAsia="Verdana" w:hAnsi="Verdana" w:cs="Verdana"/>
        </w:rPr>
        <w:t xml:space="preserve"> using the tibia as an example, this involved transforming the initial reference points to match the bone edges in a new position</w:t>
      </w:r>
      <w:r w:rsidR="00891A15">
        <w:rPr>
          <w:rFonts w:ascii="Verdana" w:eastAsia="Verdana" w:hAnsi="Verdana" w:cs="Verdana"/>
        </w:rPr>
        <w:t xml:space="preserve"> in a target frame</w:t>
      </w:r>
      <w:r w:rsidR="003D48F8" w:rsidRPr="003D48F8">
        <w:rPr>
          <w:rFonts w:ascii="Verdana" w:eastAsia="Verdana" w:hAnsi="Verdana" w:cs="Verdana"/>
        </w:rPr>
        <w:t>.</w:t>
      </w:r>
      <w:r>
        <w:rPr>
          <w:rFonts w:ascii="Verdana" w:eastAsia="Verdana" w:hAnsi="Verdana" w:cs="Verdana"/>
        </w:rPr>
        <w:t xml:space="preserve"> </w:t>
      </w:r>
      <w:r w:rsidR="0007747C" w:rsidRPr="0007747C">
        <w:rPr>
          <w:rFonts w:ascii="Verdana" w:eastAsia="Verdana" w:hAnsi="Verdana" w:cs="Verdana"/>
        </w:rPr>
        <w:t xml:space="preserve">When the transformation parameters </w:t>
      </w:r>
      <w:r w:rsidR="00EE357D">
        <w:rPr>
          <w:rFonts w:ascii="Verdana" w:eastAsia="Verdana" w:hAnsi="Verdana" w:cs="Verdana"/>
        </w:rPr>
        <w:t>were</w:t>
      </w:r>
      <w:r w:rsidR="00EE357D" w:rsidRPr="0007747C">
        <w:rPr>
          <w:rFonts w:ascii="Verdana" w:eastAsia="Verdana" w:hAnsi="Verdana" w:cs="Verdana"/>
        </w:rPr>
        <w:t xml:space="preserve"> </w:t>
      </w:r>
      <w:r w:rsidR="0007747C" w:rsidRPr="0007747C">
        <w:rPr>
          <w:rFonts w:ascii="Verdana" w:eastAsia="Verdana" w:hAnsi="Verdana" w:cs="Verdana"/>
        </w:rPr>
        <w:t>optimally computed, the transformed points align</w:t>
      </w:r>
      <w:r w:rsidR="00EE357D">
        <w:rPr>
          <w:rFonts w:ascii="Verdana" w:eastAsia="Verdana" w:hAnsi="Verdana" w:cs="Verdana"/>
        </w:rPr>
        <w:t>ed</w:t>
      </w:r>
      <w:r w:rsidR="0007747C" w:rsidRPr="0007747C">
        <w:rPr>
          <w:rFonts w:ascii="Verdana" w:eastAsia="Verdana" w:hAnsi="Verdana" w:cs="Verdana"/>
        </w:rPr>
        <w:t xml:space="preserve"> perfectly with the binary edge in the new position.</w:t>
      </w:r>
    </w:p>
    <w:p w14:paraId="5291BDA6" w14:textId="4529E460" w:rsidR="00C00687" w:rsidRDefault="008278D4">
      <w:pPr>
        <w:spacing w:line="360" w:lineRule="auto"/>
        <w:jc w:val="both"/>
        <w:rPr>
          <w:rFonts w:ascii="Verdana" w:eastAsia="Verdana" w:hAnsi="Verdana" w:cs="Verdana"/>
        </w:rPr>
      </w:pPr>
      <w:r>
        <w:rPr>
          <w:rFonts w:ascii="Verdana" w:eastAsia="Verdana" w:hAnsi="Verdana" w:cs="Verdana"/>
        </w:rPr>
        <w:t>To compute the optimal set of these three parameters, a cost function was defined</w:t>
      </w:r>
      <w:r w:rsidR="005F2588">
        <w:rPr>
          <w:rFonts w:ascii="Verdana" w:eastAsia="Verdana" w:hAnsi="Verdana" w:cs="Verdana"/>
        </w:rPr>
        <w:t xml:space="preserve"> to</w:t>
      </w:r>
      <w:r>
        <w:rPr>
          <w:rFonts w:ascii="Verdana" w:eastAsia="Verdana" w:hAnsi="Verdana" w:cs="Verdana"/>
        </w:rPr>
        <w:t xml:space="preserve"> quantif</w:t>
      </w:r>
      <w:r w:rsidR="005F2588">
        <w:rPr>
          <w:rFonts w:ascii="Verdana" w:eastAsia="Verdana" w:hAnsi="Verdana" w:cs="Verdana"/>
        </w:rPr>
        <w:t>y</w:t>
      </w:r>
      <w:r>
        <w:rPr>
          <w:rFonts w:ascii="Verdana" w:eastAsia="Verdana" w:hAnsi="Verdana" w:cs="Verdana"/>
        </w:rPr>
        <w:t xml:space="preserve"> the total distance between the transformed reference points (established along the bone edges in the initial frame) and the detected bone edges in the target frame, with a perfect alignment resulting in an output of 0. </w:t>
      </w:r>
      <w:r w:rsidR="001A4220">
        <w:rPr>
          <w:rFonts w:ascii="Verdana" w:eastAsia="Verdana" w:hAnsi="Verdana" w:cs="Verdana"/>
        </w:rPr>
        <w:t xml:space="preserve"> </w:t>
      </w:r>
      <w:r>
        <w:rPr>
          <w:rFonts w:ascii="Verdana" w:eastAsia="Verdana" w:hAnsi="Verdana" w:cs="Verdana"/>
        </w:rPr>
        <w:t>The goal was to find the combination of transformation parameters that minimize the output of this cost function</w:t>
      </w:r>
      <w:r w:rsidR="00370716">
        <w:rPr>
          <w:rFonts w:ascii="Verdana" w:eastAsia="Verdana" w:hAnsi="Verdana" w:cs="Verdana"/>
        </w:rPr>
        <w:t xml:space="preserve"> to</w:t>
      </w:r>
      <w:r>
        <w:rPr>
          <w:rFonts w:ascii="Verdana" w:eastAsia="Verdana" w:hAnsi="Verdana" w:cs="Verdana"/>
        </w:rPr>
        <w:t xml:space="preserve"> effectively identif</w:t>
      </w:r>
      <w:r w:rsidR="00370716">
        <w:rPr>
          <w:rFonts w:ascii="Verdana" w:eastAsia="Verdana" w:hAnsi="Verdana" w:cs="Verdana"/>
        </w:rPr>
        <w:t>y</w:t>
      </w:r>
      <w:r>
        <w:rPr>
          <w:rFonts w:ascii="Verdana" w:eastAsia="Verdana" w:hAnsi="Verdana" w:cs="Verdana"/>
        </w:rPr>
        <w:t xml:space="preserve"> the optimal way to track the bone edges between consecutive frames. </w:t>
      </w:r>
      <w:r w:rsidR="00923CEC">
        <w:rPr>
          <w:rFonts w:ascii="Verdana" w:hAnsi="Verdana"/>
          <w:b/>
          <w:bCs/>
        </w:rPr>
        <w:t xml:space="preserve">Figure 3 </w:t>
      </w:r>
      <w:r w:rsidR="00923CEC">
        <w:rPr>
          <w:rFonts w:ascii="Verdana" w:hAnsi="Verdana"/>
        </w:rPr>
        <w:t>demonstrates the bone tracking results at different points in the knee motion cycle, showing the segmented bone contours overlaid on the original CINE frames.</w:t>
      </w:r>
    </w:p>
    <w:p w14:paraId="02EBC203" w14:textId="78D6244D" w:rsidR="00C00687" w:rsidRDefault="008278D4">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E677B2">
        <w:rPr>
          <w:rFonts w:ascii="Verdana" w:eastAsia="Verdana" w:hAnsi="Verdana" w:cs="Verdana"/>
        </w:rPr>
        <w:instrText xml:space="preserve"> ADDIN ZOTERO_ITEM CSL_CITATION {"citationID":"4O5myLmp","properties":{"formattedCitation":"[38]","plainCitation":"[38]","noteIndex":0},"citationItems":[{"id":121,"uris":["http://zotero.org/users/13606484/items/DQU2LQ4M"],"itemData":{"id":121,"type":"article-journal","container-title":"The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E677B2" w:rsidRPr="00E677B2">
        <w:rPr>
          <w:rFonts w:ascii="Verdana" w:hAnsi="Verdana"/>
        </w:rPr>
        <w:t>[38]</w:t>
      </w:r>
      <w:r>
        <w:rPr>
          <w:rFonts w:ascii="Verdana" w:eastAsia="Verdana" w:hAnsi="Verdana" w:cs="Verdana"/>
        </w:rPr>
        <w:fldChar w:fldCharType="end"/>
      </w:r>
      <w:r>
        <w:rPr>
          <w:rFonts w:ascii="Verdana" w:eastAsia="Verdana" w:hAnsi="Verdana" w:cs="Verdana"/>
        </w:rPr>
        <w:t xml:space="preserve">. To guide the </w:t>
      </w:r>
      <w:r w:rsidR="0000600B">
        <w:rPr>
          <w:rFonts w:ascii="Verdana" w:eastAsia="Verdana" w:hAnsi="Verdana" w:cs="Verdana"/>
        </w:rPr>
        <w:t xml:space="preserve">parameter </w:t>
      </w:r>
      <w:r>
        <w:rPr>
          <w:rFonts w:ascii="Verdana" w:eastAsia="Verdana" w:hAnsi="Verdana" w:cs="Verdana"/>
        </w:rPr>
        <w:t xml:space="preserve">search, constraints were applied based on a priori knowledge of the motion characteristics. For instance, the rotation was restricted to the expected range of frame-to-frame angle increments used during reconstruction, while the translations were limited to </w:t>
      </w:r>
      <w:r w:rsidR="00A94157">
        <w:rPr>
          <w:rFonts w:ascii="Verdana" w:eastAsia="Verdana" w:hAnsi="Verdana" w:cs="Verdana"/>
        </w:rPr>
        <w:t>incremental</w:t>
      </w:r>
      <w:r>
        <w:rPr>
          <w:rFonts w:ascii="Verdana" w:eastAsia="Verdana" w:hAnsi="Verdana" w:cs="Verdana"/>
        </w:rPr>
        <w:t xml:space="preserve"> values</w:t>
      </w:r>
      <w:r w:rsidR="007E383B">
        <w:rPr>
          <w:rFonts w:ascii="Verdana" w:eastAsia="Verdana" w:hAnsi="Verdana" w:cs="Verdana"/>
        </w:rPr>
        <w:t xml:space="preserve"> of under 2mm in each direction </w:t>
      </w:r>
      <w:r>
        <w:rPr>
          <w:rFonts w:ascii="Verdana" w:eastAsia="Verdana" w:hAnsi="Verdana" w:cs="Verdana"/>
        </w:rPr>
        <w:t xml:space="preserve">to account for the continuous </w:t>
      </w:r>
      <w:r>
        <w:rPr>
          <w:rFonts w:ascii="Verdana" w:eastAsia="Verdana" w:hAnsi="Verdana" w:cs="Verdana"/>
        </w:rPr>
        <w:lastRenderedPageBreak/>
        <w:t xml:space="preserve">nature of the motion. Once the parameters were obtained for all the frames, any manual segmentation of the bones drawn in the first frame could be automatically transformed </w:t>
      </w:r>
      <w:proofErr w:type="gramStart"/>
      <w:r>
        <w:rPr>
          <w:rFonts w:ascii="Verdana" w:eastAsia="Verdana" w:hAnsi="Verdana" w:cs="Verdana"/>
        </w:rPr>
        <w:t>to</w:t>
      </w:r>
      <w:proofErr w:type="gramEnd"/>
      <w:r>
        <w:rPr>
          <w:rFonts w:ascii="Verdana" w:eastAsia="Verdana" w:hAnsi="Verdana" w:cs="Verdana"/>
        </w:rPr>
        <w:t xml:space="preserve"> all other frames. </w:t>
      </w:r>
      <w:r w:rsidR="00B079C8" w:rsidRPr="00B079C8">
        <w:rPr>
          <w:rFonts w:ascii="Verdana" w:eastAsia="Verdana" w:hAnsi="Verdana" w:cs="Verdana"/>
        </w:rPr>
        <w:t>The bone alignment error for each frame was computed by dividing the minimized cost function value by the total number of reference points</w:t>
      </w:r>
      <w:r w:rsidR="00EC1B73">
        <w:rPr>
          <w:rFonts w:ascii="Verdana" w:eastAsia="Verdana" w:hAnsi="Verdana" w:cs="Verdana"/>
        </w:rPr>
        <w:t xml:space="preserve">, providing </w:t>
      </w:r>
      <w:r w:rsidR="00B079C8" w:rsidRPr="00B079C8">
        <w:rPr>
          <w:rFonts w:ascii="Verdana" w:eastAsia="Verdana" w:hAnsi="Verdana" w:cs="Verdana"/>
        </w:rPr>
        <w:t>the average distance in millimeters between the transformed reference points and their corresponding detected bone edges in each frame</w:t>
      </w:r>
      <w:r w:rsidR="00EC1B73">
        <w:rPr>
          <w:rFonts w:ascii="Verdana" w:eastAsia="Verdana" w:hAnsi="Verdana" w:cs="Verdana"/>
        </w:rPr>
        <w:t>.</w:t>
      </w:r>
    </w:p>
    <w:p w14:paraId="297E9E9F" w14:textId="4D5ACC15" w:rsidR="00C00687" w:rsidRDefault="008278D4">
      <w:pPr>
        <w:spacing w:line="360" w:lineRule="auto"/>
        <w:rPr>
          <w:rFonts w:ascii="Verdana" w:eastAsia="Verdana" w:hAnsi="Verdana" w:cs="Verdana"/>
          <w:u w:val="single"/>
        </w:rPr>
      </w:pPr>
      <w:r>
        <w:rPr>
          <w:rFonts w:ascii="Verdana" w:eastAsia="Verdana" w:hAnsi="Verdana" w:cs="Verdana"/>
          <w:u w:val="single"/>
        </w:rPr>
        <w:t xml:space="preserve">2.3 Manual Segmentation and </w:t>
      </w:r>
      <w:r w:rsidR="009F719A" w:rsidRPr="00852EDD">
        <w:rPr>
          <w:rFonts w:ascii="Verdana" w:eastAsia="Verdana" w:hAnsi="Verdana" w:cs="Verdana"/>
          <w:u w:val="single"/>
        </w:rPr>
        <w:t>Osteokinematic</w:t>
      </w:r>
      <w:r w:rsidR="00B81186">
        <w:rPr>
          <w:rFonts w:ascii="Verdana" w:eastAsia="Verdana" w:hAnsi="Verdana" w:cs="Verdana"/>
          <w:u w:val="single"/>
        </w:rPr>
        <w:t xml:space="preserve"> Analysis</w:t>
      </w:r>
    </w:p>
    <w:p w14:paraId="7997EFB6" w14:textId="0B984DE5" w:rsidR="00C00687" w:rsidRDefault="00542F55">
      <w:pPr>
        <w:spacing w:line="360" w:lineRule="auto"/>
        <w:jc w:val="both"/>
        <w:rPr>
          <w:rFonts w:ascii="Verdana" w:hAnsi="Verdana"/>
        </w:rPr>
      </w:pPr>
      <w:r w:rsidRPr="00542F55">
        <w:rPr>
          <w:rFonts w:ascii="Verdana" w:hAnsi="Verdana"/>
        </w:rPr>
        <w:t>To validate the semi-automated tracking method, manual segmentation was performed for all frames and datasets using the Napari (v.4.16) image processing software</w:t>
      </w:r>
      <w:r>
        <w:rPr>
          <w:rFonts w:ascii="Verdana" w:hAnsi="Verdana"/>
        </w:rPr>
        <w:t xml:space="preserve"> </w:t>
      </w:r>
      <w:r w:rsidR="008278D4">
        <w:rPr>
          <w:rFonts w:ascii="Verdana" w:hAnsi="Verdana"/>
        </w:rPr>
        <w:fldChar w:fldCharType="begin"/>
      </w:r>
      <w:r w:rsidR="00E677B2">
        <w:rPr>
          <w:rFonts w:ascii="Verdana" w:hAnsi="Verdana"/>
        </w:rPr>
        <w:instrText xml:space="preserve"> ADDIN ZOTERO_ITEM CSL_CITATION {"citationID":"Jl6dS0ok","properties":{"formattedCitation":"[39]","plainCitation":"[39]","noteIndex":0},"citationItems":[{"id":379,"uris":["http://zotero.org/users/13606484/items/P24V6AWL"],"itemData":{"id":379,"type":"software","abstract":"napari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8278D4">
        <w:rPr>
          <w:rFonts w:ascii="Verdana" w:hAnsi="Verdana"/>
        </w:rPr>
        <w:fldChar w:fldCharType="separate"/>
      </w:r>
      <w:r w:rsidR="00E677B2" w:rsidRPr="00E677B2">
        <w:rPr>
          <w:rFonts w:ascii="Verdana" w:hAnsi="Verdana"/>
        </w:rPr>
        <w:t>[39]</w:t>
      </w:r>
      <w:r w:rsidR="008278D4">
        <w:rPr>
          <w:rFonts w:ascii="Verdana" w:hAnsi="Verdana"/>
        </w:rPr>
        <w:fldChar w:fldCharType="end"/>
      </w:r>
      <w:r w:rsidR="008278D4">
        <w:rPr>
          <w:rFonts w:ascii="Verdana" w:hAnsi="Verdana"/>
        </w:rPr>
        <w:t>.</w:t>
      </w:r>
      <w:r>
        <w:rPr>
          <w:rFonts w:ascii="Verdana" w:hAnsi="Verdana"/>
        </w:rPr>
        <w:t xml:space="preserve"> </w:t>
      </w:r>
      <w:r w:rsidRPr="00542F55">
        <w:rPr>
          <w:rFonts w:ascii="Verdana" w:hAnsi="Verdana"/>
        </w:rPr>
        <w:t xml:space="preserve">The relative centroid displacements between </w:t>
      </w:r>
      <w:proofErr w:type="gramStart"/>
      <w:r w:rsidRPr="00542F55">
        <w:rPr>
          <w:rFonts w:ascii="Verdana" w:hAnsi="Verdana"/>
        </w:rPr>
        <w:t>the tibia</w:t>
      </w:r>
      <w:proofErr w:type="gramEnd"/>
      <w:r w:rsidR="00DD4683">
        <w:rPr>
          <w:rFonts w:ascii="Verdana" w:hAnsi="Verdana"/>
        </w:rPr>
        <w:t xml:space="preserve"> and femur</w:t>
      </w:r>
      <w:r w:rsidRPr="00542F55">
        <w:rPr>
          <w:rFonts w:ascii="Verdana" w:hAnsi="Verdana"/>
        </w:rPr>
        <w:t xml:space="preserve"> were compared between both methods</w:t>
      </w:r>
      <w:r>
        <w:rPr>
          <w:rFonts w:ascii="Verdana" w:hAnsi="Verdana"/>
        </w:rPr>
        <w:t xml:space="preserve">. </w:t>
      </w:r>
      <w:r w:rsidRPr="00542F55">
        <w:rPr>
          <w:rFonts w:ascii="Verdana" w:hAnsi="Verdana"/>
        </w:rPr>
        <w:t>For manual tracking, the bone segmentation obtained in the first frame was aligned (translated and rotated) manually to match the new bone positions in subsequent frames</w:t>
      </w:r>
      <w:r>
        <w:rPr>
          <w:rFonts w:ascii="Verdana" w:hAnsi="Verdana"/>
        </w:rPr>
        <w:t xml:space="preserve">. </w:t>
      </w:r>
      <w:r w:rsidR="00F6418F" w:rsidRPr="00F6418F">
        <w:rPr>
          <w:rFonts w:ascii="Verdana" w:hAnsi="Verdana"/>
        </w:rPr>
        <w:t xml:space="preserve">Processing time was recorded for both methods, measured from the start of initial frame segmentation to completion of </w:t>
      </w:r>
      <w:r w:rsidR="008827DD">
        <w:rPr>
          <w:rFonts w:ascii="Verdana" w:hAnsi="Verdana"/>
        </w:rPr>
        <w:t xml:space="preserve">bone </w:t>
      </w:r>
      <w:r w:rsidR="00F6418F" w:rsidRPr="00F6418F">
        <w:rPr>
          <w:rFonts w:ascii="Verdana" w:hAnsi="Verdana"/>
        </w:rPr>
        <w:t>tracking across all frames.</w:t>
      </w:r>
    </w:p>
    <w:p w14:paraId="54D40191" w14:textId="0AF70845" w:rsidR="00C00687" w:rsidRDefault="008827DD">
      <w:pPr>
        <w:spacing w:line="360" w:lineRule="auto"/>
        <w:jc w:val="both"/>
        <w:rPr>
          <w:rFonts w:ascii="Verdana" w:hAnsi="Verdana"/>
        </w:rPr>
      </w:pPr>
      <w:r>
        <w:rPr>
          <w:rFonts w:ascii="Verdana" w:hAnsi="Verdana"/>
        </w:rPr>
        <w:t>R</w:t>
      </w:r>
      <w:r w:rsidR="00B01E64" w:rsidRPr="00B01E64">
        <w:rPr>
          <w:rFonts w:ascii="Verdana" w:hAnsi="Verdana"/>
        </w:rPr>
        <w:t xml:space="preserve">elative bone positions </w:t>
      </w:r>
      <w:r>
        <w:rPr>
          <w:rFonts w:ascii="Verdana" w:hAnsi="Verdana"/>
        </w:rPr>
        <w:t>for both the semi-automated and manual segmentations</w:t>
      </w:r>
      <w:r w:rsidRPr="00B01E64">
        <w:rPr>
          <w:rFonts w:ascii="Verdana" w:hAnsi="Verdana"/>
        </w:rPr>
        <w:t xml:space="preserve"> </w:t>
      </w:r>
      <w:r w:rsidR="00B01E64" w:rsidRPr="00B01E64">
        <w:rPr>
          <w:rFonts w:ascii="Verdana" w:hAnsi="Verdana"/>
        </w:rPr>
        <w:t xml:space="preserve">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w:t>
      </w:r>
      <w:r w:rsidR="009D3859">
        <w:rPr>
          <w:rFonts w:ascii="Verdana" w:hAnsi="Verdana"/>
        </w:rPr>
        <w:t>2D</w:t>
      </w:r>
      <w:r w:rsidR="00B01E64" w:rsidRPr="00B01E64">
        <w:rPr>
          <w:rFonts w:ascii="Verdana" w:hAnsi="Verdana"/>
        </w:rPr>
        <w:t xml:space="preserve"> image coordinate system, with the origin at the top left corner and coordinates increasing downward and to the right.</w:t>
      </w:r>
      <w:r w:rsidR="008278D4">
        <w:rPr>
          <w:rFonts w:ascii="Verdana" w:hAnsi="Verdana"/>
        </w:rPr>
        <w:t xml:space="preserve"> </w:t>
      </w:r>
      <w:r w:rsidR="008C0EE0">
        <w:rPr>
          <w:rFonts w:ascii="Verdana" w:hAnsi="Verdana"/>
        </w:rPr>
        <w:t>T</w:t>
      </w:r>
      <w:r w:rsidR="008C0EE0" w:rsidRPr="008C0EE0">
        <w:rPr>
          <w:rFonts w:ascii="Verdana" w:hAnsi="Verdana"/>
        </w:rPr>
        <w:t>his centroid-based approach was chosen as it provides a single-point representation of each bone</w:t>
      </w:r>
      <w:r w:rsidR="00995B0A">
        <w:rPr>
          <w:rFonts w:ascii="Verdana" w:hAnsi="Verdana"/>
        </w:rPr>
        <w:t>’</w:t>
      </w:r>
      <w:r w:rsidR="008C0EE0" w:rsidRPr="008C0EE0">
        <w:rPr>
          <w:rFonts w:ascii="Verdana" w:hAnsi="Verdana"/>
        </w:rPr>
        <w:t>s position that is less sensitive to local variations in segmentation</w:t>
      </w:r>
      <w:r w:rsidR="008C0EE0">
        <w:rPr>
          <w:rFonts w:ascii="Verdana" w:hAnsi="Verdana"/>
        </w:rPr>
        <w:t xml:space="preserve">. </w:t>
      </w:r>
    </w:p>
    <w:p w14:paraId="644CF99B" w14:textId="282722F3" w:rsidR="00C00687" w:rsidRDefault="00C72B55">
      <w:pPr>
        <w:spacing w:line="360" w:lineRule="auto"/>
        <w:jc w:val="both"/>
        <w:rPr>
          <w:rFonts w:ascii="Verdana" w:hAnsi="Verdana"/>
        </w:rPr>
      </w:pPr>
      <w:r w:rsidRPr="00C72B55">
        <w:rPr>
          <w:rFonts w:ascii="Verdana" w:hAnsi="Verdana"/>
        </w:rPr>
        <w:t xml:space="preserve">To enable comparison across datasets with different knee ranges of motion, the knee flexion angles measured by the optical sensor were normalized to a </w:t>
      </w:r>
      <w:r w:rsidR="00995B0A">
        <w:rPr>
          <w:rFonts w:ascii="Verdana" w:hAnsi="Verdana"/>
        </w:rPr>
        <w:t>‘</w:t>
      </w:r>
      <w:r w:rsidRPr="00C72B55">
        <w:rPr>
          <w:rFonts w:ascii="Verdana" w:hAnsi="Verdana"/>
        </w:rPr>
        <w:t>flexion cycle percentage</w:t>
      </w:r>
      <w:r w:rsidR="00995B0A">
        <w:rPr>
          <w:rFonts w:ascii="Verdana" w:hAnsi="Verdana"/>
        </w:rPr>
        <w:t>’</w:t>
      </w:r>
      <w:r w:rsidRPr="00C72B55">
        <w:rPr>
          <w:rFonts w:ascii="Verdana" w:hAnsi="Verdana"/>
        </w:rPr>
        <w:t xml:space="preserve"> scale. </w:t>
      </w:r>
      <w:r w:rsidR="004E2D39" w:rsidRPr="004E2D39">
        <w:rPr>
          <w:rFonts w:ascii="Verdana" w:hAnsi="Verdana"/>
        </w:rPr>
        <w:t xml:space="preserve">The </w:t>
      </w:r>
      <w:r w:rsidR="00995B0A">
        <w:rPr>
          <w:rFonts w:ascii="Verdana" w:hAnsi="Verdana"/>
        </w:rPr>
        <w:t xml:space="preserve">knee </w:t>
      </w:r>
      <w:r w:rsidR="004E2D39" w:rsidRPr="004E2D39">
        <w:rPr>
          <w:rFonts w:ascii="Verdana" w:hAnsi="Verdana"/>
        </w:rPr>
        <w:t xml:space="preserve">motion cycle was separated into two phases: extension (flexed to extended position) and flexion (extended to flexed position). For each phase, the motion was normalized from 0% to 100% to enable comparison across </w:t>
      </w:r>
      <w:r w:rsidR="00862E61">
        <w:rPr>
          <w:rFonts w:ascii="Verdana" w:hAnsi="Verdana"/>
        </w:rPr>
        <w:t>participants</w:t>
      </w:r>
      <w:r w:rsidR="00862E61" w:rsidRPr="004E2D39">
        <w:rPr>
          <w:rFonts w:ascii="Verdana" w:hAnsi="Verdana"/>
        </w:rPr>
        <w:t xml:space="preserve"> </w:t>
      </w:r>
      <w:r w:rsidR="004E2D39" w:rsidRPr="004E2D39">
        <w:rPr>
          <w:rFonts w:ascii="Verdana" w:hAnsi="Verdana"/>
        </w:rPr>
        <w:t xml:space="preserve">despite variations in their </w:t>
      </w:r>
      <w:proofErr w:type="gramStart"/>
      <w:r w:rsidR="004E2D39" w:rsidRPr="004E2D39">
        <w:rPr>
          <w:rFonts w:ascii="Verdana" w:hAnsi="Verdana"/>
        </w:rPr>
        <w:t>achieved range of motion</w:t>
      </w:r>
      <w:proofErr w:type="gramEnd"/>
      <w:r w:rsidR="00995B0A">
        <w:rPr>
          <w:rFonts w:ascii="Verdana" w:hAnsi="Verdana"/>
        </w:rPr>
        <w:t>.</w:t>
      </w:r>
    </w:p>
    <w:p w14:paraId="781098A8" w14:textId="27C1F6EA" w:rsidR="00C00687" w:rsidRDefault="008278D4">
      <w:pPr>
        <w:spacing w:line="360" w:lineRule="auto"/>
        <w:jc w:val="both"/>
        <w:rPr>
          <w:rFonts w:ascii="Verdana" w:hAnsi="Verdana"/>
        </w:rPr>
      </w:pPr>
      <w:r>
        <w:rPr>
          <w:rFonts w:ascii="Verdana" w:hAnsi="Verdana"/>
        </w:rPr>
        <w:lastRenderedPageBreak/>
        <w:t>The tracking accuracy</w:t>
      </w:r>
      <w:r w:rsidR="00DC02BD">
        <w:rPr>
          <w:rFonts w:ascii="Verdana" w:hAnsi="Verdana"/>
        </w:rPr>
        <w:t xml:space="preserve"> of the algorithm</w:t>
      </w:r>
      <w:r>
        <w:rPr>
          <w:rFonts w:ascii="Verdana" w:hAnsi="Verdana"/>
        </w:rPr>
        <w:t xml:space="preserve"> was evaluated using the cost function described in section 2.2, which quantifie</w:t>
      </w:r>
      <w:r w:rsidR="00995B0A">
        <w:rPr>
          <w:rFonts w:ascii="Verdana" w:hAnsi="Verdana"/>
        </w:rPr>
        <w:t>d</w:t>
      </w:r>
      <w:r>
        <w:rPr>
          <w:rFonts w:ascii="Verdana" w:hAnsi="Verdana"/>
        </w:rPr>
        <w:t xml:space="preserve"> the </w:t>
      </w:r>
      <w:r w:rsidR="00355536">
        <w:rPr>
          <w:rFonts w:ascii="Verdana" w:hAnsi="Verdana"/>
        </w:rPr>
        <w:t>summed-up</w:t>
      </w:r>
      <w:r w:rsidR="005270A8">
        <w:rPr>
          <w:rFonts w:ascii="Verdana" w:hAnsi="Verdana"/>
        </w:rPr>
        <w:t xml:space="preserve"> </w:t>
      </w:r>
      <w:r>
        <w:rPr>
          <w:rFonts w:ascii="Verdana" w:hAnsi="Verdana"/>
        </w:rPr>
        <w:t>distance between the transformed reference points and the detected bone edges. The cost function value divided by the total number of reference points provided an average alignment error in millimeters for each bone in each frame.</w:t>
      </w:r>
    </w:p>
    <w:p w14:paraId="2FBD4DB5" w14:textId="2140320C" w:rsidR="00C00687" w:rsidRDefault="008278D4">
      <w:pPr>
        <w:spacing w:line="360" w:lineRule="auto"/>
        <w:jc w:val="both"/>
        <w:rPr>
          <w:rFonts w:ascii="Verdana" w:hAnsi="Verdana"/>
          <w:u w:val="single"/>
        </w:rPr>
      </w:pPr>
      <w:r>
        <w:rPr>
          <w:rFonts w:ascii="Verdana" w:hAnsi="Verdana"/>
          <w:u w:val="single"/>
        </w:rPr>
        <w:t>3. Results</w:t>
      </w:r>
    </w:p>
    <w:p w14:paraId="27333961" w14:textId="2E3E251E" w:rsidR="00077D19" w:rsidRDefault="008278D4">
      <w:pPr>
        <w:spacing w:line="360" w:lineRule="auto"/>
        <w:jc w:val="both"/>
        <w:rPr>
          <w:rFonts w:ascii="Verdana" w:hAnsi="Verdana"/>
        </w:rPr>
      </w:pPr>
      <w:r>
        <w:rPr>
          <w:rFonts w:ascii="Verdana" w:hAnsi="Verdana"/>
        </w:rPr>
        <w:t>The semi-automated tracking algorithm successfully tracked both the tibia</w:t>
      </w:r>
      <w:r w:rsidR="00E10385">
        <w:rPr>
          <w:rFonts w:ascii="Verdana" w:hAnsi="Verdana"/>
        </w:rPr>
        <w:t>l</w:t>
      </w:r>
      <w:r>
        <w:rPr>
          <w:rFonts w:ascii="Verdana" w:hAnsi="Verdana"/>
        </w:rPr>
        <w:t xml:space="preserve"> and fem</w:t>
      </w:r>
      <w:r w:rsidR="00E10385">
        <w:rPr>
          <w:rFonts w:ascii="Verdana" w:hAnsi="Verdana"/>
        </w:rPr>
        <w:t>oral</w:t>
      </w:r>
      <w:r>
        <w:rPr>
          <w:rFonts w:ascii="Verdana" w:hAnsi="Verdana"/>
        </w:rPr>
        <w:t xml:space="preserve"> </w:t>
      </w:r>
      <w:r w:rsidR="00E10385">
        <w:rPr>
          <w:rFonts w:ascii="Verdana" w:hAnsi="Verdana"/>
        </w:rPr>
        <w:t xml:space="preserve">bone </w:t>
      </w:r>
      <w:r>
        <w:rPr>
          <w:rFonts w:ascii="Verdana" w:hAnsi="Verdana"/>
        </w:rPr>
        <w:t xml:space="preserve">edges throughout the motion cycle for all five </w:t>
      </w:r>
      <w:r w:rsidR="009A050D">
        <w:rPr>
          <w:rFonts w:ascii="Verdana" w:hAnsi="Verdana"/>
        </w:rPr>
        <w:t>participants</w:t>
      </w:r>
      <w:r w:rsidR="00EA1AE6">
        <w:rPr>
          <w:rFonts w:ascii="Verdana" w:hAnsi="Verdana"/>
        </w:rPr>
        <w:t>.</w:t>
      </w:r>
      <w:r>
        <w:rPr>
          <w:rFonts w:ascii="Verdana" w:hAnsi="Verdana"/>
        </w:rPr>
        <w:t xml:space="preserve"> </w:t>
      </w:r>
      <w:r w:rsidR="00164321" w:rsidRPr="00164321">
        <w:rPr>
          <w:rFonts w:ascii="Verdana" w:hAnsi="Verdana"/>
        </w:rPr>
        <w:t xml:space="preserve">The number of reconstructed frames varied among participants based on their achieved </w:t>
      </w:r>
      <w:r w:rsidR="00E10385" w:rsidRPr="00164321">
        <w:rPr>
          <w:rFonts w:ascii="Verdana" w:hAnsi="Verdana"/>
        </w:rPr>
        <w:t xml:space="preserve">knee </w:t>
      </w:r>
      <w:r w:rsidR="00164321" w:rsidRPr="00164321">
        <w:rPr>
          <w:rFonts w:ascii="Verdana" w:hAnsi="Verdana"/>
        </w:rPr>
        <w:t>range of motion.</w:t>
      </w:r>
      <w:r w:rsidR="00164321">
        <w:rPr>
          <w:rFonts w:ascii="Verdana" w:hAnsi="Verdana"/>
        </w:rPr>
        <w:t xml:space="preserve"> </w:t>
      </w:r>
    </w:p>
    <w:p w14:paraId="20A0075F" w14:textId="73EEF7E9" w:rsidR="00A741B1" w:rsidRDefault="00A741B1">
      <w:pPr>
        <w:spacing w:line="360" w:lineRule="auto"/>
        <w:jc w:val="both"/>
        <w:rPr>
          <w:rFonts w:ascii="Verdana" w:hAnsi="Verdana"/>
        </w:rPr>
      </w:pPr>
      <w:r w:rsidRPr="00EA1AE6">
        <w:rPr>
          <w:rFonts w:ascii="Verdana" w:hAnsi="Verdana"/>
        </w:rPr>
        <w:t xml:space="preserve">When averaged across both bones, all frames, and all datasets, the alignment error between the transformed reference points and detected bone edges was 0.40 ± 0.02 mm. </w:t>
      </w:r>
      <w:r w:rsidRPr="009F719A">
        <w:rPr>
          <w:rFonts w:ascii="Verdana" w:hAnsi="Verdana"/>
        </w:rPr>
        <w:t>The segmentation time required by the semi-automated approach was less than 5 minutes per dataset, compared to approximately 15 minutes per dataset using the manual approach.</w:t>
      </w:r>
      <w:r>
        <w:rPr>
          <w:rFonts w:ascii="Verdana" w:hAnsi="Verdana"/>
        </w:rPr>
        <w:t xml:space="preserve">  </w:t>
      </w:r>
    </w:p>
    <w:p w14:paraId="3338C908" w14:textId="5C63F72F" w:rsidR="00077D19" w:rsidRDefault="00077D19">
      <w:pPr>
        <w:spacing w:line="360" w:lineRule="auto"/>
        <w:jc w:val="both"/>
        <w:rPr>
          <w:rFonts w:ascii="Verdana" w:hAnsi="Verdana"/>
        </w:rPr>
      </w:pPr>
      <w:r w:rsidRPr="00EB01E5">
        <w:rPr>
          <w:rFonts w:ascii="Verdana" w:hAnsi="Verdana"/>
          <w:b/>
          <w:bCs/>
        </w:rPr>
        <w:t>Figure 4</w:t>
      </w:r>
      <w:r w:rsidRPr="00EB01E5">
        <w:rPr>
          <w:rFonts w:ascii="Verdana" w:hAnsi="Verdana"/>
        </w:rPr>
        <w:t xml:space="preserve"> </w:t>
      </w:r>
      <w:r>
        <w:rPr>
          <w:rFonts w:ascii="Verdana" w:hAnsi="Verdana"/>
        </w:rPr>
        <w:t xml:space="preserve">presents the results of the </w:t>
      </w:r>
      <w:r w:rsidRPr="00EB01E5">
        <w:rPr>
          <w:rFonts w:ascii="Verdana" w:hAnsi="Verdana"/>
        </w:rPr>
        <w:t xml:space="preserve">quantitative </w:t>
      </w:r>
      <w:r w:rsidRPr="00852EDD">
        <w:rPr>
          <w:rFonts w:ascii="Verdana" w:hAnsi="Verdana"/>
        </w:rPr>
        <w:t>osteokinematic</w:t>
      </w:r>
      <w:r>
        <w:rPr>
          <w:rFonts w:ascii="Verdana" w:hAnsi="Verdana"/>
        </w:rPr>
        <w:t xml:space="preserve"> </w:t>
      </w:r>
      <w:r w:rsidRPr="00EB01E5">
        <w:rPr>
          <w:rFonts w:ascii="Verdana" w:hAnsi="Verdana"/>
        </w:rPr>
        <w:t>analysis o</w:t>
      </w:r>
      <w:r>
        <w:rPr>
          <w:rFonts w:ascii="Verdana" w:hAnsi="Verdana"/>
        </w:rPr>
        <w:t xml:space="preserve">f relative bone </w:t>
      </w:r>
      <w:r w:rsidRPr="00EB01E5">
        <w:rPr>
          <w:rFonts w:ascii="Verdana" w:hAnsi="Verdana"/>
        </w:rPr>
        <w:t xml:space="preserve">motion, which revealed consistent </w:t>
      </w:r>
      <w:r w:rsidR="00F3658E">
        <w:rPr>
          <w:rFonts w:ascii="Verdana" w:hAnsi="Verdana"/>
        </w:rPr>
        <w:t>displacement</w:t>
      </w:r>
      <w:r>
        <w:rPr>
          <w:rFonts w:ascii="Verdana" w:hAnsi="Verdana"/>
        </w:rPr>
        <w:t xml:space="preserve"> </w:t>
      </w:r>
      <w:r w:rsidRPr="00EB01E5">
        <w:rPr>
          <w:rFonts w:ascii="Verdana" w:hAnsi="Verdana"/>
        </w:rPr>
        <w:t xml:space="preserve">patterns across all </w:t>
      </w:r>
      <w:r w:rsidR="009A050D">
        <w:rPr>
          <w:rFonts w:ascii="Verdana" w:hAnsi="Verdana"/>
        </w:rPr>
        <w:t>participants</w:t>
      </w:r>
      <w:r w:rsidRPr="00EB01E5">
        <w:rPr>
          <w:rFonts w:ascii="Verdana" w:hAnsi="Verdana"/>
        </w:rPr>
        <w:t xml:space="preserve">. The horizontal displacement of the tibial centroid relative to the femoral centroid showed a linear trend during both </w:t>
      </w:r>
      <w:r>
        <w:rPr>
          <w:rFonts w:ascii="Verdana" w:hAnsi="Verdana"/>
        </w:rPr>
        <w:t xml:space="preserve">the knee </w:t>
      </w:r>
      <w:r w:rsidRPr="00EB01E5">
        <w:rPr>
          <w:rFonts w:ascii="Verdana" w:hAnsi="Verdana"/>
        </w:rPr>
        <w:t xml:space="preserve">extension and flexion phases, ranging from approximately 8 mm to 28 mm through the motion cycle. The vertical displacement remained relatively constant around 57 mm. Both semi-automated </w:t>
      </w:r>
      <w:r>
        <w:rPr>
          <w:rFonts w:ascii="Verdana" w:hAnsi="Verdana"/>
        </w:rPr>
        <w:t xml:space="preserve">and manual </w:t>
      </w:r>
      <w:r w:rsidRPr="00EB01E5">
        <w:rPr>
          <w:rFonts w:ascii="Verdana" w:hAnsi="Verdana"/>
        </w:rPr>
        <w:t xml:space="preserve">methods demonstrated similar </w:t>
      </w:r>
      <w:r>
        <w:rPr>
          <w:rFonts w:ascii="Verdana" w:hAnsi="Verdana"/>
        </w:rPr>
        <w:t xml:space="preserve">knee </w:t>
      </w:r>
      <w:r w:rsidRPr="00EB01E5">
        <w:rPr>
          <w:rFonts w:ascii="Verdana" w:hAnsi="Verdana"/>
        </w:rPr>
        <w:t xml:space="preserve">motion patterns, with the semi-automated method showing consistently smaller </w:t>
      </w:r>
      <w:r>
        <w:rPr>
          <w:rFonts w:ascii="Verdana" w:hAnsi="Verdana"/>
        </w:rPr>
        <w:t>variability (SDs)</w:t>
      </w:r>
      <w:r w:rsidRPr="00EB01E5">
        <w:rPr>
          <w:rFonts w:ascii="Verdana" w:hAnsi="Verdana"/>
        </w:rPr>
        <w:t xml:space="preserve"> across all measurements.</w:t>
      </w:r>
      <w:r>
        <w:rPr>
          <w:rFonts w:ascii="Verdana" w:hAnsi="Verdana"/>
        </w:rPr>
        <w:t xml:space="preserve"> </w:t>
      </w:r>
      <w:r w:rsidRPr="00752B28">
        <w:rPr>
          <w:rFonts w:ascii="Verdana" w:hAnsi="Verdana"/>
        </w:rPr>
        <w:t xml:space="preserve">For horizontal displacement, the semi-automated method demonstrated lower variability </w:t>
      </w:r>
      <w:r>
        <w:rPr>
          <w:rFonts w:ascii="Verdana" w:hAnsi="Verdana"/>
        </w:rPr>
        <w:t xml:space="preserve">(SDs of </w:t>
      </w:r>
      <w:r w:rsidRPr="00752B28">
        <w:rPr>
          <w:rFonts w:ascii="Verdana" w:hAnsi="Verdana"/>
        </w:rPr>
        <w:t>1.7</w:t>
      </w:r>
      <w:r>
        <w:rPr>
          <w:rFonts w:ascii="Verdana" w:hAnsi="Verdana"/>
        </w:rPr>
        <w:t>–</w:t>
      </w:r>
      <w:r w:rsidRPr="00752B28">
        <w:rPr>
          <w:rFonts w:ascii="Verdana" w:hAnsi="Verdana"/>
        </w:rPr>
        <w:t>2.7 mm</w:t>
      </w:r>
      <w:r>
        <w:rPr>
          <w:rFonts w:ascii="Verdana" w:hAnsi="Verdana"/>
        </w:rPr>
        <w:t xml:space="preserve">) compared to the </w:t>
      </w:r>
      <w:r w:rsidRPr="00752B28">
        <w:rPr>
          <w:rFonts w:ascii="Verdana" w:hAnsi="Verdana"/>
        </w:rPr>
        <w:t>manual method</w:t>
      </w:r>
      <w:r>
        <w:rPr>
          <w:rFonts w:ascii="Verdana" w:hAnsi="Verdana"/>
        </w:rPr>
        <w:t xml:space="preserve"> (SDs</w:t>
      </w:r>
      <w:r w:rsidRPr="00752B28">
        <w:rPr>
          <w:rFonts w:ascii="Verdana" w:hAnsi="Verdana"/>
        </w:rPr>
        <w:t xml:space="preserve"> </w:t>
      </w:r>
      <w:r>
        <w:rPr>
          <w:rFonts w:ascii="Verdana" w:hAnsi="Verdana"/>
        </w:rPr>
        <w:t xml:space="preserve">of </w:t>
      </w:r>
      <w:r w:rsidRPr="00752B28">
        <w:rPr>
          <w:rFonts w:ascii="Verdana" w:hAnsi="Verdana"/>
        </w:rPr>
        <w:t>2.2</w:t>
      </w:r>
      <w:r>
        <w:rPr>
          <w:rFonts w:ascii="Verdana" w:hAnsi="Verdana"/>
        </w:rPr>
        <w:t>–</w:t>
      </w:r>
      <w:r w:rsidRPr="00752B28">
        <w:rPr>
          <w:rFonts w:ascii="Verdana" w:hAnsi="Verdana"/>
        </w:rPr>
        <w:t>3.3 mm</w:t>
      </w:r>
      <w:r>
        <w:rPr>
          <w:rFonts w:ascii="Verdana" w:hAnsi="Verdana"/>
        </w:rPr>
        <w:t>)</w:t>
      </w:r>
      <w:r w:rsidRPr="00752B28">
        <w:rPr>
          <w:rFonts w:ascii="Verdana" w:hAnsi="Verdana"/>
        </w:rPr>
        <w:t>.</w:t>
      </w:r>
      <w:r>
        <w:rPr>
          <w:rFonts w:ascii="Verdana" w:hAnsi="Verdana"/>
        </w:rPr>
        <w:t xml:space="preserve"> </w:t>
      </w:r>
      <w:r w:rsidRPr="00752B28">
        <w:rPr>
          <w:rFonts w:ascii="Verdana" w:hAnsi="Verdana"/>
        </w:rPr>
        <w:t>Similarly</w:t>
      </w:r>
      <w:r>
        <w:rPr>
          <w:rFonts w:ascii="Verdana" w:hAnsi="Verdana"/>
        </w:rPr>
        <w:t>,</w:t>
      </w:r>
      <w:r w:rsidRPr="00752B28">
        <w:rPr>
          <w:rFonts w:ascii="Verdana" w:hAnsi="Verdana"/>
        </w:rPr>
        <w:t xml:space="preserve"> for vertical displacement, the semi-automated method</w:t>
      </w:r>
      <w:r>
        <w:rPr>
          <w:rFonts w:ascii="Verdana" w:hAnsi="Verdana"/>
        </w:rPr>
        <w:t xml:space="preserve"> showed lower variability (SDs of</w:t>
      </w:r>
      <w:r w:rsidRPr="00752B28">
        <w:rPr>
          <w:rFonts w:ascii="Verdana" w:hAnsi="Verdana"/>
        </w:rPr>
        <w:t xml:space="preserve"> 0.</w:t>
      </w:r>
      <w:r w:rsidR="00300B24">
        <w:rPr>
          <w:rFonts w:ascii="Verdana" w:hAnsi="Verdana"/>
        </w:rPr>
        <w:t>7</w:t>
      </w:r>
      <w:r>
        <w:rPr>
          <w:rFonts w:ascii="Verdana" w:hAnsi="Verdana"/>
        </w:rPr>
        <w:t>–</w:t>
      </w:r>
      <w:r w:rsidRPr="00752B28">
        <w:rPr>
          <w:rFonts w:ascii="Verdana" w:hAnsi="Verdana"/>
        </w:rPr>
        <w:t>1.</w:t>
      </w:r>
      <w:r>
        <w:rPr>
          <w:rFonts w:ascii="Verdana" w:hAnsi="Verdana"/>
        </w:rPr>
        <w:t>2</w:t>
      </w:r>
      <w:r w:rsidRPr="00752B28">
        <w:rPr>
          <w:rFonts w:ascii="Verdana" w:hAnsi="Verdana"/>
        </w:rPr>
        <w:t xml:space="preserve"> mm</w:t>
      </w:r>
      <w:r>
        <w:rPr>
          <w:rFonts w:ascii="Verdana" w:hAnsi="Verdana"/>
        </w:rPr>
        <w:t xml:space="preserve">) compared to the </w:t>
      </w:r>
      <w:r w:rsidRPr="00752B28">
        <w:rPr>
          <w:rFonts w:ascii="Verdana" w:hAnsi="Verdana"/>
        </w:rPr>
        <w:t>manual method</w:t>
      </w:r>
      <w:r>
        <w:rPr>
          <w:rFonts w:ascii="Verdana" w:hAnsi="Verdana"/>
        </w:rPr>
        <w:t xml:space="preserve"> (SDs of</w:t>
      </w:r>
      <w:r w:rsidRPr="00752B28">
        <w:rPr>
          <w:rFonts w:ascii="Verdana" w:hAnsi="Verdana"/>
        </w:rPr>
        <w:t xml:space="preserve"> 0.9</w:t>
      </w:r>
      <w:r>
        <w:rPr>
          <w:rFonts w:ascii="Verdana" w:hAnsi="Verdana"/>
        </w:rPr>
        <w:t>–</w:t>
      </w:r>
      <w:r w:rsidRPr="00752B28">
        <w:rPr>
          <w:rFonts w:ascii="Verdana" w:hAnsi="Verdana"/>
        </w:rPr>
        <w:t>1.</w:t>
      </w:r>
      <w:r w:rsidR="00300B24">
        <w:rPr>
          <w:rFonts w:ascii="Verdana" w:hAnsi="Verdana"/>
        </w:rPr>
        <w:t>7</w:t>
      </w:r>
      <w:r w:rsidRPr="00752B28">
        <w:rPr>
          <w:rFonts w:ascii="Verdana" w:hAnsi="Verdana"/>
        </w:rPr>
        <w:t xml:space="preserve"> mm</w:t>
      </w:r>
      <w:r>
        <w:rPr>
          <w:rFonts w:ascii="Verdana" w:hAnsi="Verdana"/>
        </w:rPr>
        <w:t>).</w:t>
      </w:r>
    </w:p>
    <w:p w14:paraId="59B35044" w14:textId="4DA518EB" w:rsidR="00EA1AE6" w:rsidRPr="00EA1AE6" w:rsidRDefault="00EA1AE6">
      <w:pPr>
        <w:spacing w:line="360" w:lineRule="auto"/>
        <w:jc w:val="both"/>
        <w:rPr>
          <w:rFonts w:ascii="Verdana" w:hAnsi="Verdana"/>
          <w:u w:val="single"/>
        </w:rPr>
      </w:pPr>
      <w:r w:rsidRPr="00EA1AE6">
        <w:rPr>
          <w:rFonts w:ascii="Verdana" w:hAnsi="Verdana"/>
          <w:u w:val="single"/>
        </w:rPr>
        <w:t xml:space="preserve">4. Discussion </w:t>
      </w:r>
    </w:p>
    <w:p w14:paraId="5C139C25" w14:textId="43DBEDBC" w:rsidR="001F470D" w:rsidRDefault="00513597">
      <w:pPr>
        <w:spacing w:line="360" w:lineRule="auto"/>
        <w:jc w:val="both"/>
        <w:rPr>
          <w:rFonts w:ascii="Verdana" w:hAnsi="Verdana"/>
        </w:rPr>
      </w:pPr>
      <w:r w:rsidRPr="00513597">
        <w:rPr>
          <w:rFonts w:ascii="Verdana" w:hAnsi="Verdana"/>
        </w:rPr>
        <w:t>The results demonstrate the technical feasibility of our semi-automated bone tracking approach for analyzing knee motion</w:t>
      </w:r>
      <w:r w:rsidR="00095203">
        <w:rPr>
          <w:rFonts w:ascii="Verdana" w:hAnsi="Verdana"/>
        </w:rPr>
        <w:t xml:space="preserve"> from dynamic CINE MRI data</w:t>
      </w:r>
      <w:r w:rsidRPr="00513597">
        <w:rPr>
          <w:rFonts w:ascii="Verdana" w:hAnsi="Verdana"/>
        </w:rPr>
        <w:t xml:space="preserve"> during flexion</w:t>
      </w:r>
      <w:r w:rsidR="00BB6082">
        <w:rPr>
          <w:rFonts w:ascii="Verdana" w:hAnsi="Verdana"/>
        </w:rPr>
        <w:t xml:space="preserve"> and </w:t>
      </w:r>
      <w:r w:rsidRPr="00513597">
        <w:rPr>
          <w:rFonts w:ascii="Verdana" w:hAnsi="Verdana"/>
        </w:rPr>
        <w:t>extension.</w:t>
      </w:r>
      <w:r w:rsidR="001F470D">
        <w:rPr>
          <w:rFonts w:ascii="Verdana" w:hAnsi="Verdana"/>
        </w:rPr>
        <w:t xml:space="preserve"> </w:t>
      </w:r>
      <w:r w:rsidR="001F470D" w:rsidRPr="001F470D">
        <w:rPr>
          <w:rFonts w:ascii="Verdana" w:hAnsi="Verdana"/>
        </w:rPr>
        <w:t xml:space="preserve">The method achieved </w:t>
      </w:r>
      <w:r w:rsidR="00B25FD6">
        <w:rPr>
          <w:rFonts w:ascii="Verdana" w:hAnsi="Verdana"/>
        </w:rPr>
        <w:t>an average</w:t>
      </w:r>
      <w:r w:rsidR="001F470D" w:rsidRPr="001F470D">
        <w:rPr>
          <w:rFonts w:ascii="Verdana" w:hAnsi="Verdana"/>
        </w:rPr>
        <w:t xml:space="preserve"> alignment </w:t>
      </w:r>
      <w:r w:rsidR="00B25FD6">
        <w:rPr>
          <w:rFonts w:ascii="Verdana" w:hAnsi="Verdana"/>
        </w:rPr>
        <w:t>error of</w:t>
      </w:r>
      <w:r w:rsidR="001F470D" w:rsidRPr="001F470D">
        <w:rPr>
          <w:rFonts w:ascii="Verdana" w:hAnsi="Verdana"/>
        </w:rPr>
        <w:t xml:space="preserve"> 0.40 </w:t>
      </w:r>
      <w:r w:rsidR="001F470D" w:rsidRPr="001F470D">
        <w:rPr>
          <w:rFonts w:ascii="Verdana" w:hAnsi="Verdana"/>
        </w:rPr>
        <w:lastRenderedPageBreak/>
        <w:t>± 0.02 mm</w:t>
      </w:r>
      <w:r w:rsidR="00B25FD6">
        <w:rPr>
          <w:rFonts w:ascii="Verdana" w:hAnsi="Verdana"/>
        </w:rPr>
        <w:t xml:space="preserve"> between the discretized bone edge from the previous frame (80 reference points) and the continuous Canny edge of the next frame,</w:t>
      </w:r>
      <w:r w:rsidR="001F470D" w:rsidRPr="001F470D">
        <w:rPr>
          <w:rFonts w:ascii="Verdana" w:hAnsi="Verdana"/>
        </w:rPr>
        <w:t xml:space="preserve"> while significantly reducing processing time compared to manual segmentation.</w:t>
      </w:r>
      <w:r w:rsidR="001F470D">
        <w:rPr>
          <w:rFonts w:ascii="Verdana" w:hAnsi="Verdana"/>
        </w:rPr>
        <w:t xml:space="preserve"> </w:t>
      </w:r>
      <w:r w:rsidR="001F470D" w:rsidRPr="001F470D">
        <w:rPr>
          <w:rFonts w:ascii="Verdana" w:hAnsi="Verdana"/>
        </w:rPr>
        <w:t xml:space="preserve">The smaller </w:t>
      </w:r>
      <w:r w:rsidR="00B901D4">
        <w:rPr>
          <w:rFonts w:ascii="Verdana" w:hAnsi="Verdana"/>
        </w:rPr>
        <w:t>variability (SDs)</w:t>
      </w:r>
      <w:r w:rsidR="001F470D" w:rsidRPr="001F470D">
        <w:rPr>
          <w:rFonts w:ascii="Verdana" w:hAnsi="Verdana"/>
        </w:rPr>
        <w:t xml:space="preserve"> observed with the semi-automated method suggest</w:t>
      </w:r>
      <w:r w:rsidR="00130EB4">
        <w:rPr>
          <w:rFonts w:ascii="Verdana" w:hAnsi="Verdana"/>
        </w:rPr>
        <w:t>s</w:t>
      </w:r>
      <w:r w:rsidR="001F470D" w:rsidRPr="001F470D">
        <w:rPr>
          <w:rFonts w:ascii="Verdana" w:hAnsi="Verdana"/>
        </w:rPr>
        <w:t xml:space="preserve"> improved measurement consistency compared to manual tracking, likely due to the algorithmic approach being less susceptible to human variability in frame-to-frame segmentation.</w:t>
      </w:r>
      <w:r>
        <w:rPr>
          <w:rFonts w:ascii="Verdana" w:hAnsi="Verdana"/>
        </w:rPr>
        <w:t xml:space="preserve"> </w:t>
      </w:r>
    </w:p>
    <w:p w14:paraId="670DEC8A" w14:textId="69A88083" w:rsidR="001F470D" w:rsidRDefault="001F470D">
      <w:pPr>
        <w:spacing w:line="360" w:lineRule="auto"/>
        <w:jc w:val="both"/>
        <w:rPr>
          <w:rFonts w:ascii="Verdana" w:hAnsi="Verdana"/>
        </w:rPr>
      </w:pPr>
      <w:r w:rsidRPr="001F470D">
        <w:rPr>
          <w:rFonts w:ascii="Verdana" w:hAnsi="Verdana"/>
        </w:rPr>
        <w:t xml:space="preserve">The </w:t>
      </w:r>
      <w:r w:rsidR="002B1580" w:rsidRPr="00513597">
        <w:rPr>
          <w:rFonts w:ascii="Verdana" w:hAnsi="Verdana"/>
        </w:rPr>
        <w:t xml:space="preserve">semi-automated </w:t>
      </w:r>
      <w:r w:rsidRPr="001F470D">
        <w:rPr>
          <w:rFonts w:ascii="Verdana" w:hAnsi="Verdana"/>
        </w:rPr>
        <w:t>method successfully quantified</w:t>
      </w:r>
      <w:r w:rsidR="009D3859">
        <w:rPr>
          <w:rFonts w:ascii="Verdana" w:hAnsi="Verdana"/>
        </w:rPr>
        <w:t xml:space="preserve"> 2D</w:t>
      </w:r>
      <w:r w:rsidRPr="001F470D">
        <w:rPr>
          <w:rFonts w:ascii="Verdana" w:hAnsi="Verdana"/>
        </w:rPr>
        <w:t xml:space="preserve"> </w:t>
      </w:r>
      <w:r w:rsidR="006A6207">
        <w:rPr>
          <w:rFonts w:ascii="Verdana" w:hAnsi="Verdana"/>
        </w:rPr>
        <w:t xml:space="preserve">knee </w:t>
      </w:r>
      <w:r w:rsidRPr="001F470D">
        <w:rPr>
          <w:rFonts w:ascii="Verdana" w:hAnsi="Verdana"/>
        </w:rPr>
        <w:t xml:space="preserve">motion patterns in the sagittal plane across all </w:t>
      </w:r>
      <w:r w:rsidR="009A050D">
        <w:rPr>
          <w:rFonts w:ascii="Verdana" w:hAnsi="Verdana"/>
        </w:rPr>
        <w:t>participants</w:t>
      </w:r>
      <w:r w:rsidRPr="001F470D">
        <w:rPr>
          <w:rFonts w:ascii="Verdana" w:hAnsi="Verdana"/>
        </w:rPr>
        <w:t xml:space="preserve">. The </w:t>
      </w:r>
      <w:r w:rsidR="00577E28" w:rsidRPr="00852EDD">
        <w:rPr>
          <w:rFonts w:ascii="Verdana" w:hAnsi="Verdana"/>
        </w:rPr>
        <w:t>osteokinematic</w:t>
      </w:r>
      <w:r w:rsidR="00577E28">
        <w:rPr>
          <w:rFonts w:ascii="Verdana" w:hAnsi="Verdana"/>
        </w:rPr>
        <w:t xml:space="preserve"> </w:t>
      </w:r>
      <w:r w:rsidRPr="001F470D">
        <w:rPr>
          <w:rFonts w:ascii="Verdana" w:hAnsi="Verdana"/>
        </w:rPr>
        <w:t>measurements revealed consistent trends: a systematic</w:t>
      </w:r>
      <w:r w:rsidR="006A6207">
        <w:rPr>
          <w:rFonts w:ascii="Verdana" w:hAnsi="Verdana"/>
        </w:rPr>
        <w:t>, linear</w:t>
      </w:r>
      <w:r w:rsidRPr="001F470D">
        <w:rPr>
          <w:rFonts w:ascii="Verdana" w:hAnsi="Verdana"/>
        </w:rPr>
        <w:t xml:space="preserve"> change in horizontal </w:t>
      </w:r>
      <w:r w:rsidR="00300D31">
        <w:rPr>
          <w:rFonts w:ascii="Verdana" w:hAnsi="Verdana"/>
        </w:rPr>
        <w:t xml:space="preserve">bone </w:t>
      </w:r>
      <w:r w:rsidRPr="001F470D">
        <w:rPr>
          <w:rFonts w:ascii="Verdana" w:hAnsi="Verdana"/>
        </w:rPr>
        <w:t>displacement (8</w:t>
      </w:r>
      <w:r w:rsidR="002B1580">
        <w:rPr>
          <w:rFonts w:ascii="Verdana" w:hAnsi="Verdana"/>
        </w:rPr>
        <w:t>–</w:t>
      </w:r>
      <w:r w:rsidRPr="001F470D">
        <w:rPr>
          <w:rFonts w:ascii="Verdana" w:hAnsi="Verdana"/>
        </w:rPr>
        <w:t xml:space="preserve">28 mm) through the </w:t>
      </w:r>
      <w:r w:rsidR="002B1580">
        <w:rPr>
          <w:rFonts w:ascii="Verdana" w:hAnsi="Verdana"/>
        </w:rPr>
        <w:t xml:space="preserve">knee </w:t>
      </w:r>
      <w:r w:rsidRPr="001F470D">
        <w:rPr>
          <w:rFonts w:ascii="Verdana" w:hAnsi="Verdana"/>
        </w:rPr>
        <w:t>extension</w:t>
      </w:r>
      <w:r w:rsidR="006A6207">
        <w:rPr>
          <w:rFonts w:ascii="Verdana" w:hAnsi="Verdana"/>
        </w:rPr>
        <w:t>-flexion</w:t>
      </w:r>
      <w:r w:rsidRPr="001F470D">
        <w:rPr>
          <w:rFonts w:ascii="Verdana" w:hAnsi="Verdana"/>
        </w:rPr>
        <w:t xml:space="preserve"> cycle, and a relatively stable vertical</w:t>
      </w:r>
      <w:r w:rsidR="002B1580">
        <w:rPr>
          <w:rFonts w:ascii="Verdana" w:hAnsi="Verdana"/>
        </w:rPr>
        <w:t xml:space="preserve"> bone</w:t>
      </w:r>
      <w:r w:rsidRPr="001F470D">
        <w:rPr>
          <w:rFonts w:ascii="Verdana" w:hAnsi="Verdana"/>
        </w:rPr>
        <w:t xml:space="preserve"> displacement (57 ± 2 mm).</w:t>
      </w:r>
      <w:r w:rsidR="00114A1A">
        <w:rPr>
          <w:rFonts w:ascii="Verdana" w:hAnsi="Verdana"/>
        </w:rPr>
        <w:t xml:space="preserve"> </w:t>
      </w:r>
      <w:r w:rsidR="00114A1A" w:rsidRPr="00114A1A">
        <w:rPr>
          <w:rFonts w:ascii="Verdana" w:hAnsi="Verdana"/>
        </w:rPr>
        <w:t xml:space="preserve">The reconstruction of CINE frames at </w:t>
      </w:r>
      <w:r w:rsidR="006A6207">
        <w:rPr>
          <w:rFonts w:ascii="Verdana" w:hAnsi="Verdana"/>
        </w:rPr>
        <w:t>2°</w:t>
      </w:r>
      <w:r w:rsidR="00114A1A" w:rsidRPr="00114A1A">
        <w:rPr>
          <w:rFonts w:ascii="Verdana" w:hAnsi="Verdana"/>
        </w:rPr>
        <w:t xml:space="preserve"> </w:t>
      </w:r>
      <w:r w:rsidR="002B1580">
        <w:rPr>
          <w:rFonts w:ascii="Verdana" w:eastAsia="Verdana" w:hAnsi="Verdana" w:cs="Verdana"/>
        </w:rPr>
        <w:t xml:space="preserve">windows </w:t>
      </w:r>
      <w:r w:rsidR="00114A1A" w:rsidRPr="00114A1A">
        <w:rPr>
          <w:rFonts w:ascii="Verdana" w:hAnsi="Verdana"/>
        </w:rPr>
        <w:t xml:space="preserve">of knee rotation was selected as it provided sufficient </w:t>
      </w:r>
      <w:r w:rsidR="00EE2A59">
        <w:rPr>
          <w:rFonts w:ascii="Verdana" w:hAnsi="Verdana"/>
        </w:rPr>
        <w:t xml:space="preserve">temporal </w:t>
      </w:r>
      <w:r w:rsidR="00114A1A" w:rsidRPr="00114A1A">
        <w:rPr>
          <w:rFonts w:ascii="Verdana" w:hAnsi="Verdana"/>
        </w:rPr>
        <w:t xml:space="preserve">sampling density for </w:t>
      </w:r>
      <w:r w:rsidR="00577E28" w:rsidRPr="00852EDD">
        <w:rPr>
          <w:rFonts w:ascii="Verdana" w:hAnsi="Verdana"/>
        </w:rPr>
        <w:t>osteokinematic</w:t>
      </w:r>
      <w:r w:rsidR="00577E28">
        <w:rPr>
          <w:rFonts w:ascii="Verdana" w:hAnsi="Verdana"/>
        </w:rPr>
        <w:t xml:space="preserve"> </w:t>
      </w:r>
      <w:r w:rsidR="00114A1A" w:rsidRPr="00114A1A">
        <w:rPr>
          <w:rFonts w:ascii="Verdana" w:hAnsi="Verdana"/>
        </w:rPr>
        <w:t>analysis while keeping the number of frames computationally manageable. While</w:t>
      </w:r>
      <w:r w:rsidR="00577E28">
        <w:rPr>
          <w:rFonts w:ascii="Verdana" w:hAnsi="Verdana"/>
        </w:rPr>
        <w:t xml:space="preserve"> image</w:t>
      </w:r>
      <w:r w:rsidR="00114A1A" w:rsidRPr="00114A1A">
        <w:rPr>
          <w:rFonts w:ascii="Verdana" w:hAnsi="Verdana"/>
        </w:rPr>
        <w:t xml:space="preserve"> reconstruction at smaller angular </w:t>
      </w:r>
      <w:r w:rsidR="00300D31">
        <w:rPr>
          <w:rFonts w:ascii="Verdana" w:hAnsi="Verdana"/>
        </w:rPr>
        <w:t>windows</w:t>
      </w:r>
      <w:r w:rsidR="00114A1A" w:rsidRPr="00114A1A">
        <w:rPr>
          <w:rFonts w:ascii="Verdana" w:hAnsi="Verdana"/>
        </w:rPr>
        <w:t xml:space="preserve"> would yield more data points in the displacement curves, it would increase processing time without substantially improving the characterization of </w:t>
      </w:r>
      <w:r w:rsidR="00577E28">
        <w:rPr>
          <w:rFonts w:ascii="Verdana" w:hAnsi="Verdana"/>
        </w:rPr>
        <w:t xml:space="preserve">bone </w:t>
      </w:r>
      <w:r w:rsidR="00114A1A" w:rsidRPr="00114A1A">
        <w:rPr>
          <w:rFonts w:ascii="Verdana" w:hAnsi="Verdana"/>
        </w:rPr>
        <w:t>motion patterns</w:t>
      </w:r>
      <w:r w:rsidR="00EE2A59">
        <w:rPr>
          <w:rFonts w:ascii="Verdana" w:hAnsi="Verdana"/>
        </w:rPr>
        <w:t xml:space="preserve">. Smaller knee rotation </w:t>
      </w:r>
      <w:r w:rsidR="00300D31">
        <w:rPr>
          <w:rFonts w:ascii="Verdana" w:hAnsi="Verdana"/>
        </w:rPr>
        <w:t>windows</w:t>
      </w:r>
      <w:r w:rsidR="00EE2A59">
        <w:rPr>
          <w:rFonts w:ascii="Verdana" w:hAnsi="Verdana"/>
        </w:rPr>
        <w:t xml:space="preserve"> would also reduce image </w:t>
      </w:r>
      <w:r w:rsidR="00E633FA">
        <w:rPr>
          <w:rFonts w:ascii="Verdana" w:hAnsi="Verdana"/>
        </w:rPr>
        <w:t>signal-to-noise ratio</w:t>
      </w:r>
      <w:r w:rsidR="00EE2A59">
        <w:rPr>
          <w:rFonts w:ascii="Verdana" w:hAnsi="Verdana"/>
        </w:rPr>
        <w:t xml:space="preserve"> and could lead to </w:t>
      </w:r>
      <w:r w:rsidR="00355536">
        <w:rPr>
          <w:rFonts w:ascii="Verdana" w:hAnsi="Verdana"/>
        </w:rPr>
        <w:t>under-sampling</w:t>
      </w:r>
      <w:r w:rsidR="00EE2A59">
        <w:rPr>
          <w:rFonts w:ascii="Verdana" w:hAnsi="Verdana"/>
        </w:rPr>
        <w:t xml:space="preserve"> artifacts that have the potential to interfere with edge detection</w:t>
      </w:r>
      <w:r w:rsidR="00114A1A" w:rsidRPr="00114A1A">
        <w:rPr>
          <w:rFonts w:ascii="Verdana" w:hAnsi="Verdana"/>
        </w:rPr>
        <w:t>.</w:t>
      </w:r>
      <w:r w:rsidRPr="001F470D">
        <w:rPr>
          <w:rFonts w:ascii="Verdana" w:hAnsi="Verdana"/>
        </w:rPr>
        <w:t xml:space="preserve"> The consistency of </w:t>
      </w:r>
      <w:proofErr w:type="gramStart"/>
      <w:r w:rsidR="005D22E3">
        <w:rPr>
          <w:rFonts w:ascii="Verdana" w:hAnsi="Verdana"/>
        </w:rPr>
        <w:t xml:space="preserve">the </w:t>
      </w:r>
      <w:r w:rsidR="005D22E3" w:rsidRPr="00852EDD">
        <w:rPr>
          <w:rFonts w:ascii="Verdana" w:hAnsi="Verdana"/>
        </w:rPr>
        <w:t>osteokinematic</w:t>
      </w:r>
      <w:proofErr w:type="gramEnd"/>
      <w:r w:rsidR="005D22E3">
        <w:rPr>
          <w:rFonts w:ascii="Verdana" w:hAnsi="Verdana"/>
        </w:rPr>
        <w:t xml:space="preserve"> </w:t>
      </w:r>
      <w:r w:rsidR="005D22E3" w:rsidRPr="00114A1A">
        <w:rPr>
          <w:rFonts w:ascii="Verdana" w:hAnsi="Verdana"/>
        </w:rPr>
        <w:t>analysis</w:t>
      </w:r>
      <w:r w:rsidR="005D22E3" w:rsidRPr="001F470D" w:rsidDel="005D22E3">
        <w:rPr>
          <w:rFonts w:ascii="Verdana" w:hAnsi="Verdana"/>
        </w:rPr>
        <w:t xml:space="preserve"> </w:t>
      </w:r>
      <w:r w:rsidRPr="001F470D">
        <w:rPr>
          <w:rFonts w:ascii="Verdana" w:hAnsi="Verdana"/>
        </w:rPr>
        <w:t xml:space="preserve">between </w:t>
      </w:r>
      <w:r w:rsidR="009A050D">
        <w:rPr>
          <w:rFonts w:ascii="Verdana" w:hAnsi="Verdana"/>
        </w:rPr>
        <w:t>participants</w:t>
      </w:r>
      <w:r w:rsidR="009A050D" w:rsidRPr="001F470D" w:rsidDel="009A050D">
        <w:rPr>
          <w:rFonts w:ascii="Verdana" w:hAnsi="Verdana"/>
        </w:rPr>
        <w:t xml:space="preserve"> </w:t>
      </w:r>
      <w:r w:rsidRPr="001F470D">
        <w:rPr>
          <w:rFonts w:ascii="Verdana" w:hAnsi="Verdana"/>
        </w:rPr>
        <w:t>demonstrates the method</w:t>
      </w:r>
      <w:r w:rsidR="00717DC2">
        <w:rPr>
          <w:rFonts w:ascii="Verdana" w:hAnsi="Verdana"/>
        </w:rPr>
        <w:t>’</w:t>
      </w:r>
      <w:r w:rsidRPr="001F470D">
        <w:rPr>
          <w:rFonts w:ascii="Verdana" w:hAnsi="Verdana"/>
        </w:rPr>
        <w:t>s ability to capture reproducible motion patterns, though establishing normative ranges would require larger population studies.</w:t>
      </w:r>
    </w:p>
    <w:p w14:paraId="556A3DE3" w14:textId="056F1EE8" w:rsidR="005316E8" w:rsidRDefault="00661B30">
      <w:pPr>
        <w:spacing w:line="360" w:lineRule="auto"/>
        <w:jc w:val="both"/>
        <w:rPr>
          <w:rFonts w:ascii="Verdana" w:hAnsi="Verdana"/>
        </w:rPr>
      </w:pPr>
      <w:r w:rsidRPr="00661B30">
        <w:rPr>
          <w:rFonts w:ascii="Verdana" w:hAnsi="Verdana"/>
        </w:rPr>
        <w:t>Th</w:t>
      </w:r>
      <w:r w:rsidR="003C0A69">
        <w:rPr>
          <w:rFonts w:ascii="Verdana" w:hAnsi="Verdana"/>
        </w:rPr>
        <w:t xml:space="preserve">e </w:t>
      </w:r>
      <w:r w:rsidR="00717DC2">
        <w:rPr>
          <w:rFonts w:ascii="Verdana" w:hAnsi="Verdana"/>
        </w:rPr>
        <w:t xml:space="preserve">ability of the </w:t>
      </w:r>
      <w:r w:rsidR="003C0A69">
        <w:rPr>
          <w:rFonts w:ascii="Verdana" w:hAnsi="Verdana"/>
        </w:rPr>
        <w:t>semi-automated bone tracking method</w:t>
      </w:r>
      <w:r w:rsidRPr="00661B30">
        <w:rPr>
          <w:rFonts w:ascii="Verdana" w:hAnsi="Verdana"/>
        </w:rPr>
        <w:t xml:space="preserve"> to precisely track bone motion could be particularly valuable for studying conditions that alter normal knee mechanics. </w:t>
      </w:r>
      <w:r w:rsidR="00F858D3">
        <w:rPr>
          <w:rFonts w:ascii="Verdana" w:hAnsi="Verdana"/>
        </w:rPr>
        <w:t>For instance, knee l</w:t>
      </w:r>
      <w:r w:rsidRPr="00661B30">
        <w:rPr>
          <w:rFonts w:ascii="Verdana" w:hAnsi="Verdana"/>
        </w:rPr>
        <w:t>igament injuries can affect joint stability and lead to increased laxity</w:t>
      </w:r>
      <w:r>
        <w:rPr>
          <w:rFonts w:ascii="Verdana" w:hAnsi="Verdana"/>
        </w:rPr>
        <w:t xml:space="preserve"> </w:t>
      </w:r>
      <w:r w:rsidR="008278D4">
        <w:rPr>
          <w:rFonts w:ascii="Verdana" w:hAnsi="Verdana"/>
        </w:rPr>
        <w:fldChar w:fldCharType="begin"/>
      </w:r>
      <w:r w:rsidR="00E677B2">
        <w:rPr>
          <w:rFonts w:ascii="Verdana" w:hAnsi="Verdana"/>
        </w:rPr>
        <w:instrText xml:space="preserve"> ADDIN ZOTERO_ITEM CSL_CITATION {"citationID":"kfmi22Mf","properties":{"formattedCitation":"[40]","plainCitation":"[40]","noteIndex":0},"citationItems":[{"id":392,"uris":["http://zotero.org/users/13606484/items/3TK4XQD9"],"itemData":{"id":392,"type":"article-journal","abstract":"PURPOSE: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8278D4">
        <w:rPr>
          <w:rFonts w:ascii="Verdana" w:hAnsi="Verdana"/>
        </w:rPr>
        <w:fldChar w:fldCharType="separate"/>
      </w:r>
      <w:r w:rsidR="00E677B2" w:rsidRPr="00E677B2">
        <w:rPr>
          <w:rFonts w:ascii="Verdana" w:hAnsi="Verdana"/>
        </w:rPr>
        <w:t>[40]</w:t>
      </w:r>
      <w:r w:rsidR="008278D4">
        <w:rPr>
          <w:rFonts w:ascii="Verdana" w:hAnsi="Verdana"/>
        </w:rPr>
        <w:fldChar w:fldCharType="end"/>
      </w:r>
      <w:r w:rsidRPr="00661B30">
        <w:rPr>
          <w:rFonts w:ascii="Verdana" w:hAnsi="Verdana"/>
        </w:rPr>
        <w:t>,</w:t>
      </w:r>
      <w:r>
        <w:rPr>
          <w:rFonts w:ascii="Verdana" w:hAnsi="Verdana"/>
        </w:rPr>
        <w:t xml:space="preserve"> </w:t>
      </w:r>
      <w:r w:rsidRPr="00661B30">
        <w:rPr>
          <w:rFonts w:ascii="Verdana" w:hAnsi="Verdana"/>
        </w:rPr>
        <w:t xml:space="preserve">potentially resulting in altered </w:t>
      </w:r>
      <w:r w:rsidR="00F858D3">
        <w:rPr>
          <w:rFonts w:ascii="Verdana" w:hAnsi="Verdana"/>
        </w:rPr>
        <w:t xml:space="preserve">tibiofemoral </w:t>
      </w:r>
      <w:r w:rsidRPr="00661B30">
        <w:rPr>
          <w:rFonts w:ascii="Verdana" w:hAnsi="Verdana"/>
        </w:rPr>
        <w:t>movement patterns during functional activities</w:t>
      </w:r>
      <w:r w:rsidR="00F858D3">
        <w:rPr>
          <w:rFonts w:ascii="Verdana" w:hAnsi="Verdana"/>
        </w:rPr>
        <w:t xml:space="preserve">, as shown in individuals with </w:t>
      </w:r>
      <w:r w:rsidR="00F97009">
        <w:rPr>
          <w:rFonts w:ascii="Verdana" w:hAnsi="Verdana"/>
        </w:rPr>
        <w:t>anterior cruciate ligament</w:t>
      </w:r>
      <w:r w:rsidR="00F97009" w:rsidRPr="00661B30">
        <w:rPr>
          <w:rFonts w:ascii="Verdana" w:hAnsi="Verdana"/>
        </w:rPr>
        <w:t xml:space="preserve"> </w:t>
      </w:r>
      <w:r w:rsidRPr="00661B30">
        <w:rPr>
          <w:rFonts w:ascii="Verdana" w:hAnsi="Verdana"/>
        </w:rPr>
        <w:t>deficiency</w:t>
      </w:r>
      <w:r>
        <w:rPr>
          <w:rFonts w:ascii="Verdana" w:hAnsi="Verdana"/>
        </w:rPr>
        <w:t xml:space="preserve"> </w:t>
      </w:r>
      <w:r w:rsidR="008278D4">
        <w:rPr>
          <w:rFonts w:ascii="Verdana" w:hAnsi="Verdana"/>
        </w:rPr>
        <w:fldChar w:fldCharType="begin"/>
      </w:r>
      <w:r w:rsidR="00E677B2">
        <w:rPr>
          <w:rFonts w:ascii="Verdana" w:hAnsi="Verdana"/>
        </w:rPr>
        <w:instrText xml:space="preserve"> ADDIN ZOTERO_ITEM CSL_CITATION {"citationID":"4aJBnL7G","properties":{"formattedCitation":"[41]","plainCitation":"[41]","noteIndex":0},"citationItems":[{"id":342,"uris":["http://zotero.org/users/13606484/items/EQCHRRUB"],"itemData":{"id":342,"type":"article-journal","abstract":"Kinematics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8278D4">
        <w:rPr>
          <w:rFonts w:ascii="Verdana" w:hAnsi="Verdana"/>
        </w:rPr>
        <w:fldChar w:fldCharType="separate"/>
      </w:r>
      <w:r w:rsidR="00E677B2" w:rsidRPr="00E677B2">
        <w:rPr>
          <w:rFonts w:ascii="Verdana" w:hAnsi="Verdana"/>
        </w:rPr>
        <w:t>[41]</w:t>
      </w:r>
      <w:r w:rsidR="008278D4">
        <w:rPr>
          <w:rFonts w:ascii="Verdana" w:hAnsi="Verdana"/>
        </w:rPr>
        <w:fldChar w:fldCharType="end"/>
      </w:r>
      <w:r w:rsidR="008278D4">
        <w:rPr>
          <w:rFonts w:ascii="Verdana" w:hAnsi="Verdana"/>
        </w:rPr>
        <w:t>.</w:t>
      </w:r>
      <w:r w:rsidR="0097432E">
        <w:rPr>
          <w:rFonts w:ascii="Verdana" w:hAnsi="Verdana"/>
        </w:rPr>
        <w:t xml:space="preserve"> </w:t>
      </w:r>
      <w:r w:rsidR="00F97009">
        <w:rPr>
          <w:rFonts w:ascii="Verdana" w:hAnsi="Verdana"/>
        </w:rPr>
        <w:t>The</w:t>
      </w:r>
      <w:r w:rsidR="0097432E" w:rsidRPr="0097432E">
        <w:rPr>
          <w:rFonts w:ascii="Verdana" w:hAnsi="Verdana"/>
        </w:rPr>
        <w:t xml:space="preserve"> precision and efficiency </w:t>
      </w:r>
      <w:r w:rsidR="00F97009">
        <w:rPr>
          <w:rFonts w:ascii="Verdana" w:hAnsi="Verdana"/>
        </w:rPr>
        <w:t xml:space="preserve">of the presented method </w:t>
      </w:r>
      <w:r w:rsidR="0097432E" w:rsidRPr="0097432E">
        <w:rPr>
          <w:rFonts w:ascii="Verdana" w:hAnsi="Verdana"/>
        </w:rPr>
        <w:t xml:space="preserve">make it a promising tool for comparative analyses between normal and pathological </w:t>
      </w:r>
      <w:r w:rsidR="005316E8">
        <w:rPr>
          <w:rFonts w:ascii="Verdana" w:hAnsi="Verdana"/>
        </w:rPr>
        <w:t xml:space="preserve">knee </w:t>
      </w:r>
      <w:proofErr w:type="spellStart"/>
      <w:r w:rsidR="005316E8" w:rsidRPr="00852EDD">
        <w:rPr>
          <w:rFonts w:ascii="Verdana" w:hAnsi="Verdana"/>
        </w:rPr>
        <w:t>osteokinematics</w:t>
      </w:r>
      <w:proofErr w:type="spellEnd"/>
      <w:r w:rsidR="00CA587D">
        <w:rPr>
          <w:rFonts w:ascii="Verdana" w:hAnsi="Verdana"/>
        </w:rPr>
        <w:t>,</w:t>
      </w:r>
      <w:r w:rsidR="00CA587D" w:rsidRPr="00852EDD">
        <w:rPr>
          <w:rFonts w:ascii="Verdana" w:hAnsi="Verdana"/>
        </w:rPr>
        <w:t xml:space="preserve"> </w:t>
      </w:r>
      <w:r w:rsidR="005316E8" w:rsidRPr="00852EDD">
        <w:rPr>
          <w:rFonts w:ascii="Verdana" w:hAnsi="Verdana"/>
        </w:rPr>
        <w:t xml:space="preserve">though </w:t>
      </w:r>
      <w:r w:rsidR="005316E8">
        <w:rPr>
          <w:rFonts w:ascii="Verdana" w:hAnsi="Verdana"/>
        </w:rPr>
        <w:t xml:space="preserve">further validation is required for meaningful </w:t>
      </w:r>
      <w:r w:rsidR="005316E8" w:rsidRPr="0097432E">
        <w:rPr>
          <w:rFonts w:ascii="Verdana" w:hAnsi="Verdana"/>
        </w:rPr>
        <w:t xml:space="preserve">clinical interpretation </w:t>
      </w:r>
      <w:r w:rsidR="005316E8">
        <w:rPr>
          <w:rFonts w:ascii="Verdana" w:hAnsi="Verdana"/>
        </w:rPr>
        <w:t xml:space="preserve">in </w:t>
      </w:r>
      <w:r w:rsidR="005316E8" w:rsidRPr="0097432E">
        <w:rPr>
          <w:rFonts w:ascii="Verdana" w:hAnsi="Verdana"/>
        </w:rPr>
        <w:t>specific patient cohorts</w:t>
      </w:r>
      <w:r w:rsidR="005316E8">
        <w:rPr>
          <w:rFonts w:ascii="Verdana" w:hAnsi="Verdana"/>
        </w:rPr>
        <w:t>.</w:t>
      </w:r>
    </w:p>
    <w:p w14:paraId="0557462F" w14:textId="17C192C5" w:rsidR="0097432E" w:rsidRDefault="0097432E">
      <w:pPr>
        <w:spacing w:line="360" w:lineRule="auto"/>
        <w:jc w:val="both"/>
        <w:rPr>
          <w:rFonts w:ascii="Verdana" w:hAnsi="Verdana"/>
        </w:rPr>
      </w:pPr>
      <w:r w:rsidRPr="0097432E">
        <w:rPr>
          <w:rFonts w:ascii="Verdana" w:hAnsi="Verdana"/>
        </w:rPr>
        <w:lastRenderedPageBreak/>
        <w:t>Several technical aspects of our approach contribute to its potential clinical utility. The method operates directly on dynamic MRI data without requiring additional static reference scans, streamlining the workflow</w:t>
      </w:r>
      <w:r w:rsidR="00E223E7">
        <w:rPr>
          <w:rFonts w:ascii="Verdana" w:hAnsi="Verdana"/>
        </w:rPr>
        <w:t xml:space="preserve"> and shortening </w:t>
      </w:r>
      <w:r w:rsidR="00F97009">
        <w:rPr>
          <w:rFonts w:ascii="Verdana" w:hAnsi="Verdana"/>
        </w:rPr>
        <w:t xml:space="preserve">the </w:t>
      </w:r>
      <w:r w:rsidR="00E223E7">
        <w:rPr>
          <w:rFonts w:ascii="Verdana" w:hAnsi="Verdana"/>
        </w:rPr>
        <w:t>acquisition time</w:t>
      </w:r>
      <w:r w:rsidRPr="0097432E">
        <w:rPr>
          <w:rFonts w:ascii="Verdana" w:hAnsi="Verdana"/>
        </w:rPr>
        <w:t xml:space="preserve">. The semi-automated nature of the </w:t>
      </w:r>
      <w:r w:rsidR="000436F8">
        <w:rPr>
          <w:rFonts w:ascii="Verdana" w:hAnsi="Verdana"/>
        </w:rPr>
        <w:t xml:space="preserve">bone </w:t>
      </w:r>
      <w:r w:rsidRPr="0097432E">
        <w:rPr>
          <w:rFonts w:ascii="Verdana" w:hAnsi="Verdana"/>
        </w:rPr>
        <w:t xml:space="preserve">tracking reduces processing time while maintaining high </w:t>
      </w:r>
      <w:r w:rsidR="00A8233D">
        <w:rPr>
          <w:rFonts w:ascii="Verdana" w:hAnsi="Verdana"/>
        </w:rPr>
        <w:t xml:space="preserve">segmentation </w:t>
      </w:r>
      <w:r w:rsidRPr="0097432E">
        <w:rPr>
          <w:rFonts w:ascii="Verdana" w:hAnsi="Verdana"/>
        </w:rPr>
        <w:t>precision</w:t>
      </w:r>
      <w:r w:rsidR="00A8233D">
        <w:rPr>
          <w:rFonts w:ascii="Verdana" w:hAnsi="Verdana"/>
        </w:rPr>
        <w:t xml:space="preserve"> compared to manual approach</w:t>
      </w:r>
      <w:r w:rsidRPr="0097432E">
        <w:rPr>
          <w:rFonts w:ascii="Verdana" w:hAnsi="Verdana"/>
        </w:rPr>
        <w:t xml:space="preserve">, making it more practical for both research and clinical applications. </w:t>
      </w:r>
    </w:p>
    <w:p w14:paraId="15333F06" w14:textId="21278CF5" w:rsidR="00C00687" w:rsidRDefault="00EA1AE6">
      <w:pPr>
        <w:spacing w:line="360" w:lineRule="auto"/>
        <w:jc w:val="both"/>
        <w:rPr>
          <w:rFonts w:ascii="Verdana" w:hAnsi="Verdana"/>
          <w:u w:val="single"/>
        </w:rPr>
      </w:pPr>
      <w:r>
        <w:rPr>
          <w:rFonts w:ascii="Verdana" w:hAnsi="Verdana"/>
          <w:u w:val="single"/>
        </w:rPr>
        <w:t>5</w:t>
      </w:r>
      <w:r w:rsidR="008278D4">
        <w:rPr>
          <w:rFonts w:ascii="Verdana" w:hAnsi="Verdana"/>
          <w:u w:val="single"/>
        </w:rPr>
        <w:t xml:space="preserve">. Conclusion </w:t>
      </w:r>
    </w:p>
    <w:p w14:paraId="6A05844C" w14:textId="260F7C3A" w:rsidR="00C00687" w:rsidRDefault="000436F8">
      <w:pPr>
        <w:spacing w:line="360" w:lineRule="auto"/>
        <w:jc w:val="both"/>
        <w:rPr>
          <w:rFonts w:ascii="Verdana" w:hAnsi="Verdana"/>
        </w:rPr>
      </w:pPr>
      <w:r>
        <w:rPr>
          <w:rFonts w:ascii="Verdana" w:hAnsi="Verdana"/>
        </w:rPr>
        <w:t>A</w:t>
      </w:r>
      <w:r w:rsidR="008278D4">
        <w:rPr>
          <w:rFonts w:ascii="Verdana" w:hAnsi="Verdana"/>
        </w:rPr>
        <w:t xml:space="preserve"> novel semi-automated method </w:t>
      </w:r>
      <w:r>
        <w:rPr>
          <w:rFonts w:ascii="Verdana" w:hAnsi="Verdana"/>
        </w:rPr>
        <w:t xml:space="preserve">was developed and validated </w:t>
      </w:r>
      <w:r w:rsidR="008278D4">
        <w:rPr>
          <w:rFonts w:ascii="Verdana" w:hAnsi="Verdana"/>
        </w:rPr>
        <w:t xml:space="preserve">for tracking bone motion </w:t>
      </w:r>
      <w:r w:rsidR="007472ED">
        <w:rPr>
          <w:rFonts w:ascii="Verdana" w:hAnsi="Verdana"/>
        </w:rPr>
        <w:t xml:space="preserve">using </w:t>
      </w:r>
      <w:r w:rsidR="008278D4">
        <w:rPr>
          <w:rFonts w:ascii="Verdana" w:hAnsi="Verdana"/>
        </w:rPr>
        <w:t xml:space="preserve">2D sagittal </w:t>
      </w:r>
      <w:r w:rsidR="007472ED">
        <w:rPr>
          <w:rFonts w:ascii="Verdana" w:hAnsi="Verdana"/>
        </w:rPr>
        <w:t xml:space="preserve">plane </w:t>
      </w:r>
      <w:r w:rsidR="008278D4">
        <w:rPr>
          <w:rFonts w:ascii="Verdana" w:hAnsi="Verdana"/>
        </w:rPr>
        <w:t xml:space="preserve">CINE MRI </w:t>
      </w:r>
      <w:r w:rsidR="007472ED">
        <w:rPr>
          <w:rFonts w:ascii="Verdana" w:hAnsi="Verdana"/>
        </w:rPr>
        <w:t>images acquired</w:t>
      </w:r>
      <w:r w:rsidR="008278D4">
        <w:rPr>
          <w:rFonts w:ascii="Verdana" w:hAnsi="Verdana"/>
        </w:rPr>
        <w:t xml:space="preserve"> during controlled knee flexion</w:t>
      </w:r>
      <w:r w:rsidR="007472ED">
        <w:rPr>
          <w:rFonts w:ascii="Verdana" w:hAnsi="Verdana"/>
        </w:rPr>
        <w:t xml:space="preserve"> and </w:t>
      </w:r>
      <w:r w:rsidR="008278D4">
        <w:rPr>
          <w:rFonts w:ascii="Verdana" w:hAnsi="Verdana"/>
        </w:rPr>
        <w:t xml:space="preserve">extension. </w:t>
      </w:r>
      <w:proofErr w:type="gramStart"/>
      <w:r w:rsidR="008278D4">
        <w:rPr>
          <w:rFonts w:ascii="Verdana" w:hAnsi="Verdana"/>
        </w:rPr>
        <w:t>The</w:t>
      </w:r>
      <w:proofErr w:type="gramEnd"/>
      <w:r w:rsidR="008278D4">
        <w:rPr>
          <w:rFonts w:ascii="Verdana" w:hAnsi="Verdana"/>
        </w:rPr>
        <w:t xml:space="preserve"> method significantly reduces processing time compared to manual segmentation</w:t>
      </w:r>
      <w:r w:rsidR="00F97009">
        <w:rPr>
          <w:rFonts w:ascii="Verdana" w:hAnsi="Verdana"/>
        </w:rPr>
        <w:t>,</w:t>
      </w:r>
      <w:r w:rsidR="008278D4">
        <w:rPr>
          <w:rFonts w:ascii="Verdana" w:hAnsi="Verdana"/>
        </w:rPr>
        <w:t xml:space="preserve"> while improving </w:t>
      </w:r>
      <w:r w:rsidR="006855D8">
        <w:rPr>
          <w:rFonts w:ascii="Verdana" w:hAnsi="Verdana"/>
        </w:rPr>
        <w:t>osteokinematic</w:t>
      </w:r>
      <w:r w:rsidR="008278D4">
        <w:rPr>
          <w:rFonts w:ascii="Verdana" w:hAnsi="Verdana"/>
        </w:rPr>
        <w:t xml:space="preserve"> </w:t>
      </w:r>
      <w:r w:rsidR="00FC0A72">
        <w:rPr>
          <w:rFonts w:ascii="Verdana" w:hAnsi="Verdana"/>
        </w:rPr>
        <w:t>consistency. These advantages make the</w:t>
      </w:r>
      <w:r w:rsidR="00FC0A72" w:rsidRPr="00FC0A72">
        <w:rPr>
          <w:rFonts w:ascii="Verdana" w:hAnsi="Verdana"/>
        </w:rPr>
        <w:t xml:space="preserve"> </w:t>
      </w:r>
      <w:r w:rsidR="00F97009">
        <w:rPr>
          <w:rFonts w:ascii="Verdana" w:hAnsi="Verdana"/>
        </w:rPr>
        <w:t xml:space="preserve">semi-automated </w:t>
      </w:r>
      <w:r w:rsidR="00FC0A72" w:rsidRPr="00FC0A72">
        <w:rPr>
          <w:rFonts w:ascii="Verdana" w:hAnsi="Verdana"/>
        </w:rPr>
        <w:t xml:space="preserve">approach particularly </w:t>
      </w:r>
      <w:r w:rsidR="00767D0E">
        <w:rPr>
          <w:rFonts w:ascii="Verdana" w:hAnsi="Verdana"/>
        </w:rPr>
        <w:t>attractive</w:t>
      </w:r>
      <w:r w:rsidR="00767D0E" w:rsidRPr="00FC0A72">
        <w:rPr>
          <w:rFonts w:ascii="Verdana" w:hAnsi="Verdana"/>
        </w:rPr>
        <w:t xml:space="preserve"> </w:t>
      </w:r>
      <w:r w:rsidR="00FC0A72" w:rsidRPr="00FC0A72">
        <w:rPr>
          <w:rFonts w:ascii="Verdana" w:hAnsi="Verdana"/>
        </w:rPr>
        <w:t>for studying both normal and pathological knee motion patterns in research and clinical settings</w:t>
      </w:r>
      <w:r w:rsidR="00FC0A72">
        <w:rPr>
          <w:rFonts w:ascii="Verdana" w:hAnsi="Verdana"/>
        </w:rPr>
        <w:t xml:space="preserve">. </w:t>
      </w:r>
    </w:p>
    <w:p w14:paraId="156092FB" w14:textId="1220942C" w:rsidR="002B0678" w:rsidRPr="002B0678" w:rsidRDefault="00772575" w:rsidP="002B0678">
      <w:pPr>
        <w:spacing w:line="360" w:lineRule="auto"/>
        <w:jc w:val="both"/>
        <w:rPr>
          <w:rFonts w:ascii="Verdana" w:hAnsi="Verdana"/>
          <w:u w:val="single"/>
        </w:rPr>
      </w:pPr>
      <w:r>
        <w:rPr>
          <w:rFonts w:ascii="Verdana" w:hAnsi="Verdana"/>
          <w:u w:val="single"/>
        </w:rPr>
        <w:t>6</w:t>
      </w:r>
      <w:r w:rsidR="002B0678">
        <w:rPr>
          <w:rFonts w:ascii="Verdana" w:hAnsi="Verdana"/>
          <w:u w:val="single"/>
        </w:rPr>
        <w:t xml:space="preserve">. </w:t>
      </w:r>
      <w:r w:rsidR="002B0678" w:rsidRPr="002B0678">
        <w:rPr>
          <w:rFonts w:ascii="Verdana" w:hAnsi="Verdana"/>
          <w:u w:val="single"/>
        </w:rPr>
        <w:t>Declaration of Competing Interest</w:t>
      </w:r>
    </w:p>
    <w:p w14:paraId="62CEFE97" w14:textId="1DA3F80E" w:rsidR="002B0678" w:rsidRPr="002B0678" w:rsidRDefault="002B0678" w:rsidP="002B0678">
      <w:pPr>
        <w:spacing w:line="360" w:lineRule="auto"/>
        <w:jc w:val="both"/>
        <w:rPr>
          <w:rFonts w:ascii="Verdana" w:hAnsi="Verdana"/>
        </w:rPr>
      </w:pPr>
      <w:r w:rsidRPr="002B0678">
        <w:rPr>
          <w:rFonts w:ascii="Verdana" w:hAnsi="Verdana"/>
        </w:rPr>
        <w:t>The authors declare that they have no competing financial interests or personal relationships that could have appeared to influence the work reported in this paper.</w:t>
      </w:r>
    </w:p>
    <w:p w14:paraId="733EED6B" w14:textId="2BDD70AE" w:rsidR="00895298" w:rsidRDefault="00772575">
      <w:pPr>
        <w:spacing w:line="360" w:lineRule="auto"/>
        <w:jc w:val="both"/>
        <w:rPr>
          <w:rFonts w:ascii="Verdana" w:hAnsi="Verdana"/>
          <w:u w:val="single"/>
        </w:rPr>
      </w:pPr>
      <w:r>
        <w:rPr>
          <w:rFonts w:ascii="Verdana" w:hAnsi="Verdana"/>
          <w:u w:val="single"/>
        </w:rPr>
        <w:t>7</w:t>
      </w:r>
      <w:r w:rsidR="009C7DC3" w:rsidRPr="009C7DC3">
        <w:rPr>
          <w:rFonts w:ascii="Verdana" w:hAnsi="Verdana"/>
          <w:u w:val="single"/>
        </w:rPr>
        <w:t>. Funding Information</w:t>
      </w:r>
    </w:p>
    <w:p w14:paraId="4C740D65" w14:textId="4B4DF19C" w:rsidR="00F927AB" w:rsidRPr="00F927AB" w:rsidRDefault="00F927AB">
      <w:pPr>
        <w:spacing w:line="360" w:lineRule="auto"/>
        <w:jc w:val="both"/>
        <w:rPr>
          <w:rFonts w:ascii="Verdana" w:hAnsi="Verdana"/>
        </w:rPr>
      </w:pPr>
      <w:r w:rsidRPr="00F927AB">
        <w:rPr>
          <w:rFonts w:ascii="Verdana" w:hAnsi="Verdana"/>
        </w:rPr>
        <w:t xml:space="preserve">This research was funded by the German Research Foundation (DFG – Deutsche </w:t>
      </w:r>
      <w:proofErr w:type="spellStart"/>
      <w:r w:rsidRPr="00F927AB">
        <w:rPr>
          <w:rFonts w:ascii="Verdana" w:hAnsi="Verdana"/>
        </w:rPr>
        <w:t>Forschungsgemeinschaft</w:t>
      </w:r>
      <w:proofErr w:type="spellEnd"/>
      <w:r w:rsidRPr="00F927AB">
        <w:rPr>
          <w:rFonts w:ascii="Verdana" w:hAnsi="Verdana"/>
        </w:rPr>
        <w:t>, BR 6698/1-1, KR 4783/2-1). The funding source had no role in the design of this study; in the collection, analysis and interpretation of data; in the writing of the article; and in the decision to submit the article for publication. </w:t>
      </w:r>
    </w:p>
    <w:p w14:paraId="7C39A261" w14:textId="77777777" w:rsidR="009C7DC3" w:rsidRPr="009C7DC3" w:rsidRDefault="009C7DC3">
      <w:pPr>
        <w:spacing w:line="360" w:lineRule="auto"/>
        <w:jc w:val="both"/>
        <w:rPr>
          <w:rFonts w:ascii="Verdana" w:hAnsi="Verdana"/>
          <w:u w:val="single"/>
        </w:rPr>
      </w:pPr>
    </w:p>
    <w:p w14:paraId="08C5FF7B" w14:textId="60A3A055" w:rsidR="00895298" w:rsidRPr="00147D5F" w:rsidRDefault="00772575">
      <w:pPr>
        <w:spacing w:line="360" w:lineRule="auto"/>
        <w:jc w:val="both"/>
        <w:rPr>
          <w:rFonts w:ascii="Verdana" w:hAnsi="Verdana"/>
          <w:u w:val="single"/>
          <w:lang w:val="de-DE"/>
        </w:rPr>
      </w:pPr>
      <w:r w:rsidRPr="00147D5F">
        <w:rPr>
          <w:rFonts w:ascii="Verdana" w:hAnsi="Verdana"/>
          <w:u w:val="single"/>
          <w:lang w:val="de-DE"/>
        </w:rPr>
        <w:t>8</w:t>
      </w:r>
      <w:r w:rsidR="00895298" w:rsidRPr="00147D5F">
        <w:rPr>
          <w:rFonts w:ascii="Verdana" w:hAnsi="Verdana"/>
          <w:u w:val="single"/>
          <w:lang w:val="de-DE"/>
        </w:rPr>
        <w:t>. References</w:t>
      </w:r>
    </w:p>
    <w:p w14:paraId="75E7C8B7" w14:textId="77777777" w:rsidR="00E677B2" w:rsidRPr="00E677B2" w:rsidRDefault="008278D4" w:rsidP="00E677B2">
      <w:pPr>
        <w:pStyle w:val="Bibliography"/>
      </w:pPr>
      <w:r>
        <w:rPr>
          <w:rFonts w:ascii="Verdana" w:hAnsi="Verdana"/>
        </w:rPr>
        <w:fldChar w:fldCharType="begin"/>
      </w:r>
      <w:r w:rsidR="00AD2A2E">
        <w:rPr>
          <w:rFonts w:ascii="Verdana" w:hAnsi="Verdana"/>
          <w:lang w:val="de-DE"/>
        </w:rPr>
        <w:instrText xml:space="preserve"> ADDIN ZOTERO_BIBL {"uncited":[],"omitted":[],"custom":[]} CSL_BIBLIOGRAPHY </w:instrText>
      </w:r>
      <w:r>
        <w:rPr>
          <w:rFonts w:ascii="Verdana" w:hAnsi="Verdana"/>
        </w:rPr>
        <w:fldChar w:fldCharType="separate"/>
      </w:r>
      <w:r w:rsidR="00E677B2" w:rsidRPr="00E677B2">
        <w:rPr>
          <w:lang w:val="de-DE"/>
        </w:rPr>
        <w:t xml:space="preserve">1. </w:t>
      </w:r>
      <w:r w:rsidR="00E677B2" w:rsidRPr="00E677B2">
        <w:rPr>
          <w:lang w:val="de-DE"/>
        </w:rPr>
        <w:tab/>
        <w:t xml:space="preserve">Heiser R, O’Brien VH, Schwartz DA. </w:t>
      </w:r>
      <w:r w:rsidR="00E677B2" w:rsidRPr="00E677B2">
        <w:t>The use of joint mobilization to improve clinical outcomes in hand therapy: A systematic review of the literature. Journal of Hand Therapy 2013; 26 :297–311. https://doi.org/10.1016/j.jht.2013.07.004</w:t>
      </w:r>
    </w:p>
    <w:p w14:paraId="580C1116" w14:textId="77777777" w:rsidR="00E677B2" w:rsidRPr="00E677B2" w:rsidRDefault="00E677B2" w:rsidP="00E677B2">
      <w:pPr>
        <w:pStyle w:val="Bibliography"/>
      </w:pPr>
      <w:r w:rsidRPr="00E677B2">
        <w:t xml:space="preserve">2. </w:t>
      </w:r>
      <w:r w:rsidRPr="00E677B2">
        <w:tab/>
        <w:t xml:space="preserve">Postolka B, Taylor WR, Dätwyler K, Heller MO, List R, Schütz P. Interpretation of natural tibio-femoral kinematics critically depends upon the kinematic analysis approach: A survey </w:t>
      </w:r>
      <w:r w:rsidRPr="00E677B2">
        <w:lastRenderedPageBreak/>
        <w:t>and comparison of methodologies. Journal of Biomechanics 2022; 144 :111306. https://doi.org/10.1016/j.jbiomech.2022.111306</w:t>
      </w:r>
    </w:p>
    <w:p w14:paraId="61F85587" w14:textId="77777777" w:rsidR="00E677B2" w:rsidRPr="00E677B2" w:rsidRDefault="00E677B2" w:rsidP="00E677B2">
      <w:pPr>
        <w:pStyle w:val="Bibliography"/>
      </w:pPr>
      <w:r w:rsidRPr="00E677B2">
        <w:t xml:space="preserve">3. </w:t>
      </w:r>
      <w:r w:rsidRPr="00E677B2">
        <w:tab/>
        <w:t>Tashman S, Anderst W. In-vivo measurement of dynamic joint motion using high speed biplane radiography and CT: application to canine ACL deficiency. J Biomech Eng 2003; 125 :238–45. https://doi.org/10.1115/1.1559896</w:t>
      </w:r>
    </w:p>
    <w:p w14:paraId="0EF60266" w14:textId="77777777" w:rsidR="00E677B2" w:rsidRPr="00E677B2" w:rsidRDefault="00E677B2" w:rsidP="00E677B2">
      <w:pPr>
        <w:pStyle w:val="Bibliography"/>
      </w:pPr>
      <w:r w:rsidRPr="00E677B2">
        <w:t xml:space="preserve">4. </w:t>
      </w:r>
      <w:r w:rsidRPr="00E677B2">
        <w:tab/>
        <w:t>D’Lima DD, Patil S, Steklov N, Colwell CW. The 2011 ABJS Nicolas Andry Award: ’Lab’-in-a-knee: in vivo knee forces, kinematics, and contact analysis. Clin Orthop Relat Res 2011; 469 :2953–70. https://doi.org/10.1007/s11999-011-1916-9</w:t>
      </w:r>
    </w:p>
    <w:p w14:paraId="0EC6BB2E" w14:textId="77777777" w:rsidR="00E677B2" w:rsidRPr="00E677B2" w:rsidRDefault="00E677B2" w:rsidP="00E677B2">
      <w:pPr>
        <w:pStyle w:val="Bibliography"/>
      </w:pPr>
      <w:r w:rsidRPr="00E677B2">
        <w:t xml:space="preserve">5. </w:t>
      </w:r>
      <w:r w:rsidRPr="00E677B2">
        <w:tab/>
        <w:t>Tashman S, Kopf S, Fu FH. The Kinematic Basis of Anterior Cruciate Ligament Reconstruction. Operative Techniques in Sports Medicine 2008; 16 :116–8. https://doi.org/10.1053/j.otsm.2008.10.005</w:t>
      </w:r>
    </w:p>
    <w:p w14:paraId="7907890F" w14:textId="77777777" w:rsidR="00E677B2" w:rsidRPr="00E677B2" w:rsidRDefault="00E677B2" w:rsidP="00E677B2">
      <w:pPr>
        <w:pStyle w:val="Bibliography"/>
      </w:pPr>
      <w:r w:rsidRPr="00E677B2">
        <w:t xml:space="preserve">6. </w:t>
      </w:r>
      <w:r w:rsidRPr="00E677B2">
        <w:tab/>
        <w:t>Astephen JL, Deluzio KJ, Caldwell GE, Dunbar MJ. Biomechanical changes at the hip, knee, and ankle joints during gait are associated with knee osteoarthritis severity. Journal Orthopaedic Research 2008; 26 :332–41. https://doi.org/10.1002/jor.20496</w:t>
      </w:r>
    </w:p>
    <w:p w14:paraId="3121EAE1" w14:textId="77777777" w:rsidR="00E677B2" w:rsidRPr="00E677B2" w:rsidRDefault="00E677B2" w:rsidP="00E677B2">
      <w:pPr>
        <w:pStyle w:val="Bibliography"/>
      </w:pPr>
      <w:r w:rsidRPr="00E677B2">
        <w:t xml:space="preserve">7. </w:t>
      </w:r>
      <w:r w:rsidRPr="00E677B2">
        <w:tab/>
        <w:t>Kaufman KR, Hughes C, Morrey BF, Morrey M, An KN. Gait characteristics of patients with knee osteoarthritis. Journal of Biomechanics 2001; 34 :907–15. https://doi.org/10.1016/S0021-9290(01)00036-7</w:t>
      </w:r>
    </w:p>
    <w:p w14:paraId="7D3C78E6" w14:textId="77777777" w:rsidR="00E677B2" w:rsidRPr="00E677B2" w:rsidRDefault="00E677B2" w:rsidP="00E677B2">
      <w:pPr>
        <w:pStyle w:val="Bibliography"/>
      </w:pPr>
      <w:r w:rsidRPr="00E677B2">
        <w:t xml:space="preserve">8. </w:t>
      </w:r>
      <w:r w:rsidRPr="00E677B2">
        <w:tab/>
        <w:t>Andriacchi TP, Koo S, Scanlan SF. Gait mechanics influence healthy cartilage morphology and osteoarthritis of the knee. J Bone Joint Surg Am 2009; 91 Suppl 1 :95–101. https://doi.org/10.2106/JBJS.H.01408</w:t>
      </w:r>
    </w:p>
    <w:p w14:paraId="13F7147B" w14:textId="77777777" w:rsidR="00E677B2" w:rsidRPr="00E677B2" w:rsidRDefault="00E677B2" w:rsidP="00E677B2">
      <w:pPr>
        <w:pStyle w:val="Bibliography"/>
      </w:pPr>
      <w:r w:rsidRPr="00E677B2">
        <w:t xml:space="preserve">9. </w:t>
      </w:r>
      <w:r w:rsidRPr="00E677B2">
        <w:tab/>
        <w:t>Sharma L, Lou C, Felson DT, Dunlop DD, Kirwan-Mellis G, Hayes KW, et al. Laxity in healthy and osteoarthritic knees. Arthritis Rheum 1999; 42 :861–70. https://doi.org/10.1002/1529-0131(199905)42:5&lt;861::AID-ANR4&gt;3.0.CO;2-N</w:t>
      </w:r>
    </w:p>
    <w:p w14:paraId="08D96F28" w14:textId="77777777" w:rsidR="00E677B2" w:rsidRPr="00E677B2" w:rsidRDefault="00E677B2" w:rsidP="00E677B2">
      <w:pPr>
        <w:pStyle w:val="Bibliography"/>
      </w:pPr>
      <w:r w:rsidRPr="00A71808">
        <w:t xml:space="preserve">10. </w:t>
      </w:r>
      <w:r w:rsidRPr="00A71808">
        <w:tab/>
      </w:r>
      <w:proofErr w:type="spellStart"/>
      <w:r w:rsidRPr="00A71808">
        <w:t>Lohmander</w:t>
      </w:r>
      <w:proofErr w:type="spellEnd"/>
      <w:r w:rsidRPr="00A71808">
        <w:t xml:space="preserve"> LS, Englund PM, Dahl LL, </w:t>
      </w:r>
      <w:proofErr w:type="spellStart"/>
      <w:r w:rsidRPr="00A71808">
        <w:t>Roos</w:t>
      </w:r>
      <w:proofErr w:type="spellEnd"/>
      <w:r w:rsidRPr="00A71808">
        <w:t xml:space="preserve"> EM. </w:t>
      </w:r>
      <w:r w:rsidRPr="00E677B2">
        <w:t>The long-term consequence of anterior cruciate ligament and meniscus injuries: osteoarthritis. Am J Sports Med 2007; 35 :1756–69. https://doi.org/10.1177/0363546507307396</w:t>
      </w:r>
    </w:p>
    <w:p w14:paraId="1889F50D" w14:textId="77777777" w:rsidR="00E677B2" w:rsidRPr="00E677B2" w:rsidRDefault="00E677B2" w:rsidP="00E677B2">
      <w:pPr>
        <w:pStyle w:val="Bibliography"/>
      </w:pPr>
      <w:r w:rsidRPr="00E677B2">
        <w:t xml:space="preserve">11. </w:t>
      </w:r>
      <w:r w:rsidRPr="00E677B2">
        <w:tab/>
        <w:t>Sharma L. The role of proprioceptive deficits, ligamentous laxity, and malalignment in development and progression of knee osteoarthritis. J Rheumatol Suppl 2004; 70 :87–92</w:t>
      </w:r>
    </w:p>
    <w:p w14:paraId="7F8AAAF1" w14:textId="77777777" w:rsidR="00E677B2" w:rsidRPr="00E677B2" w:rsidRDefault="00E677B2" w:rsidP="00E677B2">
      <w:pPr>
        <w:pStyle w:val="Bibliography"/>
      </w:pPr>
      <w:r w:rsidRPr="00E677B2">
        <w:t xml:space="preserve">12. </w:t>
      </w:r>
      <w:r w:rsidRPr="00E677B2">
        <w:tab/>
        <w:t>Van Rossom S, Wesseling M, Smith CR, Thelen DG, Vanwanseele B, Dieter VA, et al. The influence of knee joint geometry and alignment on the tibiofemoral load distribution: A computational study. Knee 2019; 26 :813–23. https://doi.org/10.1016/j.knee.2019.06.002</w:t>
      </w:r>
    </w:p>
    <w:p w14:paraId="05CCDABD" w14:textId="77777777" w:rsidR="00E677B2" w:rsidRPr="00E677B2" w:rsidRDefault="00E677B2" w:rsidP="00E677B2">
      <w:pPr>
        <w:pStyle w:val="Bibliography"/>
      </w:pPr>
      <w:r w:rsidRPr="00E677B2">
        <w:t xml:space="preserve">13. </w:t>
      </w:r>
      <w:r w:rsidRPr="00E677B2">
        <w:tab/>
        <w:t>Arakgi ME, Getgood A. Mechanical Malalignment of the Knee Joint. Evidence-Based Management of Complex Knee Injuries 2022; :66–76. https://doi.org/10.1016/B978-0-323-71310-8.00005-0</w:t>
      </w:r>
    </w:p>
    <w:p w14:paraId="1EF02974" w14:textId="77777777" w:rsidR="00E677B2" w:rsidRPr="00E677B2" w:rsidRDefault="00E677B2" w:rsidP="00E677B2">
      <w:pPr>
        <w:pStyle w:val="Bibliography"/>
      </w:pPr>
      <w:r w:rsidRPr="00E677B2">
        <w:rPr>
          <w:lang w:val="de-DE"/>
        </w:rPr>
        <w:t xml:space="preserve">14. </w:t>
      </w:r>
      <w:r w:rsidRPr="00E677B2">
        <w:rPr>
          <w:lang w:val="de-DE"/>
        </w:rPr>
        <w:tab/>
        <w:t>d’Entremont AG, Nordmeyer</w:t>
      </w:r>
      <w:r w:rsidRPr="00E677B2">
        <w:rPr>
          <w:rFonts w:ascii="Cambria Math" w:hAnsi="Cambria Math" w:cs="Cambria Math"/>
          <w:lang w:val="de-DE"/>
        </w:rPr>
        <w:t>‐</w:t>
      </w:r>
      <w:r w:rsidRPr="00E677B2">
        <w:rPr>
          <w:lang w:val="de-DE"/>
        </w:rPr>
        <w:t xml:space="preserve">Massner JA, Bos C, Wilson DR, Pruessmann KP. </w:t>
      </w:r>
      <w:r w:rsidRPr="00E677B2">
        <w:t>Do dynamic</w:t>
      </w:r>
      <w:r w:rsidRPr="00E677B2">
        <w:rPr>
          <w:rFonts w:ascii="Cambria Math" w:hAnsi="Cambria Math" w:cs="Cambria Math"/>
        </w:rPr>
        <w:t>‐</w:t>
      </w:r>
      <w:r w:rsidRPr="00E677B2">
        <w:t>based MR knee kinematics methods produce the same results as static methods? Magnetic Resonance in Med 2013; 69 :1634</w:t>
      </w:r>
      <w:r w:rsidRPr="00E677B2">
        <w:rPr>
          <w:rFonts w:ascii="Aptos" w:hAnsi="Aptos" w:cs="Aptos"/>
        </w:rPr>
        <w:t>–</w:t>
      </w:r>
      <w:r w:rsidRPr="00E677B2">
        <w:t>44. https://doi.org/10.1002/mrm.24425</w:t>
      </w:r>
    </w:p>
    <w:p w14:paraId="7E7301BB" w14:textId="77777777" w:rsidR="00E677B2" w:rsidRPr="00E677B2" w:rsidRDefault="00E677B2" w:rsidP="00E677B2">
      <w:pPr>
        <w:pStyle w:val="Bibliography"/>
      </w:pPr>
      <w:r w:rsidRPr="00E677B2">
        <w:t xml:space="preserve">15. </w:t>
      </w:r>
      <w:r w:rsidRPr="00E677B2">
        <w:tab/>
        <w:t>Conconi M, De Carli F, Berni M, Sancisi N, Parenti-Castelli V, Monetti G. In-Vivo Quantification of Knee Deep-Flexion in Physiological Loading Condition trough Dynamic MRI. Applied Sciences 2023; 13 :629. https://doi.org/10.3390/app13010629</w:t>
      </w:r>
    </w:p>
    <w:p w14:paraId="1D1664C9" w14:textId="77777777" w:rsidR="00E677B2" w:rsidRPr="00E677B2" w:rsidRDefault="00E677B2" w:rsidP="00E677B2">
      <w:pPr>
        <w:pStyle w:val="Bibliography"/>
      </w:pPr>
      <w:r w:rsidRPr="00E677B2">
        <w:lastRenderedPageBreak/>
        <w:t xml:space="preserve">16. </w:t>
      </w:r>
      <w:r w:rsidRPr="00E677B2">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7F25449D" w14:textId="77777777" w:rsidR="00E677B2" w:rsidRPr="00E677B2" w:rsidRDefault="00E677B2" w:rsidP="00E677B2">
      <w:pPr>
        <w:pStyle w:val="Bibliography"/>
        <w:rPr>
          <w:lang w:val="de-DE"/>
        </w:rPr>
      </w:pPr>
      <w:r w:rsidRPr="00E677B2">
        <w:t xml:space="preserve">17. </w:t>
      </w:r>
      <w:r w:rsidRPr="00E677B2">
        <w:tab/>
        <w:t xml:space="preserve">Kaiser JM, Vignos MF, Kijowski R, Baer G, Thelen DG. Effect of Loading on In Vivo Tibiofemoral and Patellofemoral Kinematics of Healthy and ACL-Reconstructed Knees. </w:t>
      </w:r>
      <w:r w:rsidRPr="00E677B2">
        <w:rPr>
          <w:lang w:val="de-DE"/>
        </w:rPr>
        <w:t>Am J Sports Med 2017; 45 :3272–9. https://doi.org/10.1177/0363546517724417</w:t>
      </w:r>
    </w:p>
    <w:p w14:paraId="53C633D2" w14:textId="77777777" w:rsidR="00E677B2" w:rsidRPr="00E677B2" w:rsidRDefault="00E677B2" w:rsidP="00E677B2">
      <w:pPr>
        <w:pStyle w:val="Bibliography"/>
      </w:pPr>
      <w:r w:rsidRPr="00E677B2">
        <w:rPr>
          <w:lang w:val="de-DE"/>
        </w:rPr>
        <w:t xml:space="preserve">18. </w:t>
      </w:r>
      <w:r w:rsidRPr="00E677B2">
        <w:rPr>
          <w:lang w:val="de-DE"/>
        </w:rPr>
        <w:tab/>
        <w:t xml:space="preserve">Brossmann J, Muhle C, Schröder C, Melchert UH, Büll CC, Spielmann RP, et al. </w:t>
      </w:r>
      <w:r w:rsidRPr="00E677B2">
        <w:t>Patellar tracking patterns during active and passive knee extension: evaluation with motion-triggered cine MR imaging. Radiology 1993; 187 :205–12. https://doi.org/10.1148/radiology.187.1.8451415</w:t>
      </w:r>
    </w:p>
    <w:p w14:paraId="75BED1A2" w14:textId="77777777" w:rsidR="00E677B2" w:rsidRPr="00E677B2" w:rsidRDefault="00E677B2" w:rsidP="00E677B2">
      <w:pPr>
        <w:pStyle w:val="Bibliography"/>
      </w:pPr>
      <w:r w:rsidRPr="00E677B2">
        <w:t xml:space="preserve">19. </w:t>
      </w:r>
      <w:r w:rsidRPr="00E677B2">
        <w:tab/>
        <w:t>Seisler AR, Sheehan FT. Normative three-dimensional patellofemoral and tibiofemoral kinematics: a dynamic, in vivo study. IEEE Trans Biomed Eng 2007; 54 :1333–41. https://doi.org/10.1109/TBME.2007.890735</w:t>
      </w:r>
    </w:p>
    <w:p w14:paraId="347D2598" w14:textId="77777777" w:rsidR="00E677B2" w:rsidRPr="00A71808" w:rsidRDefault="00E677B2" w:rsidP="00E677B2">
      <w:pPr>
        <w:pStyle w:val="Bibliography"/>
        <w:rPr>
          <w:lang w:val="de-DE"/>
        </w:rPr>
      </w:pPr>
      <w:r w:rsidRPr="00E677B2">
        <w:t xml:space="preserve">20. </w:t>
      </w:r>
      <w:r w:rsidRPr="00E677B2">
        <w:tab/>
        <w:t xml:space="preserve">Behnam AJ, Herzka DA, Sheehan FT. Assessing the accuracy and precision of musculoskeletal motion tracking using cine-PC MRI on a 3.0T platform. </w:t>
      </w:r>
      <w:r w:rsidRPr="00A71808">
        <w:rPr>
          <w:lang w:val="de-DE"/>
        </w:rPr>
        <w:t>J Biomech 2011; 44 :193–7. https://doi.org/10.1016/j.jbiomech.2010.08.029</w:t>
      </w:r>
    </w:p>
    <w:p w14:paraId="401807DE" w14:textId="77777777" w:rsidR="00E677B2" w:rsidRPr="00E677B2" w:rsidRDefault="00E677B2" w:rsidP="00E677B2">
      <w:pPr>
        <w:pStyle w:val="Bibliography"/>
      </w:pPr>
      <w:r w:rsidRPr="00E677B2">
        <w:rPr>
          <w:lang w:val="de-DE"/>
        </w:rPr>
        <w:t xml:space="preserve">21. </w:t>
      </w:r>
      <w:r w:rsidRPr="00E677B2">
        <w:rPr>
          <w:lang w:val="de-DE"/>
        </w:rPr>
        <w:tab/>
        <w:t xml:space="preserve">Kaiser J, Bradford R, Johnson K, Wieben O, Thelen DG. </w:t>
      </w:r>
      <w:r w:rsidRPr="00E677B2">
        <w:t>Measurement of tibiofemoral kinematics using highly accelerated 3D radial sampling. Magnetic Resonance in Med 2013; 69 :1310–6. https://doi.org/10.1002/mrm.24362</w:t>
      </w:r>
    </w:p>
    <w:p w14:paraId="74F2ACB5" w14:textId="77777777" w:rsidR="00E677B2" w:rsidRPr="00E677B2" w:rsidRDefault="00E677B2" w:rsidP="00E677B2">
      <w:pPr>
        <w:pStyle w:val="Bibliography"/>
      </w:pPr>
      <w:r w:rsidRPr="00E677B2">
        <w:t xml:space="preserve">22. </w:t>
      </w:r>
      <w:r w:rsidRPr="00E677B2">
        <w:tab/>
        <w:t>Della Croce U, Leardini A, Chiari L, Cappozzo A. Human movement analysis using stereophotogrammetry: assessment of anatomical landmark misplacement and its effects on joint kinematics. Gait &amp; Posture 2005; 21 :226–37. https://doi.org/10.1016/j.gaitpost.2004.05.003</w:t>
      </w:r>
    </w:p>
    <w:p w14:paraId="1CD88C86" w14:textId="77777777" w:rsidR="00E677B2" w:rsidRPr="00E677B2" w:rsidRDefault="00E677B2" w:rsidP="00E677B2">
      <w:pPr>
        <w:pStyle w:val="Bibliography"/>
      </w:pPr>
      <w:r w:rsidRPr="00E677B2">
        <w:t xml:space="preserve">23. </w:t>
      </w:r>
      <w:r w:rsidRPr="00E677B2">
        <w:tab/>
        <w:t>Canny J. A Computational Approach to Edge Detection. IEEE Trans Pattern Anal Mach Intell 1986; PAMI-8 :679–98. https://doi.org/10.1109/TPAMI.1986.4767851</w:t>
      </w:r>
    </w:p>
    <w:p w14:paraId="3A93B264" w14:textId="77777777" w:rsidR="00E677B2" w:rsidRPr="00E677B2" w:rsidRDefault="00E677B2" w:rsidP="00E677B2">
      <w:pPr>
        <w:pStyle w:val="Bibliography"/>
        <w:rPr>
          <w:lang w:val="de-DE"/>
        </w:rPr>
      </w:pPr>
      <w:r w:rsidRPr="00E677B2">
        <w:t xml:space="preserve">24. </w:t>
      </w:r>
      <w:r w:rsidRPr="00E677B2">
        <w:tab/>
        <w:t xml:space="preserve">Dillencourt MB, Samet H, Tamminen M. A general approach to connected-component labeling for arbitrary image representations. </w:t>
      </w:r>
      <w:r w:rsidRPr="00E677B2">
        <w:rPr>
          <w:lang w:val="de-DE"/>
        </w:rPr>
        <w:t>J ACM 1992; 39 :253–80. https://doi.org/10.1145/128749.128750</w:t>
      </w:r>
    </w:p>
    <w:p w14:paraId="4F2F8BA1" w14:textId="77777777" w:rsidR="00E677B2" w:rsidRPr="00E677B2" w:rsidRDefault="00E677B2" w:rsidP="00E677B2">
      <w:pPr>
        <w:pStyle w:val="Bibliography"/>
      </w:pPr>
      <w:r w:rsidRPr="00E677B2">
        <w:rPr>
          <w:lang w:val="de-DE"/>
        </w:rPr>
        <w:t xml:space="preserve">25. </w:t>
      </w:r>
      <w:r w:rsidRPr="00E677B2">
        <w:rPr>
          <w:lang w:val="de-DE"/>
        </w:rPr>
        <w:tab/>
        <w:t xml:space="preserve">Brisson NM, Krämer M, Krahl LAN, Schill A, Duda GN, Reichenbach JR. </w:t>
      </w:r>
      <w:r w:rsidRPr="00E677B2">
        <w:t>A novel multipurpose device for guided knee motion and loading during dynamic magnetic resonance imaging. Zeitschrift für Medizinische Physik 2022; 32 :500–13. https://doi.org/10.1016/j.zemedi.2021.12.002</w:t>
      </w:r>
    </w:p>
    <w:p w14:paraId="6E0C8F81" w14:textId="77777777" w:rsidR="00E677B2" w:rsidRPr="00E677B2" w:rsidRDefault="00E677B2" w:rsidP="00E677B2">
      <w:pPr>
        <w:pStyle w:val="Bibliography"/>
        <w:rPr>
          <w:lang w:val="de-DE"/>
        </w:rPr>
      </w:pPr>
      <w:r w:rsidRPr="00E677B2">
        <w:t xml:space="preserve">26. </w:t>
      </w:r>
      <w:r w:rsidRPr="00E677B2">
        <w:tab/>
        <w:t xml:space="preserve">Winkelmann S, Schaeffter T, Koehler T, Eggers H, Doessel O. An Optimal Radial Profile Order Based on the Golden Ratio for Time-Resolved MRI. </w:t>
      </w:r>
      <w:r w:rsidRPr="00E677B2">
        <w:rPr>
          <w:lang w:val="de-DE"/>
        </w:rPr>
        <w:t>IEEE Trans Med Imaging 2007; 26 :68–76. https://doi.org/10.1109/TMI.2006.885337</w:t>
      </w:r>
    </w:p>
    <w:p w14:paraId="72EA36E7" w14:textId="77777777" w:rsidR="00E677B2" w:rsidRPr="00E677B2" w:rsidRDefault="00E677B2" w:rsidP="00E677B2">
      <w:pPr>
        <w:pStyle w:val="Bibliography"/>
      </w:pPr>
      <w:r w:rsidRPr="00E677B2">
        <w:rPr>
          <w:lang w:val="de-DE"/>
        </w:rPr>
        <w:t xml:space="preserve">27. </w:t>
      </w:r>
      <w:r w:rsidRPr="00E677B2">
        <w:rPr>
          <w:lang w:val="de-DE"/>
        </w:rPr>
        <w:tab/>
        <w:t xml:space="preserve">Krämer M, Herrmann K, Biermann J, Reichenbach JR. </w:t>
      </w:r>
      <w:r w:rsidRPr="00E677B2">
        <w:t>Retrospective reconstruction of cardiac cine images from golden</w:t>
      </w:r>
      <w:r w:rsidRPr="00E677B2">
        <w:rPr>
          <w:rFonts w:ascii="Cambria Math" w:hAnsi="Cambria Math" w:cs="Cambria Math"/>
        </w:rPr>
        <w:t>‐</w:t>
      </w:r>
      <w:r w:rsidRPr="00E677B2">
        <w:t>ratio radial MRI using one</w:t>
      </w:r>
      <w:r w:rsidRPr="00E677B2">
        <w:rPr>
          <w:rFonts w:ascii="Cambria Math" w:hAnsi="Cambria Math" w:cs="Cambria Math"/>
        </w:rPr>
        <w:t>‐</w:t>
      </w:r>
      <w:r w:rsidRPr="00E677B2">
        <w:t>dimensional navigators. Magnetic Resonance Imaging 2014; 40 :413</w:t>
      </w:r>
      <w:r w:rsidRPr="00E677B2">
        <w:rPr>
          <w:rFonts w:ascii="Aptos" w:hAnsi="Aptos" w:cs="Aptos"/>
        </w:rPr>
        <w:t>–</w:t>
      </w:r>
      <w:r w:rsidRPr="00E677B2">
        <w:t>22. https://doi.org/10.1002/jmri.24364</w:t>
      </w:r>
    </w:p>
    <w:p w14:paraId="1E49439E" w14:textId="77777777" w:rsidR="00E677B2" w:rsidRPr="00E677B2" w:rsidRDefault="00E677B2" w:rsidP="00E677B2">
      <w:pPr>
        <w:pStyle w:val="Bibliography"/>
      </w:pPr>
      <w:r w:rsidRPr="00E677B2">
        <w:t xml:space="preserve">28. </w:t>
      </w:r>
      <w:r w:rsidRPr="00E677B2">
        <w:tab/>
        <w:t>Aleksiev M, Krämer M, Brisson NM, Maggioni MB, Duda GN, Reichenbach JR. High-resolution CINE imaging of active guided knee motion using continuously acquired golden-</w:t>
      </w:r>
      <w:r w:rsidRPr="00E677B2">
        <w:lastRenderedPageBreak/>
        <w:t>angle radial MRI and rotary sensor information. Magnetic Resonance Imaging 2022; 92 :161–8. https://doi.org/10.1016/j.mri.2022.06.015</w:t>
      </w:r>
    </w:p>
    <w:p w14:paraId="7BB3B613" w14:textId="77777777" w:rsidR="00E677B2" w:rsidRPr="00E677B2" w:rsidRDefault="00E677B2" w:rsidP="00E677B2">
      <w:pPr>
        <w:pStyle w:val="Bibliography"/>
      </w:pPr>
      <w:r w:rsidRPr="00E677B2">
        <w:t xml:space="preserve">29. </w:t>
      </w:r>
      <w:r w:rsidRPr="00E677B2">
        <w:tab/>
        <w:t>Wood T, Ljungberg E, Wiesinger F. Radial Interstices Enable Speedy Low-volume Imaging. JOSS 2021; 6 :3500. https://doi.org/10.21105/joss.03500</w:t>
      </w:r>
    </w:p>
    <w:p w14:paraId="385CE127" w14:textId="77777777" w:rsidR="00E677B2" w:rsidRPr="00E677B2" w:rsidRDefault="00E677B2" w:rsidP="00E677B2">
      <w:pPr>
        <w:pStyle w:val="Bibliography"/>
      </w:pPr>
      <w:r w:rsidRPr="00E677B2">
        <w:t xml:space="preserve">30. </w:t>
      </w:r>
      <w:r w:rsidRPr="00E677B2">
        <w:tab/>
        <w:t>Boyd S. Distributed Optimization and Statistical Learning via the Alternating Direction Method of Multipliers. FNT in Machine Learning 2010; 3 :1–122. https://doi.org/10.1561/2200000016</w:t>
      </w:r>
    </w:p>
    <w:p w14:paraId="5E365E85" w14:textId="77777777" w:rsidR="00E677B2" w:rsidRPr="00E677B2" w:rsidRDefault="00E677B2" w:rsidP="00E677B2">
      <w:pPr>
        <w:pStyle w:val="Bibliography"/>
      </w:pPr>
      <w:r w:rsidRPr="00E677B2">
        <w:t xml:space="preserve">31. </w:t>
      </w:r>
      <w:r w:rsidRPr="00E677B2">
        <w:tab/>
        <w:t>Bredies K, Kunisch K, Pock T. Total Generalized Variation. SIAM J Imaging Sci 2010; 3 :492–526. https://doi.org/10.1137/090769521</w:t>
      </w:r>
    </w:p>
    <w:p w14:paraId="66D50DD9" w14:textId="77777777" w:rsidR="00E677B2" w:rsidRPr="00E677B2" w:rsidRDefault="00E677B2" w:rsidP="00E677B2">
      <w:pPr>
        <w:pStyle w:val="Bibliography"/>
      </w:pPr>
      <w:r w:rsidRPr="00E677B2">
        <w:t xml:space="preserve">32. </w:t>
      </w:r>
      <w:r w:rsidRPr="00E677B2">
        <w:tab/>
        <w:t>Ong F, Uecker M, Lustig M. Accelerating Non-Cartesian MRI Reconstruction Convergence Using k-Space Preconditioning. IEEE Trans Med Imaging 2020; 39 :1646–54. https://doi.org/10.1109/TMI.2019.2954121</w:t>
      </w:r>
    </w:p>
    <w:p w14:paraId="16812F80" w14:textId="77777777" w:rsidR="00E677B2" w:rsidRPr="00E677B2" w:rsidRDefault="00E677B2" w:rsidP="00E677B2">
      <w:pPr>
        <w:pStyle w:val="Bibliography"/>
      </w:pPr>
      <w:r w:rsidRPr="00E677B2">
        <w:t xml:space="preserve">33. </w:t>
      </w:r>
      <w:r w:rsidRPr="00E677B2">
        <w:tab/>
        <w:t>Montoison A, Orban D. Krylov.jl: A Julia basket of hand-picked Krylovmethods. JOSS 2023; 8 :5187. https://doi.org/10.21105/joss.05187</w:t>
      </w:r>
    </w:p>
    <w:p w14:paraId="75080A07" w14:textId="77777777" w:rsidR="00E677B2" w:rsidRPr="00E677B2" w:rsidRDefault="00E677B2" w:rsidP="00E677B2">
      <w:pPr>
        <w:pStyle w:val="Bibliography"/>
      </w:pPr>
      <w:r w:rsidRPr="00E677B2">
        <w:t xml:space="preserve">34. </w:t>
      </w:r>
      <w:r w:rsidRPr="00E677B2">
        <w:tab/>
        <w:t>Fong DCL, Saunders M. LSMR: An Iterative Algorithm for Sparse Least-Squares Problems. SIAM J Sci Comput 2011; 33 :2950–71. https://doi.org/10.1137/10079687X</w:t>
      </w:r>
    </w:p>
    <w:p w14:paraId="5075A827" w14:textId="77777777" w:rsidR="00E677B2" w:rsidRPr="00E677B2" w:rsidRDefault="00E677B2" w:rsidP="00E677B2">
      <w:pPr>
        <w:pStyle w:val="Bibliography"/>
        <w:rPr>
          <w:lang w:val="de-DE"/>
        </w:rPr>
      </w:pPr>
      <w:r w:rsidRPr="00E677B2">
        <w:t xml:space="preserve">35. </w:t>
      </w:r>
      <w:r w:rsidRPr="00E677B2">
        <w:tab/>
        <w:t xml:space="preserve">Wood TC. Algorithms for Least-Squares Noncartesian MR Image Reconstruction. </w:t>
      </w:r>
      <w:r w:rsidRPr="00E677B2">
        <w:rPr>
          <w:lang w:val="de-DE"/>
        </w:rPr>
        <w:t>2022; https://doi.org/10.48550/ARXIV.2212.06471</w:t>
      </w:r>
    </w:p>
    <w:p w14:paraId="4CC0B284" w14:textId="77777777" w:rsidR="00E677B2" w:rsidRPr="00E677B2" w:rsidRDefault="00E677B2" w:rsidP="00E677B2">
      <w:pPr>
        <w:pStyle w:val="Bibliography"/>
      </w:pPr>
      <w:r w:rsidRPr="00E677B2">
        <w:rPr>
          <w:lang w:val="de-DE"/>
        </w:rPr>
        <w:t xml:space="preserve">36. </w:t>
      </w:r>
      <w:r w:rsidRPr="00E677B2">
        <w:rPr>
          <w:lang w:val="de-DE"/>
        </w:rPr>
        <w:tab/>
        <w:t xml:space="preserve">Hinneburg A, Aggarwal CC, Keim DA. </w:t>
      </w:r>
      <w:r w:rsidRPr="00E677B2">
        <w:t>What is the nearest neighbor in high dimensional spaces? Proc of the 26th Internat Conference on Very Large Databases, Cairo, Egypt, 2000 2000; :506–15</w:t>
      </w:r>
    </w:p>
    <w:p w14:paraId="178D3D55" w14:textId="77777777" w:rsidR="00E677B2" w:rsidRPr="00E677B2" w:rsidRDefault="00E677B2" w:rsidP="00E677B2">
      <w:pPr>
        <w:pStyle w:val="Bibliography"/>
      </w:pPr>
      <w:r w:rsidRPr="00E677B2">
        <w:t xml:space="preserve">37. </w:t>
      </w:r>
      <w:r w:rsidRPr="00E677B2">
        <w:tab/>
        <w:t>De Boor C. A Practical Guide to Splines. 1978; 27. https://doi.org/10.1007/978-1-4612-6333-3</w:t>
      </w:r>
    </w:p>
    <w:p w14:paraId="2076B561" w14:textId="77777777" w:rsidR="00E677B2" w:rsidRPr="00E677B2" w:rsidRDefault="00E677B2" w:rsidP="00E677B2">
      <w:pPr>
        <w:pStyle w:val="Bibliography"/>
      </w:pPr>
      <w:r w:rsidRPr="00E677B2">
        <w:t xml:space="preserve">38. </w:t>
      </w:r>
      <w:r w:rsidRPr="00E677B2">
        <w:tab/>
        <w:t>Nelder JA, Mead R. A Simplex Method for Function Minimization. The Computer Journal 1965; 7 :308–13. https://doi.org/10.1093/comjnl/7.4.308</w:t>
      </w:r>
    </w:p>
    <w:p w14:paraId="0519195E" w14:textId="77777777" w:rsidR="00E677B2" w:rsidRPr="00E677B2" w:rsidRDefault="00E677B2" w:rsidP="00E677B2">
      <w:pPr>
        <w:pStyle w:val="Bibliography"/>
        <w:rPr>
          <w:lang w:val="de-DE"/>
        </w:rPr>
      </w:pPr>
      <w:r w:rsidRPr="00E677B2">
        <w:t xml:space="preserve">39. </w:t>
      </w:r>
      <w:r w:rsidRPr="00E677B2">
        <w:tab/>
        <w:t xml:space="preserve">Sofroniew N, Lambert T, Evans K, Nunez-Iglesias J, Bokota G, Winston P, et al. napari: a multi-dimensional image viewer for Python. </w:t>
      </w:r>
      <w:r w:rsidRPr="00E677B2">
        <w:rPr>
          <w:lang w:val="de-DE"/>
        </w:rPr>
        <w:t>2022; https://doi.org/10.5281/ZENODO.6598542</w:t>
      </w:r>
    </w:p>
    <w:p w14:paraId="2EEED76F" w14:textId="77777777" w:rsidR="00E677B2" w:rsidRPr="00E677B2" w:rsidRDefault="00E677B2" w:rsidP="00E677B2">
      <w:pPr>
        <w:pStyle w:val="Bibliography"/>
      </w:pPr>
      <w:r w:rsidRPr="00E677B2">
        <w:rPr>
          <w:lang w:val="de-DE"/>
        </w:rPr>
        <w:t xml:space="preserve">40. </w:t>
      </w:r>
      <w:r w:rsidRPr="00E677B2">
        <w:rPr>
          <w:lang w:val="de-DE"/>
        </w:rPr>
        <w:tab/>
        <w:t xml:space="preserve">Shimizu T, Cheng Z, Samaan MA, Tanaka MS, Souza RB, Li X, et al. </w:t>
      </w:r>
      <w:r w:rsidRPr="00E677B2">
        <w:t>Increases in Joint Laxity After Anterior Cruciate Ligament Reconstruction Are Associated With Sagittal Biomechanical Asymmetry. Arthroscopy 2019; 35 :2072–9. https://doi.org/10.1016/j.arthro.2019.01.050</w:t>
      </w:r>
    </w:p>
    <w:p w14:paraId="1BCB7E37" w14:textId="77777777" w:rsidR="00E677B2" w:rsidRPr="00E677B2" w:rsidRDefault="00E677B2" w:rsidP="00E677B2">
      <w:pPr>
        <w:pStyle w:val="Bibliography"/>
      </w:pPr>
      <w:r w:rsidRPr="00E677B2">
        <w:t xml:space="preserve">41. </w:t>
      </w:r>
      <w:r w:rsidRPr="00E677B2">
        <w:tab/>
        <w:t>Barrance PJ, Williams GN, Snyder-Mackler L, Buchanan TS. Altered knee kinematics in ACL-deficient non-copers: a comparison using dynamic MRI. J Orthop Res 2006; 24 :132–40. https://doi.org/10.1002/jor.20016</w:t>
      </w:r>
    </w:p>
    <w:p w14:paraId="4777E927" w14:textId="20068143" w:rsidR="00C00687" w:rsidRDefault="008278D4">
      <w:pPr>
        <w:spacing w:line="360" w:lineRule="auto"/>
        <w:rPr>
          <w:rFonts w:ascii="Verdana" w:hAnsi="Verdana"/>
        </w:rPr>
      </w:pPr>
      <w:r>
        <w:rPr>
          <w:rFonts w:ascii="Verdana" w:hAnsi="Verdana"/>
        </w:rPr>
        <w:fldChar w:fldCharType="end"/>
      </w:r>
    </w:p>
    <w:sectPr w:rsidR="00C00687">
      <w:footerReference w:type="default" r:id="rId8"/>
      <w:pgSz w:w="11906" w:h="16838"/>
      <w:pgMar w:top="1440" w:right="1440" w:bottom="1440" w:left="144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B038B" w14:textId="77777777" w:rsidR="00A62DE6" w:rsidRDefault="00A62DE6">
      <w:pPr>
        <w:spacing w:after="0" w:line="240" w:lineRule="auto"/>
      </w:pPr>
      <w:r>
        <w:separator/>
      </w:r>
    </w:p>
  </w:endnote>
  <w:endnote w:type="continuationSeparator" w:id="0">
    <w:p w14:paraId="40FA0DFD" w14:textId="77777777" w:rsidR="00A62DE6" w:rsidRDefault="00A62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B994B" w14:textId="5493CD87" w:rsidR="00B901D4" w:rsidRDefault="00B901D4">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sidR="00CA587D">
      <w:rPr>
        <w:caps/>
        <w:noProof/>
        <w:color w:val="156082" w:themeColor="accent1"/>
      </w:rPr>
      <w:t>14</w:t>
    </w:r>
    <w:r>
      <w:rPr>
        <w:caps/>
        <w:noProof/>
        <w:color w:val="156082" w:themeColor="accent1"/>
      </w:rPr>
      <w:fldChar w:fldCharType="end"/>
    </w:r>
  </w:p>
  <w:p w14:paraId="353B61DD" w14:textId="77777777" w:rsidR="00B901D4" w:rsidRDefault="00B90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45B05" w14:textId="77777777" w:rsidR="00A62DE6" w:rsidRDefault="00A62DE6">
      <w:pPr>
        <w:spacing w:after="0" w:line="240" w:lineRule="auto"/>
      </w:pPr>
      <w:r>
        <w:separator/>
      </w:r>
    </w:p>
  </w:footnote>
  <w:footnote w:type="continuationSeparator" w:id="0">
    <w:p w14:paraId="23999BDC" w14:textId="77777777" w:rsidR="00A62DE6" w:rsidRDefault="00A62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5F39"/>
    <w:multiLevelType w:val="hybridMultilevel"/>
    <w:tmpl w:val="915C17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2207F4"/>
    <w:multiLevelType w:val="multilevel"/>
    <w:tmpl w:val="A1667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194A3E"/>
    <w:multiLevelType w:val="multilevel"/>
    <w:tmpl w:val="0830979C"/>
    <w:lvl w:ilvl="0">
      <w:start w:val="1"/>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00C5AC8"/>
    <w:multiLevelType w:val="multilevel"/>
    <w:tmpl w:val="009A6F4E"/>
    <w:lvl w:ilvl="0">
      <w:start w:val="4"/>
      <w:numFmt w:val="bullet"/>
      <w:lvlText w:val="-"/>
      <w:lvlJc w:val="left"/>
      <w:pPr>
        <w:ind w:left="720" w:hanging="360"/>
      </w:pPr>
      <w:rPr>
        <w:rFonts w:ascii="Verdana" w:eastAsia="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4F07AB8"/>
    <w:multiLevelType w:val="multilevel"/>
    <w:tmpl w:val="63B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F7C79"/>
    <w:multiLevelType w:val="multilevel"/>
    <w:tmpl w:val="08BC70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51444377">
    <w:abstractNumId w:val="3"/>
  </w:num>
  <w:num w:numId="2" w16cid:durableId="66388365">
    <w:abstractNumId w:val="5"/>
  </w:num>
  <w:num w:numId="3" w16cid:durableId="2062947676">
    <w:abstractNumId w:val="2"/>
  </w:num>
  <w:num w:numId="4" w16cid:durableId="904953562">
    <w:abstractNumId w:val="1"/>
  </w:num>
  <w:num w:numId="5" w16cid:durableId="345864453">
    <w:abstractNumId w:val="0"/>
  </w:num>
  <w:num w:numId="6" w16cid:durableId="1948005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87"/>
    <w:rsid w:val="0000600B"/>
    <w:rsid w:val="00021776"/>
    <w:rsid w:val="00026BA4"/>
    <w:rsid w:val="00031B6D"/>
    <w:rsid w:val="0004069B"/>
    <w:rsid w:val="00042078"/>
    <w:rsid w:val="000436F8"/>
    <w:rsid w:val="000509F4"/>
    <w:rsid w:val="000608AB"/>
    <w:rsid w:val="00061643"/>
    <w:rsid w:val="00071AFE"/>
    <w:rsid w:val="0007747C"/>
    <w:rsid w:val="00077AD4"/>
    <w:rsid w:val="00077D19"/>
    <w:rsid w:val="00082EA1"/>
    <w:rsid w:val="000903EE"/>
    <w:rsid w:val="00095203"/>
    <w:rsid w:val="000A21C6"/>
    <w:rsid w:val="000C52FF"/>
    <w:rsid w:val="000D00CE"/>
    <w:rsid w:val="000D658E"/>
    <w:rsid w:val="000E2454"/>
    <w:rsid w:val="000E715F"/>
    <w:rsid w:val="000F033A"/>
    <w:rsid w:val="000F227C"/>
    <w:rsid w:val="000F2D8C"/>
    <w:rsid w:val="000F385C"/>
    <w:rsid w:val="0010215F"/>
    <w:rsid w:val="00103313"/>
    <w:rsid w:val="001036D2"/>
    <w:rsid w:val="00103A42"/>
    <w:rsid w:val="00114A1A"/>
    <w:rsid w:val="00117BE4"/>
    <w:rsid w:val="001240C5"/>
    <w:rsid w:val="00130EB4"/>
    <w:rsid w:val="00143C5E"/>
    <w:rsid w:val="001474C2"/>
    <w:rsid w:val="00147D5F"/>
    <w:rsid w:val="00155B3C"/>
    <w:rsid w:val="00164321"/>
    <w:rsid w:val="00173790"/>
    <w:rsid w:val="0017622F"/>
    <w:rsid w:val="001850FE"/>
    <w:rsid w:val="00186275"/>
    <w:rsid w:val="001A4220"/>
    <w:rsid w:val="001C588E"/>
    <w:rsid w:val="001D0324"/>
    <w:rsid w:val="001D0956"/>
    <w:rsid w:val="001D16E8"/>
    <w:rsid w:val="001E25A6"/>
    <w:rsid w:val="001E79B5"/>
    <w:rsid w:val="001F470D"/>
    <w:rsid w:val="00204881"/>
    <w:rsid w:val="00217116"/>
    <w:rsid w:val="0021766C"/>
    <w:rsid w:val="00220F3A"/>
    <w:rsid w:val="002247C4"/>
    <w:rsid w:val="002266DB"/>
    <w:rsid w:val="00232962"/>
    <w:rsid w:val="00232C13"/>
    <w:rsid w:val="00232D19"/>
    <w:rsid w:val="002438F4"/>
    <w:rsid w:val="00251CBB"/>
    <w:rsid w:val="002558B6"/>
    <w:rsid w:val="00256939"/>
    <w:rsid w:val="002573FF"/>
    <w:rsid w:val="00262209"/>
    <w:rsid w:val="0026311F"/>
    <w:rsid w:val="002645EA"/>
    <w:rsid w:val="00265E03"/>
    <w:rsid w:val="00266F7A"/>
    <w:rsid w:val="0027094E"/>
    <w:rsid w:val="002754CF"/>
    <w:rsid w:val="00277B90"/>
    <w:rsid w:val="00280ABD"/>
    <w:rsid w:val="00282877"/>
    <w:rsid w:val="00285605"/>
    <w:rsid w:val="002939ED"/>
    <w:rsid w:val="002A1FF0"/>
    <w:rsid w:val="002A401D"/>
    <w:rsid w:val="002A6B3C"/>
    <w:rsid w:val="002B04E3"/>
    <w:rsid w:val="002B0678"/>
    <w:rsid w:val="002B1580"/>
    <w:rsid w:val="002B164C"/>
    <w:rsid w:val="002C063E"/>
    <w:rsid w:val="002D4D54"/>
    <w:rsid w:val="002E09E1"/>
    <w:rsid w:val="002E24BB"/>
    <w:rsid w:val="002E5B89"/>
    <w:rsid w:val="002E61A2"/>
    <w:rsid w:val="002E7119"/>
    <w:rsid w:val="00300B24"/>
    <w:rsid w:val="00300D31"/>
    <w:rsid w:val="003044DD"/>
    <w:rsid w:val="00304C3B"/>
    <w:rsid w:val="003059F1"/>
    <w:rsid w:val="0031300B"/>
    <w:rsid w:val="003262BA"/>
    <w:rsid w:val="00326AB3"/>
    <w:rsid w:val="00327ECD"/>
    <w:rsid w:val="00340191"/>
    <w:rsid w:val="0035398A"/>
    <w:rsid w:val="00355536"/>
    <w:rsid w:val="00366CC4"/>
    <w:rsid w:val="00370716"/>
    <w:rsid w:val="00382A61"/>
    <w:rsid w:val="00382E44"/>
    <w:rsid w:val="00396F80"/>
    <w:rsid w:val="003B42BB"/>
    <w:rsid w:val="003B43C8"/>
    <w:rsid w:val="003B442A"/>
    <w:rsid w:val="003C0A69"/>
    <w:rsid w:val="003D2FFC"/>
    <w:rsid w:val="003D48F8"/>
    <w:rsid w:val="003E09C1"/>
    <w:rsid w:val="003F7FBF"/>
    <w:rsid w:val="00402957"/>
    <w:rsid w:val="00423B4C"/>
    <w:rsid w:val="00425BE9"/>
    <w:rsid w:val="00445E17"/>
    <w:rsid w:val="004462A8"/>
    <w:rsid w:val="004537A1"/>
    <w:rsid w:val="00464BE5"/>
    <w:rsid w:val="00464D83"/>
    <w:rsid w:val="00475F8F"/>
    <w:rsid w:val="004761C9"/>
    <w:rsid w:val="004775AC"/>
    <w:rsid w:val="00481AF5"/>
    <w:rsid w:val="00482B7B"/>
    <w:rsid w:val="004A0EC7"/>
    <w:rsid w:val="004A645F"/>
    <w:rsid w:val="004B0A93"/>
    <w:rsid w:val="004B1D84"/>
    <w:rsid w:val="004B2820"/>
    <w:rsid w:val="004B30BB"/>
    <w:rsid w:val="004C3CC5"/>
    <w:rsid w:val="004E2D39"/>
    <w:rsid w:val="004F0423"/>
    <w:rsid w:val="00503AB3"/>
    <w:rsid w:val="0050715B"/>
    <w:rsid w:val="00513597"/>
    <w:rsid w:val="005270A8"/>
    <w:rsid w:val="0052752F"/>
    <w:rsid w:val="005315F7"/>
    <w:rsid w:val="005316E8"/>
    <w:rsid w:val="00533FDD"/>
    <w:rsid w:val="00536D75"/>
    <w:rsid w:val="00540D69"/>
    <w:rsid w:val="00542F55"/>
    <w:rsid w:val="0055075F"/>
    <w:rsid w:val="00554111"/>
    <w:rsid w:val="005678A5"/>
    <w:rsid w:val="00570357"/>
    <w:rsid w:val="00571A55"/>
    <w:rsid w:val="00573B4F"/>
    <w:rsid w:val="00577A70"/>
    <w:rsid w:val="00577E28"/>
    <w:rsid w:val="00587428"/>
    <w:rsid w:val="00587C5E"/>
    <w:rsid w:val="005A44E3"/>
    <w:rsid w:val="005A61D7"/>
    <w:rsid w:val="005A651B"/>
    <w:rsid w:val="005B438E"/>
    <w:rsid w:val="005D22E3"/>
    <w:rsid w:val="005D2F8C"/>
    <w:rsid w:val="005D3851"/>
    <w:rsid w:val="005D5D75"/>
    <w:rsid w:val="005E5F22"/>
    <w:rsid w:val="005F2588"/>
    <w:rsid w:val="006017BB"/>
    <w:rsid w:val="00602ED2"/>
    <w:rsid w:val="0061056A"/>
    <w:rsid w:val="006111C5"/>
    <w:rsid w:val="0061455E"/>
    <w:rsid w:val="00625D69"/>
    <w:rsid w:val="00627A20"/>
    <w:rsid w:val="00636CF1"/>
    <w:rsid w:val="00651924"/>
    <w:rsid w:val="00661B30"/>
    <w:rsid w:val="00662EDB"/>
    <w:rsid w:val="00665694"/>
    <w:rsid w:val="00680B63"/>
    <w:rsid w:val="006855D8"/>
    <w:rsid w:val="0069509F"/>
    <w:rsid w:val="006A13F3"/>
    <w:rsid w:val="006A24F7"/>
    <w:rsid w:val="006A6207"/>
    <w:rsid w:val="006B03CA"/>
    <w:rsid w:val="006C1171"/>
    <w:rsid w:val="006C460E"/>
    <w:rsid w:val="006D60DA"/>
    <w:rsid w:val="006E0896"/>
    <w:rsid w:val="006F21F2"/>
    <w:rsid w:val="006F2670"/>
    <w:rsid w:val="006F743D"/>
    <w:rsid w:val="006F7F28"/>
    <w:rsid w:val="007007E6"/>
    <w:rsid w:val="007115F2"/>
    <w:rsid w:val="00717DC2"/>
    <w:rsid w:val="00720809"/>
    <w:rsid w:val="00724950"/>
    <w:rsid w:val="00727363"/>
    <w:rsid w:val="00730C0E"/>
    <w:rsid w:val="00731A6D"/>
    <w:rsid w:val="0073669A"/>
    <w:rsid w:val="00741B7D"/>
    <w:rsid w:val="0074233F"/>
    <w:rsid w:val="00746FE9"/>
    <w:rsid w:val="007472ED"/>
    <w:rsid w:val="00752B28"/>
    <w:rsid w:val="0075327D"/>
    <w:rsid w:val="007540DD"/>
    <w:rsid w:val="00763D4B"/>
    <w:rsid w:val="00767D0E"/>
    <w:rsid w:val="00770A3E"/>
    <w:rsid w:val="00772575"/>
    <w:rsid w:val="00775EC8"/>
    <w:rsid w:val="00790AF3"/>
    <w:rsid w:val="007A4A6E"/>
    <w:rsid w:val="007A5DAB"/>
    <w:rsid w:val="007B0136"/>
    <w:rsid w:val="007B0D9B"/>
    <w:rsid w:val="007B6A52"/>
    <w:rsid w:val="007C018E"/>
    <w:rsid w:val="007C089D"/>
    <w:rsid w:val="007C1AD6"/>
    <w:rsid w:val="007D2E71"/>
    <w:rsid w:val="007E0154"/>
    <w:rsid w:val="007E383B"/>
    <w:rsid w:val="007E6A8B"/>
    <w:rsid w:val="00801D46"/>
    <w:rsid w:val="008040AA"/>
    <w:rsid w:val="00805EAD"/>
    <w:rsid w:val="008130EC"/>
    <w:rsid w:val="0081360A"/>
    <w:rsid w:val="00814250"/>
    <w:rsid w:val="00820331"/>
    <w:rsid w:val="008267B0"/>
    <w:rsid w:val="008278D4"/>
    <w:rsid w:val="00827909"/>
    <w:rsid w:val="008373F9"/>
    <w:rsid w:val="00845F7B"/>
    <w:rsid w:val="00852EDD"/>
    <w:rsid w:val="00862E61"/>
    <w:rsid w:val="00866B36"/>
    <w:rsid w:val="00867CED"/>
    <w:rsid w:val="00871055"/>
    <w:rsid w:val="008730FF"/>
    <w:rsid w:val="008827DD"/>
    <w:rsid w:val="00884986"/>
    <w:rsid w:val="008910F8"/>
    <w:rsid w:val="00891A15"/>
    <w:rsid w:val="00895298"/>
    <w:rsid w:val="00895C80"/>
    <w:rsid w:val="008A6419"/>
    <w:rsid w:val="008A6DBD"/>
    <w:rsid w:val="008A7482"/>
    <w:rsid w:val="008B4919"/>
    <w:rsid w:val="008B57FC"/>
    <w:rsid w:val="008C0EE0"/>
    <w:rsid w:val="008C6665"/>
    <w:rsid w:val="008C769F"/>
    <w:rsid w:val="008D510A"/>
    <w:rsid w:val="008D6F72"/>
    <w:rsid w:val="008E08D4"/>
    <w:rsid w:val="008E5F07"/>
    <w:rsid w:val="008F3FD4"/>
    <w:rsid w:val="008F64F6"/>
    <w:rsid w:val="00900C67"/>
    <w:rsid w:val="009113D7"/>
    <w:rsid w:val="00913804"/>
    <w:rsid w:val="00914CF1"/>
    <w:rsid w:val="009222EA"/>
    <w:rsid w:val="00923CEC"/>
    <w:rsid w:val="0094201C"/>
    <w:rsid w:val="00942270"/>
    <w:rsid w:val="00947888"/>
    <w:rsid w:val="00955867"/>
    <w:rsid w:val="00965521"/>
    <w:rsid w:val="00971088"/>
    <w:rsid w:val="0097432E"/>
    <w:rsid w:val="00986676"/>
    <w:rsid w:val="00993A4E"/>
    <w:rsid w:val="00995B0A"/>
    <w:rsid w:val="009A050D"/>
    <w:rsid w:val="009A1F97"/>
    <w:rsid w:val="009B0AAB"/>
    <w:rsid w:val="009C0298"/>
    <w:rsid w:val="009C6238"/>
    <w:rsid w:val="009C6C53"/>
    <w:rsid w:val="009C7DC3"/>
    <w:rsid w:val="009D29E4"/>
    <w:rsid w:val="009D3859"/>
    <w:rsid w:val="009D617C"/>
    <w:rsid w:val="009E4953"/>
    <w:rsid w:val="009E4D04"/>
    <w:rsid w:val="009E673A"/>
    <w:rsid w:val="009F220A"/>
    <w:rsid w:val="009F4C44"/>
    <w:rsid w:val="009F719A"/>
    <w:rsid w:val="009F788B"/>
    <w:rsid w:val="00A00EBF"/>
    <w:rsid w:val="00A01A7C"/>
    <w:rsid w:val="00A22B2B"/>
    <w:rsid w:val="00A32BB8"/>
    <w:rsid w:val="00A41938"/>
    <w:rsid w:val="00A4276A"/>
    <w:rsid w:val="00A44454"/>
    <w:rsid w:val="00A4565E"/>
    <w:rsid w:val="00A46E56"/>
    <w:rsid w:val="00A62DE6"/>
    <w:rsid w:val="00A71808"/>
    <w:rsid w:val="00A741B1"/>
    <w:rsid w:val="00A757DD"/>
    <w:rsid w:val="00A81275"/>
    <w:rsid w:val="00A8233D"/>
    <w:rsid w:val="00A82462"/>
    <w:rsid w:val="00A8343D"/>
    <w:rsid w:val="00A844AC"/>
    <w:rsid w:val="00A94157"/>
    <w:rsid w:val="00A947AC"/>
    <w:rsid w:val="00A96D6F"/>
    <w:rsid w:val="00A96E34"/>
    <w:rsid w:val="00A976E0"/>
    <w:rsid w:val="00AA3649"/>
    <w:rsid w:val="00AA3A4C"/>
    <w:rsid w:val="00AB0B8F"/>
    <w:rsid w:val="00AB3FC8"/>
    <w:rsid w:val="00AB6901"/>
    <w:rsid w:val="00AB6A17"/>
    <w:rsid w:val="00AC2307"/>
    <w:rsid w:val="00AC5517"/>
    <w:rsid w:val="00AD2A2E"/>
    <w:rsid w:val="00AD4211"/>
    <w:rsid w:val="00AE35C3"/>
    <w:rsid w:val="00AE5083"/>
    <w:rsid w:val="00AE6247"/>
    <w:rsid w:val="00B01E64"/>
    <w:rsid w:val="00B02E16"/>
    <w:rsid w:val="00B04667"/>
    <w:rsid w:val="00B06B65"/>
    <w:rsid w:val="00B079C8"/>
    <w:rsid w:val="00B13842"/>
    <w:rsid w:val="00B21285"/>
    <w:rsid w:val="00B22260"/>
    <w:rsid w:val="00B25FD6"/>
    <w:rsid w:val="00B26B1C"/>
    <w:rsid w:val="00B44869"/>
    <w:rsid w:val="00B44898"/>
    <w:rsid w:val="00B54DA4"/>
    <w:rsid w:val="00B5529C"/>
    <w:rsid w:val="00B61EA4"/>
    <w:rsid w:val="00B62887"/>
    <w:rsid w:val="00B63212"/>
    <w:rsid w:val="00B724FC"/>
    <w:rsid w:val="00B81186"/>
    <w:rsid w:val="00B832C0"/>
    <w:rsid w:val="00B860D3"/>
    <w:rsid w:val="00B901D4"/>
    <w:rsid w:val="00B922DB"/>
    <w:rsid w:val="00B9449D"/>
    <w:rsid w:val="00B9665D"/>
    <w:rsid w:val="00BA04FC"/>
    <w:rsid w:val="00BB2796"/>
    <w:rsid w:val="00BB4610"/>
    <w:rsid w:val="00BB574E"/>
    <w:rsid w:val="00BB6082"/>
    <w:rsid w:val="00BC5FD4"/>
    <w:rsid w:val="00BD59FD"/>
    <w:rsid w:val="00C00687"/>
    <w:rsid w:val="00C100E0"/>
    <w:rsid w:val="00C148FB"/>
    <w:rsid w:val="00C1508D"/>
    <w:rsid w:val="00C27461"/>
    <w:rsid w:val="00C27890"/>
    <w:rsid w:val="00C4218F"/>
    <w:rsid w:val="00C55900"/>
    <w:rsid w:val="00C66C6D"/>
    <w:rsid w:val="00C7029C"/>
    <w:rsid w:val="00C70ACF"/>
    <w:rsid w:val="00C72B55"/>
    <w:rsid w:val="00C80869"/>
    <w:rsid w:val="00C8344D"/>
    <w:rsid w:val="00C86B67"/>
    <w:rsid w:val="00CA587D"/>
    <w:rsid w:val="00CB2FF7"/>
    <w:rsid w:val="00CB6AF9"/>
    <w:rsid w:val="00CB78BC"/>
    <w:rsid w:val="00CC47E3"/>
    <w:rsid w:val="00CF3AF6"/>
    <w:rsid w:val="00D142A3"/>
    <w:rsid w:val="00D15F58"/>
    <w:rsid w:val="00D214C6"/>
    <w:rsid w:val="00D344F5"/>
    <w:rsid w:val="00D37BF4"/>
    <w:rsid w:val="00D459B9"/>
    <w:rsid w:val="00D52D69"/>
    <w:rsid w:val="00D60A4C"/>
    <w:rsid w:val="00D6283A"/>
    <w:rsid w:val="00D63E36"/>
    <w:rsid w:val="00D65743"/>
    <w:rsid w:val="00D7168F"/>
    <w:rsid w:val="00D83962"/>
    <w:rsid w:val="00D86C7C"/>
    <w:rsid w:val="00D9577F"/>
    <w:rsid w:val="00DA2073"/>
    <w:rsid w:val="00DA6AD0"/>
    <w:rsid w:val="00DB0D34"/>
    <w:rsid w:val="00DB6587"/>
    <w:rsid w:val="00DC02BD"/>
    <w:rsid w:val="00DC4C95"/>
    <w:rsid w:val="00DC5D21"/>
    <w:rsid w:val="00DD120A"/>
    <w:rsid w:val="00DD4683"/>
    <w:rsid w:val="00DE1B29"/>
    <w:rsid w:val="00DE20B9"/>
    <w:rsid w:val="00DF7444"/>
    <w:rsid w:val="00E01E2F"/>
    <w:rsid w:val="00E10385"/>
    <w:rsid w:val="00E16E8F"/>
    <w:rsid w:val="00E223E7"/>
    <w:rsid w:val="00E24BAA"/>
    <w:rsid w:val="00E25CB5"/>
    <w:rsid w:val="00E27156"/>
    <w:rsid w:val="00E33897"/>
    <w:rsid w:val="00E35A00"/>
    <w:rsid w:val="00E45DC9"/>
    <w:rsid w:val="00E614E1"/>
    <w:rsid w:val="00E633FA"/>
    <w:rsid w:val="00E63982"/>
    <w:rsid w:val="00E63E84"/>
    <w:rsid w:val="00E677B2"/>
    <w:rsid w:val="00E837AA"/>
    <w:rsid w:val="00E8789C"/>
    <w:rsid w:val="00E87DA9"/>
    <w:rsid w:val="00EA1AE6"/>
    <w:rsid w:val="00EA445F"/>
    <w:rsid w:val="00EB01E5"/>
    <w:rsid w:val="00EB4C6B"/>
    <w:rsid w:val="00EC1B73"/>
    <w:rsid w:val="00ED4401"/>
    <w:rsid w:val="00ED487C"/>
    <w:rsid w:val="00ED67A4"/>
    <w:rsid w:val="00EE2A59"/>
    <w:rsid w:val="00EE3171"/>
    <w:rsid w:val="00EE357D"/>
    <w:rsid w:val="00EE72B7"/>
    <w:rsid w:val="00EF4AFA"/>
    <w:rsid w:val="00F0782C"/>
    <w:rsid w:val="00F3658E"/>
    <w:rsid w:val="00F40CDD"/>
    <w:rsid w:val="00F4667F"/>
    <w:rsid w:val="00F500E8"/>
    <w:rsid w:val="00F6418F"/>
    <w:rsid w:val="00F70F71"/>
    <w:rsid w:val="00F72658"/>
    <w:rsid w:val="00F8144B"/>
    <w:rsid w:val="00F816B0"/>
    <w:rsid w:val="00F818C9"/>
    <w:rsid w:val="00F844E4"/>
    <w:rsid w:val="00F858D3"/>
    <w:rsid w:val="00F927AB"/>
    <w:rsid w:val="00F97009"/>
    <w:rsid w:val="00FA09B1"/>
    <w:rsid w:val="00FA60B2"/>
    <w:rsid w:val="00FB5295"/>
    <w:rsid w:val="00FC0A72"/>
    <w:rsid w:val="00FC1653"/>
    <w:rsid w:val="00FC7B12"/>
    <w:rsid w:val="00FD5B09"/>
    <w:rsid w:val="00FD5BCD"/>
    <w:rsid w:val="00FF34A5"/>
    <w:rsid w:val="00FF3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C7"/>
  <w15:docId w15:val="{8C247106-F841-44ED-8663-2CB9A3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ceholderText">
    <w:name w:val="Placeholder Text"/>
    <w:basedOn w:val="DefaultParagraphFont"/>
    <w:uiPriority w:val="99"/>
    <w:semiHidden/>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tabs>
        <w:tab w:val="left" w:pos="384"/>
      </w:tabs>
      <w:spacing w:after="240" w:line="240" w:lineRule="auto"/>
      <w:ind w:left="384" w:hanging="384"/>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sid w:val="008278D4"/>
    <w:rPr>
      <w:color w:val="605E5C"/>
      <w:shd w:val="clear" w:color="auto" w:fill="E1DFDD"/>
    </w:rPr>
  </w:style>
  <w:style w:type="character" w:styleId="FollowedHyperlink">
    <w:name w:val="FollowedHyperlink"/>
    <w:basedOn w:val="DefaultParagraphFont"/>
    <w:uiPriority w:val="99"/>
    <w:semiHidden/>
    <w:unhideWhenUsed/>
    <w:rsid w:val="00900C67"/>
    <w:rPr>
      <w:color w:val="96607D" w:themeColor="followedHyperlink"/>
      <w:u w:val="single"/>
    </w:rPr>
  </w:style>
  <w:style w:type="character" w:styleId="Strong">
    <w:name w:val="Strong"/>
    <w:basedOn w:val="DefaultParagraphFont"/>
    <w:uiPriority w:val="22"/>
    <w:qFormat/>
    <w:rsid w:val="002B16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118757">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240"/>
          <w:divBdr>
            <w:top w:val="none" w:sz="0" w:space="0" w:color="auto"/>
            <w:left w:val="none" w:sz="0" w:space="0" w:color="auto"/>
            <w:bottom w:val="none" w:sz="0" w:space="0" w:color="auto"/>
            <w:right w:val="none" w:sz="0" w:space="0" w:color="auto"/>
          </w:divBdr>
        </w:div>
      </w:divsChild>
    </w:div>
    <w:div w:id="500465463">
      <w:bodyDiv w:val="1"/>
      <w:marLeft w:val="0"/>
      <w:marRight w:val="0"/>
      <w:marTop w:val="0"/>
      <w:marBottom w:val="0"/>
      <w:divBdr>
        <w:top w:val="none" w:sz="0" w:space="0" w:color="auto"/>
        <w:left w:val="none" w:sz="0" w:space="0" w:color="auto"/>
        <w:bottom w:val="none" w:sz="0" w:space="0" w:color="auto"/>
        <w:right w:val="none" w:sz="0" w:space="0" w:color="auto"/>
      </w:divBdr>
    </w:div>
    <w:div w:id="522017112">
      <w:bodyDiv w:val="1"/>
      <w:marLeft w:val="0"/>
      <w:marRight w:val="0"/>
      <w:marTop w:val="0"/>
      <w:marBottom w:val="0"/>
      <w:divBdr>
        <w:top w:val="none" w:sz="0" w:space="0" w:color="auto"/>
        <w:left w:val="none" w:sz="0" w:space="0" w:color="auto"/>
        <w:bottom w:val="none" w:sz="0" w:space="0" w:color="auto"/>
        <w:right w:val="none" w:sz="0" w:space="0" w:color="auto"/>
      </w:divBdr>
    </w:div>
    <w:div w:id="608468504">
      <w:bodyDiv w:val="1"/>
      <w:marLeft w:val="0"/>
      <w:marRight w:val="0"/>
      <w:marTop w:val="0"/>
      <w:marBottom w:val="0"/>
      <w:divBdr>
        <w:top w:val="none" w:sz="0" w:space="0" w:color="auto"/>
        <w:left w:val="none" w:sz="0" w:space="0" w:color="auto"/>
        <w:bottom w:val="none" w:sz="0" w:space="0" w:color="auto"/>
        <w:right w:val="none" w:sz="0" w:space="0" w:color="auto"/>
      </w:divBdr>
    </w:div>
    <w:div w:id="753860983">
      <w:bodyDiv w:val="1"/>
      <w:marLeft w:val="0"/>
      <w:marRight w:val="0"/>
      <w:marTop w:val="0"/>
      <w:marBottom w:val="0"/>
      <w:divBdr>
        <w:top w:val="none" w:sz="0" w:space="0" w:color="auto"/>
        <w:left w:val="none" w:sz="0" w:space="0" w:color="auto"/>
        <w:bottom w:val="none" w:sz="0" w:space="0" w:color="auto"/>
        <w:right w:val="none" w:sz="0" w:space="0" w:color="auto"/>
      </w:divBdr>
    </w:div>
    <w:div w:id="796216779">
      <w:bodyDiv w:val="1"/>
      <w:marLeft w:val="0"/>
      <w:marRight w:val="0"/>
      <w:marTop w:val="0"/>
      <w:marBottom w:val="0"/>
      <w:divBdr>
        <w:top w:val="none" w:sz="0" w:space="0" w:color="auto"/>
        <w:left w:val="none" w:sz="0" w:space="0" w:color="auto"/>
        <w:bottom w:val="none" w:sz="0" w:space="0" w:color="auto"/>
        <w:right w:val="none" w:sz="0" w:space="0" w:color="auto"/>
      </w:divBdr>
    </w:div>
    <w:div w:id="806898049">
      <w:bodyDiv w:val="1"/>
      <w:marLeft w:val="0"/>
      <w:marRight w:val="0"/>
      <w:marTop w:val="0"/>
      <w:marBottom w:val="0"/>
      <w:divBdr>
        <w:top w:val="none" w:sz="0" w:space="0" w:color="auto"/>
        <w:left w:val="none" w:sz="0" w:space="0" w:color="auto"/>
        <w:bottom w:val="none" w:sz="0" w:space="0" w:color="auto"/>
        <w:right w:val="none" w:sz="0" w:space="0" w:color="auto"/>
      </w:divBdr>
      <w:divsChild>
        <w:div w:id="142740535">
          <w:marLeft w:val="0"/>
          <w:marRight w:val="0"/>
          <w:marTop w:val="0"/>
          <w:marBottom w:val="240"/>
          <w:divBdr>
            <w:top w:val="none" w:sz="0" w:space="0" w:color="auto"/>
            <w:left w:val="none" w:sz="0" w:space="0" w:color="auto"/>
            <w:bottom w:val="none" w:sz="0" w:space="0" w:color="auto"/>
            <w:right w:val="none" w:sz="0" w:space="0" w:color="auto"/>
          </w:divBdr>
        </w:div>
      </w:divsChild>
    </w:div>
    <w:div w:id="1090539116">
      <w:bodyDiv w:val="1"/>
      <w:marLeft w:val="0"/>
      <w:marRight w:val="0"/>
      <w:marTop w:val="0"/>
      <w:marBottom w:val="0"/>
      <w:divBdr>
        <w:top w:val="none" w:sz="0" w:space="0" w:color="auto"/>
        <w:left w:val="none" w:sz="0" w:space="0" w:color="auto"/>
        <w:bottom w:val="none" w:sz="0" w:space="0" w:color="auto"/>
        <w:right w:val="none" w:sz="0" w:space="0" w:color="auto"/>
      </w:divBdr>
    </w:div>
    <w:div w:id="1316177535">
      <w:bodyDiv w:val="1"/>
      <w:marLeft w:val="0"/>
      <w:marRight w:val="0"/>
      <w:marTop w:val="0"/>
      <w:marBottom w:val="0"/>
      <w:divBdr>
        <w:top w:val="none" w:sz="0" w:space="0" w:color="auto"/>
        <w:left w:val="none" w:sz="0" w:space="0" w:color="auto"/>
        <w:bottom w:val="none" w:sz="0" w:space="0" w:color="auto"/>
        <w:right w:val="none" w:sz="0" w:space="0" w:color="auto"/>
      </w:divBdr>
    </w:div>
    <w:div w:id="1750497693">
      <w:bodyDiv w:val="1"/>
      <w:marLeft w:val="0"/>
      <w:marRight w:val="0"/>
      <w:marTop w:val="0"/>
      <w:marBottom w:val="0"/>
      <w:divBdr>
        <w:top w:val="none" w:sz="0" w:space="0" w:color="auto"/>
        <w:left w:val="none" w:sz="0" w:space="0" w:color="auto"/>
        <w:bottom w:val="none" w:sz="0" w:space="0" w:color="auto"/>
        <w:right w:val="none" w:sz="0" w:space="0" w:color="auto"/>
      </w:divBdr>
    </w:div>
    <w:div w:id="1754476029">
      <w:bodyDiv w:val="1"/>
      <w:marLeft w:val="0"/>
      <w:marRight w:val="0"/>
      <w:marTop w:val="0"/>
      <w:marBottom w:val="0"/>
      <w:divBdr>
        <w:top w:val="none" w:sz="0" w:space="0" w:color="auto"/>
        <w:left w:val="none" w:sz="0" w:space="0" w:color="auto"/>
        <w:bottom w:val="none" w:sz="0" w:space="0" w:color="auto"/>
        <w:right w:val="none" w:sz="0" w:space="0" w:color="auto"/>
      </w:divBdr>
    </w:div>
    <w:div w:id="1841653732">
      <w:bodyDiv w:val="1"/>
      <w:marLeft w:val="0"/>
      <w:marRight w:val="0"/>
      <w:marTop w:val="0"/>
      <w:marBottom w:val="0"/>
      <w:divBdr>
        <w:top w:val="none" w:sz="0" w:space="0" w:color="auto"/>
        <w:left w:val="none" w:sz="0" w:space="0" w:color="auto"/>
        <w:bottom w:val="none" w:sz="0" w:space="0" w:color="auto"/>
        <w:right w:val="none" w:sz="0" w:space="0" w:color="auto"/>
      </w:divBdr>
      <w:divsChild>
        <w:div w:id="985358982">
          <w:marLeft w:val="0"/>
          <w:marRight w:val="0"/>
          <w:marTop w:val="0"/>
          <w:marBottom w:val="0"/>
          <w:divBdr>
            <w:top w:val="none" w:sz="0" w:space="0" w:color="auto"/>
            <w:left w:val="none" w:sz="0" w:space="0" w:color="auto"/>
            <w:bottom w:val="none" w:sz="0" w:space="0" w:color="auto"/>
            <w:right w:val="none" w:sz="0" w:space="0" w:color="auto"/>
          </w:divBdr>
          <w:divsChild>
            <w:div w:id="481696985">
              <w:marLeft w:val="0"/>
              <w:marRight w:val="0"/>
              <w:marTop w:val="0"/>
              <w:marBottom w:val="0"/>
              <w:divBdr>
                <w:top w:val="none" w:sz="0" w:space="0" w:color="auto"/>
                <w:left w:val="none" w:sz="0" w:space="0" w:color="auto"/>
                <w:bottom w:val="none" w:sz="0" w:space="0" w:color="auto"/>
                <w:right w:val="none" w:sz="0" w:space="0" w:color="auto"/>
              </w:divBdr>
              <w:divsChild>
                <w:div w:id="51318606">
                  <w:marLeft w:val="0"/>
                  <w:marRight w:val="0"/>
                  <w:marTop w:val="0"/>
                  <w:marBottom w:val="0"/>
                  <w:divBdr>
                    <w:top w:val="none" w:sz="0" w:space="0" w:color="auto"/>
                    <w:left w:val="none" w:sz="0" w:space="0" w:color="auto"/>
                    <w:bottom w:val="none" w:sz="0" w:space="0" w:color="auto"/>
                    <w:right w:val="none" w:sz="0" w:space="0" w:color="auto"/>
                  </w:divBdr>
                  <w:divsChild>
                    <w:div w:id="2116099214">
                      <w:marLeft w:val="0"/>
                      <w:marRight w:val="0"/>
                      <w:marTop w:val="0"/>
                      <w:marBottom w:val="0"/>
                      <w:divBdr>
                        <w:top w:val="none" w:sz="0" w:space="0" w:color="auto"/>
                        <w:left w:val="none" w:sz="0" w:space="0" w:color="auto"/>
                        <w:bottom w:val="none" w:sz="0" w:space="0" w:color="auto"/>
                        <w:right w:val="none" w:sz="0" w:space="0" w:color="auto"/>
                      </w:divBdr>
                      <w:divsChild>
                        <w:div w:id="356852648">
                          <w:marLeft w:val="0"/>
                          <w:marRight w:val="0"/>
                          <w:marTop w:val="0"/>
                          <w:marBottom w:val="0"/>
                          <w:divBdr>
                            <w:top w:val="none" w:sz="0" w:space="0" w:color="auto"/>
                            <w:left w:val="none" w:sz="0" w:space="0" w:color="auto"/>
                            <w:bottom w:val="none" w:sz="0" w:space="0" w:color="auto"/>
                            <w:right w:val="none" w:sz="0" w:space="0" w:color="auto"/>
                          </w:divBdr>
                          <w:divsChild>
                            <w:div w:id="932395256">
                              <w:marLeft w:val="0"/>
                              <w:marRight w:val="0"/>
                              <w:marTop w:val="0"/>
                              <w:marBottom w:val="0"/>
                              <w:divBdr>
                                <w:top w:val="none" w:sz="0" w:space="0" w:color="auto"/>
                                <w:left w:val="none" w:sz="0" w:space="0" w:color="auto"/>
                                <w:bottom w:val="none" w:sz="0" w:space="0" w:color="auto"/>
                                <w:right w:val="none" w:sz="0" w:space="0" w:color="auto"/>
                              </w:divBdr>
                              <w:divsChild>
                                <w:div w:id="1961180039">
                                  <w:marLeft w:val="0"/>
                                  <w:marRight w:val="0"/>
                                  <w:marTop w:val="0"/>
                                  <w:marBottom w:val="0"/>
                                  <w:divBdr>
                                    <w:top w:val="none" w:sz="0" w:space="0" w:color="auto"/>
                                    <w:left w:val="none" w:sz="0" w:space="0" w:color="auto"/>
                                    <w:bottom w:val="none" w:sz="0" w:space="0" w:color="auto"/>
                                    <w:right w:val="none" w:sz="0" w:space="0" w:color="auto"/>
                                  </w:divBdr>
                                  <w:divsChild>
                                    <w:div w:id="1091776141">
                                      <w:marLeft w:val="0"/>
                                      <w:marRight w:val="0"/>
                                      <w:marTop w:val="0"/>
                                      <w:marBottom w:val="0"/>
                                      <w:divBdr>
                                        <w:top w:val="none" w:sz="0" w:space="0" w:color="auto"/>
                                        <w:left w:val="none" w:sz="0" w:space="0" w:color="auto"/>
                                        <w:bottom w:val="none" w:sz="0" w:space="0" w:color="auto"/>
                                        <w:right w:val="none" w:sz="0" w:space="0" w:color="auto"/>
                                      </w:divBdr>
                                      <w:divsChild>
                                        <w:div w:id="3519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6550">
          <w:marLeft w:val="0"/>
          <w:marRight w:val="0"/>
          <w:marTop w:val="0"/>
          <w:marBottom w:val="0"/>
          <w:divBdr>
            <w:top w:val="none" w:sz="0" w:space="0" w:color="auto"/>
            <w:left w:val="none" w:sz="0" w:space="0" w:color="auto"/>
            <w:bottom w:val="none" w:sz="0" w:space="0" w:color="auto"/>
            <w:right w:val="none" w:sz="0" w:space="0" w:color="auto"/>
          </w:divBdr>
          <w:divsChild>
            <w:div w:id="1408190604">
              <w:marLeft w:val="0"/>
              <w:marRight w:val="0"/>
              <w:marTop w:val="0"/>
              <w:marBottom w:val="0"/>
              <w:divBdr>
                <w:top w:val="none" w:sz="0" w:space="0" w:color="auto"/>
                <w:left w:val="none" w:sz="0" w:space="0" w:color="auto"/>
                <w:bottom w:val="none" w:sz="0" w:space="0" w:color="auto"/>
                <w:right w:val="none" w:sz="0" w:space="0" w:color="auto"/>
              </w:divBdr>
              <w:divsChild>
                <w:div w:id="2063139439">
                  <w:marLeft w:val="0"/>
                  <w:marRight w:val="0"/>
                  <w:marTop w:val="0"/>
                  <w:marBottom w:val="0"/>
                  <w:divBdr>
                    <w:top w:val="none" w:sz="0" w:space="0" w:color="auto"/>
                    <w:left w:val="none" w:sz="0" w:space="0" w:color="auto"/>
                    <w:bottom w:val="none" w:sz="0" w:space="0" w:color="auto"/>
                    <w:right w:val="none" w:sz="0" w:space="0" w:color="auto"/>
                  </w:divBdr>
                  <w:divsChild>
                    <w:div w:id="773398510">
                      <w:marLeft w:val="0"/>
                      <w:marRight w:val="0"/>
                      <w:marTop w:val="0"/>
                      <w:marBottom w:val="0"/>
                      <w:divBdr>
                        <w:top w:val="none" w:sz="0" w:space="0" w:color="auto"/>
                        <w:left w:val="none" w:sz="0" w:space="0" w:color="auto"/>
                        <w:bottom w:val="none" w:sz="0" w:space="0" w:color="auto"/>
                        <w:right w:val="none" w:sz="0" w:space="0" w:color="auto"/>
                      </w:divBdr>
                      <w:divsChild>
                        <w:div w:id="1318653597">
                          <w:marLeft w:val="0"/>
                          <w:marRight w:val="0"/>
                          <w:marTop w:val="0"/>
                          <w:marBottom w:val="0"/>
                          <w:divBdr>
                            <w:top w:val="none" w:sz="0" w:space="0" w:color="auto"/>
                            <w:left w:val="none" w:sz="0" w:space="0" w:color="auto"/>
                            <w:bottom w:val="none" w:sz="0" w:space="0" w:color="auto"/>
                            <w:right w:val="none" w:sz="0" w:space="0" w:color="auto"/>
                          </w:divBdr>
                          <w:divsChild>
                            <w:div w:id="278726518">
                              <w:marLeft w:val="0"/>
                              <w:marRight w:val="0"/>
                              <w:marTop w:val="0"/>
                              <w:marBottom w:val="0"/>
                              <w:divBdr>
                                <w:top w:val="none" w:sz="0" w:space="0" w:color="auto"/>
                                <w:left w:val="none" w:sz="0" w:space="0" w:color="auto"/>
                                <w:bottom w:val="none" w:sz="0" w:space="0" w:color="auto"/>
                                <w:right w:val="none" w:sz="0" w:space="0" w:color="auto"/>
                              </w:divBdr>
                              <w:divsChild>
                                <w:div w:id="12012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82721">
                  <w:marLeft w:val="0"/>
                  <w:marRight w:val="0"/>
                  <w:marTop w:val="0"/>
                  <w:marBottom w:val="0"/>
                  <w:divBdr>
                    <w:top w:val="none" w:sz="0" w:space="0" w:color="auto"/>
                    <w:left w:val="none" w:sz="0" w:space="0" w:color="auto"/>
                    <w:bottom w:val="none" w:sz="0" w:space="0" w:color="auto"/>
                    <w:right w:val="none" w:sz="0" w:space="0" w:color="auto"/>
                  </w:divBdr>
                  <w:divsChild>
                    <w:div w:id="552273945">
                      <w:marLeft w:val="0"/>
                      <w:marRight w:val="0"/>
                      <w:marTop w:val="0"/>
                      <w:marBottom w:val="0"/>
                      <w:divBdr>
                        <w:top w:val="none" w:sz="0" w:space="0" w:color="auto"/>
                        <w:left w:val="none" w:sz="0" w:space="0" w:color="auto"/>
                        <w:bottom w:val="none" w:sz="0" w:space="0" w:color="auto"/>
                        <w:right w:val="none" w:sz="0" w:space="0" w:color="auto"/>
                      </w:divBdr>
                      <w:divsChild>
                        <w:div w:id="1584142849">
                          <w:marLeft w:val="0"/>
                          <w:marRight w:val="0"/>
                          <w:marTop w:val="0"/>
                          <w:marBottom w:val="0"/>
                          <w:divBdr>
                            <w:top w:val="none" w:sz="0" w:space="0" w:color="auto"/>
                            <w:left w:val="none" w:sz="0" w:space="0" w:color="auto"/>
                            <w:bottom w:val="none" w:sz="0" w:space="0" w:color="auto"/>
                            <w:right w:val="none" w:sz="0" w:space="0" w:color="auto"/>
                          </w:divBdr>
                          <w:divsChild>
                            <w:div w:id="1093432320">
                              <w:marLeft w:val="0"/>
                              <w:marRight w:val="0"/>
                              <w:marTop w:val="0"/>
                              <w:marBottom w:val="0"/>
                              <w:divBdr>
                                <w:top w:val="none" w:sz="0" w:space="0" w:color="auto"/>
                                <w:left w:val="none" w:sz="0" w:space="0" w:color="auto"/>
                                <w:bottom w:val="none" w:sz="0" w:space="0" w:color="auto"/>
                                <w:right w:val="none" w:sz="0" w:space="0" w:color="auto"/>
                              </w:divBdr>
                              <w:divsChild>
                                <w:div w:id="2115516165">
                                  <w:marLeft w:val="0"/>
                                  <w:marRight w:val="0"/>
                                  <w:marTop w:val="0"/>
                                  <w:marBottom w:val="0"/>
                                  <w:divBdr>
                                    <w:top w:val="none" w:sz="0" w:space="0" w:color="auto"/>
                                    <w:left w:val="none" w:sz="0" w:space="0" w:color="auto"/>
                                    <w:bottom w:val="none" w:sz="0" w:space="0" w:color="auto"/>
                                    <w:right w:val="none" w:sz="0" w:space="0" w:color="auto"/>
                                  </w:divBdr>
                                  <w:divsChild>
                                    <w:div w:id="4883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0DA63-0416-42C2-9010-97B1F28F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14</Pages>
  <Words>19596</Words>
  <Characters>111702</Characters>
  <Application>Microsoft Office Word</Application>
  <DocSecurity>0</DocSecurity>
  <Lines>930</Lines>
  <Paragraphs>262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34</cp:revision>
  <dcterms:created xsi:type="dcterms:W3CDTF">2025-03-13T18:17:00Z</dcterms:created>
  <dcterms:modified xsi:type="dcterms:W3CDTF">2025-03-20T15:54:00Z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id="aV2cp15v"/&gt;&lt;style id="http://www.zotero.org/styles/zmp-journal" locale="en-US" hasBibliography="1" bibliographyStyleHasBeenSet="1"/&gt;&lt;prefs&gt;&lt;pref name="fieldType" value="Field"/&gt;&lt;/prefs&gt;&lt;/data&gt;</vt:lpwstr>
  </property>
</Properties>
</file>