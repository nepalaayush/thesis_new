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62226" w14:textId="536278B4" w:rsidR="00AA503A" w:rsidRPr="00BD41C1" w:rsidRDefault="00956F02" w:rsidP="008B3561">
      <w:pPr>
        <w:pStyle w:val="Heading1"/>
        <w:spacing w:before="0" w:after="0" w:line="240" w:lineRule="auto"/>
        <w:jc w:val="center"/>
        <w:rPr>
          <w:lang w:val="en-US"/>
        </w:rPr>
      </w:pPr>
      <w:r>
        <w:rPr>
          <w:rFonts w:ascii="Verdana" w:hAnsi="Verdana"/>
          <w:b/>
          <w:color w:val="auto"/>
          <w:sz w:val="28"/>
          <w:szCs w:val="36"/>
          <w:lang w:val="en-US"/>
        </w:rPr>
        <w:t xml:space="preserve">Development and Validation of </w:t>
      </w:r>
      <w:r w:rsidR="00BD41C1">
        <w:rPr>
          <w:rFonts w:ascii="Verdana" w:hAnsi="Verdana"/>
          <w:b/>
          <w:color w:val="auto"/>
          <w:sz w:val="28"/>
          <w:szCs w:val="36"/>
          <w:lang w:val="en-US"/>
        </w:rPr>
        <w:t>Semi-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Automated Bone </w:t>
      </w:r>
      <w:r>
        <w:rPr>
          <w:rFonts w:ascii="Verdana" w:hAnsi="Verdana"/>
          <w:b/>
          <w:color w:val="auto"/>
          <w:sz w:val="28"/>
          <w:szCs w:val="36"/>
          <w:lang w:val="en-US"/>
        </w:rPr>
        <w:t>T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racking in Dynamic CINE MRI </w:t>
      </w:r>
      <w:r>
        <w:rPr>
          <w:rFonts w:ascii="Verdana" w:hAnsi="Verdana"/>
          <w:b/>
          <w:color w:val="auto"/>
          <w:sz w:val="28"/>
          <w:szCs w:val="36"/>
          <w:lang w:val="en-US"/>
        </w:rPr>
        <w:t>d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>uring Controlled Knee Motion</w:t>
      </w:r>
    </w:p>
    <w:p w14:paraId="2B3E0E8D" w14:textId="77777777" w:rsidR="00F2321D" w:rsidRPr="008B3561" w:rsidRDefault="00F2321D" w:rsidP="008B3561">
      <w:pPr>
        <w:spacing w:line="240" w:lineRule="auto"/>
        <w:jc w:val="center"/>
        <w:rPr>
          <w:rFonts w:ascii="Verdana" w:hAnsi="Verdana"/>
          <w:color w:val="auto"/>
          <w:sz w:val="22"/>
          <w:szCs w:val="22"/>
          <w:lang w:val="en-US"/>
        </w:rPr>
      </w:pPr>
    </w:p>
    <w:p w14:paraId="19F8E99E" w14:textId="5413231B" w:rsidR="00AA503A" w:rsidRPr="006A0911" w:rsidRDefault="00AA503A" w:rsidP="008B3561">
      <w:pPr>
        <w:spacing w:line="240" w:lineRule="auto"/>
        <w:jc w:val="center"/>
        <w:rPr>
          <w:rFonts w:ascii="Verdana" w:hAnsi="Verdana"/>
          <w:color w:val="auto"/>
          <w:sz w:val="22"/>
          <w:szCs w:val="22"/>
          <w:lang w:val="de-DE"/>
        </w:rPr>
      </w:pPr>
      <w:r w:rsidRPr="006A0911">
        <w:rPr>
          <w:rFonts w:ascii="Verdana" w:hAnsi="Verdana"/>
          <w:color w:val="auto"/>
          <w:sz w:val="22"/>
          <w:szCs w:val="22"/>
          <w:lang w:val="de-DE"/>
        </w:rPr>
        <w:t>A.</w:t>
      </w:r>
      <w:r w:rsidR="00956F02">
        <w:rPr>
          <w:rFonts w:ascii="Verdana" w:hAnsi="Verdana"/>
          <w:color w:val="auto"/>
          <w:sz w:val="22"/>
          <w:szCs w:val="22"/>
          <w:lang w:val="de-DE"/>
        </w:rPr>
        <w:t xml:space="preserve"> </w:t>
      </w:r>
      <w:proofErr w:type="spellStart"/>
      <w:r w:rsidRPr="006A0911">
        <w:rPr>
          <w:rFonts w:ascii="Verdana" w:hAnsi="Verdana"/>
          <w:color w:val="auto"/>
          <w:sz w:val="22"/>
          <w:szCs w:val="22"/>
          <w:lang w:val="de-DE"/>
        </w:rPr>
        <w:t>Nepal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</w:t>
      </w:r>
      <w:commentRangeStart w:id="0"/>
      <w:proofErr w:type="spellEnd"/>
      <w:del w:id="1" w:author="Brisson, Nicholas" w:date="2025-01-24T11:50:00Z">
        <w:r w:rsidRPr="006A0911" w:rsidDel="00E85F58">
          <w:rPr>
            <w:rFonts w:ascii="Verdana" w:hAnsi="Verdana"/>
            <w:color w:val="auto"/>
            <w:sz w:val="22"/>
            <w:szCs w:val="22"/>
            <w:vertAlign w:val="superscript"/>
            <w:lang w:val="de-DE"/>
          </w:rPr>
          <w:delText>*</w:delText>
        </w:r>
      </w:del>
      <w:commentRangeEnd w:id="0"/>
      <w:r w:rsidR="00E85F58">
        <w:rPr>
          <w:rStyle w:val="CommentReference"/>
        </w:rPr>
        <w:commentReference w:id="0"/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N. M. Brisson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 xml:space="preserve">, 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T.C. Wood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4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,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br/>
        <w:t>G. N. Duda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J. R. Reichenbach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</w:t>
      </w:r>
      <w:r w:rsidR="006A0911" w:rsidRPr="006A0911">
        <w:rPr>
          <w:rFonts w:ascii="Verdana" w:hAnsi="Verdana"/>
          <w:color w:val="auto"/>
          <w:sz w:val="22"/>
          <w:szCs w:val="22"/>
          <w:lang w:val="de-DE"/>
        </w:rPr>
        <w:t>, M. Krämer</w:t>
      </w:r>
      <w:r w:rsidR="006A0911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1,5</w:t>
      </w:r>
    </w:p>
    <w:p w14:paraId="7D2715C1" w14:textId="77777777" w:rsidR="00AA503A" w:rsidRPr="006A0911" w:rsidRDefault="00AA503A" w:rsidP="008B3561">
      <w:pPr>
        <w:spacing w:line="240" w:lineRule="auto"/>
        <w:rPr>
          <w:rFonts w:ascii="Verdana" w:hAnsi="Verdana"/>
          <w:color w:val="auto"/>
          <w:sz w:val="22"/>
          <w:szCs w:val="22"/>
          <w:lang w:val="de-DE"/>
        </w:rPr>
      </w:pPr>
    </w:p>
    <w:p w14:paraId="5F7A98A1" w14:textId="77777777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1 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Medical Physics Group, Institute of Diagnostic and Interventional Radiology, Jena University Hospital, Friedrich Schiller University Jena, Germany</w:t>
      </w:r>
    </w:p>
    <w:p w14:paraId="6A6091A6" w14:textId="50625A84" w:rsidR="00655BD3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 xml:space="preserve">2 </w:t>
      </w:r>
      <w:r w:rsidR="00655BD3" w:rsidRPr="00F2321D">
        <w:rPr>
          <w:rFonts w:ascii="Verdana" w:hAnsi="Verdana"/>
          <w:color w:val="auto"/>
          <w:sz w:val="22"/>
          <w:szCs w:val="22"/>
          <w:lang w:val="en-US"/>
        </w:rPr>
        <w:t>Julius Wolff Institute, Berlin Institute of Health at Charité – Universitätsmedizin Berlin, Berlin, Germany</w:t>
      </w:r>
    </w:p>
    <w:p w14:paraId="6FAFDDEA" w14:textId="69D43C27" w:rsidR="00655BD3" w:rsidRPr="00F2321D" w:rsidRDefault="00655BD3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>3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 Berlin Movement Diagnostics (BeMoveD), Center for Musculoskeletal Surgery, Charité – Universitätsmedizin Berlin, Berlin, Germany</w:t>
      </w:r>
    </w:p>
    <w:p w14:paraId="011B2EA2" w14:textId="3C5EC55A" w:rsidR="009778D5" w:rsidRPr="00F2321D" w:rsidRDefault="00655BD3" w:rsidP="008B3561">
      <w:pPr>
        <w:spacing w:line="240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>4</w:t>
      </w:r>
      <w:r w:rsidR="009778D5" w:rsidRPr="00F2321D">
        <w:rPr>
          <w:rFonts w:ascii="Verdana" w:hAnsi="Verdana"/>
          <w:color w:val="auto"/>
          <w:sz w:val="22"/>
          <w:szCs w:val="22"/>
          <w:highlight w:val="none"/>
          <w:lang w:val="en-US"/>
        </w:rPr>
        <w:t xml:space="preserve"> Department of Neuroimaging, Institute of Psychiatry, Psychology &amp; Neuroscience, King's College London, London, UK.</w:t>
      </w:r>
    </w:p>
    <w:p w14:paraId="1BFC613C" w14:textId="07CE9AB0" w:rsidR="006A0911" w:rsidRPr="00F2321D" w:rsidRDefault="006A0911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5 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Radiology, Jena University Hospital, Friedrich Schiller University Jena, Germany</w:t>
      </w:r>
    </w:p>
    <w:p w14:paraId="067DF964" w14:textId="29627F88" w:rsidR="006A0911" w:rsidRDefault="006A0911" w:rsidP="00F2321D">
      <w:pPr>
        <w:spacing w:line="240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</w:p>
    <w:p w14:paraId="42C34392" w14:textId="77777777" w:rsidR="00F2321D" w:rsidRPr="00F2321D" w:rsidRDefault="00F2321D" w:rsidP="008B3561">
      <w:pPr>
        <w:spacing w:line="240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</w:p>
    <w:p w14:paraId="76A15511" w14:textId="77777777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Corresponding Author:</w:t>
      </w:r>
    </w:p>
    <w:p w14:paraId="26495687" w14:textId="2B0403D1" w:rsidR="00AA503A" w:rsidRPr="00F2321D" w:rsidRDefault="00E85F58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ins w:id="2" w:author="Brisson, Nicholas" w:date="2025-01-24T11:50:00Z">
        <w:r>
          <w:rPr>
            <w:rFonts w:ascii="Verdana" w:hAnsi="Verdana"/>
            <w:color w:val="auto"/>
            <w:sz w:val="22"/>
            <w:szCs w:val="22"/>
            <w:lang w:val="en-US"/>
          </w:rPr>
          <w:t xml:space="preserve">Dr. </w:t>
        </w:r>
      </w:ins>
      <w:r w:rsidR="008B3561">
        <w:rPr>
          <w:rFonts w:ascii="Verdana" w:hAnsi="Verdana"/>
          <w:color w:val="auto"/>
          <w:sz w:val="22"/>
          <w:szCs w:val="22"/>
          <w:lang w:val="en-US"/>
        </w:rPr>
        <w:t>Martin</w:t>
      </w:r>
      <w:r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auto"/>
          <w:sz w:val="22"/>
          <w:szCs w:val="22"/>
          <w:lang w:val="en-US"/>
        </w:rPr>
        <w:t>Kr</w:t>
      </w:r>
      <w:proofErr w:type="spellStart"/>
      <w:r>
        <w:rPr>
          <w:rFonts w:ascii="Verdana" w:hAnsi="Verdana"/>
          <w:color w:val="auto"/>
          <w:sz w:val="22"/>
          <w:szCs w:val="22"/>
          <w:lang w:val="de-DE"/>
        </w:rPr>
        <w:t>ämer</w:t>
      </w:r>
      <w:proofErr w:type="spellEnd"/>
      <w:del w:id="3" w:author="Brisson, Nicholas" w:date="2025-01-24T11:50:00Z">
        <w:r w:rsidR="00BD41C1" w:rsidRPr="00F2321D" w:rsidDel="00E85F58">
          <w:rPr>
            <w:rFonts w:ascii="Verdana" w:hAnsi="Verdana"/>
            <w:color w:val="auto"/>
            <w:sz w:val="22"/>
            <w:szCs w:val="22"/>
            <w:lang w:val="en-US"/>
          </w:rPr>
          <w:delText xml:space="preserve">, </w:delText>
        </w:r>
        <w:r w:rsidR="008B3561" w:rsidDel="00E85F58">
          <w:rPr>
            <w:rFonts w:ascii="Verdana" w:hAnsi="Verdana"/>
            <w:color w:val="auto"/>
            <w:sz w:val="22"/>
            <w:szCs w:val="22"/>
            <w:lang w:val="en-US"/>
          </w:rPr>
          <w:delText>Phd</w:delText>
        </w:r>
        <w:r w:rsidR="00655BD3" w:rsidRPr="00F2321D" w:rsidDel="00E85F58">
          <w:rPr>
            <w:rFonts w:ascii="Verdana" w:hAnsi="Verdana"/>
            <w:color w:val="auto"/>
            <w:sz w:val="22"/>
            <w:szCs w:val="22"/>
            <w:lang w:val="en-US"/>
          </w:rPr>
          <w:delText>.</w:delText>
        </w:r>
      </w:del>
    </w:p>
    <w:p w14:paraId="66893B81" w14:textId="00045CF0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Medical Physics Group, </w:t>
      </w:r>
      <w:r w:rsidR="00655BD3" w:rsidRPr="00F2321D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, Jena University Hospital</w:t>
      </w:r>
    </w:p>
    <w:p w14:paraId="39BCA220" w14:textId="77777777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proofErr w:type="spellStart"/>
      <w:r w:rsidRPr="00F2321D">
        <w:rPr>
          <w:rFonts w:ascii="Verdana" w:hAnsi="Verdana"/>
          <w:color w:val="auto"/>
          <w:sz w:val="22"/>
          <w:szCs w:val="22"/>
          <w:lang w:val="en-US"/>
        </w:rPr>
        <w:t>Philosophenweg</w:t>
      </w:r>
      <w:proofErr w:type="spellEnd"/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 3, D-07443 Jena, Germany</w:t>
      </w:r>
    </w:p>
    <w:p w14:paraId="14A46C6F" w14:textId="7E8865D2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Phone: </w:t>
      </w:r>
      <w:r w:rsidR="00813703" w:rsidRPr="00F2321D">
        <w:rPr>
          <w:rFonts w:ascii="Verdana" w:hAnsi="Verdana"/>
          <w:color w:val="auto"/>
          <w:sz w:val="22"/>
          <w:szCs w:val="22"/>
          <w:lang w:val="en-US"/>
        </w:rPr>
        <w:t xml:space="preserve">+49 </w:t>
      </w:r>
      <w:r w:rsidR="008B3561">
        <w:rPr>
          <w:rFonts w:ascii="Verdana" w:hAnsi="Verdana"/>
          <w:color w:val="auto"/>
          <w:sz w:val="22"/>
          <w:szCs w:val="22"/>
          <w:lang w:val="en-US"/>
        </w:rPr>
        <w:t>3641</w:t>
      </w:r>
      <w:r w:rsidR="00813703"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8B3561" w:rsidRPr="008B3561">
        <w:rPr>
          <w:rFonts w:ascii="Verdana" w:hAnsi="Verdana"/>
          <w:color w:val="auto"/>
          <w:sz w:val="22"/>
          <w:szCs w:val="22"/>
          <w:lang w:val="en-US"/>
        </w:rPr>
        <w:t>9-390731</w:t>
      </w:r>
    </w:p>
    <w:p w14:paraId="00036C15" w14:textId="20B0C81F" w:rsidR="00AA503A" w:rsidRPr="00F2321D" w:rsidRDefault="00655BD3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>Email</w:t>
      </w:r>
      <w:r w:rsidR="00AA503A" w:rsidRPr="00F2321D">
        <w:rPr>
          <w:rFonts w:ascii="Verdana" w:hAnsi="Verdana"/>
          <w:color w:val="auto"/>
          <w:sz w:val="22"/>
          <w:szCs w:val="22"/>
          <w:lang w:val="en-US"/>
        </w:rPr>
        <w:t xml:space="preserve">: </w:t>
      </w:r>
      <w:hyperlink r:id="rId10" w:history="1">
        <w:r w:rsidR="008B3561">
          <w:rPr>
            <w:rStyle w:val="Hyperlink"/>
            <w:rFonts w:ascii="Verdana" w:hAnsi="Verdana"/>
            <w:sz w:val="22"/>
            <w:szCs w:val="22"/>
            <w:lang w:val="pl-PL"/>
          </w:rPr>
          <w:t>martin.kraemer@med.uni-jena.de</w:t>
        </w:r>
      </w:hyperlink>
      <w:r w:rsidR="00AA503A" w:rsidRPr="00F2321D">
        <w:rPr>
          <w:rFonts w:ascii="Verdana" w:hAnsi="Verdana"/>
          <w:color w:val="auto"/>
          <w:sz w:val="22"/>
          <w:szCs w:val="22"/>
          <w:lang w:val="en-US"/>
        </w:rPr>
        <w:t xml:space="preserve">  </w:t>
      </w:r>
    </w:p>
    <w:p w14:paraId="1E561D6D" w14:textId="58041699" w:rsidR="00AA503A" w:rsidRDefault="00AA503A" w:rsidP="00F2321D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</w:p>
    <w:p w14:paraId="2FE3CE44" w14:textId="77777777" w:rsidR="00F2321D" w:rsidRPr="00F2321D" w:rsidRDefault="00F2321D" w:rsidP="00277E05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</w:p>
    <w:p w14:paraId="68B3A71F" w14:textId="1FD1991A" w:rsidR="00AA503A" w:rsidRPr="00F2321D" w:rsidRDefault="00AA503A" w:rsidP="00277E05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 xml:space="preserve">Authors’ Names, Degrees, and </w:t>
      </w:r>
      <w:r w:rsidR="00655BD3"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Emails</w:t>
      </w: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:</w:t>
      </w:r>
    </w:p>
    <w:p w14:paraId="3EC13869" w14:textId="77777777" w:rsidR="00BD41C1" w:rsidRPr="00F2321D" w:rsidRDefault="00BD41C1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  <w:lang w:val="pl-PL"/>
        </w:rPr>
        <w:t xml:space="preserve">Aayush Nepal, M.Sc.: </w:t>
      </w:r>
      <w:hyperlink r:id="rId11" w:history="1">
        <w:r w:rsidRPr="00F2321D">
          <w:rPr>
            <w:rStyle w:val="Hyperlink"/>
            <w:rFonts w:ascii="Verdana" w:hAnsi="Verdana"/>
            <w:sz w:val="22"/>
            <w:szCs w:val="22"/>
            <w:lang w:val="en-US"/>
          </w:rPr>
          <w:t>aayush.nepal</w:t>
        </w:r>
        <w:r w:rsidRPr="00F2321D">
          <w:rPr>
            <w:rStyle w:val="Hyperlink"/>
            <w:rFonts w:ascii="Verdana" w:hAnsi="Verdana"/>
            <w:sz w:val="22"/>
            <w:szCs w:val="22"/>
            <w:lang w:val="pl-PL"/>
          </w:rPr>
          <w:t>@uni-jena.de</w:t>
        </w:r>
      </w:hyperlink>
      <w:r w:rsidRPr="00F2321D">
        <w:rPr>
          <w:rFonts w:ascii="Verdana" w:hAnsi="Verdana"/>
          <w:color w:val="auto"/>
          <w:sz w:val="22"/>
          <w:szCs w:val="22"/>
          <w:lang w:val="pl-PL"/>
        </w:rPr>
        <w:t xml:space="preserve"> </w:t>
      </w:r>
    </w:p>
    <w:p w14:paraId="09CA876D" w14:textId="72390D46" w:rsidR="00AA503A" w:rsidRPr="00F2321D" w:rsidRDefault="00AA503A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Nicholas M. Brisson, Ph.D.: </w:t>
      </w:r>
      <w:hyperlink r:id="rId12">
        <w:r w:rsidRPr="00F2321D">
          <w:rPr>
            <w:rFonts w:ascii="Verdana" w:hAnsi="Verdana"/>
            <w:color w:val="0070C0"/>
            <w:sz w:val="22"/>
            <w:szCs w:val="22"/>
            <w:u w:val="single"/>
          </w:rPr>
          <w:t>nicholas.brisson@charite.de</w:t>
        </w:r>
      </w:hyperlink>
      <w:r w:rsidRPr="00F2321D">
        <w:rPr>
          <w:rFonts w:ascii="Verdana" w:hAnsi="Verdana"/>
          <w:color w:val="auto"/>
          <w:sz w:val="22"/>
          <w:szCs w:val="22"/>
        </w:rPr>
        <w:t xml:space="preserve"> </w:t>
      </w:r>
    </w:p>
    <w:p w14:paraId="27194629" w14:textId="31807C13" w:rsidR="009778D5" w:rsidRPr="00F2321D" w:rsidRDefault="009778D5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>Tobias C. Wood:</w:t>
      </w:r>
      <w:r w:rsidR="00327078"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hyperlink r:id="rId13" w:history="1">
        <w:r w:rsidR="00327078" w:rsidRPr="00F2321D">
          <w:rPr>
            <w:rStyle w:val="Hyperlink"/>
            <w:rFonts w:ascii="Verdana" w:hAnsi="Verdana"/>
            <w:sz w:val="22"/>
            <w:szCs w:val="22"/>
            <w:lang w:val="en-US"/>
          </w:rPr>
          <w:t>tobias.wood@kcl.ac.uk</w:t>
        </w:r>
      </w:hyperlink>
    </w:p>
    <w:p w14:paraId="30A14598" w14:textId="77777777" w:rsidR="00AA503A" w:rsidRPr="00F2321D" w:rsidRDefault="00AA503A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Georg N. Duda, Dr.-Ing.: </w:t>
      </w:r>
      <w:hyperlink r:id="rId14">
        <w:r w:rsidRPr="00F2321D">
          <w:rPr>
            <w:rFonts w:ascii="Verdana" w:hAnsi="Verdana"/>
            <w:color w:val="0070C0"/>
            <w:sz w:val="22"/>
            <w:szCs w:val="22"/>
            <w:u w:val="single"/>
          </w:rPr>
          <w:t>georg.duda@charite.de</w:t>
        </w:r>
      </w:hyperlink>
      <w:r w:rsidRPr="00F2321D">
        <w:rPr>
          <w:rFonts w:ascii="Verdana" w:hAnsi="Verdana"/>
          <w:color w:val="auto"/>
          <w:sz w:val="22"/>
          <w:szCs w:val="22"/>
        </w:rPr>
        <w:t xml:space="preserve"> </w:t>
      </w:r>
    </w:p>
    <w:p w14:paraId="35F7B641" w14:textId="77777777" w:rsidR="00AA503A" w:rsidRPr="00F2321D" w:rsidRDefault="00AA503A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Jürgen R. Reichenbach, Dr. rer. nat.: </w:t>
      </w:r>
      <w:hyperlink r:id="rId15">
        <w:r w:rsidRPr="00F2321D">
          <w:rPr>
            <w:rFonts w:ascii="Verdana" w:hAnsi="Verdana"/>
            <w:color w:val="0070C0"/>
            <w:sz w:val="22"/>
            <w:szCs w:val="22"/>
            <w:u w:val="single"/>
          </w:rPr>
          <w:t>Juergen.Reichenbach@med.uni-jena.de</w:t>
        </w:r>
      </w:hyperlink>
      <w:r w:rsidRPr="00F2321D">
        <w:rPr>
          <w:rFonts w:ascii="Verdana" w:hAnsi="Verdana"/>
          <w:color w:val="auto"/>
          <w:sz w:val="22"/>
          <w:szCs w:val="22"/>
        </w:rPr>
        <w:t xml:space="preserve">  </w:t>
      </w:r>
    </w:p>
    <w:p w14:paraId="52B3ED9D" w14:textId="77777777" w:rsidR="006A0911" w:rsidRPr="00F2321D" w:rsidRDefault="006A0911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Martin Krämer, Dr. rer. nat.: </w:t>
      </w:r>
      <w:hyperlink r:id="rId16">
        <w:r w:rsidRPr="00F2321D">
          <w:rPr>
            <w:rFonts w:ascii="Verdana" w:hAnsi="Verdana"/>
            <w:color w:val="0070C0"/>
            <w:sz w:val="22"/>
            <w:szCs w:val="22"/>
            <w:u w:val="single"/>
          </w:rPr>
          <w:t>martin.kraemer@med.uni-jena.de</w:t>
        </w:r>
      </w:hyperlink>
      <w:r w:rsidRPr="00F2321D">
        <w:rPr>
          <w:rFonts w:ascii="Verdana" w:hAnsi="Verdana"/>
          <w:color w:val="0070C0"/>
          <w:sz w:val="22"/>
          <w:szCs w:val="22"/>
        </w:rPr>
        <w:t xml:space="preserve"> </w:t>
      </w:r>
    </w:p>
    <w:p w14:paraId="7B17B3E0" w14:textId="516CC2A5" w:rsidR="00AA503A" w:rsidRDefault="00AA503A" w:rsidP="00F2321D">
      <w:pPr>
        <w:tabs>
          <w:tab w:val="left" w:pos="284"/>
          <w:tab w:val="left" w:pos="567"/>
        </w:tabs>
        <w:spacing w:line="240" w:lineRule="auto"/>
        <w:ind w:firstLine="0"/>
        <w:rPr>
          <w:rFonts w:ascii="Verdana" w:hAnsi="Verdana"/>
          <w:color w:val="auto"/>
          <w:sz w:val="22"/>
          <w:szCs w:val="22"/>
        </w:rPr>
      </w:pPr>
    </w:p>
    <w:p w14:paraId="547419C5" w14:textId="77777777" w:rsidR="00F2321D" w:rsidRPr="00F2321D" w:rsidRDefault="00F2321D" w:rsidP="00277E05">
      <w:pPr>
        <w:tabs>
          <w:tab w:val="left" w:pos="284"/>
          <w:tab w:val="left" w:pos="567"/>
        </w:tabs>
        <w:spacing w:line="240" w:lineRule="auto"/>
        <w:ind w:firstLine="0"/>
        <w:rPr>
          <w:rFonts w:ascii="Verdana" w:hAnsi="Verdana"/>
          <w:color w:val="auto"/>
          <w:sz w:val="22"/>
          <w:szCs w:val="22"/>
        </w:rPr>
      </w:pPr>
    </w:p>
    <w:p w14:paraId="575C9787" w14:textId="578970CC" w:rsidR="00AA503A" w:rsidRPr="00F2321D" w:rsidRDefault="00AA503A" w:rsidP="00277E05">
      <w:pPr>
        <w:spacing w:line="240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Keywords: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E06E2B" w:rsidRPr="00F2321D">
        <w:rPr>
          <w:rFonts w:ascii="Verdana" w:hAnsi="Verdana"/>
          <w:color w:val="auto"/>
          <w:sz w:val="22"/>
          <w:szCs w:val="22"/>
          <w:lang w:val="en-US"/>
        </w:rPr>
        <w:t>D</w:t>
      </w:r>
      <w:r w:rsidR="00BD41C1" w:rsidRPr="00F2321D">
        <w:rPr>
          <w:rFonts w:ascii="Verdana" w:hAnsi="Verdana"/>
          <w:color w:val="auto"/>
          <w:sz w:val="22"/>
          <w:szCs w:val="22"/>
          <w:lang w:val="en-US"/>
        </w:rPr>
        <w:t>ynamic MRI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;</w:t>
      </w:r>
      <w:r w:rsidR="00E06E2B"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D56549" w:rsidRPr="00277E05">
        <w:rPr>
          <w:rFonts w:ascii="Verdana" w:hAnsi="Verdana"/>
          <w:sz w:val="22"/>
          <w:szCs w:val="22"/>
          <w:lang w:val="en-US"/>
        </w:rPr>
        <w:t xml:space="preserve">Bone tracking; Semi-automated segmentation; Knee </w:t>
      </w:r>
      <w:r w:rsidR="00D56549" w:rsidRPr="00E85F58">
        <w:rPr>
          <w:rFonts w:ascii="Verdana" w:hAnsi="Verdana"/>
          <w:sz w:val="22"/>
          <w:szCs w:val="22"/>
          <w:lang w:val="en-US"/>
          <w:rPrChange w:id="4" w:author="Brisson, Nicholas" w:date="2025-01-24T11:54:00Z">
            <w:rPr>
              <w:rFonts w:ascii="Verdana" w:hAnsi="Verdana"/>
              <w:sz w:val="22"/>
              <w:szCs w:val="22"/>
              <w:lang w:val="en-US"/>
            </w:rPr>
          </w:rPrChange>
        </w:rPr>
        <w:t>osteokinematics</w:t>
      </w:r>
      <w:bookmarkStart w:id="5" w:name="_GoBack"/>
      <w:bookmarkEnd w:id="5"/>
    </w:p>
    <w:p w14:paraId="5445DD8B" w14:textId="77777777" w:rsidR="00AA503A" w:rsidRPr="00F2321D" w:rsidRDefault="00AA503A" w:rsidP="00277E05">
      <w:pPr>
        <w:spacing w:line="240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</w:p>
    <w:p w14:paraId="6F5A3569" w14:textId="77777777" w:rsidR="00F2321D" w:rsidRPr="008B3561" w:rsidRDefault="00F2321D" w:rsidP="00F2321D">
      <w:pPr>
        <w:spacing w:line="240" w:lineRule="auto"/>
        <w:jc w:val="center"/>
        <w:rPr>
          <w:rFonts w:ascii="Verdana" w:hAnsi="Verdana"/>
          <w:i/>
          <w:color w:val="auto"/>
          <w:sz w:val="22"/>
          <w:szCs w:val="22"/>
          <w:lang w:val="en-US"/>
        </w:rPr>
      </w:pPr>
    </w:p>
    <w:p w14:paraId="1750F4A4" w14:textId="050D6EA4" w:rsidR="00AA503A" w:rsidRPr="00F2321D" w:rsidRDefault="00AA503A" w:rsidP="00277E05">
      <w:pPr>
        <w:spacing w:line="240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  <w:r w:rsidRPr="00F2321D">
        <w:rPr>
          <w:rFonts w:ascii="Verdana" w:hAnsi="Verdana"/>
          <w:i/>
          <w:color w:val="auto"/>
          <w:sz w:val="22"/>
          <w:szCs w:val="22"/>
          <w:lang w:val="de-DE"/>
        </w:rPr>
        <w:t xml:space="preserve">Submitted to </w:t>
      </w:r>
      <w:r w:rsidR="00655BD3" w:rsidRPr="00F2321D">
        <w:rPr>
          <w:rFonts w:ascii="Verdana" w:hAnsi="Verdana"/>
          <w:i/>
          <w:color w:val="auto"/>
          <w:sz w:val="22"/>
          <w:szCs w:val="22"/>
          <w:lang w:val="de-DE"/>
        </w:rPr>
        <w:t>Zeitschrift für Medizinische Physik</w:t>
      </w:r>
    </w:p>
    <w:p w14:paraId="59CD351E" w14:textId="77777777" w:rsidR="00655BD3" w:rsidRPr="00F2321D" w:rsidRDefault="00655BD3" w:rsidP="00277E05">
      <w:pPr>
        <w:spacing w:line="240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</w:p>
    <w:p w14:paraId="2918D9D5" w14:textId="307B9A90" w:rsidR="00F32ADC" w:rsidRPr="00F2321D" w:rsidRDefault="00AA503A" w:rsidP="00277E05">
      <w:pPr>
        <w:spacing w:line="240" w:lineRule="auto"/>
        <w:jc w:val="center"/>
        <w:rPr>
          <w:rFonts w:ascii="Verdana" w:hAnsi="Verdana"/>
          <w:sz w:val="22"/>
          <w:szCs w:val="22"/>
          <w:lang w:val="en-US"/>
        </w:rPr>
      </w:pPr>
      <w:r w:rsidRPr="00F2321D">
        <w:rPr>
          <w:rFonts w:ascii="Verdana" w:hAnsi="Verdana"/>
          <w:i/>
          <w:color w:val="auto"/>
          <w:sz w:val="22"/>
          <w:szCs w:val="22"/>
          <w:lang w:val="en-US"/>
        </w:rPr>
        <w:t xml:space="preserve">This manuscript or parts of this manuscript have not been </w:t>
      </w:r>
      <w:r w:rsidRPr="00F2321D">
        <w:rPr>
          <w:rFonts w:ascii="Verdana" w:hAnsi="Verdana"/>
          <w:i/>
          <w:color w:val="auto"/>
          <w:sz w:val="22"/>
          <w:szCs w:val="22"/>
          <w:lang w:val="en-US"/>
        </w:rPr>
        <w:br/>
        <w:t>and will not be submitted elsewhere for publication</w:t>
      </w:r>
      <w:r w:rsidR="00655BD3" w:rsidRPr="00F2321D">
        <w:rPr>
          <w:rFonts w:ascii="Verdana" w:hAnsi="Verdana"/>
          <w:i/>
          <w:color w:val="auto"/>
          <w:sz w:val="22"/>
          <w:szCs w:val="22"/>
          <w:lang w:val="en-US"/>
        </w:rPr>
        <w:t>.</w:t>
      </w:r>
    </w:p>
    <w:sectPr w:rsidR="00F32ADC" w:rsidRPr="00F2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isson, Nicholas" w:date="2025-01-24T11:50:00Z" w:initials="BN">
    <w:p w14:paraId="3644E9EC" w14:textId="04D25D11" w:rsidR="00E85F58" w:rsidRDefault="00E85F58">
      <w:pPr>
        <w:pStyle w:val="CommentText"/>
      </w:pPr>
      <w:r>
        <w:rPr>
          <w:rStyle w:val="CommentReference"/>
        </w:rPr>
        <w:annotationRef/>
      </w:r>
      <w:r>
        <w:t xml:space="preserve">Not </w:t>
      </w:r>
      <w:proofErr w:type="spellStart"/>
      <w:r>
        <w:t>needed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44E9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44E9EC" w16cid:durableId="2B3DFD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C8931" w14:textId="77777777" w:rsidR="00B43FB3" w:rsidRDefault="00B43FB3" w:rsidP="00F2321D">
      <w:pPr>
        <w:spacing w:line="240" w:lineRule="auto"/>
      </w:pPr>
      <w:r>
        <w:separator/>
      </w:r>
    </w:p>
  </w:endnote>
  <w:endnote w:type="continuationSeparator" w:id="0">
    <w:p w14:paraId="2F4A881C" w14:textId="77777777" w:rsidR="00B43FB3" w:rsidRDefault="00B43FB3" w:rsidP="00F23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27952" w14:textId="77777777" w:rsidR="00B43FB3" w:rsidRDefault="00B43FB3" w:rsidP="00F2321D">
      <w:pPr>
        <w:spacing w:line="240" w:lineRule="auto"/>
      </w:pPr>
      <w:r>
        <w:separator/>
      </w:r>
    </w:p>
  </w:footnote>
  <w:footnote w:type="continuationSeparator" w:id="0">
    <w:p w14:paraId="397D183E" w14:textId="77777777" w:rsidR="00B43FB3" w:rsidRDefault="00B43FB3" w:rsidP="00F232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isson, Nicholas">
    <w15:presenceInfo w15:providerId="AD" w15:userId="S-1-5-21-1057563376-1269908281-367356602-386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5536C"/>
    <w:rsid w:val="000C5016"/>
    <w:rsid w:val="000E715F"/>
    <w:rsid w:val="001179AA"/>
    <w:rsid w:val="00162284"/>
    <w:rsid w:val="00217818"/>
    <w:rsid w:val="00277E05"/>
    <w:rsid w:val="002E2D3F"/>
    <w:rsid w:val="002E640D"/>
    <w:rsid w:val="00327078"/>
    <w:rsid w:val="00402957"/>
    <w:rsid w:val="00542FF6"/>
    <w:rsid w:val="005548E2"/>
    <w:rsid w:val="00561953"/>
    <w:rsid w:val="00580154"/>
    <w:rsid w:val="00616BDB"/>
    <w:rsid w:val="00655BD3"/>
    <w:rsid w:val="006560D3"/>
    <w:rsid w:val="00665D70"/>
    <w:rsid w:val="006A0911"/>
    <w:rsid w:val="006D50CD"/>
    <w:rsid w:val="00716C9A"/>
    <w:rsid w:val="007B25DA"/>
    <w:rsid w:val="007C5194"/>
    <w:rsid w:val="00813703"/>
    <w:rsid w:val="00831643"/>
    <w:rsid w:val="008B3561"/>
    <w:rsid w:val="008E73CB"/>
    <w:rsid w:val="00956F02"/>
    <w:rsid w:val="009778D5"/>
    <w:rsid w:val="00985E32"/>
    <w:rsid w:val="00A15343"/>
    <w:rsid w:val="00AA503A"/>
    <w:rsid w:val="00AE1884"/>
    <w:rsid w:val="00AF1611"/>
    <w:rsid w:val="00B43FB3"/>
    <w:rsid w:val="00BA7DCD"/>
    <w:rsid w:val="00BD41C1"/>
    <w:rsid w:val="00C7368B"/>
    <w:rsid w:val="00CA1DDD"/>
    <w:rsid w:val="00D56549"/>
    <w:rsid w:val="00D74AA9"/>
    <w:rsid w:val="00E06E2B"/>
    <w:rsid w:val="00E72D60"/>
    <w:rsid w:val="00E85F58"/>
    <w:rsid w:val="00ED6B9A"/>
    <w:rsid w:val="00F2321D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Heading1">
    <w:name w:val="heading 1"/>
    <w:basedOn w:val="Normal"/>
    <w:next w:val="Normal"/>
    <w:link w:val="Heading1Char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1643"/>
    <w:pPr>
      <w:spacing w:after="0" w:line="240" w:lineRule="auto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8D5"/>
    <w:rPr>
      <w:rFonts w:ascii="Arial" w:eastAsia="Arial" w:hAnsi="Arial" w:cs="Arial"/>
      <w:color w:val="222222"/>
      <w:sz w:val="20"/>
      <w:szCs w:val="20"/>
      <w:highlight w:val="white"/>
      <w:lang w:val="de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8D5"/>
    <w:rPr>
      <w:rFonts w:ascii="Arial" w:eastAsia="Arial" w:hAnsi="Arial" w:cs="Arial"/>
      <w:b/>
      <w:bCs/>
      <w:color w:val="222222"/>
      <w:sz w:val="20"/>
      <w:szCs w:val="20"/>
      <w:highlight w:val="white"/>
      <w:lang w:val="de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B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D3"/>
    <w:rPr>
      <w:rFonts w:ascii="Segoe UI" w:eastAsia="Arial" w:hAnsi="Segoe UI" w:cs="Segoe UI"/>
      <w:color w:val="222222"/>
      <w:sz w:val="18"/>
      <w:szCs w:val="18"/>
      <w:highlight w:val="white"/>
      <w:lang w:val="de" w:eastAsia="en-CA"/>
    </w:rPr>
  </w:style>
  <w:style w:type="paragraph" w:styleId="Header">
    <w:name w:val="header"/>
    <w:basedOn w:val="Normal"/>
    <w:link w:val="HeaderChar"/>
    <w:uiPriority w:val="99"/>
    <w:unhideWhenUsed/>
    <w:rsid w:val="00F232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1D"/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Footer">
    <w:name w:val="footer"/>
    <w:basedOn w:val="Normal"/>
    <w:link w:val="FooterChar"/>
    <w:uiPriority w:val="99"/>
    <w:unhideWhenUsed/>
    <w:rsid w:val="00F232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1D"/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tobias.wood@kcl.ac.uk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mailto:nicholas.brisson@charite.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artinkraemer84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ayush.nepal@uni-jena.de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uergen.Reichenbach@med.uni-jena.de" TargetMode="External"/><Relationship Id="rId10" Type="http://schemas.openxmlformats.org/officeDocument/2006/relationships/hyperlink" Target="mailto:martin.kraemer@med.uni-jena.d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mailto:Georg.Duda@charite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Brisson, Nicholas</cp:lastModifiedBy>
  <cp:revision>24</cp:revision>
  <dcterms:created xsi:type="dcterms:W3CDTF">2024-09-22T07:16:00Z</dcterms:created>
  <dcterms:modified xsi:type="dcterms:W3CDTF">2025-01-24T10:54:00Z</dcterms:modified>
</cp:coreProperties>
</file>