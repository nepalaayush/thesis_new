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62226" w14:textId="536278B4" w:rsidR="00AA503A" w:rsidRPr="00BD41C1" w:rsidRDefault="00956F02" w:rsidP="00F2321D">
      <w:pPr>
        <w:pStyle w:val="Heading1"/>
        <w:spacing w:before="0" w:after="0" w:line="240" w:lineRule="auto"/>
        <w:jc w:val="center"/>
        <w:rPr>
          <w:lang w:val="en-US"/>
        </w:rPr>
        <w:pPrChange w:id="0" w:author="Brisson, Nicholas" w:date="2025-01-07T12:46:00Z">
          <w:pPr>
            <w:pStyle w:val="Heading1"/>
            <w:spacing w:before="0" w:line="276" w:lineRule="auto"/>
            <w:jc w:val="center"/>
          </w:pPr>
        </w:pPrChange>
      </w:pPr>
      <w:r>
        <w:rPr>
          <w:rFonts w:ascii="Verdana" w:hAnsi="Verdana"/>
          <w:b/>
          <w:color w:val="auto"/>
          <w:sz w:val="28"/>
          <w:szCs w:val="36"/>
          <w:lang w:val="en-US"/>
        </w:rPr>
        <w:t xml:space="preserve">Development and Validation of </w:t>
      </w:r>
      <w:r w:rsidR="00BD41C1">
        <w:rPr>
          <w:rFonts w:ascii="Verdana" w:hAnsi="Verdana"/>
          <w:b/>
          <w:color w:val="auto"/>
          <w:sz w:val="28"/>
          <w:szCs w:val="36"/>
          <w:lang w:val="en-US"/>
        </w:rPr>
        <w:t>Semi-</w:t>
      </w:r>
      <w:r w:rsidR="00327078">
        <w:rPr>
          <w:rFonts w:ascii="Verdana" w:hAnsi="Verdana"/>
          <w:b/>
          <w:color w:val="auto"/>
          <w:sz w:val="28"/>
          <w:szCs w:val="36"/>
          <w:lang w:val="en-US"/>
        </w:rPr>
        <w:t xml:space="preserve">Automated Bone </w:t>
      </w:r>
      <w:r>
        <w:rPr>
          <w:rFonts w:ascii="Verdana" w:hAnsi="Verdana"/>
          <w:b/>
          <w:color w:val="auto"/>
          <w:sz w:val="28"/>
          <w:szCs w:val="36"/>
          <w:lang w:val="en-US"/>
        </w:rPr>
        <w:t>T</w:t>
      </w:r>
      <w:r w:rsidR="00327078">
        <w:rPr>
          <w:rFonts w:ascii="Verdana" w:hAnsi="Verdana"/>
          <w:b/>
          <w:color w:val="auto"/>
          <w:sz w:val="28"/>
          <w:szCs w:val="36"/>
          <w:lang w:val="en-US"/>
        </w:rPr>
        <w:t xml:space="preserve">racking in Dynamic CINE MRI </w:t>
      </w:r>
      <w:r>
        <w:rPr>
          <w:rFonts w:ascii="Verdana" w:hAnsi="Verdana"/>
          <w:b/>
          <w:color w:val="auto"/>
          <w:sz w:val="28"/>
          <w:szCs w:val="36"/>
          <w:lang w:val="en-US"/>
        </w:rPr>
        <w:t>d</w:t>
      </w:r>
      <w:r w:rsidR="00327078">
        <w:rPr>
          <w:rFonts w:ascii="Verdana" w:hAnsi="Verdana"/>
          <w:b/>
          <w:color w:val="auto"/>
          <w:sz w:val="28"/>
          <w:szCs w:val="36"/>
          <w:lang w:val="en-US"/>
        </w:rPr>
        <w:t>uring Controlled Knee Motion</w:t>
      </w:r>
    </w:p>
    <w:p w14:paraId="2B3E0E8D" w14:textId="77777777" w:rsidR="00F2321D" w:rsidRDefault="00F2321D" w:rsidP="00F2321D">
      <w:pPr>
        <w:spacing w:line="240" w:lineRule="auto"/>
        <w:jc w:val="center"/>
        <w:rPr>
          <w:ins w:id="1" w:author="Brisson, Nicholas" w:date="2025-01-07T12:44:00Z"/>
          <w:rFonts w:ascii="Verdana" w:hAnsi="Verdana"/>
          <w:color w:val="auto"/>
          <w:sz w:val="22"/>
          <w:szCs w:val="22"/>
          <w:lang w:val="de-DE"/>
        </w:rPr>
        <w:pPrChange w:id="2" w:author="Brisson, Nicholas" w:date="2025-01-07T12:46:00Z">
          <w:pPr>
            <w:jc w:val="center"/>
          </w:pPr>
        </w:pPrChange>
      </w:pPr>
    </w:p>
    <w:p w14:paraId="19F8E99E" w14:textId="23E53564" w:rsidR="00AA503A" w:rsidRPr="006A0911" w:rsidRDefault="00AA503A" w:rsidP="00F2321D">
      <w:pPr>
        <w:spacing w:line="240" w:lineRule="auto"/>
        <w:jc w:val="center"/>
        <w:rPr>
          <w:rFonts w:ascii="Verdana" w:hAnsi="Verdana"/>
          <w:color w:val="auto"/>
          <w:sz w:val="22"/>
          <w:szCs w:val="22"/>
          <w:lang w:val="de-DE"/>
        </w:rPr>
        <w:pPrChange w:id="3" w:author="Brisson, Nicholas" w:date="2025-01-07T12:46:00Z">
          <w:pPr>
            <w:jc w:val="center"/>
          </w:pPr>
        </w:pPrChange>
      </w:pPr>
      <w:r w:rsidRPr="006A0911">
        <w:rPr>
          <w:rFonts w:ascii="Verdana" w:hAnsi="Verdana"/>
          <w:color w:val="auto"/>
          <w:sz w:val="22"/>
          <w:szCs w:val="22"/>
          <w:lang w:val="de-DE"/>
        </w:rPr>
        <w:t>A.</w:t>
      </w:r>
      <w:r w:rsidR="00956F02">
        <w:rPr>
          <w:rFonts w:ascii="Verdana" w:hAnsi="Verdana"/>
          <w:color w:val="auto"/>
          <w:sz w:val="22"/>
          <w:szCs w:val="22"/>
          <w:lang w:val="de-DE"/>
        </w:rPr>
        <w:t xml:space="preserve"> 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t>Nepal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1*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t>, N. M. Brisson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2</w:t>
      </w:r>
      <w:r w:rsidR="00655BD3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,3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t xml:space="preserve">, </w:t>
      </w:r>
      <w:r w:rsidR="009778D5" w:rsidRPr="006A0911">
        <w:rPr>
          <w:rFonts w:ascii="Verdana" w:hAnsi="Verdana"/>
          <w:color w:val="auto"/>
          <w:sz w:val="22"/>
          <w:szCs w:val="22"/>
          <w:lang w:val="de-DE"/>
        </w:rPr>
        <w:t>T.C. Wood</w:t>
      </w:r>
      <w:r w:rsidR="00655BD3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4</w:t>
      </w:r>
      <w:r w:rsidR="009778D5" w:rsidRPr="006A0911">
        <w:rPr>
          <w:rFonts w:ascii="Verdana" w:hAnsi="Verdana"/>
          <w:color w:val="auto"/>
          <w:sz w:val="22"/>
          <w:szCs w:val="22"/>
          <w:lang w:val="de-DE"/>
        </w:rPr>
        <w:t>,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br/>
        <w:t>G. N. Duda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2</w:t>
      </w:r>
      <w:r w:rsidR="00655BD3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,3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t>, J. R. Reichenbach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1</w:t>
      </w:r>
      <w:r w:rsidR="006A0911" w:rsidRPr="006A0911">
        <w:rPr>
          <w:rFonts w:ascii="Verdana" w:hAnsi="Verdana"/>
          <w:color w:val="auto"/>
          <w:sz w:val="22"/>
          <w:szCs w:val="22"/>
          <w:lang w:val="de-DE"/>
        </w:rPr>
        <w:t>, M. Krämer</w:t>
      </w:r>
      <w:r w:rsidR="006A0911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1,5</w:t>
      </w:r>
    </w:p>
    <w:p w14:paraId="7D2715C1" w14:textId="77777777" w:rsidR="00AA503A" w:rsidRPr="006A0911" w:rsidRDefault="00AA503A" w:rsidP="00F2321D">
      <w:pPr>
        <w:spacing w:line="240" w:lineRule="auto"/>
        <w:rPr>
          <w:rFonts w:ascii="Verdana" w:hAnsi="Verdana"/>
          <w:color w:val="auto"/>
          <w:sz w:val="22"/>
          <w:szCs w:val="22"/>
          <w:lang w:val="de-DE"/>
        </w:rPr>
        <w:pPrChange w:id="4" w:author="Brisson, Nicholas" w:date="2025-01-07T12:46:00Z">
          <w:pPr>
            <w:spacing w:line="276" w:lineRule="auto"/>
          </w:pPr>
        </w:pPrChange>
      </w:pPr>
    </w:p>
    <w:p w14:paraId="5F7A98A1" w14:textId="77777777" w:rsidR="00AA503A" w:rsidRPr="00F2321D" w:rsidRDefault="00AA503A" w:rsidP="00F2321D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  <w:pPrChange w:id="5" w:author="Brisson, Nicholas" w:date="2025-01-07T12:46:00Z">
          <w:pPr>
            <w:spacing w:line="276" w:lineRule="auto"/>
            <w:ind w:firstLine="0"/>
          </w:pPr>
        </w:pPrChange>
      </w:pPr>
      <w:r w:rsidRPr="00F2321D">
        <w:rPr>
          <w:rFonts w:ascii="Verdana" w:hAnsi="Verdana"/>
          <w:color w:val="auto"/>
          <w:sz w:val="22"/>
          <w:szCs w:val="22"/>
          <w:vertAlign w:val="superscript"/>
          <w:lang w:val="en-US"/>
        </w:rPr>
        <w:t xml:space="preserve">1 </w:t>
      </w:r>
      <w:r w:rsidRPr="00F2321D">
        <w:rPr>
          <w:rFonts w:ascii="Verdana" w:hAnsi="Verdana"/>
          <w:color w:val="auto"/>
          <w:sz w:val="22"/>
          <w:szCs w:val="22"/>
          <w:lang w:val="en-US"/>
        </w:rPr>
        <w:t>Medical Physics Group, Institute of Diagnostic and Interventional Radiology, Jena University Hospital, Friedrich Schiller University Jena, Germany</w:t>
      </w:r>
    </w:p>
    <w:p w14:paraId="6A6091A6" w14:textId="50625A84" w:rsidR="00655BD3" w:rsidRPr="00F2321D" w:rsidRDefault="00AA503A" w:rsidP="00F2321D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highlight w:val="none"/>
          <w:lang w:val="en-US"/>
        </w:rPr>
        <w:pPrChange w:id="6" w:author="Brisson, Nicholas" w:date="2025-01-07T12:46:00Z">
          <w:pPr>
            <w:spacing w:line="276" w:lineRule="auto"/>
            <w:ind w:firstLine="0"/>
          </w:pPr>
        </w:pPrChange>
      </w:pPr>
      <w:r w:rsidRPr="00F2321D">
        <w:rPr>
          <w:rFonts w:ascii="Verdana" w:hAnsi="Verdana"/>
          <w:color w:val="auto"/>
          <w:sz w:val="22"/>
          <w:szCs w:val="22"/>
          <w:highlight w:val="none"/>
          <w:vertAlign w:val="superscript"/>
          <w:lang w:val="en-US"/>
        </w:rPr>
        <w:t xml:space="preserve">2 </w:t>
      </w:r>
      <w:r w:rsidR="00655BD3" w:rsidRPr="00F2321D">
        <w:rPr>
          <w:rFonts w:ascii="Verdana" w:hAnsi="Verdana"/>
          <w:color w:val="auto"/>
          <w:sz w:val="22"/>
          <w:szCs w:val="22"/>
          <w:lang w:val="en-US"/>
        </w:rPr>
        <w:t>Julius Wolff Institute, Berlin Institute of Health at Charité – Universitätsmedizin Berlin, Berlin, Germany</w:t>
      </w:r>
    </w:p>
    <w:p w14:paraId="6FAFDDEA" w14:textId="69D43C27" w:rsidR="00655BD3" w:rsidRPr="00F2321D" w:rsidRDefault="00655BD3" w:rsidP="00F2321D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highlight w:val="none"/>
          <w:lang w:val="en-US"/>
        </w:rPr>
        <w:pPrChange w:id="7" w:author="Brisson, Nicholas" w:date="2025-01-07T12:46:00Z">
          <w:pPr>
            <w:spacing w:line="276" w:lineRule="auto"/>
            <w:ind w:firstLine="0"/>
          </w:pPr>
        </w:pPrChange>
      </w:pPr>
      <w:r w:rsidRPr="00F2321D">
        <w:rPr>
          <w:rFonts w:ascii="Verdana" w:hAnsi="Verdana"/>
          <w:color w:val="auto"/>
          <w:sz w:val="22"/>
          <w:szCs w:val="22"/>
          <w:vertAlign w:val="superscript"/>
          <w:lang w:val="en-US"/>
        </w:rPr>
        <w:t>3</w:t>
      </w:r>
      <w:r w:rsidRPr="00F2321D">
        <w:rPr>
          <w:rFonts w:ascii="Verdana" w:hAnsi="Verdana"/>
          <w:color w:val="auto"/>
          <w:sz w:val="22"/>
          <w:szCs w:val="22"/>
          <w:lang w:val="en-US"/>
        </w:rPr>
        <w:t xml:space="preserve"> Berlin Movement Diagnostics (BeMoveD), Center for Musculoskeletal Surgery, Charité – Universitätsmedizin Berlin, Berlin, Germany</w:t>
      </w:r>
    </w:p>
    <w:p w14:paraId="011B2EA2" w14:textId="3C5EC55A" w:rsidR="009778D5" w:rsidRPr="00F2321D" w:rsidRDefault="00655BD3" w:rsidP="00F2321D">
      <w:pPr>
        <w:spacing w:line="240" w:lineRule="auto"/>
        <w:ind w:firstLine="0"/>
        <w:jc w:val="left"/>
        <w:rPr>
          <w:rFonts w:ascii="Verdana" w:hAnsi="Verdana"/>
          <w:color w:val="auto"/>
          <w:sz w:val="22"/>
          <w:szCs w:val="22"/>
          <w:highlight w:val="none"/>
          <w:lang w:val="en-US"/>
        </w:rPr>
        <w:pPrChange w:id="8" w:author="Brisson, Nicholas" w:date="2025-01-07T12:46:00Z">
          <w:pPr>
            <w:spacing w:line="276" w:lineRule="auto"/>
            <w:ind w:firstLine="0"/>
            <w:jc w:val="left"/>
          </w:pPr>
        </w:pPrChange>
      </w:pPr>
      <w:r w:rsidRPr="00F2321D">
        <w:rPr>
          <w:rFonts w:ascii="Verdana" w:hAnsi="Verdana"/>
          <w:color w:val="auto"/>
          <w:sz w:val="22"/>
          <w:szCs w:val="22"/>
          <w:highlight w:val="none"/>
          <w:vertAlign w:val="superscript"/>
          <w:lang w:val="en-US"/>
        </w:rPr>
        <w:t>4</w:t>
      </w:r>
      <w:r w:rsidR="009778D5" w:rsidRPr="00F2321D">
        <w:rPr>
          <w:rFonts w:ascii="Verdana" w:hAnsi="Verdana"/>
          <w:color w:val="auto"/>
          <w:sz w:val="22"/>
          <w:szCs w:val="22"/>
          <w:highlight w:val="none"/>
          <w:lang w:val="en-US"/>
        </w:rPr>
        <w:t xml:space="preserve"> Department of Neuroimaging, Institute of Psychiatry, Psychology &amp; Neuroscience, King's College London, London, UK.</w:t>
      </w:r>
    </w:p>
    <w:p w14:paraId="1BFC613C" w14:textId="07CE9AB0" w:rsidR="006A0911" w:rsidRPr="00F2321D" w:rsidRDefault="006A0911" w:rsidP="00F2321D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  <w:pPrChange w:id="9" w:author="Brisson, Nicholas" w:date="2025-01-07T12:46:00Z">
          <w:pPr>
            <w:spacing w:line="276" w:lineRule="auto"/>
            <w:ind w:firstLine="0"/>
          </w:pPr>
        </w:pPrChange>
      </w:pPr>
      <w:r w:rsidRPr="00F2321D">
        <w:rPr>
          <w:rFonts w:ascii="Verdana" w:hAnsi="Verdana"/>
          <w:color w:val="auto"/>
          <w:sz w:val="22"/>
          <w:szCs w:val="22"/>
          <w:vertAlign w:val="superscript"/>
          <w:lang w:val="en-US"/>
        </w:rPr>
        <w:t xml:space="preserve">5 </w:t>
      </w:r>
      <w:r w:rsidRPr="00F2321D">
        <w:rPr>
          <w:rFonts w:ascii="Verdana" w:hAnsi="Verdana"/>
          <w:color w:val="auto"/>
          <w:sz w:val="22"/>
          <w:szCs w:val="22"/>
          <w:lang w:val="en-US"/>
        </w:rPr>
        <w:t>Institute of Diagnostic and Interventional Radiology, Jena University Hospital, Friedrich Schiller University Jena, Germany</w:t>
      </w:r>
    </w:p>
    <w:p w14:paraId="067DF964" w14:textId="29627F88" w:rsidR="006A0911" w:rsidRDefault="006A0911" w:rsidP="00F2321D">
      <w:pPr>
        <w:spacing w:line="240" w:lineRule="auto"/>
        <w:ind w:firstLine="0"/>
        <w:jc w:val="left"/>
        <w:rPr>
          <w:ins w:id="10" w:author="Brisson, Nicholas" w:date="2025-01-07T12:46:00Z"/>
          <w:rFonts w:ascii="Verdana" w:hAnsi="Verdana"/>
          <w:color w:val="auto"/>
          <w:sz w:val="22"/>
          <w:szCs w:val="22"/>
          <w:highlight w:val="none"/>
          <w:lang w:val="en-US"/>
        </w:rPr>
      </w:pPr>
    </w:p>
    <w:p w14:paraId="42C34392" w14:textId="77777777" w:rsidR="00F2321D" w:rsidRPr="00F2321D" w:rsidRDefault="00F2321D" w:rsidP="00F2321D">
      <w:pPr>
        <w:spacing w:line="240" w:lineRule="auto"/>
        <w:ind w:firstLine="0"/>
        <w:jc w:val="left"/>
        <w:rPr>
          <w:rFonts w:ascii="Verdana" w:hAnsi="Verdana"/>
          <w:color w:val="auto"/>
          <w:sz w:val="22"/>
          <w:szCs w:val="22"/>
          <w:highlight w:val="none"/>
          <w:lang w:val="en-US"/>
        </w:rPr>
        <w:pPrChange w:id="11" w:author="Brisson, Nicholas" w:date="2025-01-07T12:46:00Z">
          <w:pPr>
            <w:spacing w:line="276" w:lineRule="auto"/>
            <w:ind w:firstLine="0"/>
            <w:jc w:val="left"/>
          </w:pPr>
        </w:pPrChange>
      </w:pPr>
    </w:p>
    <w:p w14:paraId="76A15511" w14:textId="77777777" w:rsidR="00AA503A" w:rsidRPr="00F2321D" w:rsidRDefault="00AA503A" w:rsidP="00F2321D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u w:val="single"/>
          <w:lang w:val="en-US"/>
        </w:rPr>
        <w:pPrChange w:id="12" w:author="Brisson, Nicholas" w:date="2025-01-07T12:46:00Z">
          <w:pPr>
            <w:spacing w:line="276" w:lineRule="auto"/>
            <w:ind w:firstLine="0"/>
          </w:pPr>
        </w:pPrChange>
      </w:pPr>
      <w:commentRangeStart w:id="13"/>
      <w:commentRangeStart w:id="14"/>
      <w:commentRangeStart w:id="15"/>
      <w:commentRangeStart w:id="16"/>
      <w:r w:rsidRPr="00F2321D">
        <w:rPr>
          <w:rFonts w:ascii="Verdana" w:hAnsi="Verdana"/>
          <w:color w:val="auto"/>
          <w:sz w:val="22"/>
          <w:szCs w:val="22"/>
          <w:u w:val="single"/>
          <w:lang w:val="en-US"/>
        </w:rPr>
        <w:t>Corresponding Author:</w:t>
      </w:r>
      <w:commentRangeEnd w:id="13"/>
      <w:r w:rsidR="00956F02" w:rsidRPr="00F2321D">
        <w:rPr>
          <w:rStyle w:val="CommentReference"/>
          <w:rFonts w:ascii="Verdana" w:hAnsi="Verdana"/>
          <w:sz w:val="22"/>
          <w:szCs w:val="22"/>
        </w:rPr>
        <w:commentReference w:id="13"/>
      </w:r>
      <w:commentRangeEnd w:id="14"/>
      <w:r w:rsidR="00542FF6" w:rsidRPr="00F2321D">
        <w:rPr>
          <w:rStyle w:val="CommentReference"/>
          <w:rFonts w:ascii="Verdana" w:hAnsi="Verdana"/>
          <w:sz w:val="22"/>
          <w:szCs w:val="22"/>
        </w:rPr>
        <w:commentReference w:id="14"/>
      </w:r>
      <w:commentRangeEnd w:id="15"/>
      <w:r w:rsidR="006560D3" w:rsidRPr="00F2321D">
        <w:rPr>
          <w:rStyle w:val="CommentReference"/>
          <w:rFonts w:ascii="Verdana" w:hAnsi="Verdana"/>
          <w:sz w:val="22"/>
          <w:szCs w:val="22"/>
        </w:rPr>
        <w:commentReference w:id="15"/>
      </w:r>
      <w:commentRangeEnd w:id="16"/>
      <w:r w:rsidR="00E72D60" w:rsidRPr="00F2321D">
        <w:rPr>
          <w:rStyle w:val="CommentReference"/>
          <w:rFonts w:ascii="Verdana" w:hAnsi="Verdana"/>
          <w:sz w:val="22"/>
          <w:szCs w:val="22"/>
        </w:rPr>
        <w:commentReference w:id="16"/>
      </w:r>
    </w:p>
    <w:p w14:paraId="26495687" w14:textId="30CF6248" w:rsidR="00AA503A" w:rsidRPr="00F2321D" w:rsidRDefault="00BD41C1" w:rsidP="00F2321D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  <w:pPrChange w:id="17" w:author="Brisson, Nicholas" w:date="2025-01-07T12:46:00Z">
          <w:pPr>
            <w:spacing w:line="276" w:lineRule="auto"/>
            <w:ind w:firstLine="0"/>
          </w:pPr>
        </w:pPrChange>
      </w:pPr>
      <w:r w:rsidRPr="00F2321D">
        <w:rPr>
          <w:rFonts w:ascii="Verdana" w:hAnsi="Verdana"/>
          <w:color w:val="auto"/>
          <w:sz w:val="22"/>
          <w:szCs w:val="22"/>
          <w:lang w:val="en-US"/>
        </w:rPr>
        <w:t>Aayush Nepal, M.Sc</w:t>
      </w:r>
      <w:r w:rsidR="00655BD3" w:rsidRPr="00F2321D">
        <w:rPr>
          <w:rFonts w:ascii="Verdana" w:hAnsi="Verdana"/>
          <w:color w:val="auto"/>
          <w:sz w:val="22"/>
          <w:szCs w:val="22"/>
          <w:lang w:val="en-US"/>
        </w:rPr>
        <w:t>.</w:t>
      </w:r>
    </w:p>
    <w:p w14:paraId="66893B81" w14:textId="00045CF0" w:rsidR="00AA503A" w:rsidRPr="00F2321D" w:rsidRDefault="00AA503A" w:rsidP="00F2321D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  <w:pPrChange w:id="18" w:author="Brisson, Nicholas" w:date="2025-01-07T12:46:00Z">
          <w:pPr>
            <w:spacing w:line="276" w:lineRule="auto"/>
            <w:ind w:firstLine="0"/>
          </w:pPr>
        </w:pPrChange>
      </w:pPr>
      <w:r w:rsidRPr="00F2321D">
        <w:rPr>
          <w:rFonts w:ascii="Verdana" w:hAnsi="Verdana"/>
          <w:color w:val="auto"/>
          <w:sz w:val="22"/>
          <w:szCs w:val="22"/>
          <w:lang w:val="en-US"/>
        </w:rPr>
        <w:t xml:space="preserve">Medical Physics Group, </w:t>
      </w:r>
      <w:r w:rsidR="00655BD3" w:rsidRPr="00F2321D">
        <w:rPr>
          <w:rFonts w:ascii="Verdana" w:hAnsi="Verdana"/>
          <w:color w:val="auto"/>
          <w:sz w:val="22"/>
          <w:szCs w:val="22"/>
          <w:lang w:val="en-US"/>
        </w:rPr>
        <w:t>Institute of Diagnostic and Interventional Radiology</w:t>
      </w:r>
      <w:r w:rsidRPr="00F2321D">
        <w:rPr>
          <w:rFonts w:ascii="Verdana" w:hAnsi="Verdana"/>
          <w:color w:val="auto"/>
          <w:sz w:val="22"/>
          <w:szCs w:val="22"/>
          <w:lang w:val="en-US"/>
        </w:rPr>
        <w:t>, Jena University Hospital</w:t>
      </w:r>
    </w:p>
    <w:p w14:paraId="39BCA220" w14:textId="77777777" w:rsidR="00AA503A" w:rsidRPr="00F2321D" w:rsidRDefault="00AA503A" w:rsidP="00F2321D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  <w:pPrChange w:id="19" w:author="Brisson, Nicholas" w:date="2025-01-07T12:46:00Z">
          <w:pPr>
            <w:spacing w:line="276" w:lineRule="auto"/>
            <w:ind w:firstLine="0"/>
          </w:pPr>
        </w:pPrChange>
      </w:pPr>
      <w:proofErr w:type="spellStart"/>
      <w:r w:rsidRPr="00F2321D">
        <w:rPr>
          <w:rFonts w:ascii="Verdana" w:hAnsi="Verdana"/>
          <w:color w:val="auto"/>
          <w:sz w:val="22"/>
          <w:szCs w:val="22"/>
          <w:lang w:val="en-US"/>
        </w:rPr>
        <w:t>Philosophenweg</w:t>
      </w:r>
      <w:proofErr w:type="spellEnd"/>
      <w:r w:rsidRPr="00F2321D">
        <w:rPr>
          <w:rFonts w:ascii="Verdana" w:hAnsi="Verdana"/>
          <w:color w:val="auto"/>
          <w:sz w:val="22"/>
          <w:szCs w:val="22"/>
          <w:lang w:val="en-US"/>
        </w:rPr>
        <w:t xml:space="preserve"> 3, D-07443 Jena, Germany</w:t>
      </w:r>
    </w:p>
    <w:p w14:paraId="14A46C6F" w14:textId="710BBEE8" w:rsidR="00AA503A" w:rsidRPr="00F2321D" w:rsidRDefault="00AA503A" w:rsidP="00F2321D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  <w:pPrChange w:id="20" w:author="Brisson, Nicholas" w:date="2025-01-07T12:46:00Z">
          <w:pPr>
            <w:spacing w:line="276" w:lineRule="auto"/>
            <w:ind w:firstLine="0"/>
          </w:pPr>
        </w:pPrChange>
      </w:pPr>
      <w:r w:rsidRPr="00F2321D">
        <w:rPr>
          <w:rFonts w:ascii="Verdana" w:hAnsi="Verdana"/>
          <w:color w:val="auto"/>
          <w:sz w:val="22"/>
          <w:szCs w:val="22"/>
          <w:lang w:val="en-US"/>
        </w:rPr>
        <w:t xml:space="preserve">Phone: </w:t>
      </w:r>
      <w:r w:rsidR="00813703" w:rsidRPr="00F2321D">
        <w:rPr>
          <w:rFonts w:ascii="Verdana" w:hAnsi="Verdana"/>
          <w:color w:val="auto"/>
          <w:sz w:val="22"/>
          <w:szCs w:val="22"/>
          <w:lang w:val="en-US"/>
        </w:rPr>
        <w:t>+49 163 2302256</w:t>
      </w:r>
    </w:p>
    <w:p w14:paraId="00036C15" w14:textId="6B7BEDB7" w:rsidR="00AA503A" w:rsidRPr="00F2321D" w:rsidRDefault="00655BD3" w:rsidP="00F2321D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  <w:pPrChange w:id="21" w:author="Brisson, Nicholas" w:date="2025-01-07T12:46:00Z">
          <w:pPr>
            <w:spacing w:line="276" w:lineRule="auto"/>
            <w:ind w:firstLine="0"/>
          </w:pPr>
        </w:pPrChange>
      </w:pPr>
      <w:r w:rsidRPr="00F2321D">
        <w:rPr>
          <w:rFonts w:ascii="Verdana" w:hAnsi="Verdana"/>
          <w:color w:val="auto"/>
          <w:sz w:val="22"/>
          <w:szCs w:val="22"/>
          <w:lang w:val="en-US"/>
        </w:rPr>
        <w:t>Email</w:t>
      </w:r>
      <w:r w:rsidR="00AA503A" w:rsidRPr="00F2321D">
        <w:rPr>
          <w:rFonts w:ascii="Verdana" w:hAnsi="Verdana"/>
          <w:color w:val="auto"/>
          <w:sz w:val="22"/>
          <w:szCs w:val="22"/>
          <w:lang w:val="en-US"/>
        </w:rPr>
        <w:t xml:space="preserve">: </w:t>
      </w:r>
      <w:r w:rsidR="00C7368B" w:rsidRPr="00F2321D">
        <w:rPr>
          <w:rFonts w:ascii="Verdana" w:hAnsi="Verdana"/>
          <w:sz w:val="22"/>
          <w:szCs w:val="22"/>
        </w:rPr>
        <w:fldChar w:fldCharType="begin"/>
      </w:r>
      <w:r w:rsidR="00C7368B" w:rsidRPr="00F2321D">
        <w:rPr>
          <w:rFonts w:ascii="Verdana" w:hAnsi="Verdana"/>
          <w:sz w:val="22"/>
          <w:szCs w:val="22"/>
        </w:rPr>
        <w:instrText xml:space="preserve"> HYPERLINK "mailto:aayush.nepal@uni-jena.de" </w:instrText>
      </w:r>
      <w:r w:rsidR="00C7368B" w:rsidRPr="00F2321D">
        <w:rPr>
          <w:rFonts w:ascii="Verdana" w:hAnsi="Verdana"/>
          <w:sz w:val="22"/>
          <w:szCs w:val="22"/>
        </w:rPr>
        <w:fldChar w:fldCharType="separate"/>
      </w:r>
      <w:r w:rsidR="00BD41C1" w:rsidRPr="00F2321D">
        <w:rPr>
          <w:rStyle w:val="Hyperlink"/>
          <w:rFonts w:ascii="Verdana" w:hAnsi="Verdana"/>
          <w:sz w:val="22"/>
          <w:szCs w:val="22"/>
          <w:lang w:val="en-US"/>
        </w:rPr>
        <w:t>aayush.nepal</w:t>
      </w:r>
      <w:r w:rsidR="00BD41C1" w:rsidRPr="00F2321D">
        <w:rPr>
          <w:rStyle w:val="Hyperlink"/>
          <w:rFonts w:ascii="Verdana" w:hAnsi="Verdana"/>
          <w:sz w:val="22"/>
          <w:szCs w:val="22"/>
          <w:lang w:val="pl-PL"/>
        </w:rPr>
        <w:t>@uni-jena.de</w:t>
      </w:r>
      <w:r w:rsidR="00C7368B" w:rsidRPr="00F2321D">
        <w:rPr>
          <w:rStyle w:val="Hyperlink"/>
          <w:rFonts w:ascii="Verdana" w:hAnsi="Verdana"/>
          <w:sz w:val="22"/>
          <w:szCs w:val="22"/>
          <w:lang w:val="pl-PL"/>
        </w:rPr>
        <w:fldChar w:fldCharType="end"/>
      </w:r>
      <w:r w:rsidR="00AA503A" w:rsidRPr="00F2321D">
        <w:rPr>
          <w:rFonts w:ascii="Verdana" w:hAnsi="Verdana"/>
          <w:color w:val="auto"/>
          <w:sz w:val="22"/>
          <w:szCs w:val="22"/>
          <w:lang w:val="en-US"/>
        </w:rPr>
        <w:t xml:space="preserve">  </w:t>
      </w:r>
    </w:p>
    <w:p w14:paraId="1E561D6D" w14:textId="58041699" w:rsidR="00AA503A" w:rsidRDefault="00AA503A" w:rsidP="00F2321D">
      <w:pPr>
        <w:spacing w:line="240" w:lineRule="auto"/>
        <w:ind w:firstLine="0"/>
        <w:rPr>
          <w:ins w:id="22" w:author="Brisson, Nicholas" w:date="2025-01-07T12:46:00Z"/>
          <w:rFonts w:ascii="Verdana" w:hAnsi="Verdana"/>
          <w:color w:val="auto"/>
          <w:sz w:val="22"/>
          <w:szCs w:val="22"/>
          <w:lang w:val="en-US"/>
        </w:rPr>
      </w:pPr>
    </w:p>
    <w:p w14:paraId="2FE3CE44" w14:textId="77777777" w:rsidR="00F2321D" w:rsidRPr="00F2321D" w:rsidRDefault="00F2321D" w:rsidP="00F2321D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  <w:pPrChange w:id="23" w:author="Brisson, Nicholas" w:date="2025-01-07T12:46:00Z">
          <w:pPr>
            <w:spacing w:line="276" w:lineRule="auto"/>
          </w:pPr>
        </w:pPrChange>
      </w:pPr>
    </w:p>
    <w:p w14:paraId="68B3A71F" w14:textId="1FD1991A" w:rsidR="00AA503A" w:rsidRPr="00F2321D" w:rsidRDefault="00AA503A" w:rsidP="00F2321D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u w:val="single"/>
          <w:lang w:val="en-US"/>
        </w:rPr>
        <w:pPrChange w:id="24" w:author="Brisson, Nicholas" w:date="2025-01-07T12:46:00Z">
          <w:pPr>
            <w:spacing w:line="276" w:lineRule="auto"/>
            <w:ind w:firstLine="0"/>
          </w:pPr>
        </w:pPrChange>
      </w:pPr>
      <w:r w:rsidRPr="00F2321D">
        <w:rPr>
          <w:rFonts w:ascii="Verdana" w:hAnsi="Verdana"/>
          <w:color w:val="auto"/>
          <w:sz w:val="22"/>
          <w:szCs w:val="22"/>
          <w:u w:val="single"/>
          <w:lang w:val="en-US"/>
        </w:rPr>
        <w:t xml:space="preserve">Authors’ Names, Degrees, and </w:t>
      </w:r>
      <w:r w:rsidR="00655BD3" w:rsidRPr="00F2321D">
        <w:rPr>
          <w:rFonts w:ascii="Verdana" w:hAnsi="Verdana"/>
          <w:color w:val="auto"/>
          <w:sz w:val="22"/>
          <w:szCs w:val="22"/>
          <w:u w:val="single"/>
          <w:lang w:val="en-US"/>
        </w:rPr>
        <w:t>Emails</w:t>
      </w:r>
      <w:r w:rsidRPr="00F2321D">
        <w:rPr>
          <w:rFonts w:ascii="Verdana" w:hAnsi="Verdana"/>
          <w:color w:val="auto"/>
          <w:sz w:val="22"/>
          <w:szCs w:val="22"/>
          <w:u w:val="single"/>
          <w:lang w:val="en-US"/>
        </w:rPr>
        <w:t>:</w:t>
      </w:r>
    </w:p>
    <w:p w14:paraId="3EC13869" w14:textId="77777777" w:rsidR="00BD41C1" w:rsidRPr="00F2321D" w:rsidRDefault="00BD41C1" w:rsidP="00F2321D">
      <w:pPr>
        <w:numPr>
          <w:ilvl w:val="0"/>
          <w:numId w:val="1"/>
        </w:numPr>
        <w:tabs>
          <w:tab w:val="left" w:pos="284"/>
          <w:tab w:val="left" w:pos="567"/>
        </w:tabs>
        <w:spacing w:line="240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  <w:pPrChange w:id="25" w:author="Brisson, Nicholas" w:date="2025-01-07T12:46:00Z">
          <w:pPr>
            <w:numPr>
              <w:numId w:val="1"/>
            </w:numPr>
            <w:tabs>
              <w:tab w:val="left" w:pos="284"/>
              <w:tab w:val="left" w:pos="567"/>
            </w:tabs>
            <w:spacing w:line="276" w:lineRule="auto"/>
            <w:ind w:left="284" w:firstLine="0"/>
          </w:pPr>
        </w:pPrChange>
      </w:pPr>
      <w:r w:rsidRPr="00F2321D">
        <w:rPr>
          <w:rFonts w:ascii="Verdana" w:hAnsi="Verdana"/>
          <w:color w:val="auto"/>
          <w:sz w:val="22"/>
          <w:szCs w:val="22"/>
          <w:lang w:val="pl-PL"/>
        </w:rPr>
        <w:t xml:space="preserve">Aayush Nepal, M.Sc.: </w:t>
      </w:r>
      <w:r w:rsidR="00C7368B" w:rsidRPr="00F2321D">
        <w:rPr>
          <w:rFonts w:ascii="Verdana" w:hAnsi="Verdana"/>
          <w:sz w:val="22"/>
          <w:szCs w:val="22"/>
        </w:rPr>
        <w:fldChar w:fldCharType="begin"/>
      </w:r>
      <w:r w:rsidR="00C7368B" w:rsidRPr="00F2321D">
        <w:rPr>
          <w:rFonts w:ascii="Verdana" w:hAnsi="Verdana"/>
          <w:sz w:val="22"/>
          <w:szCs w:val="22"/>
        </w:rPr>
        <w:instrText xml:space="preserve"> HYPERLINK "mailto:aayush.nepal@uni-jena.de" </w:instrText>
      </w:r>
      <w:r w:rsidR="00C7368B" w:rsidRPr="00F2321D">
        <w:rPr>
          <w:rFonts w:ascii="Verdana" w:hAnsi="Verdana"/>
          <w:sz w:val="22"/>
          <w:szCs w:val="22"/>
        </w:rPr>
        <w:fldChar w:fldCharType="separate"/>
      </w:r>
      <w:r w:rsidRPr="00F2321D">
        <w:rPr>
          <w:rStyle w:val="Hyperlink"/>
          <w:rFonts w:ascii="Verdana" w:hAnsi="Verdana"/>
          <w:sz w:val="22"/>
          <w:szCs w:val="22"/>
          <w:lang w:val="en-US"/>
        </w:rPr>
        <w:t>aayush.nepal</w:t>
      </w:r>
      <w:r w:rsidRPr="00F2321D">
        <w:rPr>
          <w:rStyle w:val="Hyperlink"/>
          <w:rFonts w:ascii="Verdana" w:hAnsi="Verdana"/>
          <w:sz w:val="22"/>
          <w:szCs w:val="22"/>
          <w:lang w:val="pl-PL"/>
        </w:rPr>
        <w:t>@uni-jena.de</w:t>
      </w:r>
      <w:r w:rsidR="00C7368B" w:rsidRPr="00F2321D">
        <w:rPr>
          <w:rStyle w:val="Hyperlink"/>
          <w:rFonts w:ascii="Verdana" w:hAnsi="Verdana"/>
          <w:sz w:val="22"/>
          <w:szCs w:val="22"/>
          <w:lang w:val="pl-PL"/>
        </w:rPr>
        <w:fldChar w:fldCharType="end"/>
      </w:r>
      <w:r w:rsidRPr="00F2321D">
        <w:rPr>
          <w:rFonts w:ascii="Verdana" w:hAnsi="Verdana"/>
          <w:color w:val="auto"/>
          <w:sz w:val="22"/>
          <w:szCs w:val="22"/>
          <w:lang w:val="pl-PL"/>
        </w:rPr>
        <w:t xml:space="preserve"> </w:t>
      </w:r>
    </w:p>
    <w:p w14:paraId="09CA876D" w14:textId="72390D46" w:rsidR="00AA503A" w:rsidRPr="00F2321D" w:rsidRDefault="00AA503A" w:rsidP="00F2321D">
      <w:pPr>
        <w:numPr>
          <w:ilvl w:val="0"/>
          <w:numId w:val="1"/>
        </w:numPr>
        <w:tabs>
          <w:tab w:val="left" w:pos="284"/>
          <w:tab w:val="left" w:pos="567"/>
        </w:tabs>
        <w:spacing w:line="240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  <w:pPrChange w:id="26" w:author="Brisson, Nicholas" w:date="2025-01-07T12:46:00Z">
          <w:pPr>
            <w:numPr>
              <w:numId w:val="1"/>
            </w:numPr>
            <w:tabs>
              <w:tab w:val="left" w:pos="284"/>
              <w:tab w:val="left" w:pos="567"/>
            </w:tabs>
            <w:spacing w:line="276" w:lineRule="auto"/>
            <w:ind w:left="284" w:firstLine="0"/>
          </w:pPr>
        </w:pPrChange>
      </w:pPr>
      <w:r w:rsidRPr="00F2321D">
        <w:rPr>
          <w:rFonts w:ascii="Verdana" w:hAnsi="Verdana"/>
          <w:color w:val="auto"/>
          <w:sz w:val="22"/>
          <w:szCs w:val="22"/>
        </w:rPr>
        <w:t xml:space="preserve">Nicholas M. Brisson, Ph.D.: </w:t>
      </w:r>
      <w:r w:rsidR="00C7368B" w:rsidRPr="00F2321D">
        <w:rPr>
          <w:rFonts w:ascii="Verdana" w:hAnsi="Verdana"/>
          <w:sz w:val="22"/>
          <w:szCs w:val="22"/>
        </w:rPr>
        <w:fldChar w:fldCharType="begin"/>
      </w:r>
      <w:r w:rsidR="00C7368B" w:rsidRPr="00F2321D">
        <w:rPr>
          <w:rFonts w:ascii="Verdana" w:hAnsi="Verdana"/>
          <w:sz w:val="22"/>
          <w:szCs w:val="22"/>
        </w:rPr>
        <w:instrText xml:space="preserve"> HYPERLINK "mailto:nicholas.brisson@charite.de" \h </w:instrText>
      </w:r>
      <w:r w:rsidR="00C7368B" w:rsidRPr="00F2321D">
        <w:rPr>
          <w:rFonts w:ascii="Verdana" w:hAnsi="Verdana"/>
          <w:sz w:val="22"/>
          <w:szCs w:val="22"/>
        </w:rPr>
        <w:fldChar w:fldCharType="separate"/>
      </w:r>
      <w:r w:rsidRPr="00F2321D">
        <w:rPr>
          <w:rFonts w:ascii="Verdana" w:hAnsi="Verdana"/>
          <w:color w:val="0070C0"/>
          <w:sz w:val="22"/>
          <w:szCs w:val="22"/>
          <w:u w:val="single"/>
        </w:rPr>
        <w:t>nicholas.brisson@charite.de</w:t>
      </w:r>
      <w:r w:rsidR="00C7368B" w:rsidRPr="00F2321D">
        <w:rPr>
          <w:rFonts w:ascii="Verdana" w:hAnsi="Verdana"/>
          <w:color w:val="0070C0"/>
          <w:sz w:val="22"/>
          <w:szCs w:val="22"/>
          <w:u w:val="single"/>
        </w:rPr>
        <w:fldChar w:fldCharType="end"/>
      </w:r>
      <w:r w:rsidRPr="00F2321D">
        <w:rPr>
          <w:rFonts w:ascii="Verdana" w:hAnsi="Verdana"/>
          <w:color w:val="auto"/>
          <w:sz w:val="22"/>
          <w:szCs w:val="22"/>
        </w:rPr>
        <w:t xml:space="preserve"> </w:t>
      </w:r>
    </w:p>
    <w:p w14:paraId="27194629" w14:textId="31807C13" w:rsidR="009778D5" w:rsidRPr="00F2321D" w:rsidRDefault="009778D5" w:rsidP="00F2321D">
      <w:pPr>
        <w:numPr>
          <w:ilvl w:val="0"/>
          <w:numId w:val="1"/>
        </w:numPr>
        <w:tabs>
          <w:tab w:val="left" w:pos="284"/>
          <w:tab w:val="left" w:pos="567"/>
        </w:tabs>
        <w:spacing w:line="240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  <w:pPrChange w:id="27" w:author="Brisson, Nicholas" w:date="2025-01-07T12:46:00Z">
          <w:pPr>
            <w:numPr>
              <w:numId w:val="1"/>
            </w:numPr>
            <w:tabs>
              <w:tab w:val="left" w:pos="284"/>
              <w:tab w:val="left" w:pos="567"/>
            </w:tabs>
            <w:spacing w:line="276" w:lineRule="auto"/>
            <w:ind w:left="284" w:firstLine="0"/>
          </w:pPr>
        </w:pPrChange>
      </w:pPr>
      <w:r w:rsidRPr="00F2321D">
        <w:rPr>
          <w:rFonts w:ascii="Verdana" w:hAnsi="Verdana"/>
          <w:color w:val="auto"/>
          <w:sz w:val="22"/>
          <w:szCs w:val="22"/>
          <w:lang w:val="en-US"/>
        </w:rPr>
        <w:t>Tobias C. Wood:</w:t>
      </w:r>
      <w:r w:rsidR="00327078" w:rsidRPr="00F2321D">
        <w:rPr>
          <w:rFonts w:ascii="Verdana" w:hAnsi="Verdana"/>
          <w:color w:val="auto"/>
          <w:sz w:val="22"/>
          <w:szCs w:val="22"/>
          <w:lang w:val="en-US"/>
        </w:rPr>
        <w:t xml:space="preserve"> </w:t>
      </w:r>
      <w:r w:rsidR="00C7368B" w:rsidRPr="00F2321D">
        <w:rPr>
          <w:rFonts w:ascii="Verdana" w:hAnsi="Verdana"/>
          <w:sz w:val="22"/>
          <w:szCs w:val="22"/>
        </w:rPr>
        <w:fldChar w:fldCharType="begin"/>
      </w:r>
      <w:r w:rsidR="00C7368B" w:rsidRPr="00F2321D">
        <w:rPr>
          <w:rFonts w:ascii="Verdana" w:hAnsi="Verdana"/>
          <w:sz w:val="22"/>
          <w:szCs w:val="22"/>
        </w:rPr>
        <w:instrText xml:space="preserve"> HYPERLINK "tobias.wood@kcl.ac.uk" </w:instrText>
      </w:r>
      <w:r w:rsidR="00C7368B" w:rsidRPr="00F2321D">
        <w:rPr>
          <w:rFonts w:ascii="Verdana" w:hAnsi="Verdana"/>
          <w:sz w:val="22"/>
          <w:szCs w:val="22"/>
        </w:rPr>
        <w:fldChar w:fldCharType="separate"/>
      </w:r>
      <w:r w:rsidR="00327078" w:rsidRPr="00F2321D">
        <w:rPr>
          <w:rStyle w:val="Hyperlink"/>
          <w:rFonts w:ascii="Verdana" w:hAnsi="Verdana"/>
          <w:sz w:val="22"/>
          <w:szCs w:val="22"/>
          <w:lang w:val="en-US"/>
        </w:rPr>
        <w:t>tobias.wood@kcl.ac.uk</w:t>
      </w:r>
      <w:r w:rsidR="00C7368B" w:rsidRPr="00F2321D">
        <w:rPr>
          <w:rStyle w:val="Hyperlink"/>
          <w:rFonts w:ascii="Verdana" w:hAnsi="Verdana"/>
          <w:sz w:val="22"/>
          <w:szCs w:val="22"/>
          <w:lang w:val="en-US"/>
        </w:rPr>
        <w:fldChar w:fldCharType="end"/>
      </w:r>
    </w:p>
    <w:p w14:paraId="30A14598" w14:textId="77777777" w:rsidR="00AA503A" w:rsidRPr="00F2321D" w:rsidRDefault="00AA503A" w:rsidP="00F2321D">
      <w:pPr>
        <w:numPr>
          <w:ilvl w:val="0"/>
          <w:numId w:val="1"/>
        </w:numPr>
        <w:tabs>
          <w:tab w:val="left" w:pos="284"/>
          <w:tab w:val="left" w:pos="567"/>
        </w:tabs>
        <w:spacing w:line="240" w:lineRule="auto"/>
        <w:ind w:left="284" w:firstLine="0"/>
        <w:rPr>
          <w:rFonts w:ascii="Verdana" w:hAnsi="Verdana"/>
          <w:color w:val="auto"/>
          <w:sz w:val="22"/>
          <w:szCs w:val="22"/>
        </w:rPr>
        <w:pPrChange w:id="28" w:author="Brisson, Nicholas" w:date="2025-01-07T12:46:00Z">
          <w:pPr>
            <w:numPr>
              <w:numId w:val="1"/>
            </w:numPr>
            <w:tabs>
              <w:tab w:val="left" w:pos="284"/>
              <w:tab w:val="left" w:pos="567"/>
            </w:tabs>
            <w:spacing w:line="276" w:lineRule="auto"/>
            <w:ind w:left="284" w:firstLine="0"/>
          </w:pPr>
        </w:pPrChange>
      </w:pPr>
      <w:r w:rsidRPr="00F2321D">
        <w:rPr>
          <w:rFonts w:ascii="Verdana" w:hAnsi="Verdana"/>
          <w:color w:val="auto"/>
          <w:sz w:val="22"/>
          <w:szCs w:val="22"/>
        </w:rPr>
        <w:t xml:space="preserve">Georg N. Duda, Dr.-Ing.: </w:t>
      </w:r>
      <w:r w:rsidR="00C7368B" w:rsidRPr="00F2321D">
        <w:rPr>
          <w:rFonts w:ascii="Verdana" w:hAnsi="Verdana"/>
          <w:sz w:val="22"/>
          <w:szCs w:val="22"/>
        </w:rPr>
        <w:fldChar w:fldCharType="begin"/>
      </w:r>
      <w:r w:rsidR="00C7368B" w:rsidRPr="00F2321D">
        <w:rPr>
          <w:rFonts w:ascii="Verdana" w:hAnsi="Verdana"/>
          <w:sz w:val="22"/>
          <w:szCs w:val="22"/>
        </w:rPr>
        <w:instrText xml:space="preserve"> HYPERLINK "mailto:Georg.Duda@charite.de" \h </w:instrText>
      </w:r>
      <w:r w:rsidR="00C7368B" w:rsidRPr="00F2321D">
        <w:rPr>
          <w:rFonts w:ascii="Verdana" w:hAnsi="Verdana"/>
          <w:sz w:val="22"/>
          <w:szCs w:val="22"/>
        </w:rPr>
        <w:fldChar w:fldCharType="separate"/>
      </w:r>
      <w:r w:rsidRPr="00F2321D">
        <w:rPr>
          <w:rFonts w:ascii="Verdana" w:hAnsi="Verdana"/>
          <w:color w:val="0070C0"/>
          <w:sz w:val="22"/>
          <w:szCs w:val="22"/>
          <w:u w:val="single"/>
        </w:rPr>
        <w:t>georg.duda@charite.de</w:t>
      </w:r>
      <w:r w:rsidR="00C7368B" w:rsidRPr="00F2321D">
        <w:rPr>
          <w:rFonts w:ascii="Verdana" w:hAnsi="Verdana"/>
          <w:color w:val="0070C0"/>
          <w:sz w:val="22"/>
          <w:szCs w:val="22"/>
          <w:u w:val="single"/>
        </w:rPr>
        <w:fldChar w:fldCharType="end"/>
      </w:r>
      <w:r w:rsidRPr="00F2321D">
        <w:rPr>
          <w:rFonts w:ascii="Verdana" w:hAnsi="Verdana"/>
          <w:color w:val="auto"/>
          <w:sz w:val="22"/>
          <w:szCs w:val="22"/>
        </w:rPr>
        <w:t xml:space="preserve"> </w:t>
      </w:r>
    </w:p>
    <w:p w14:paraId="35F7B641" w14:textId="77777777" w:rsidR="00AA503A" w:rsidRPr="00F2321D" w:rsidRDefault="00AA503A" w:rsidP="00F2321D">
      <w:pPr>
        <w:numPr>
          <w:ilvl w:val="0"/>
          <w:numId w:val="1"/>
        </w:numPr>
        <w:tabs>
          <w:tab w:val="left" w:pos="284"/>
          <w:tab w:val="left" w:pos="567"/>
        </w:tabs>
        <w:spacing w:line="240" w:lineRule="auto"/>
        <w:ind w:left="284" w:firstLine="0"/>
        <w:rPr>
          <w:rFonts w:ascii="Verdana" w:hAnsi="Verdana"/>
          <w:color w:val="auto"/>
          <w:sz w:val="22"/>
          <w:szCs w:val="22"/>
        </w:rPr>
        <w:pPrChange w:id="29" w:author="Brisson, Nicholas" w:date="2025-01-07T12:46:00Z">
          <w:pPr>
            <w:numPr>
              <w:numId w:val="1"/>
            </w:numPr>
            <w:tabs>
              <w:tab w:val="left" w:pos="284"/>
              <w:tab w:val="left" w:pos="567"/>
            </w:tabs>
            <w:spacing w:line="276" w:lineRule="auto"/>
            <w:ind w:left="284" w:firstLine="0"/>
          </w:pPr>
        </w:pPrChange>
      </w:pPr>
      <w:r w:rsidRPr="00F2321D">
        <w:rPr>
          <w:rFonts w:ascii="Verdana" w:hAnsi="Verdana"/>
          <w:color w:val="auto"/>
          <w:sz w:val="22"/>
          <w:szCs w:val="22"/>
        </w:rPr>
        <w:t xml:space="preserve">Jürgen R. Reichenbach, Dr. rer. nat.: </w:t>
      </w:r>
      <w:r w:rsidR="00C7368B" w:rsidRPr="00F2321D">
        <w:rPr>
          <w:rFonts w:ascii="Verdana" w:hAnsi="Verdana"/>
          <w:sz w:val="22"/>
          <w:szCs w:val="22"/>
        </w:rPr>
        <w:fldChar w:fldCharType="begin"/>
      </w:r>
      <w:r w:rsidR="00C7368B" w:rsidRPr="00F2321D">
        <w:rPr>
          <w:rFonts w:ascii="Verdana" w:hAnsi="Verdana"/>
          <w:sz w:val="22"/>
          <w:szCs w:val="22"/>
        </w:rPr>
        <w:instrText xml:space="preserve"> HYPERLINK "mailto:Juergen.Reichenbach@med.uni-jena.de" \h </w:instrText>
      </w:r>
      <w:r w:rsidR="00C7368B" w:rsidRPr="00F2321D">
        <w:rPr>
          <w:rFonts w:ascii="Verdana" w:hAnsi="Verdana"/>
          <w:sz w:val="22"/>
          <w:szCs w:val="22"/>
        </w:rPr>
        <w:fldChar w:fldCharType="separate"/>
      </w:r>
      <w:r w:rsidRPr="00F2321D">
        <w:rPr>
          <w:rFonts w:ascii="Verdana" w:hAnsi="Verdana"/>
          <w:color w:val="0070C0"/>
          <w:sz w:val="22"/>
          <w:szCs w:val="22"/>
          <w:u w:val="single"/>
        </w:rPr>
        <w:t>Juergen.Reichenbach@med.uni-jena.de</w:t>
      </w:r>
      <w:r w:rsidR="00C7368B" w:rsidRPr="00F2321D">
        <w:rPr>
          <w:rFonts w:ascii="Verdana" w:hAnsi="Verdana"/>
          <w:color w:val="0070C0"/>
          <w:sz w:val="22"/>
          <w:szCs w:val="22"/>
          <w:u w:val="single"/>
        </w:rPr>
        <w:fldChar w:fldCharType="end"/>
      </w:r>
      <w:r w:rsidRPr="00F2321D">
        <w:rPr>
          <w:rFonts w:ascii="Verdana" w:hAnsi="Verdana"/>
          <w:color w:val="auto"/>
          <w:sz w:val="22"/>
          <w:szCs w:val="22"/>
        </w:rPr>
        <w:t xml:space="preserve">  </w:t>
      </w:r>
    </w:p>
    <w:p w14:paraId="52B3ED9D" w14:textId="77777777" w:rsidR="006A0911" w:rsidRPr="00F2321D" w:rsidRDefault="006A0911" w:rsidP="00F2321D">
      <w:pPr>
        <w:numPr>
          <w:ilvl w:val="0"/>
          <w:numId w:val="1"/>
        </w:numPr>
        <w:tabs>
          <w:tab w:val="left" w:pos="284"/>
          <w:tab w:val="left" w:pos="567"/>
        </w:tabs>
        <w:spacing w:line="240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  <w:pPrChange w:id="30" w:author="Brisson, Nicholas" w:date="2025-01-07T12:46:00Z">
          <w:pPr>
            <w:numPr>
              <w:numId w:val="1"/>
            </w:numPr>
            <w:tabs>
              <w:tab w:val="left" w:pos="284"/>
              <w:tab w:val="left" w:pos="567"/>
            </w:tabs>
            <w:spacing w:line="276" w:lineRule="auto"/>
            <w:ind w:left="284" w:firstLine="0"/>
          </w:pPr>
        </w:pPrChange>
      </w:pPr>
      <w:r w:rsidRPr="00F2321D">
        <w:rPr>
          <w:rFonts w:ascii="Verdana" w:hAnsi="Verdana"/>
          <w:color w:val="auto"/>
          <w:sz w:val="22"/>
          <w:szCs w:val="22"/>
        </w:rPr>
        <w:t xml:space="preserve">Martin Krämer, Dr. rer. nat.: </w:t>
      </w:r>
      <w:r w:rsidR="00C7368B" w:rsidRPr="00F2321D">
        <w:rPr>
          <w:rFonts w:ascii="Verdana" w:hAnsi="Verdana"/>
          <w:sz w:val="22"/>
          <w:szCs w:val="22"/>
        </w:rPr>
        <w:fldChar w:fldCharType="begin"/>
      </w:r>
      <w:r w:rsidR="00C7368B" w:rsidRPr="00F2321D">
        <w:rPr>
          <w:rFonts w:ascii="Verdana" w:hAnsi="Verdana"/>
          <w:sz w:val="22"/>
          <w:szCs w:val="22"/>
        </w:rPr>
        <w:instrText xml:space="preserve"> HYPERLINK "mailto:martinkraemer84@gmail.com" \h </w:instrText>
      </w:r>
      <w:r w:rsidR="00C7368B" w:rsidRPr="00F2321D">
        <w:rPr>
          <w:rFonts w:ascii="Verdana" w:hAnsi="Verdana"/>
          <w:sz w:val="22"/>
          <w:szCs w:val="22"/>
        </w:rPr>
        <w:fldChar w:fldCharType="separate"/>
      </w:r>
      <w:r w:rsidRPr="00F2321D">
        <w:rPr>
          <w:rFonts w:ascii="Verdana" w:hAnsi="Verdana"/>
          <w:color w:val="0070C0"/>
          <w:sz w:val="22"/>
          <w:szCs w:val="22"/>
          <w:u w:val="single"/>
        </w:rPr>
        <w:t>martin.kraemer@med.uni-jena.de</w:t>
      </w:r>
      <w:r w:rsidR="00C7368B" w:rsidRPr="00F2321D">
        <w:rPr>
          <w:rFonts w:ascii="Verdana" w:hAnsi="Verdana"/>
          <w:color w:val="0070C0"/>
          <w:sz w:val="22"/>
          <w:szCs w:val="22"/>
          <w:u w:val="single"/>
        </w:rPr>
        <w:fldChar w:fldCharType="end"/>
      </w:r>
      <w:r w:rsidRPr="00F2321D">
        <w:rPr>
          <w:rFonts w:ascii="Verdana" w:hAnsi="Verdana"/>
          <w:color w:val="0070C0"/>
          <w:sz w:val="22"/>
          <w:szCs w:val="22"/>
        </w:rPr>
        <w:t xml:space="preserve"> </w:t>
      </w:r>
    </w:p>
    <w:p w14:paraId="7B17B3E0" w14:textId="516CC2A5" w:rsidR="00AA503A" w:rsidRDefault="00AA503A" w:rsidP="00F2321D">
      <w:pPr>
        <w:tabs>
          <w:tab w:val="left" w:pos="284"/>
          <w:tab w:val="left" w:pos="567"/>
        </w:tabs>
        <w:spacing w:line="240" w:lineRule="auto"/>
        <w:ind w:firstLine="0"/>
        <w:rPr>
          <w:ins w:id="31" w:author="Brisson, Nicholas" w:date="2025-01-07T12:46:00Z"/>
          <w:rFonts w:ascii="Verdana" w:hAnsi="Verdana"/>
          <w:color w:val="auto"/>
          <w:sz w:val="22"/>
          <w:szCs w:val="22"/>
        </w:rPr>
      </w:pPr>
    </w:p>
    <w:p w14:paraId="547419C5" w14:textId="77777777" w:rsidR="00F2321D" w:rsidRPr="00F2321D" w:rsidRDefault="00F2321D" w:rsidP="00F2321D">
      <w:pPr>
        <w:tabs>
          <w:tab w:val="left" w:pos="284"/>
          <w:tab w:val="left" w:pos="567"/>
        </w:tabs>
        <w:spacing w:line="240" w:lineRule="auto"/>
        <w:ind w:firstLine="0"/>
        <w:rPr>
          <w:rFonts w:ascii="Verdana" w:hAnsi="Verdana"/>
          <w:color w:val="auto"/>
          <w:sz w:val="22"/>
          <w:szCs w:val="22"/>
        </w:rPr>
        <w:pPrChange w:id="32" w:author="Brisson, Nicholas" w:date="2025-01-07T12:46:00Z">
          <w:pPr>
            <w:tabs>
              <w:tab w:val="left" w:pos="284"/>
              <w:tab w:val="left" w:pos="567"/>
            </w:tabs>
            <w:spacing w:line="276" w:lineRule="auto"/>
            <w:ind w:firstLine="0"/>
          </w:pPr>
        </w:pPrChange>
      </w:pPr>
    </w:p>
    <w:p w14:paraId="575C9787" w14:textId="44373203" w:rsidR="00AA503A" w:rsidRPr="00F2321D" w:rsidRDefault="00AA503A" w:rsidP="00F2321D">
      <w:pPr>
        <w:spacing w:line="240" w:lineRule="auto"/>
        <w:ind w:firstLine="0"/>
        <w:rPr>
          <w:rFonts w:ascii="Verdana" w:hAnsi="Verdana"/>
          <w:i/>
          <w:color w:val="auto"/>
          <w:sz w:val="22"/>
          <w:szCs w:val="22"/>
          <w:lang w:val="en-US"/>
        </w:rPr>
        <w:pPrChange w:id="33" w:author="Brisson, Nicholas" w:date="2025-01-07T12:46:00Z">
          <w:pPr>
            <w:spacing w:line="276" w:lineRule="auto"/>
            <w:ind w:firstLine="0"/>
          </w:pPr>
        </w:pPrChange>
      </w:pPr>
      <w:r w:rsidRPr="00F2321D">
        <w:rPr>
          <w:rFonts w:ascii="Verdana" w:hAnsi="Verdana"/>
          <w:color w:val="auto"/>
          <w:sz w:val="22"/>
          <w:szCs w:val="22"/>
          <w:u w:val="single"/>
          <w:lang w:val="en-US"/>
        </w:rPr>
        <w:t>Keywords:</w:t>
      </w:r>
      <w:r w:rsidRPr="00F2321D">
        <w:rPr>
          <w:rFonts w:ascii="Verdana" w:hAnsi="Verdana"/>
          <w:color w:val="auto"/>
          <w:sz w:val="22"/>
          <w:szCs w:val="22"/>
          <w:lang w:val="en-US"/>
        </w:rPr>
        <w:t xml:space="preserve"> </w:t>
      </w:r>
      <w:r w:rsidR="00E06E2B" w:rsidRPr="00F2321D">
        <w:rPr>
          <w:rFonts w:ascii="Verdana" w:hAnsi="Verdana"/>
          <w:color w:val="auto"/>
          <w:sz w:val="22"/>
          <w:szCs w:val="22"/>
          <w:lang w:val="en-US"/>
        </w:rPr>
        <w:t>D</w:t>
      </w:r>
      <w:r w:rsidR="00BD41C1" w:rsidRPr="00F2321D">
        <w:rPr>
          <w:rFonts w:ascii="Verdana" w:hAnsi="Verdana"/>
          <w:color w:val="auto"/>
          <w:sz w:val="22"/>
          <w:szCs w:val="22"/>
          <w:lang w:val="en-US"/>
        </w:rPr>
        <w:t>ynamic MRI</w:t>
      </w:r>
      <w:r w:rsidRPr="00F2321D">
        <w:rPr>
          <w:rFonts w:ascii="Verdana" w:hAnsi="Verdana"/>
          <w:color w:val="auto"/>
          <w:sz w:val="22"/>
          <w:szCs w:val="22"/>
          <w:lang w:val="en-US"/>
        </w:rPr>
        <w:t>;</w:t>
      </w:r>
      <w:r w:rsidR="00E06E2B" w:rsidRPr="00F2321D">
        <w:rPr>
          <w:rFonts w:ascii="Verdana" w:hAnsi="Verdana"/>
          <w:color w:val="auto"/>
          <w:sz w:val="22"/>
          <w:szCs w:val="22"/>
          <w:lang w:val="en-US"/>
        </w:rPr>
        <w:t xml:space="preserve"> </w:t>
      </w:r>
      <w:r w:rsidR="00D56549" w:rsidRPr="00F2321D">
        <w:rPr>
          <w:rFonts w:ascii="Verdana" w:hAnsi="Verdana"/>
          <w:sz w:val="22"/>
          <w:szCs w:val="22"/>
          <w:lang w:val="en-US"/>
          <w:rPrChange w:id="34" w:author="Brisson, Nicholas" w:date="2025-01-07T12:40:00Z">
            <w:rPr>
              <w:rFonts w:ascii="Verdana" w:hAnsi="Verdana"/>
              <w:lang w:val="en-US"/>
            </w:rPr>
          </w:rPrChange>
        </w:rPr>
        <w:t xml:space="preserve">Bone tracking; Semi-automated segmentation; </w:t>
      </w:r>
      <w:commentRangeStart w:id="35"/>
      <w:del w:id="36" w:author="Brisson, Nicholas" w:date="2025-01-07T12:39:00Z">
        <w:r w:rsidR="00D56549" w:rsidRPr="00F2321D" w:rsidDel="00E72D60">
          <w:rPr>
            <w:rFonts w:ascii="Verdana" w:hAnsi="Verdana"/>
            <w:sz w:val="22"/>
            <w:szCs w:val="22"/>
            <w:lang w:val="en-US"/>
            <w:rPrChange w:id="37" w:author="Brisson, Nicholas" w:date="2025-01-07T12:40:00Z">
              <w:rPr>
                <w:rFonts w:ascii="Verdana" w:hAnsi="Verdana"/>
                <w:lang w:val="en-US"/>
              </w:rPr>
            </w:rPrChange>
          </w:rPr>
          <w:delText>Motion analysis</w:delText>
        </w:r>
      </w:del>
      <w:commentRangeEnd w:id="35"/>
      <w:r w:rsidR="00E72D60" w:rsidRPr="00F2321D">
        <w:rPr>
          <w:rStyle w:val="CommentReference"/>
          <w:rFonts w:ascii="Verdana" w:hAnsi="Verdana"/>
          <w:sz w:val="22"/>
          <w:szCs w:val="22"/>
        </w:rPr>
        <w:commentReference w:id="35"/>
      </w:r>
      <w:del w:id="38" w:author="Brisson, Nicholas" w:date="2025-01-07T12:39:00Z">
        <w:r w:rsidR="00D56549" w:rsidRPr="00F2321D" w:rsidDel="00E72D60">
          <w:rPr>
            <w:rFonts w:ascii="Verdana" w:hAnsi="Verdana"/>
            <w:sz w:val="22"/>
            <w:szCs w:val="22"/>
            <w:lang w:val="en-US"/>
            <w:rPrChange w:id="39" w:author="Brisson, Nicholas" w:date="2025-01-07T12:40:00Z">
              <w:rPr>
                <w:rFonts w:ascii="Verdana" w:hAnsi="Verdana"/>
                <w:lang w:val="en-US"/>
              </w:rPr>
            </w:rPrChange>
          </w:rPr>
          <w:delText xml:space="preserve">; </w:delText>
        </w:r>
      </w:del>
      <w:r w:rsidR="00D56549" w:rsidRPr="00F2321D">
        <w:rPr>
          <w:rFonts w:ascii="Verdana" w:hAnsi="Verdana"/>
          <w:sz w:val="22"/>
          <w:szCs w:val="22"/>
          <w:lang w:val="en-US"/>
          <w:rPrChange w:id="40" w:author="Brisson, Nicholas" w:date="2025-01-07T12:40:00Z">
            <w:rPr>
              <w:rFonts w:ascii="Verdana" w:hAnsi="Verdana"/>
              <w:lang w:val="en-US"/>
            </w:rPr>
          </w:rPrChange>
        </w:rPr>
        <w:t>Knee osteokinematics</w:t>
      </w:r>
    </w:p>
    <w:p w14:paraId="5445DD8B" w14:textId="77777777" w:rsidR="00AA503A" w:rsidRPr="00F2321D" w:rsidRDefault="00AA503A" w:rsidP="00F2321D">
      <w:pPr>
        <w:spacing w:line="240" w:lineRule="auto"/>
        <w:ind w:firstLine="0"/>
        <w:rPr>
          <w:rFonts w:ascii="Verdana" w:hAnsi="Verdana"/>
          <w:i/>
          <w:color w:val="auto"/>
          <w:sz w:val="22"/>
          <w:szCs w:val="22"/>
          <w:lang w:val="en-US"/>
        </w:rPr>
        <w:pPrChange w:id="41" w:author="Brisson, Nicholas" w:date="2025-01-07T12:46:00Z">
          <w:pPr>
            <w:spacing w:line="276" w:lineRule="auto"/>
            <w:ind w:firstLine="0"/>
          </w:pPr>
        </w:pPrChange>
      </w:pPr>
    </w:p>
    <w:p w14:paraId="6F5A3569" w14:textId="77777777" w:rsidR="00F2321D" w:rsidRDefault="00F2321D" w:rsidP="00F2321D">
      <w:pPr>
        <w:spacing w:line="240" w:lineRule="auto"/>
        <w:jc w:val="center"/>
        <w:rPr>
          <w:ins w:id="42" w:author="Brisson, Nicholas" w:date="2025-01-07T12:46:00Z"/>
          <w:rFonts w:ascii="Verdana" w:hAnsi="Verdana"/>
          <w:i/>
          <w:color w:val="auto"/>
          <w:sz w:val="22"/>
          <w:szCs w:val="22"/>
          <w:lang w:val="de-DE"/>
        </w:rPr>
      </w:pPr>
    </w:p>
    <w:p w14:paraId="1750F4A4" w14:textId="050D6EA4" w:rsidR="00AA503A" w:rsidRPr="00F2321D" w:rsidRDefault="00AA503A" w:rsidP="00F2321D">
      <w:pPr>
        <w:spacing w:line="240" w:lineRule="auto"/>
        <w:jc w:val="center"/>
        <w:rPr>
          <w:rFonts w:ascii="Verdana" w:hAnsi="Verdana"/>
          <w:i/>
          <w:color w:val="auto"/>
          <w:sz w:val="22"/>
          <w:szCs w:val="22"/>
          <w:lang w:val="de-DE"/>
        </w:rPr>
        <w:pPrChange w:id="43" w:author="Brisson, Nicholas" w:date="2025-01-07T12:46:00Z">
          <w:pPr>
            <w:spacing w:line="276" w:lineRule="auto"/>
            <w:jc w:val="center"/>
          </w:pPr>
        </w:pPrChange>
      </w:pPr>
      <w:bookmarkStart w:id="44" w:name="_GoBack"/>
      <w:bookmarkEnd w:id="44"/>
      <w:proofErr w:type="spellStart"/>
      <w:r w:rsidRPr="00F2321D">
        <w:rPr>
          <w:rFonts w:ascii="Verdana" w:hAnsi="Verdana"/>
          <w:i/>
          <w:color w:val="auto"/>
          <w:sz w:val="22"/>
          <w:szCs w:val="22"/>
          <w:lang w:val="de-DE"/>
        </w:rPr>
        <w:t>Submitted</w:t>
      </w:r>
      <w:proofErr w:type="spellEnd"/>
      <w:r w:rsidRPr="00F2321D">
        <w:rPr>
          <w:rFonts w:ascii="Verdana" w:hAnsi="Verdana"/>
          <w:i/>
          <w:color w:val="auto"/>
          <w:sz w:val="22"/>
          <w:szCs w:val="22"/>
          <w:lang w:val="de-DE"/>
        </w:rPr>
        <w:t xml:space="preserve"> </w:t>
      </w:r>
      <w:proofErr w:type="spellStart"/>
      <w:r w:rsidRPr="00F2321D">
        <w:rPr>
          <w:rFonts w:ascii="Verdana" w:hAnsi="Verdana"/>
          <w:i/>
          <w:color w:val="auto"/>
          <w:sz w:val="22"/>
          <w:szCs w:val="22"/>
          <w:lang w:val="de-DE"/>
        </w:rPr>
        <w:t>to</w:t>
      </w:r>
      <w:proofErr w:type="spellEnd"/>
      <w:r w:rsidRPr="00F2321D">
        <w:rPr>
          <w:rFonts w:ascii="Verdana" w:hAnsi="Verdana"/>
          <w:i/>
          <w:color w:val="auto"/>
          <w:sz w:val="22"/>
          <w:szCs w:val="22"/>
          <w:lang w:val="de-DE"/>
        </w:rPr>
        <w:t xml:space="preserve"> </w:t>
      </w:r>
      <w:r w:rsidR="00655BD3" w:rsidRPr="00F2321D">
        <w:rPr>
          <w:rFonts w:ascii="Verdana" w:hAnsi="Verdana"/>
          <w:i/>
          <w:color w:val="auto"/>
          <w:sz w:val="22"/>
          <w:szCs w:val="22"/>
          <w:lang w:val="de-DE"/>
        </w:rPr>
        <w:t>Zeitschrift für Medizinische Physik</w:t>
      </w:r>
    </w:p>
    <w:p w14:paraId="59CD351E" w14:textId="77777777" w:rsidR="00655BD3" w:rsidRPr="00F2321D" w:rsidRDefault="00655BD3" w:rsidP="00F2321D">
      <w:pPr>
        <w:spacing w:line="240" w:lineRule="auto"/>
        <w:jc w:val="center"/>
        <w:rPr>
          <w:rFonts w:ascii="Verdana" w:hAnsi="Verdana"/>
          <w:i/>
          <w:color w:val="auto"/>
          <w:sz w:val="22"/>
          <w:szCs w:val="22"/>
          <w:lang w:val="de-DE"/>
        </w:rPr>
        <w:pPrChange w:id="45" w:author="Brisson, Nicholas" w:date="2025-01-07T12:46:00Z">
          <w:pPr>
            <w:spacing w:line="276" w:lineRule="auto"/>
            <w:jc w:val="center"/>
          </w:pPr>
        </w:pPrChange>
      </w:pPr>
    </w:p>
    <w:p w14:paraId="2918D9D5" w14:textId="307B9A90" w:rsidR="00F32ADC" w:rsidRPr="00F2321D" w:rsidRDefault="00AA503A" w:rsidP="00F2321D">
      <w:pPr>
        <w:spacing w:line="240" w:lineRule="auto"/>
        <w:jc w:val="center"/>
        <w:rPr>
          <w:rFonts w:ascii="Verdana" w:hAnsi="Verdana"/>
          <w:sz w:val="22"/>
          <w:szCs w:val="22"/>
          <w:lang w:val="en-US"/>
        </w:rPr>
        <w:pPrChange w:id="46" w:author="Brisson, Nicholas" w:date="2025-01-07T12:46:00Z">
          <w:pPr>
            <w:spacing w:line="276" w:lineRule="auto"/>
            <w:jc w:val="center"/>
          </w:pPr>
        </w:pPrChange>
      </w:pPr>
      <w:r w:rsidRPr="00F2321D">
        <w:rPr>
          <w:rFonts w:ascii="Verdana" w:hAnsi="Verdana"/>
          <w:i/>
          <w:color w:val="auto"/>
          <w:sz w:val="22"/>
          <w:szCs w:val="22"/>
          <w:lang w:val="en-US"/>
        </w:rPr>
        <w:t xml:space="preserve">This manuscript or parts of this manuscript have not been </w:t>
      </w:r>
      <w:r w:rsidRPr="00F2321D">
        <w:rPr>
          <w:rFonts w:ascii="Verdana" w:hAnsi="Verdana"/>
          <w:i/>
          <w:color w:val="auto"/>
          <w:sz w:val="22"/>
          <w:szCs w:val="22"/>
          <w:lang w:val="en-US"/>
        </w:rPr>
        <w:br/>
        <w:t>and will not be submitted elsewhere for publication</w:t>
      </w:r>
      <w:r w:rsidR="00655BD3" w:rsidRPr="00F2321D">
        <w:rPr>
          <w:rFonts w:ascii="Verdana" w:hAnsi="Verdana"/>
          <w:i/>
          <w:color w:val="auto"/>
          <w:sz w:val="22"/>
          <w:szCs w:val="22"/>
          <w:lang w:val="en-US"/>
        </w:rPr>
        <w:t>.</w:t>
      </w:r>
    </w:p>
    <w:sectPr w:rsidR="00F32ADC" w:rsidRPr="00F23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3" w:author="Brisson, Nicholas" w:date="2024-12-11T17:02:00Z" w:initials="BN">
    <w:p w14:paraId="24D30447" w14:textId="77777777" w:rsidR="00956F02" w:rsidRDefault="00956F02" w:rsidP="00956F02">
      <w:pPr>
        <w:pStyle w:val="CommentText"/>
      </w:pPr>
      <w:r>
        <w:rPr>
          <w:rStyle w:val="CommentReference"/>
        </w:rPr>
        <w:annotationRef/>
      </w:r>
      <w:r>
        <w:t xml:space="preserve">@Martin </w:t>
      </w:r>
      <w:proofErr w:type="spellStart"/>
      <w:r>
        <w:t>corresponding</w:t>
      </w:r>
      <w:proofErr w:type="spellEnd"/>
      <w:r>
        <w:t>?</w:t>
      </w:r>
    </w:p>
    <w:p w14:paraId="4E57D1F0" w14:textId="2E25BB11" w:rsidR="00956F02" w:rsidRDefault="00956F02" w:rsidP="00956F02">
      <w:pPr>
        <w:pStyle w:val="CommentText"/>
      </w:pPr>
      <w:r>
        <w:t>(I think all corresponding stuff for dynamic MRI should be Martin or Nick? – especially due to future plans). Here Martin since he’s last author</w:t>
      </w:r>
    </w:p>
    <w:p w14:paraId="726D5AF8" w14:textId="6847C810" w:rsidR="00956F02" w:rsidRDefault="00956F02">
      <w:pPr>
        <w:pStyle w:val="CommentText"/>
      </w:pPr>
    </w:p>
  </w:comment>
  <w:comment w:id="14" w:author="Aayush Nepal" w:date="2025-01-03T18:37:00Z" w:initials="AN">
    <w:p w14:paraId="69B55AA7" w14:textId="77777777" w:rsidR="00542FF6" w:rsidRDefault="00542FF6" w:rsidP="00542FF6">
      <w:pPr>
        <w:pStyle w:val="CommentText"/>
        <w:ind w:firstLine="0"/>
        <w:jc w:val="left"/>
      </w:pPr>
      <w:r>
        <w:rPr>
          <w:rStyle w:val="CommentReference"/>
        </w:rPr>
        <w:annotationRef/>
      </w:r>
      <w:r>
        <w:t xml:space="preserve">Note: Whoever it is, needs to have an ORCID-ID according to the guidelines. </w:t>
      </w:r>
    </w:p>
  </w:comment>
  <w:comment w:id="15" w:author="Martin Krämer" w:date="2025-01-06T13:05:00Z" w:initials="MK">
    <w:p w14:paraId="2D0C9FB1" w14:textId="77777777" w:rsidR="006560D3" w:rsidRDefault="006560D3" w:rsidP="006560D3">
      <w:pPr>
        <w:pStyle w:val="CommentText"/>
        <w:ind w:firstLine="0"/>
        <w:jc w:val="left"/>
      </w:pPr>
      <w:r>
        <w:rPr>
          <w:rStyle w:val="CommentReference"/>
        </w:rPr>
        <w:annotationRef/>
      </w:r>
      <w:r>
        <w:t>I‘m fine with Aayush being corresponding author, but also don‘t care in the end if it will be me or Nick</w:t>
      </w:r>
    </w:p>
  </w:comment>
  <w:comment w:id="16" w:author="Brisson, Nicholas" w:date="2025-01-07T12:41:00Z" w:initials="BN">
    <w:p w14:paraId="4A03A56D" w14:textId="6F64EC62" w:rsidR="00E72D60" w:rsidRDefault="00E72D60" w:rsidP="00E72D60">
      <w:pPr>
        <w:pStyle w:val="CommentText"/>
        <w:ind w:firstLine="0"/>
      </w:pPr>
      <w:r>
        <w:rPr>
          <w:rStyle w:val="CommentReference"/>
        </w:rPr>
        <w:annotationRef/>
      </w:r>
      <w:r>
        <w:t xml:space="preserve">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not a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deal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„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“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submits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manuscript</w:t>
      </w:r>
      <w:proofErr w:type="spellEnd"/>
      <w:r>
        <w:t xml:space="preserve"> online, but also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contacted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readers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, etc. So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repsect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sense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Martin </w:t>
      </w:r>
      <w:proofErr w:type="spellStart"/>
      <w:r>
        <w:t>listed</w:t>
      </w:r>
      <w:proofErr w:type="spellEnd"/>
      <w:r>
        <w:t xml:space="preserve"> (</w:t>
      </w:r>
      <w:proofErr w:type="spellStart"/>
      <w:r>
        <w:t>especically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) – but 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prefer</w:t>
      </w:r>
      <w:proofErr w:type="spellEnd"/>
    </w:p>
  </w:comment>
  <w:comment w:id="35" w:author="Brisson, Nicholas" w:date="2025-01-07T12:40:00Z" w:initials="BN">
    <w:p w14:paraId="75A9B7E2" w14:textId="3AFE54B0" w:rsidR="00E72D60" w:rsidRDefault="00E72D60">
      <w:pPr>
        <w:pStyle w:val="CommentText"/>
      </w:pPr>
      <w:r>
        <w:rPr>
          <w:rStyle w:val="CommentReference"/>
        </w:rPr>
        <w:annotationRef/>
      </w:r>
      <w:r>
        <w:t xml:space="preserve">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motion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Also, </w:t>
      </w:r>
      <w:proofErr w:type="spellStart"/>
      <w:r>
        <w:t>it’s</w:t>
      </w:r>
      <w:proofErr w:type="spellEnd"/>
      <w:r>
        <w:t xml:space="preserve"> redundant </w:t>
      </w:r>
      <w:proofErr w:type="spellStart"/>
      <w:r>
        <w:t>to</w:t>
      </w:r>
      <w:proofErr w:type="spellEnd"/>
      <w:r>
        <w:t xml:space="preserve"> „</w:t>
      </w:r>
      <w:proofErr w:type="spellStart"/>
      <w:r>
        <w:t>kinematics</w:t>
      </w:r>
      <w:proofErr w:type="spellEnd"/>
      <w:r>
        <w:t>“ (</w:t>
      </w:r>
      <w:proofErr w:type="spellStart"/>
      <w:r>
        <w:t>or</w:t>
      </w:r>
      <w:proofErr w:type="spellEnd"/>
      <w:r>
        <w:t xml:space="preserve"> osteokinematics)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here</w:t>
      </w:r>
      <w:proofErr w:type="spellEnd"/>
      <w:r>
        <w:t>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6D5AF8" w15:done="0"/>
  <w15:commentEx w15:paraId="69B55AA7" w15:paraIdParent="726D5AF8" w15:done="0"/>
  <w15:commentEx w15:paraId="2D0C9FB1" w15:paraIdParent="726D5AF8" w15:done="0"/>
  <w15:commentEx w15:paraId="4A03A56D" w15:paraIdParent="726D5AF8" w15:done="0"/>
  <w15:commentEx w15:paraId="75A9B7E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71E2F4F" w16cex:dateUtc="2025-01-03T17:37:00Z"/>
  <w16cex:commentExtensible w16cex:durableId="528D6A4A" w16cex:dateUtc="2025-01-06T12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6D5AF8" w16cid:durableId="2B044426"/>
  <w16cid:commentId w16cid:paraId="69B55AA7" w16cid:durableId="571E2F4F"/>
  <w16cid:commentId w16cid:paraId="2D0C9FB1" w16cid:durableId="528D6A4A"/>
  <w16cid:commentId w16cid:paraId="4A03A56D" w16cid:durableId="2B279F8C"/>
  <w16cid:commentId w16cid:paraId="75A9B7E2" w16cid:durableId="2B279F4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DCFCF" w14:textId="77777777" w:rsidR="00C7368B" w:rsidRDefault="00C7368B" w:rsidP="00F2321D">
      <w:pPr>
        <w:spacing w:line="240" w:lineRule="auto"/>
      </w:pPr>
      <w:r>
        <w:separator/>
      </w:r>
    </w:p>
  </w:endnote>
  <w:endnote w:type="continuationSeparator" w:id="0">
    <w:p w14:paraId="23AB59D0" w14:textId="77777777" w:rsidR="00C7368B" w:rsidRDefault="00C7368B" w:rsidP="00F23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072C4" w14:textId="77777777" w:rsidR="00C7368B" w:rsidRDefault="00C7368B" w:rsidP="00F2321D">
      <w:pPr>
        <w:spacing w:line="240" w:lineRule="auto"/>
      </w:pPr>
      <w:r>
        <w:separator/>
      </w:r>
    </w:p>
  </w:footnote>
  <w:footnote w:type="continuationSeparator" w:id="0">
    <w:p w14:paraId="5B09BC2C" w14:textId="77777777" w:rsidR="00C7368B" w:rsidRDefault="00C7368B" w:rsidP="00F232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90E81"/>
    <w:multiLevelType w:val="multilevel"/>
    <w:tmpl w:val="3B3CE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isson, Nicholas">
    <w15:presenceInfo w15:providerId="AD" w15:userId="S-1-5-21-1057563376-1269908281-367356602-386962"/>
  </w15:person>
  <w15:person w15:author="Aayush Nepal">
    <w15:presenceInfo w15:providerId="Windows Live" w15:userId="cb7c85ceeff3366e"/>
  </w15:person>
  <w15:person w15:author="Martin Krämer">
    <w15:presenceInfo w15:providerId="Windows Live" w15:userId="8c957fc60f0587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3A"/>
    <w:rsid w:val="0005536C"/>
    <w:rsid w:val="000C5016"/>
    <w:rsid w:val="001179AA"/>
    <w:rsid w:val="00162284"/>
    <w:rsid w:val="00217818"/>
    <w:rsid w:val="002E2D3F"/>
    <w:rsid w:val="002E640D"/>
    <w:rsid w:val="00327078"/>
    <w:rsid w:val="00402957"/>
    <w:rsid w:val="00542FF6"/>
    <w:rsid w:val="005548E2"/>
    <w:rsid w:val="00561953"/>
    <w:rsid w:val="00580154"/>
    <w:rsid w:val="00655BD3"/>
    <w:rsid w:val="006560D3"/>
    <w:rsid w:val="00665D70"/>
    <w:rsid w:val="006A0911"/>
    <w:rsid w:val="006D50CD"/>
    <w:rsid w:val="00716C9A"/>
    <w:rsid w:val="007B25DA"/>
    <w:rsid w:val="007C5194"/>
    <w:rsid w:val="00813703"/>
    <w:rsid w:val="00831643"/>
    <w:rsid w:val="008E73CB"/>
    <w:rsid w:val="00956F02"/>
    <w:rsid w:val="009778D5"/>
    <w:rsid w:val="00985E32"/>
    <w:rsid w:val="00AA503A"/>
    <w:rsid w:val="00AE1884"/>
    <w:rsid w:val="00AF1611"/>
    <w:rsid w:val="00BA7DCD"/>
    <w:rsid w:val="00BD41C1"/>
    <w:rsid w:val="00C7368B"/>
    <w:rsid w:val="00CA1DDD"/>
    <w:rsid w:val="00D56549"/>
    <w:rsid w:val="00D74AA9"/>
    <w:rsid w:val="00E06E2B"/>
    <w:rsid w:val="00E72D60"/>
    <w:rsid w:val="00ED6B9A"/>
    <w:rsid w:val="00F2321D"/>
    <w:rsid w:val="00F3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19B7E"/>
  <w15:chartTrackingRefBased/>
  <w15:docId w15:val="{DA635BD0-F726-415E-B182-031EE44B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A503A"/>
    <w:pPr>
      <w:spacing w:after="0" w:line="360" w:lineRule="auto"/>
      <w:ind w:firstLine="283"/>
      <w:jc w:val="both"/>
    </w:pPr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  <w:style w:type="paragraph" w:styleId="Heading1">
    <w:name w:val="heading 1"/>
    <w:basedOn w:val="Normal"/>
    <w:next w:val="Normal"/>
    <w:link w:val="Heading1Char"/>
    <w:qFormat/>
    <w:rsid w:val="00AA5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03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03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0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0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0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0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503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0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03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03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03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03A"/>
    <w:pPr>
      <w:numPr>
        <w:ilvl w:val="1"/>
      </w:numPr>
      <w:ind w:firstLine="283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03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0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03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03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4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1C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31643"/>
    <w:pPr>
      <w:spacing w:after="0" w:line="240" w:lineRule="auto"/>
    </w:pPr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9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78D5"/>
    <w:rPr>
      <w:rFonts w:ascii="Arial" w:eastAsia="Arial" w:hAnsi="Arial" w:cs="Arial"/>
      <w:color w:val="222222"/>
      <w:sz w:val="20"/>
      <w:szCs w:val="20"/>
      <w:highlight w:val="white"/>
      <w:lang w:val="de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8D5"/>
    <w:rPr>
      <w:rFonts w:ascii="Arial" w:eastAsia="Arial" w:hAnsi="Arial" w:cs="Arial"/>
      <w:b/>
      <w:bCs/>
      <w:color w:val="222222"/>
      <w:sz w:val="20"/>
      <w:szCs w:val="20"/>
      <w:highlight w:val="white"/>
      <w:lang w:val="de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B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BD3"/>
    <w:rPr>
      <w:rFonts w:ascii="Segoe UI" w:eastAsia="Arial" w:hAnsi="Segoe UI" w:cs="Segoe UI"/>
      <w:color w:val="222222"/>
      <w:sz w:val="18"/>
      <w:szCs w:val="18"/>
      <w:highlight w:val="white"/>
      <w:lang w:val="de" w:eastAsia="en-CA"/>
    </w:rPr>
  </w:style>
  <w:style w:type="paragraph" w:styleId="Header">
    <w:name w:val="header"/>
    <w:basedOn w:val="Normal"/>
    <w:link w:val="HeaderChar"/>
    <w:uiPriority w:val="99"/>
    <w:unhideWhenUsed/>
    <w:rsid w:val="00F232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21D"/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  <w:style w:type="paragraph" w:styleId="Footer">
    <w:name w:val="footer"/>
    <w:basedOn w:val="Normal"/>
    <w:link w:val="FooterChar"/>
    <w:uiPriority w:val="99"/>
    <w:unhideWhenUsed/>
    <w:rsid w:val="00F232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21D"/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0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Nepal</dc:creator>
  <cp:keywords/>
  <dc:description/>
  <cp:lastModifiedBy>Brisson, Nicholas</cp:lastModifiedBy>
  <cp:revision>21</cp:revision>
  <dcterms:created xsi:type="dcterms:W3CDTF">2024-09-22T07:16:00Z</dcterms:created>
  <dcterms:modified xsi:type="dcterms:W3CDTF">2025-01-07T17:46:00Z</dcterms:modified>
</cp:coreProperties>
</file>