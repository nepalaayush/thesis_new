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F765D" w14:textId="77777777" w:rsidR="00221E41" w:rsidRDefault="00221E41" w:rsidP="00221E41">
      <w:pPr>
        <w:jc w:val="both"/>
        <w:rPr>
          <w:rFonts w:ascii="Times New Roman" w:hAnsi="Times New Roman" w:cs="Times New Roman"/>
        </w:rPr>
      </w:pPr>
      <w:r w:rsidRPr="00702012">
        <w:rPr>
          <w:rFonts w:ascii="Times New Roman" w:hAnsi="Times New Roman" w:cs="Times New Roman"/>
          <w:b/>
          <w:bCs/>
        </w:rPr>
        <w:t>Figure 1:</w:t>
      </w:r>
      <w:r>
        <w:rPr>
          <w:rFonts w:ascii="Times New Roman" w:hAnsi="Times New Roman" w:cs="Times New Roman"/>
        </w:rPr>
        <w:t xml:space="preserve"> </w:t>
      </w:r>
      <w:r w:rsidRPr="003A140F">
        <w:rPr>
          <w:rFonts w:ascii="Times New Roman" w:hAnsi="Times New Roman" w:cs="Times New Roman"/>
        </w:rPr>
        <w:t>Dynamic MRI frames of knee motion during a</w:t>
      </w:r>
      <w:r>
        <w:rPr>
          <w:rFonts w:ascii="Times New Roman" w:hAnsi="Times New Roman" w:cs="Times New Roman"/>
        </w:rPr>
        <w:t xml:space="preserve">n </w:t>
      </w:r>
      <w:r w:rsidRPr="003A140F">
        <w:rPr>
          <w:rFonts w:ascii="Times New Roman" w:hAnsi="Times New Roman" w:cs="Times New Roman"/>
        </w:rPr>
        <w:t>extension-flexion cycle.</w:t>
      </w:r>
      <w:r>
        <w:rPr>
          <w:rFonts w:ascii="Times New Roman" w:hAnsi="Times New Roman" w:cs="Times New Roman"/>
        </w:rPr>
        <w:t xml:space="preserve"> </w:t>
      </w:r>
      <w:r w:rsidRPr="003A140F">
        <w:rPr>
          <w:rFonts w:ascii="Times New Roman" w:hAnsi="Times New Roman" w:cs="Times New Roman"/>
        </w:rPr>
        <w:t>Each frame represents a 2</w:t>
      </w:r>
      <w:r>
        <w:rPr>
          <w:rFonts w:ascii="Times New Roman" w:hAnsi="Times New Roman" w:cs="Times New Roman"/>
        </w:rPr>
        <w:t>°</w:t>
      </w:r>
      <w:r w:rsidRPr="003A140F">
        <w:rPr>
          <w:rFonts w:ascii="Times New Roman" w:hAnsi="Times New Roman" w:cs="Times New Roman"/>
        </w:rPr>
        <w:t xml:space="preserve"> increment in knee angle. Frame 0 shows maximum </w:t>
      </w:r>
      <w:r>
        <w:rPr>
          <w:rFonts w:ascii="Times New Roman" w:hAnsi="Times New Roman" w:cs="Times New Roman"/>
        </w:rPr>
        <w:t xml:space="preserve">knee </w:t>
      </w:r>
      <w:r w:rsidRPr="003A140F">
        <w:rPr>
          <w:rFonts w:ascii="Times New Roman" w:hAnsi="Times New Roman" w:cs="Times New Roman"/>
        </w:rPr>
        <w:t xml:space="preserve">flexion, with subsequent frames progressing </w:t>
      </w:r>
      <w:r>
        <w:rPr>
          <w:rFonts w:ascii="Times New Roman" w:hAnsi="Times New Roman" w:cs="Times New Roman"/>
        </w:rPr>
        <w:t>into</w:t>
      </w:r>
      <w:r w:rsidRPr="003A140F">
        <w:rPr>
          <w:rFonts w:ascii="Times New Roman" w:hAnsi="Times New Roman" w:cs="Times New Roman"/>
        </w:rPr>
        <w:t xml:space="preserve"> extension and returning to flexion in the final frame.</w:t>
      </w:r>
    </w:p>
    <w:p w14:paraId="721A68B2" w14:textId="09DCB7D0" w:rsidR="00221E41" w:rsidRDefault="00221E41" w:rsidP="00567B08">
      <w:pPr>
        <w:jc w:val="both"/>
      </w:pPr>
    </w:p>
    <w:p w14:paraId="49FB9790" w14:textId="3A2D75BD" w:rsidR="00221E41" w:rsidRPr="00D56AC1" w:rsidRDefault="00221E41" w:rsidP="00221E41">
      <w:pPr>
        <w:jc w:val="both"/>
        <w:rPr>
          <w:rFonts w:ascii="Times New Roman" w:hAnsi="Times New Roman" w:cs="Times New Roman"/>
        </w:rPr>
      </w:pPr>
      <w:r w:rsidRPr="00702012">
        <w:rPr>
          <w:rFonts w:ascii="Times New Roman" w:hAnsi="Times New Roman" w:cs="Times New Roman"/>
          <w:b/>
          <w:bCs/>
        </w:rPr>
        <w:t xml:space="preserve">Figure </w:t>
      </w:r>
      <w:r>
        <w:rPr>
          <w:rFonts w:ascii="Times New Roman" w:hAnsi="Times New Roman" w:cs="Times New Roman"/>
          <w:b/>
          <w:bCs/>
        </w:rPr>
        <w:t>2</w:t>
      </w:r>
      <w:r w:rsidRPr="00702012">
        <w:rPr>
          <w:rFonts w:ascii="Times New Roman" w:hAnsi="Times New Roman" w:cs="Times New Roman"/>
          <w:b/>
          <w:bCs/>
        </w:rPr>
        <w:t>:</w:t>
      </w:r>
      <w:r>
        <w:rPr>
          <w:rFonts w:ascii="Times New Roman" w:hAnsi="Times New Roman" w:cs="Times New Roman"/>
        </w:rPr>
        <w:t xml:space="preserve"> </w:t>
      </w:r>
      <w:r w:rsidRPr="00702012">
        <w:rPr>
          <w:rFonts w:ascii="Times New Roman" w:hAnsi="Times New Roman" w:cs="Times New Roman"/>
        </w:rPr>
        <w:t xml:space="preserve">Schematic overview of the semi-automated pipeline for </w:t>
      </w:r>
      <w:r>
        <w:rPr>
          <w:rFonts w:ascii="Times New Roman" w:hAnsi="Times New Roman" w:cs="Times New Roman"/>
        </w:rPr>
        <w:t>bone shape tracking</w:t>
      </w:r>
      <w:r w:rsidRPr="00702012">
        <w:rPr>
          <w:rFonts w:ascii="Times New Roman" w:hAnsi="Times New Roman" w:cs="Times New Roman"/>
        </w:rPr>
        <w:t xml:space="preserve">. The process includes: (I) Canny edge detection </w:t>
      </w:r>
      <w:r>
        <w:rPr>
          <w:rFonts w:ascii="Times New Roman" w:hAnsi="Times New Roman" w:cs="Times New Roman"/>
        </w:rPr>
        <w:t>to</w:t>
      </w:r>
      <w:r w:rsidRPr="00702012">
        <w:rPr>
          <w:rFonts w:ascii="Times New Roman" w:hAnsi="Times New Roman" w:cs="Times New Roman"/>
        </w:rPr>
        <w:t xml:space="preserve"> </w:t>
      </w:r>
      <w:r>
        <w:rPr>
          <w:rFonts w:ascii="Times New Roman" w:hAnsi="Times New Roman" w:cs="Times New Roman"/>
        </w:rPr>
        <w:t xml:space="preserve">detect </w:t>
      </w:r>
      <w:r w:rsidRPr="00702012">
        <w:rPr>
          <w:rFonts w:ascii="Times New Roman" w:hAnsi="Times New Roman" w:cs="Times New Roman"/>
        </w:rPr>
        <w:t xml:space="preserve">bone </w:t>
      </w:r>
      <w:r>
        <w:rPr>
          <w:rFonts w:ascii="Times New Roman" w:hAnsi="Times New Roman" w:cs="Times New Roman"/>
        </w:rPr>
        <w:t>edges</w:t>
      </w:r>
      <w:r w:rsidRPr="00702012">
        <w:rPr>
          <w:rFonts w:ascii="Times New Roman" w:hAnsi="Times New Roman" w:cs="Times New Roman"/>
        </w:rPr>
        <w:t xml:space="preserve">; (II) Connected-component labeling to isolate </w:t>
      </w:r>
      <w:r>
        <w:rPr>
          <w:rFonts w:ascii="Times New Roman" w:hAnsi="Times New Roman" w:cs="Times New Roman"/>
        </w:rPr>
        <w:t xml:space="preserve">cortical bone </w:t>
      </w:r>
      <w:r w:rsidRPr="00702012">
        <w:rPr>
          <w:rFonts w:ascii="Times New Roman" w:hAnsi="Times New Roman" w:cs="Times New Roman"/>
        </w:rPr>
        <w:t xml:space="preserve">edges; (III) </w:t>
      </w:r>
      <w:r>
        <w:rPr>
          <w:rFonts w:ascii="Times New Roman" w:hAnsi="Times New Roman" w:cs="Times New Roman"/>
        </w:rPr>
        <w:t xml:space="preserve">Establishing </w:t>
      </w:r>
      <w:r w:rsidRPr="00702012">
        <w:rPr>
          <w:rFonts w:ascii="Times New Roman" w:hAnsi="Times New Roman" w:cs="Times New Roman"/>
        </w:rPr>
        <w:t xml:space="preserve">reference points along </w:t>
      </w:r>
      <w:r>
        <w:rPr>
          <w:rFonts w:ascii="Times New Roman" w:hAnsi="Times New Roman" w:cs="Times New Roman"/>
        </w:rPr>
        <w:t xml:space="preserve">bone </w:t>
      </w:r>
      <w:r w:rsidRPr="00702012">
        <w:rPr>
          <w:rFonts w:ascii="Times New Roman" w:hAnsi="Times New Roman" w:cs="Times New Roman"/>
        </w:rPr>
        <w:t>edges; and (IV) Comput</w:t>
      </w:r>
      <w:r>
        <w:rPr>
          <w:rFonts w:ascii="Times New Roman" w:hAnsi="Times New Roman" w:cs="Times New Roman"/>
        </w:rPr>
        <w:t>ing</w:t>
      </w:r>
      <w:r w:rsidRPr="00702012">
        <w:rPr>
          <w:rFonts w:ascii="Times New Roman" w:hAnsi="Times New Roman" w:cs="Times New Roman"/>
        </w:rPr>
        <w:t xml:space="preserve"> transformation parameters for frame-to-frame tracking. </w:t>
      </w:r>
      <w:commentRangeStart w:id="0"/>
      <w:commentRangeStart w:id="1"/>
      <w:r w:rsidRPr="00702012">
        <w:rPr>
          <w:rFonts w:ascii="Times New Roman" w:hAnsi="Times New Roman" w:cs="Times New Roman"/>
        </w:rPr>
        <w:t>The final panel shows</w:t>
      </w:r>
      <w:r>
        <w:rPr>
          <w:rFonts w:ascii="Times New Roman" w:hAnsi="Times New Roman" w:cs="Times New Roman"/>
        </w:rPr>
        <w:t xml:space="preserve"> the</w:t>
      </w:r>
      <w:r w:rsidRPr="00702012">
        <w:rPr>
          <w:rFonts w:ascii="Times New Roman" w:hAnsi="Times New Roman" w:cs="Times New Roman"/>
        </w:rPr>
        <w:t xml:space="preserve"> </w:t>
      </w:r>
      <w:r w:rsidR="0004458E">
        <w:rPr>
          <w:rFonts w:ascii="Times New Roman" w:hAnsi="Times New Roman" w:cs="Times New Roman"/>
        </w:rPr>
        <w:t>r</w:t>
      </w:r>
      <w:r w:rsidR="0004458E" w:rsidRPr="0004458E">
        <w:rPr>
          <w:rFonts w:ascii="Times New Roman" w:hAnsi="Times New Roman" w:cs="Times New Roman"/>
        </w:rPr>
        <w:t>eference point transformation of the tibia, illustrating the binary edge (white) with initial reference points (orange dots) displaying misalignment due to bone movement, and after applying the estimated optimal transformation parameters (green dots)</w:t>
      </w:r>
      <w:commentRangeEnd w:id="0"/>
      <w:r w:rsidR="00B13884">
        <w:rPr>
          <w:rStyle w:val="CommentReference"/>
        </w:rPr>
        <w:commentReference w:id="0"/>
      </w:r>
      <w:commentRangeEnd w:id="1"/>
      <w:r w:rsidR="00940C71">
        <w:rPr>
          <w:rStyle w:val="CommentReference"/>
        </w:rPr>
        <w:commentReference w:id="1"/>
      </w:r>
      <w:ins w:id="2" w:author="Martin Krämer" w:date="2025-01-06T15:21:00Z" w16du:dateUtc="2025-01-06T14:21:00Z">
        <w:r w:rsidR="00DB5EFC">
          <w:rPr>
            <w:rFonts w:ascii="Times New Roman" w:hAnsi="Times New Roman" w:cs="Times New Roman"/>
          </w:rPr>
          <w:t>.</w:t>
        </w:r>
      </w:ins>
    </w:p>
    <w:p w14:paraId="73845AEF" w14:textId="53F24FF8" w:rsidR="00221E41" w:rsidRDefault="00221E41" w:rsidP="00567B08">
      <w:pPr>
        <w:jc w:val="both"/>
      </w:pPr>
    </w:p>
    <w:p w14:paraId="5E3E1A98" w14:textId="5DAE97F2" w:rsidR="00221E41" w:rsidRPr="00A21121" w:rsidRDefault="00221E41" w:rsidP="00221E41">
      <w:pPr>
        <w:jc w:val="both"/>
        <w:rPr>
          <w:rFonts w:ascii="Times New Roman" w:hAnsi="Times New Roman" w:cs="Times New Roman"/>
        </w:rPr>
      </w:pPr>
      <w:r w:rsidRPr="00D56AC1">
        <w:rPr>
          <w:rFonts w:ascii="Times New Roman" w:hAnsi="Times New Roman" w:cs="Times New Roman"/>
          <w:b/>
          <w:bCs/>
        </w:rPr>
        <w:t>Figure 3:</w:t>
      </w:r>
      <w:r w:rsidRPr="00D56AC1">
        <w:rPr>
          <w:rFonts w:ascii="Times New Roman" w:hAnsi="Times New Roman" w:cs="Times New Roman"/>
        </w:rPr>
        <w:t xml:space="preserve"> </w:t>
      </w:r>
      <w:r w:rsidRPr="00A21121">
        <w:rPr>
          <w:rFonts w:ascii="Times New Roman" w:hAnsi="Times New Roman" w:cs="Times New Roman"/>
        </w:rPr>
        <w:t>Example of semi-automat</w:t>
      </w:r>
      <w:r>
        <w:rPr>
          <w:rFonts w:ascii="Times New Roman" w:hAnsi="Times New Roman" w:cs="Times New Roman"/>
        </w:rPr>
        <w:t>ed</w:t>
      </w:r>
      <w:r w:rsidRPr="00A21121">
        <w:rPr>
          <w:rFonts w:ascii="Times New Roman" w:hAnsi="Times New Roman" w:cs="Times New Roman"/>
        </w:rPr>
        <w:t xml:space="preserve"> </w:t>
      </w:r>
      <w:r>
        <w:rPr>
          <w:rFonts w:ascii="Times New Roman" w:hAnsi="Times New Roman" w:cs="Times New Roman"/>
        </w:rPr>
        <w:t xml:space="preserve">tracking </w:t>
      </w:r>
      <w:r w:rsidRPr="00A21121">
        <w:rPr>
          <w:rFonts w:ascii="Times New Roman" w:hAnsi="Times New Roman" w:cs="Times New Roman"/>
        </w:rPr>
        <w:t>of</w:t>
      </w:r>
      <w:r w:rsidR="00555BD6">
        <w:rPr>
          <w:rFonts w:ascii="Times New Roman" w:hAnsi="Times New Roman" w:cs="Times New Roman"/>
        </w:rPr>
        <w:t xml:space="preserve"> the</w:t>
      </w:r>
      <w:r w:rsidRPr="00A21121">
        <w:rPr>
          <w:rFonts w:ascii="Times New Roman" w:hAnsi="Times New Roman" w:cs="Times New Roman"/>
        </w:rPr>
        <w:t xml:space="preserve"> femur (orange) </w:t>
      </w:r>
      <w:r w:rsidR="00555BD6">
        <w:rPr>
          <w:rFonts w:ascii="Times New Roman" w:hAnsi="Times New Roman" w:cs="Times New Roman"/>
        </w:rPr>
        <w:t>and</w:t>
      </w:r>
      <w:r w:rsidR="00555BD6" w:rsidRPr="00A21121">
        <w:rPr>
          <w:rFonts w:ascii="Times New Roman" w:hAnsi="Times New Roman" w:cs="Times New Roman"/>
        </w:rPr>
        <w:t xml:space="preserve"> tibia (blue) </w:t>
      </w:r>
      <w:r>
        <w:rPr>
          <w:rFonts w:ascii="Times New Roman" w:hAnsi="Times New Roman" w:cs="Times New Roman"/>
        </w:rPr>
        <w:t xml:space="preserve">segmentations </w:t>
      </w:r>
      <w:r w:rsidRPr="008742A0">
        <w:rPr>
          <w:rFonts w:ascii="Times New Roman" w:hAnsi="Times New Roman" w:cs="Times New Roman"/>
        </w:rPr>
        <w:t>overlaid on the base CINE frames</w:t>
      </w:r>
      <w:r>
        <w:rPr>
          <w:rFonts w:ascii="Times New Roman" w:hAnsi="Times New Roman" w:cs="Times New Roman"/>
        </w:rPr>
        <w:t xml:space="preserve"> </w:t>
      </w:r>
      <w:r w:rsidRPr="00A21121">
        <w:rPr>
          <w:rFonts w:ascii="Times New Roman" w:hAnsi="Times New Roman" w:cs="Times New Roman"/>
        </w:rPr>
        <w:t xml:space="preserve">at different </w:t>
      </w:r>
      <w:r>
        <w:rPr>
          <w:rFonts w:ascii="Times New Roman" w:hAnsi="Times New Roman" w:cs="Times New Roman"/>
        </w:rPr>
        <w:t xml:space="preserve">flexion angles </w:t>
      </w:r>
      <w:r w:rsidRPr="00A21121">
        <w:rPr>
          <w:rFonts w:ascii="Times New Roman" w:hAnsi="Times New Roman" w:cs="Times New Roman"/>
        </w:rPr>
        <w:t>during the knee motion cycle</w:t>
      </w:r>
      <w:r>
        <w:rPr>
          <w:rFonts w:ascii="Times New Roman" w:hAnsi="Times New Roman" w:cs="Times New Roman"/>
        </w:rPr>
        <w:t>.</w:t>
      </w:r>
      <w:r w:rsidRPr="00A21121">
        <w:rPr>
          <w:rFonts w:ascii="Times New Roman" w:hAnsi="Times New Roman" w:cs="Times New Roman"/>
        </w:rPr>
        <w:t xml:space="preserve"> </w:t>
      </w:r>
    </w:p>
    <w:p w14:paraId="11F2C313" w14:textId="0F8F2B1D" w:rsidR="00221E41" w:rsidRDefault="00221E41" w:rsidP="00567B08">
      <w:pPr>
        <w:jc w:val="both"/>
      </w:pPr>
    </w:p>
    <w:p w14:paraId="76E9E3FB" w14:textId="09652B09" w:rsidR="00221E41" w:rsidRPr="00D56AC1" w:rsidRDefault="00221E41" w:rsidP="00221E41">
      <w:pPr>
        <w:jc w:val="both"/>
        <w:rPr>
          <w:rFonts w:ascii="Times New Roman" w:hAnsi="Times New Roman" w:cs="Times New Roman"/>
        </w:rPr>
      </w:pPr>
      <w:r w:rsidRPr="00D56AC1">
        <w:rPr>
          <w:rFonts w:ascii="Times New Roman" w:hAnsi="Times New Roman" w:cs="Times New Roman"/>
          <w:b/>
          <w:bCs/>
        </w:rPr>
        <w:t>Figure 4:</w:t>
      </w:r>
      <w:r w:rsidRPr="00D56AC1">
        <w:rPr>
          <w:rFonts w:ascii="Times New Roman" w:hAnsi="Times New Roman" w:cs="Times New Roman"/>
        </w:rPr>
        <w:t xml:space="preserve"> </w:t>
      </w:r>
      <w:r w:rsidRPr="00A21121">
        <w:rPr>
          <w:rFonts w:ascii="Times New Roman" w:hAnsi="Times New Roman" w:cs="Times New Roman"/>
        </w:rPr>
        <w:t xml:space="preserve">Comparison of </w:t>
      </w:r>
      <w:commentRangeStart w:id="3"/>
      <w:r w:rsidR="000C79B6">
        <w:rPr>
          <w:rFonts w:ascii="Times New Roman" w:hAnsi="Times New Roman" w:cs="Times New Roman"/>
        </w:rPr>
        <w:t>relative bone motion</w:t>
      </w:r>
      <w:r w:rsidRPr="00A21121">
        <w:rPr>
          <w:rFonts w:ascii="Times New Roman" w:hAnsi="Times New Roman" w:cs="Times New Roman"/>
        </w:rPr>
        <w:t xml:space="preserve"> </w:t>
      </w:r>
      <w:commentRangeEnd w:id="3"/>
      <w:r w:rsidR="000C79B6">
        <w:rPr>
          <w:rStyle w:val="CommentReference"/>
        </w:rPr>
        <w:commentReference w:id="3"/>
      </w:r>
      <w:r w:rsidRPr="00A21121">
        <w:rPr>
          <w:rFonts w:ascii="Times New Roman" w:hAnsi="Times New Roman" w:cs="Times New Roman"/>
        </w:rPr>
        <w:t>during knee flexion-extension cycles using semi-automat</w:t>
      </w:r>
      <w:r>
        <w:rPr>
          <w:rFonts w:ascii="Times New Roman" w:hAnsi="Times New Roman" w:cs="Times New Roman"/>
        </w:rPr>
        <w:t>ed</w:t>
      </w:r>
      <w:r w:rsidR="007A09F3">
        <w:rPr>
          <w:rFonts w:ascii="Times New Roman" w:hAnsi="Times New Roman" w:cs="Times New Roman"/>
        </w:rPr>
        <w:t xml:space="preserve"> (blue) </w:t>
      </w:r>
      <w:r w:rsidRPr="00A21121">
        <w:rPr>
          <w:rFonts w:ascii="Times New Roman" w:hAnsi="Times New Roman" w:cs="Times New Roman"/>
        </w:rPr>
        <w:t xml:space="preserve">and manual </w:t>
      </w:r>
      <w:r w:rsidR="007A09F3">
        <w:rPr>
          <w:rFonts w:ascii="Times New Roman" w:hAnsi="Times New Roman" w:cs="Times New Roman"/>
        </w:rPr>
        <w:t xml:space="preserve">(orange) </w:t>
      </w:r>
      <w:r w:rsidRPr="00A21121">
        <w:rPr>
          <w:rFonts w:ascii="Times New Roman" w:hAnsi="Times New Roman" w:cs="Times New Roman"/>
        </w:rPr>
        <w:t>segmentation</w:t>
      </w:r>
      <w:r w:rsidR="00043E96">
        <w:rPr>
          <w:rFonts w:ascii="Times New Roman" w:hAnsi="Times New Roman" w:cs="Times New Roman"/>
        </w:rPr>
        <w:t xml:space="preserve"> method</w:t>
      </w:r>
      <w:r>
        <w:rPr>
          <w:rFonts w:ascii="Times New Roman" w:hAnsi="Times New Roman" w:cs="Times New Roman"/>
        </w:rPr>
        <w:t>s</w:t>
      </w:r>
      <w:r w:rsidRPr="00A21121">
        <w:rPr>
          <w:rFonts w:ascii="Times New Roman" w:hAnsi="Times New Roman" w:cs="Times New Roman"/>
        </w:rPr>
        <w:t xml:space="preserve">. Panels show </w:t>
      </w:r>
      <w:r>
        <w:rPr>
          <w:rFonts w:ascii="Times New Roman" w:hAnsi="Times New Roman" w:cs="Times New Roman"/>
        </w:rPr>
        <w:t xml:space="preserve">the </w:t>
      </w:r>
      <w:r w:rsidRPr="00A21121">
        <w:rPr>
          <w:rFonts w:ascii="Times New Roman" w:hAnsi="Times New Roman" w:cs="Times New Roman"/>
        </w:rPr>
        <w:t>anterior-posterior (</w:t>
      </w:r>
      <w:r w:rsidR="000C79B6">
        <w:rPr>
          <w:rFonts w:ascii="Times New Roman" w:hAnsi="Times New Roman" w:cs="Times New Roman"/>
        </w:rPr>
        <w:t>left</w:t>
      </w:r>
      <w:r w:rsidRPr="00A21121">
        <w:rPr>
          <w:rFonts w:ascii="Times New Roman" w:hAnsi="Times New Roman" w:cs="Times New Roman"/>
        </w:rPr>
        <w:t>) and superior-inferior (right)</w:t>
      </w:r>
      <w:r w:rsidR="000C79B6">
        <w:rPr>
          <w:rFonts w:ascii="Times New Roman" w:hAnsi="Times New Roman" w:cs="Times New Roman"/>
        </w:rPr>
        <w:t xml:space="preserve"> </w:t>
      </w:r>
      <w:commentRangeStart w:id="4"/>
      <w:commentRangeStart w:id="5"/>
      <w:r w:rsidR="000C79B6">
        <w:rPr>
          <w:rFonts w:ascii="Times New Roman" w:hAnsi="Times New Roman" w:cs="Times New Roman"/>
        </w:rPr>
        <w:t>di</w:t>
      </w:r>
      <w:r w:rsidR="00E01740">
        <w:rPr>
          <w:rFonts w:ascii="Times New Roman" w:hAnsi="Times New Roman" w:cs="Times New Roman"/>
        </w:rPr>
        <w:t xml:space="preserve">stances </w:t>
      </w:r>
      <w:commentRangeEnd w:id="4"/>
      <w:r w:rsidR="00E01740">
        <w:rPr>
          <w:rStyle w:val="CommentReference"/>
        </w:rPr>
        <w:commentReference w:id="4"/>
      </w:r>
      <w:commentRangeEnd w:id="5"/>
      <w:r w:rsidR="00D679AB">
        <w:rPr>
          <w:rStyle w:val="CommentReference"/>
        </w:rPr>
        <w:commentReference w:id="5"/>
      </w:r>
      <w:r w:rsidR="00E01740">
        <w:rPr>
          <w:rFonts w:ascii="Times New Roman" w:hAnsi="Times New Roman" w:cs="Times New Roman"/>
        </w:rPr>
        <w:t>between the centroids of the femur and tibia</w:t>
      </w:r>
      <w:r w:rsidRPr="00A21121">
        <w:rPr>
          <w:rFonts w:ascii="Times New Roman" w:hAnsi="Times New Roman" w:cs="Times New Roman"/>
        </w:rPr>
        <w:t xml:space="preserve">. </w:t>
      </w:r>
      <w:r w:rsidR="00540B32">
        <w:rPr>
          <w:rFonts w:ascii="Times New Roman" w:hAnsi="Times New Roman" w:cs="Times New Roman"/>
        </w:rPr>
        <w:t>The t</w:t>
      </w:r>
      <w:r w:rsidRPr="00A21121">
        <w:rPr>
          <w:rFonts w:ascii="Times New Roman" w:hAnsi="Times New Roman" w:cs="Times New Roman"/>
        </w:rPr>
        <w:t xml:space="preserve">op row represents </w:t>
      </w:r>
      <w:r>
        <w:rPr>
          <w:rFonts w:ascii="Times New Roman" w:hAnsi="Times New Roman" w:cs="Times New Roman"/>
        </w:rPr>
        <w:t xml:space="preserve">the </w:t>
      </w:r>
      <w:r w:rsidRPr="00A21121">
        <w:rPr>
          <w:rFonts w:ascii="Times New Roman" w:hAnsi="Times New Roman" w:cs="Times New Roman"/>
        </w:rPr>
        <w:t>extension phase (flexed to extended</w:t>
      </w:r>
      <w:r>
        <w:rPr>
          <w:rFonts w:ascii="Times New Roman" w:hAnsi="Times New Roman" w:cs="Times New Roman"/>
        </w:rPr>
        <w:t xml:space="preserve"> position</w:t>
      </w:r>
      <w:r w:rsidRPr="00A21121">
        <w:rPr>
          <w:rFonts w:ascii="Times New Roman" w:hAnsi="Times New Roman" w:cs="Times New Roman"/>
        </w:rPr>
        <w:t>)</w:t>
      </w:r>
      <w:r w:rsidR="00540B32">
        <w:rPr>
          <w:rFonts w:ascii="Times New Roman" w:hAnsi="Times New Roman" w:cs="Times New Roman"/>
        </w:rPr>
        <w:t xml:space="preserve">; the </w:t>
      </w:r>
      <w:r w:rsidRPr="00A21121">
        <w:rPr>
          <w:rFonts w:ascii="Times New Roman" w:hAnsi="Times New Roman" w:cs="Times New Roman"/>
        </w:rPr>
        <w:t>bottom row shows</w:t>
      </w:r>
      <w:r w:rsidR="00493B61">
        <w:rPr>
          <w:rFonts w:ascii="Times New Roman" w:hAnsi="Times New Roman" w:cs="Times New Roman"/>
        </w:rPr>
        <w:t xml:space="preserve"> the</w:t>
      </w:r>
      <w:r w:rsidRPr="00A21121">
        <w:rPr>
          <w:rFonts w:ascii="Times New Roman" w:hAnsi="Times New Roman" w:cs="Times New Roman"/>
        </w:rPr>
        <w:t xml:space="preserve"> flexion phase (extended to flexed</w:t>
      </w:r>
      <w:r>
        <w:rPr>
          <w:rFonts w:ascii="Times New Roman" w:hAnsi="Times New Roman" w:cs="Times New Roman"/>
        </w:rPr>
        <w:t xml:space="preserve"> position</w:t>
      </w:r>
      <w:r w:rsidRPr="00A21121">
        <w:rPr>
          <w:rFonts w:ascii="Times New Roman" w:hAnsi="Times New Roman" w:cs="Times New Roman"/>
        </w:rPr>
        <w:t xml:space="preserve">). </w:t>
      </w:r>
      <w:r w:rsidR="00540B32">
        <w:rPr>
          <w:rFonts w:ascii="Times New Roman" w:hAnsi="Times New Roman" w:cs="Times New Roman"/>
        </w:rPr>
        <w:t>S</w:t>
      </w:r>
      <w:r w:rsidRPr="00A21121">
        <w:rPr>
          <w:rFonts w:ascii="Times New Roman" w:hAnsi="Times New Roman" w:cs="Times New Roman"/>
        </w:rPr>
        <w:t xml:space="preserve">haded areas indicate </w:t>
      </w:r>
      <w:r>
        <w:rPr>
          <w:rFonts w:ascii="Times New Roman" w:hAnsi="Times New Roman" w:cs="Times New Roman"/>
        </w:rPr>
        <w:t>the standard deviations around the group means.</w:t>
      </w:r>
    </w:p>
    <w:p w14:paraId="0275AE9D" w14:textId="77777777" w:rsidR="00221E41" w:rsidRDefault="00221E41" w:rsidP="00567B08">
      <w:pPr>
        <w:jc w:val="both"/>
      </w:pPr>
    </w:p>
    <w:p w14:paraId="0E54A3D1" w14:textId="620CE54F" w:rsidR="00221E41" w:rsidRPr="001D15CF" w:rsidRDefault="001D15CF" w:rsidP="00567B08">
      <w:pPr>
        <w:jc w:val="both"/>
        <w:rPr>
          <w:rFonts w:ascii="Times New Roman" w:hAnsi="Times New Roman" w:cs="Times New Roman"/>
        </w:rPr>
      </w:pPr>
      <w:r w:rsidRPr="000200C1">
        <w:rPr>
          <w:rFonts w:ascii="Times New Roman" w:hAnsi="Times New Roman" w:cs="Times New Roman"/>
          <w:b/>
          <w:bCs/>
        </w:rPr>
        <w:t>Figure 4 (alternative):</w:t>
      </w:r>
      <w:r>
        <w:rPr>
          <w:rFonts w:ascii="Times New Roman" w:hAnsi="Times New Roman" w:cs="Times New Roman"/>
        </w:rPr>
        <w:t xml:space="preserve"> </w:t>
      </w:r>
      <w:r w:rsidR="000200C1">
        <w:rPr>
          <w:rFonts w:ascii="Times New Roman" w:hAnsi="Times New Roman" w:cs="Times New Roman"/>
        </w:rPr>
        <w:t>C</w:t>
      </w:r>
      <w:r>
        <w:rPr>
          <w:rFonts w:ascii="Times New Roman" w:hAnsi="Times New Roman" w:cs="Times New Roman"/>
        </w:rPr>
        <w:t xml:space="preserve">omparison </w:t>
      </w:r>
      <w:commentRangeStart w:id="6"/>
      <w:r>
        <w:rPr>
          <w:rFonts w:ascii="Times New Roman" w:hAnsi="Times New Roman" w:cs="Times New Roman"/>
        </w:rPr>
        <w:t xml:space="preserve">of relative bone motion </w:t>
      </w:r>
      <w:del w:id="7" w:author="Martin Krämer" w:date="2025-01-06T15:19:00Z" w16du:dateUtc="2025-01-06T14:19:00Z">
        <w:r w:rsidDel="00940C71">
          <w:rPr>
            <w:rFonts w:ascii="Times New Roman" w:hAnsi="Times New Roman" w:cs="Times New Roman"/>
          </w:rPr>
          <w:delText>(</w:delText>
        </w:r>
      </w:del>
      <w:r>
        <w:rPr>
          <w:rFonts w:ascii="Times New Roman" w:hAnsi="Times New Roman" w:cs="Times New Roman"/>
        </w:rPr>
        <w:t xml:space="preserve">or </w:t>
      </w:r>
      <w:proofErr w:type="spellStart"/>
      <w:r>
        <w:rPr>
          <w:rFonts w:ascii="Times New Roman" w:hAnsi="Times New Roman" w:cs="Times New Roman"/>
        </w:rPr>
        <w:t>osteokinematics</w:t>
      </w:r>
      <w:proofErr w:type="spellEnd"/>
      <w:del w:id="8" w:author="Martin Krämer" w:date="2025-01-06T15:19:00Z" w16du:dateUtc="2025-01-06T14:19:00Z">
        <w:r w:rsidDel="00940C71">
          <w:rPr>
            <w:rFonts w:ascii="Times New Roman" w:hAnsi="Times New Roman" w:cs="Times New Roman"/>
          </w:rPr>
          <w:delText>)</w:delText>
        </w:r>
        <w:commentRangeEnd w:id="6"/>
        <w:r w:rsidR="000200C1" w:rsidDel="00940C71">
          <w:rPr>
            <w:rStyle w:val="CommentReference"/>
          </w:rPr>
          <w:commentReference w:id="6"/>
        </w:r>
        <w:r w:rsidDel="00940C71">
          <w:rPr>
            <w:rFonts w:ascii="Times New Roman" w:hAnsi="Times New Roman" w:cs="Times New Roman"/>
          </w:rPr>
          <w:delText xml:space="preserve"> </w:delText>
        </w:r>
      </w:del>
      <w:ins w:id="9" w:author="Martin Krämer" w:date="2025-01-06T15:19:00Z" w16du:dateUtc="2025-01-06T14:19:00Z">
        <w:r w:rsidR="00940C71">
          <w:rPr>
            <w:rFonts w:ascii="Times New Roman" w:hAnsi="Times New Roman" w:cs="Times New Roman"/>
          </w:rPr>
          <w:t xml:space="preserve"> </w:t>
        </w:r>
      </w:ins>
      <w:r>
        <w:rPr>
          <w:rFonts w:ascii="Times New Roman" w:hAnsi="Times New Roman" w:cs="Times New Roman"/>
        </w:rPr>
        <w:t xml:space="preserve">of the tibia with respect to the femur during knee flexion-extension. </w:t>
      </w:r>
      <w:r w:rsidRPr="001D15CF">
        <w:rPr>
          <w:rFonts w:ascii="Times New Roman" w:hAnsi="Times New Roman" w:cs="Times New Roman"/>
        </w:rPr>
        <w:t>The top row shows the extension phase (flexed to extended</w:t>
      </w:r>
      <w:r w:rsidR="000200C1">
        <w:rPr>
          <w:rFonts w:ascii="Times New Roman" w:hAnsi="Times New Roman" w:cs="Times New Roman"/>
        </w:rPr>
        <w:t xml:space="preserve"> position</w:t>
      </w:r>
      <w:r w:rsidRPr="001D15CF">
        <w:rPr>
          <w:rFonts w:ascii="Times New Roman" w:hAnsi="Times New Roman" w:cs="Times New Roman"/>
        </w:rPr>
        <w:t>), and the bottom row shows the flexion phase (extended to flexed</w:t>
      </w:r>
      <w:r w:rsidR="000200C1">
        <w:rPr>
          <w:rFonts w:ascii="Times New Roman" w:hAnsi="Times New Roman" w:cs="Times New Roman"/>
        </w:rPr>
        <w:t xml:space="preserve"> position</w:t>
      </w:r>
      <w:r w:rsidRPr="001D15CF">
        <w:rPr>
          <w:rFonts w:ascii="Times New Roman" w:hAnsi="Times New Roman" w:cs="Times New Roman"/>
        </w:rPr>
        <w:t>). The left panels depict horizontal displacement, and the right panels depict vertical displacement.</w:t>
      </w:r>
      <w:r>
        <w:rPr>
          <w:rFonts w:ascii="Times New Roman" w:hAnsi="Times New Roman" w:cs="Times New Roman"/>
        </w:rPr>
        <w:t xml:space="preserve"> </w:t>
      </w:r>
      <w:r w:rsidRPr="001D15CF">
        <w:rPr>
          <w:rFonts w:ascii="Times New Roman" w:hAnsi="Times New Roman" w:cs="Times New Roman"/>
        </w:rPr>
        <w:t>Relative displacement was calculated by subtracting the femoral centroid coordinates from those of the tibia (semi-automated segmentation in blue; manual segmentation in orange), and shaded regions indicate standard deviations around group means.</w:t>
      </w:r>
      <w:r w:rsidR="000200C1">
        <w:rPr>
          <w:rFonts w:ascii="Times New Roman" w:hAnsi="Times New Roman" w:cs="Times New Roman"/>
        </w:rPr>
        <w:t xml:space="preserve"> Note that the</w:t>
      </w:r>
      <w:r w:rsidR="000200C1" w:rsidRPr="000200C1">
        <w:rPr>
          <w:rFonts w:ascii="Times New Roman" w:hAnsi="Times New Roman" w:cs="Times New Roman"/>
        </w:rPr>
        <w:t xml:space="preserve"> coordinates were measured in the image plane, with the origin at the top-left corner, increasing downward and to the right.</w:t>
      </w:r>
    </w:p>
    <w:sectPr w:rsidR="00221E41" w:rsidRPr="001D15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yush Nepal" w:date="2025-01-02T16:16:00Z" w:initials="AN">
    <w:p w14:paraId="70A018A1" w14:textId="77777777" w:rsidR="00B13884" w:rsidRDefault="00B13884" w:rsidP="00B13884">
      <w:pPr>
        <w:pStyle w:val="CommentText"/>
      </w:pPr>
      <w:r>
        <w:rPr>
          <w:rStyle w:val="CommentReference"/>
        </w:rPr>
        <w:annotationRef/>
      </w:r>
      <w:r>
        <w:t xml:space="preserve">The new panel actually replaces the old panel. So the (IV) from the old is not here. It could still be added at the end, let me know if that is a better option. </w:t>
      </w:r>
    </w:p>
  </w:comment>
  <w:comment w:id="1" w:author="Martin Krämer" w:date="2025-01-06T15:21:00Z" w:initials="MK">
    <w:p w14:paraId="10CC8934" w14:textId="77777777" w:rsidR="00940C71" w:rsidRDefault="00940C71" w:rsidP="00940C71">
      <w:pPr>
        <w:pStyle w:val="CommentText"/>
      </w:pPr>
      <w:r>
        <w:rPr>
          <w:rStyle w:val="CommentReference"/>
        </w:rPr>
        <w:annotationRef/>
      </w:r>
      <w:r>
        <w:t>It‘s fine like this IMO</w:t>
      </w:r>
    </w:p>
  </w:comment>
  <w:comment w:id="3" w:author="Brisson, Nicholas" w:date="2024-12-11T17:47:00Z" w:initials="BN">
    <w:p w14:paraId="117B7A84" w14:textId="701AB750" w:rsidR="000C79B6" w:rsidRDefault="000C79B6">
      <w:pPr>
        <w:pStyle w:val="CommentText"/>
      </w:pPr>
      <w:r>
        <w:rPr>
          <w:rStyle w:val="CommentReference"/>
        </w:rPr>
        <w:annotationRef/>
      </w:r>
      <w:r>
        <w:t>@Nick:</w:t>
      </w:r>
    </w:p>
    <w:p w14:paraId="32F9B064" w14:textId="3193E315" w:rsidR="000C79B6" w:rsidRDefault="000C79B6">
      <w:pPr>
        <w:pStyle w:val="CommentText"/>
      </w:pPr>
      <w:r>
        <w:t>Might need to adjust this wording later on, depending on how we call this (maybe osteokinematics)…</w:t>
      </w:r>
    </w:p>
  </w:comment>
  <w:comment w:id="4" w:author="Brisson, Nicholas" w:date="2024-12-11T17:53:00Z" w:initials="BN">
    <w:p w14:paraId="7953B79F" w14:textId="77777777" w:rsidR="00E01740" w:rsidRDefault="00E01740">
      <w:pPr>
        <w:pStyle w:val="CommentText"/>
      </w:pPr>
      <w:r>
        <w:rPr>
          <w:rStyle w:val="CommentReference"/>
        </w:rPr>
        <w:annotationRef/>
      </w:r>
      <w:r>
        <w:t xml:space="preserve">“distances” or “displacements”? </w:t>
      </w:r>
    </w:p>
    <w:p w14:paraId="168C1504" w14:textId="73EA5EFC" w:rsidR="00E01740" w:rsidRDefault="00E01740">
      <w:pPr>
        <w:pStyle w:val="CommentText"/>
      </w:pPr>
      <w:r>
        <w:t>Your Y-axis on the figures says “Displacement</w:t>
      </w:r>
      <w:r w:rsidR="00493B61">
        <w:t>”</w:t>
      </w:r>
      <w:r>
        <w:t xml:space="preserve"> but now that I read this again, I think the correct/more appropriate word is “Distance”</w:t>
      </w:r>
    </w:p>
  </w:comment>
  <w:comment w:id="5" w:author="Aayush Nepal" w:date="2025-01-07T14:19:00Z" w:initials="AN">
    <w:p w14:paraId="7B8C84B5" w14:textId="77777777" w:rsidR="00D679AB" w:rsidRDefault="00D679AB" w:rsidP="00D679AB">
      <w:pPr>
        <w:pStyle w:val="CommentText"/>
      </w:pPr>
      <w:r>
        <w:rPr>
          <w:rStyle w:val="CommentReference"/>
        </w:rPr>
        <w:annotationRef/>
      </w:r>
      <w:r>
        <w:rPr>
          <w:lang w:val="de-DE"/>
        </w:rPr>
        <w:t xml:space="preserve">It should be displacement, just not in anatomical directions, but in reference to the image coorindate system. </w:t>
      </w:r>
    </w:p>
  </w:comment>
  <w:comment w:id="6" w:author="Aayush Nepal" w:date="2025-01-02T16:13:00Z" w:initials="AN">
    <w:p w14:paraId="7997A749" w14:textId="0C993E24" w:rsidR="000200C1" w:rsidRDefault="000200C1" w:rsidP="000200C1">
      <w:pPr>
        <w:pStyle w:val="CommentText"/>
      </w:pPr>
      <w:r>
        <w:rPr>
          <w:rStyle w:val="CommentReference"/>
        </w:rPr>
        <w:annotationRef/>
      </w:r>
      <w:r>
        <w:t xml:space="preserve">To be decided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A018A1" w15:done="0"/>
  <w15:commentEx w15:paraId="10CC8934" w15:paraIdParent="70A018A1" w15:done="0"/>
  <w15:commentEx w15:paraId="32F9B064" w15:done="0"/>
  <w15:commentEx w15:paraId="168C1504" w15:done="0"/>
  <w15:commentEx w15:paraId="7B8C84B5" w15:paraIdParent="168C1504" w15:done="0"/>
  <w15:commentEx w15:paraId="7997A7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B065C9" w16cex:dateUtc="2025-01-02T15:16:00Z"/>
  <w16cex:commentExtensible w16cex:durableId="09C100D7" w16cex:dateUtc="2025-01-06T14:21:00Z"/>
  <w16cex:commentExtensible w16cex:durableId="46997A9E" w16cex:dateUtc="2025-01-07T13:19:00Z"/>
  <w16cex:commentExtensible w16cex:durableId="393442F9" w16cex:dateUtc="2025-01-02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A018A1" w16cid:durableId="74B065C9"/>
  <w16cid:commentId w16cid:paraId="10CC8934" w16cid:durableId="09C100D7"/>
  <w16cid:commentId w16cid:paraId="32F9B064" w16cid:durableId="2B044EC2"/>
  <w16cid:commentId w16cid:paraId="168C1504" w16cid:durableId="2B045006"/>
  <w16cid:commentId w16cid:paraId="7B8C84B5" w16cid:durableId="46997A9E"/>
  <w16cid:commentId w16cid:paraId="7997A749" w16cid:durableId="393442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yush Nepal">
    <w15:presenceInfo w15:providerId="Windows Live" w15:userId="cb7c85ceeff3366e"/>
  </w15:person>
  <w15:person w15:author="Martin Krämer">
    <w15:presenceInfo w15:providerId="Windows Live" w15:userId="8c957fc60f0587d0"/>
  </w15:person>
  <w15:person w15:author="Brisson, Nicholas">
    <w15:presenceInfo w15:providerId="AD" w15:userId="S-1-5-21-1057563376-1269908281-367356602-386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F20"/>
    <w:rsid w:val="000023E6"/>
    <w:rsid w:val="000200C1"/>
    <w:rsid w:val="00043E96"/>
    <w:rsid w:val="0004458E"/>
    <w:rsid w:val="000C5016"/>
    <w:rsid w:val="000C79B6"/>
    <w:rsid w:val="001106A6"/>
    <w:rsid w:val="001708EC"/>
    <w:rsid w:val="001D15CF"/>
    <w:rsid w:val="00221E41"/>
    <w:rsid w:val="00266F7A"/>
    <w:rsid w:val="00277EAD"/>
    <w:rsid w:val="002A6D19"/>
    <w:rsid w:val="003D1567"/>
    <w:rsid w:val="00493B61"/>
    <w:rsid w:val="005300AE"/>
    <w:rsid w:val="00540B32"/>
    <w:rsid w:val="00555BD6"/>
    <w:rsid w:val="00567B08"/>
    <w:rsid w:val="00715541"/>
    <w:rsid w:val="00730C0E"/>
    <w:rsid w:val="0073761F"/>
    <w:rsid w:val="007A09F3"/>
    <w:rsid w:val="007C5194"/>
    <w:rsid w:val="008D4F20"/>
    <w:rsid w:val="00940C71"/>
    <w:rsid w:val="00982CCF"/>
    <w:rsid w:val="00997688"/>
    <w:rsid w:val="00B13884"/>
    <w:rsid w:val="00B15360"/>
    <w:rsid w:val="00BD59E6"/>
    <w:rsid w:val="00CA6ABF"/>
    <w:rsid w:val="00D679AB"/>
    <w:rsid w:val="00DB5EFC"/>
    <w:rsid w:val="00E01740"/>
    <w:rsid w:val="00E31599"/>
    <w:rsid w:val="00E45712"/>
    <w:rsid w:val="00E508C7"/>
    <w:rsid w:val="00F3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97C3"/>
  <w15:chartTrackingRefBased/>
  <w15:docId w15:val="{B29EC888-328E-4B40-8F9D-84B681B7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F2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D4F2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D4F2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D4F2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D4F2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D4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F2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D4F2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D4F2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D4F2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D4F2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D4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F20"/>
    <w:rPr>
      <w:rFonts w:eastAsiaTheme="majorEastAsia" w:cstheme="majorBidi"/>
      <w:color w:val="272727" w:themeColor="text1" w:themeTint="D8"/>
    </w:rPr>
  </w:style>
  <w:style w:type="paragraph" w:styleId="Title">
    <w:name w:val="Title"/>
    <w:basedOn w:val="Normal"/>
    <w:next w:val="Normal"/>
    <w:link w:val="TitleChar"/>
    <w:uiPriority w:val="10"/>
    <w:qFormat/>
    <w:rsid w:val="008D4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F20"/>
    <w:pPr>
      <w:spacing w:before="160"/>
      <w:jc w:val="center"/>
    </w:pPr>
    <w:rPr>
      <w:i/>
      <w:iCs/>
      <w:color w:val="404040" w:themeColor="text1" w:themeTint="BF"/>
    </w:rPr>
  </w:style>
  <w:style w:type="character" w:customStyle="1" w:styleId="QuoteChar">
    <w:name w:val="Quote Char"/>
    <w:basedOn w:val="DefaultParagraphFont"/>
    <w:link w:val="Quote"/>
    <w:uiPriority w:val="29"/>
    <w:rsid w:val="008D4F20"/>
    <w:rPr>
      <w:i/>
      <w:iCs/>
      <w:color w:val="404040" w:themeColor="text1" w:themeTint="BF"/>
    </w:rPr>
  </w:style>
  <w:style w:type="paragraph" w:styleId="ListParagraph">
    <w:name w:val="List Paragraph"/>
    <w:basedOn w:val="Normal"/>
    <w:uiPriority w:val="34"/>
    <w:qFormat/>
    <w:rsid w:val="008D4F20"/>
    <w:pPr>
      <w:ind w:left="720"/>
      <w:contextualSpacing/>
    </w:pPr>
  </w:style>
  <w:style w:type="character" w:styleId="IntenseEmphasis">
    <w:name w:val="Intense Emphasis"/>
    <w:basedOn w:val="DefaultParagraphFont"/>
    <w:uiPriority w:val="21"/>
    <w:qFormat/>
    <w:rsid w:val="008D4F20"/>
    <w:rPr>
      <w:i/>
      <w:iCs/>
      <w:color w:val="2E74B5" w:themeColor="accent1" w:themeShade="BF"/>
    </w:rPr>
  </w:style>
  <w:style w:type="paragraph" w:styleId="IntenseQuote">
    <w:name w:val="Intense Quote"/>
    <w:basedOn w:val="Normal"/>
    <w:next w:val="Normal"/>
    <w:link w:val="IntenseQuoteChar"/>
    <w:uiPriority w:val="30"/>
    <w:qFormat/>
    <w:rsid w:val="008D4F2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D4F20"/>
    <w:rPr>
      <w:i/>
      <w:iCs/>
      <w:color w:val="2E74B5" w:themeColor="accent1" w:themeShade="BF"/>
    </w:rPr>
  </w:style>
  <w:style w:type="character" w:styleId="IntenseReference">
    <w:name w:val="Intense Reference"/>
    <w:basedOn w:val="DefaultParagraphFont"/>
    <w:uiPriority w:val="32"/>
    <w:qFormat/>
    <w:rsid w:val="008D4F20"/>
    <w:rPr>
      <w:b/>
      <w:bCs/>
      <w:smallCaps/>
      <w:color w:val="2E74B5" w:themeColor="accent1" w:themeShade="BF"/>
      <w:spacing w:val="5"/>
    </w:rPr>
  </w:style>
  <w:style w:type="paragraph" w:styleId="BalloonText">
    <w:name w:val="Balloon Text"/>
    <w:basedOn w:val="Normal"/>
    <w:link w:val="BalloonTextChar"/>
    <w:uiPriority w:val="99"/>
    <w:semiHidden/>
    <w:unhideWhenUsed/>
    <w:rsid w:val="00E508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8C7"/>
    <w:rPr>
      <w:rFonts w:ascii="Segoe UI" w:hAnsi="Segoe UI" w:cs="Segoe UI"/>
      <w:sz w:val="18"/>
      <w:szCs w:val="18"/>
    </w:rPr>
  </w:style>
  <w:style w:type="paragraph" w:styleId="Revision">
    <w:name w:val="Revision"/>
    <w:hidden/>
    <w:uiPriority w:val="99"/>
    <w:semiHidden/>
    <w:rsid w:val="00567B08"/>
    <w:pPr>
      <w:spacing w:after="0" w:line="240" w:lineRule="auto"/>
    </w:pPr>
  </w:style>
  <w:style w:type="character" w:styleId="CommentReference">
    <w:name w:val="annotation reference"/>
    <w:basedOn w:val="DefaultParagraphFont"/>
    <w:uiPriority w:val="99"/>
    <w:semiHidden/>
    <w:unhideWhenUsed/>
    <w:rsid w:val="00221E41"/>
    <w:rPr>
      <w:sz w:val="16"/>
      <w:szCs w:val="16"/>
    </w:rPr>
  </w:style>
  <w:style w:type="paragraph" w:styleId="CommentText">
    <w:name w:val="annotation text"/>
    <w:basedOn w:val="Normal"/>
    <w:link w:val="CommentTextChar"/>
    <w:uiPriority w:val="99"/>
    <w:unhideWhenUsed/>
    <w:rsid w:val="00221E41"/>
    <w:pPr>
      <w:spacing w:line="240" w:lineRule="auto"/>
    </w:pPr>
    <w:rPr>
      <w:sz w:val="20"/>
      <w:szCs w:val="20"/>
    </w:rPr>
  </w:style>
  <w:style w:type="character" w:customStyle="1" w:styleId="CommentTextChar">
    <w:name w:val="Comment Text Char"/>
    <w:basedOn w:val="DefaultParagraphFont"/>
    <w:link w:val="CommentText"/>
    <w:uiPriority w:val="99"/>
    <w:rsid w:val="00221E41"/>
    <w:rPr>
      <w:sz w:val="20"/>
      <w:szCs w:val="20"/>
    </w:rPr>
  </w:style>
  <w:style w:type="paragraph" w:styleId="CommentSubject">
    <w:name w:val="annotation subject"/>
    <w:basedOn w:val="CommentText"/>
    <w:next w:val="CommentText"/>
    <w:link w:val="CommentSubjectChar"/>
    <w:uiPriority w:val="99"/>
    <w:semiHidden/>
    <w:unhideWhenUsed/>
    <w:rsid w:val="00221E41"/>
    <w:rPr>
      <w:b/>
      <w:bCs/>
    </w:rPr>
  </w:style>
  <w:style w:type="character" w:customStyle="1" w:styleId="CommentSubjectChar">
    <w:name w:val="Comment Subject Char"/>
    <w:basedOn w:val="CommentTextChar"/>
    <w:link w:val="CommentSubject"/>
    <w:uiPriority w:val="99"/>
    <w:semiHidden/>
    <w:rsid w:val="00221E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16093">
      <w:bodyDiv w:val="1"/>
      <w:marLeft w:val="0"/>
      <w:marRight w:val="0"/>
      <w:marTop w:val="0"/>
      <w:marBottom w:val="0"/>
      <w:divBdr>
        <w:top w:val="none" w:sz="0" w:space="0" w:color="auto"/>
        <w:left w:val="none" w:sz="0" w:space="0" w:color="auto"/>
        <w:bottom w:val="none" w:sz="0" w:space="0" w:color="auto"/>
        <w:right w:val="none" w:sz="0" w:space="0" w:color="auto"/>
      </w:divBdr>
    </w:div>
    <w:div w:id="133108200">
      <w:bodyDiv w:val="1"/>
      <w:marLeft w:val="0"/>
      <w:marRight w:val="0"/>
      <w:marTop w:val="0"/>
      <w:marBottom w:val="0"/>
      <w:divBdr>
        <w:top w:val="none" w:sz="0" w:space="0" w:color="auto"/>
        <w:left w:val="none" w:sz="0" w:space="0" w:color="auto"/>
        <w:bottom w:val="none" w:sz="0" w:space="0" w:color="auto"/>
        <w:right w:val="none" w:sz="0" w:space="0" w:color="auto"/>
      </w:divBdr>
    </w:div>
    <w:div w:id="326979676">
      <w:bodyDiv w:val="1"/>
      <w:marLeft w:val="0"/>
      <w:marRight w:val="0"/>
      <w:marTop w:val="0"/>
      <w:marBottom w:val="0"/>
      <w:divBdr>
        <w:top w:val="none" w:sz="0" w:space="0" w:color="auto"/>
        <w:left w:val="none" w:sz="0" w:space="0" w:color="auto"/>
        <w:bottom w:val="none" w:sz="0" w:space="0" w:color="auto"/>
        <w:right w:val="none" w:sz="0" w:space="0" w:color="auto"/>
      </w:divBdr>
    </w:div>
    <w:div w:id="442918154">
      <w:bodyDiv w:val="1"/>
      <w:marLeft w:val="0"/>
      <w:marRight w:val="0"/>
      <w:marTop w:val="0"/>
      <w:marBottom w:val="0"/>
      <w:divBdr>
        <w:top w:val="none" w:sz="0" w:space="0" w:color="auto"/>
        <w:left w:val="none" w:sz="0" w:space="0" w:color="auto"/>
        <w:bottom w:val="none" w:sz="0" w:space="0" w:color="auto"/>
        <w:right w:val="none" w:sz="0" w:space="0" w:color="auto"/>
      </w:divBdr>
    </w:div>
    <w:div w:id="730616342">
      <w:bodyDiv w:val="1"/>
      <w:marLeft w:val="0"/>
      <w:marRight w:val="0"/>
      <w:marTop w:val="0"/>
      <w:marBottom w:val="0"/>
      <w:divBdr>
        <w:top w:val="none" w:sz="0" w:space="0" w:color="auto"/>
        <w:left w:val="none" w:sz="0" w:space="0" w:color="auto"/>
        <w:bottom w:val="none" w:sz="0" w:space="0" w:color="auto"/>
        <w:right w:val="none" w:sz="0" w:space="0" w:color="auto"/>
      </w:divBdr>
    </w:div>
    <w:div w:id="944773696">
      <w:bodyDiv w:val="1"/>
      <w:marLeft w:val="0"/>
      <w:marRight w:val="0"/>
      <w:marTop w:val="0"/>
      <w:marBottom w:val="0"/>
      <w:divBdr>
        <w:top w:val="none" w:sz="0" w:space="0" w:color="auto"/>
        <w:left w:val="none" w:sz="0" w:space="0" w:color="auto"/>
        <w:bottom w:val="none" w:sz="0" w:space="0" w:color="auto"/>
        <w:right w:val="none" w:sz="0" w:space="0" w:color="auto"/>
      </w:divBdr>
    </w:div>
    <w:div w:id="1322461968">
      <w:bodyDiv w:val="1"/>
      <w:marLeft w:val="0"/>
      <w:marRight w:val="0"/>
      <w:marTop w:val="0"/>
      <w:marBottom w:val="0"/>
      <w:divBdr>
        <w:top w:val="none" w:sz="0" w:space="0" w:color="auto"/>
        <w:left w:val="none" w:sz="0" w:space="0" w:color="auto"/>
        <w:bottom w:val="none" w:sz="0" w:space="0" w:color="auto"/>
        <w:right w:val="none" w:sz="0" w:space="0" w:color="auto"/>
      </w:divBdr>
    </w:div>
    <w:div w:id="170971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2</cp:revision>
  <dcterms:created xsi:type="dcterms:W3CDTF">2025-01-07T13:20:00Z</dcterms:created>
  <dcterms:modified xsi:type="dcterms:W3CDTF">2025-01-07T13:20:00Z</dcterms:modified>
</cp:coreProperties>
</file>