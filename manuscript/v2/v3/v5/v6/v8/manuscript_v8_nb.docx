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56A61" w14:textId="3ACC1584" w:rsidR="00727147" w:rsidRDefault="00E328D8" w:rsidP="00727147">
      <w:pPr>
        <w:spacing w:line="360" w:lineRule="auto"/>
        <w:rPr>
          <w:rFonts w:ascii="Verdana" w:hAnsi="Verdana"/>
          <w:u w:val="single"/>
        </w:rPr>
      </w:pPr>
      <w:commentRangeStart w:id="0"/>
      <w:r w:rsidRPr="00E328D8">
        <w:rPr>
          <w:rFonts w:ascii="Verdana" w:hAnsi="Verdana"/>
          <w:u w:val="single"/>
        </w:rPr>
        <w:t xml:space="preserve">Manuscript </w:t>
      </w:r>
      <w:commentRangeEnd w:id="0"/>
      <w:r w:rsidR="00B14E98">
        <w:rPr>
          <w:rStyle w:val="CommentReference"/>
        </w:rPr>
        <w:commentReference w:id="0"/>
      </w:r>
      <w:r w:rsidR="0047266F">
        <w:rPr>
          <w:rFonts w:ascii="Verdana" w:hAnsi="Verdana"/>
          <w:u w:val="single"/>
        </w:rPr>
        <w:t>B</w:t>
      </w:r>
      <w:r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16EB1C04" w:rsidR="00AD09F2" w:rsidRDefault="008E141D" w:rsidP="00662A7A">
      <w:pPr>
        <w:spacing w:line="360" w:lineRule="auto"/>
        <w:jc w:val="both"/>
        <w:rPr>
          <w:rFonts w:ascii="Verdana" w:hAnsi="Verdana"/>
        </w:rPr>
      </w:pPr>
      <w:ins w:id="1" w:author="Brisson, Nicholas" w:date="2024-12-11T22:21:00Z">
        <w:r>
          <w:rPr>
            <w:rFonts w:ascii="Verdana" w:hAnsi="Verdana"/>
          </w:rPr>
          <w:t xml:space="preserve">Studying </w:t>
        </w:r>
      </w:ins>
      <w:del w:id="2" w:author="Brisson, Nicholas" w:date="2024-12-11T22:21:00Z">
        <w:r w:rsidR="00747AC0" w:rsidDel="008E141D">
          <w:rPr>
            <w:rFonts w:ascii="Verdana" w:hAnsi="Verdana"/>
          </w:rPr>
          <w:delText xml:space="preserve">The study of </w:delText>
        </w:r>
      </w:del>
      <w:ins w:id="3" w:author="Brisson, Nicholas" w:date="2024-12-11T22:21:00Z">
        <w:r>
          <w:rPr>
            <w:rFonts w:ascii="Verdana" w:hAnsi="Verdana"/>
          </w:rPr>
          <w:t xml:space="preserve">the </w:t>
        </w:r>
      </w:ins>
      <w:r w:rsidR="00662A91">
        <w:rPr>
          <w:rFonts w:ascii="Verdana" w:hAnsi="Verdana"/>
        </w:rPr>
        <w:t>relative motion between the femur and tibia during knee joint movement</w:t>
      </w:r>
      <w:r w:rsidR="00747AC0">
        <w:rPr>
          <w:rFonts w:ascii="Verdana" w:hAnsi="Verdana"/>
        </w:rPr>
        <w:t xml:space="preserve"> is </w:t>
      </w:r>
      <w:del w:id="4" w:author="Brisson, Nicholas" w:date="2024-12-11T22:21:00Z">
        <w:r w:rsidR="00747AC0" w:rsidDel="008E141D">
          <w:rPr>
            <w:rFonts w:ascii="Verdana" w:hAnsi="Verdana"/>
          </w:rPr>
          <w:delText xml:space="preserve">crucial </w:delText>
        </w:r>
      </w:del>
      <w:ins w:id="5" w:author="Brisson, Nicholas" w:date="2024-12-11T22:21:00Z">
        <w:r>
          <w:rPr>
            <w:rFonts w:ascii="Verdana" w:hAnsi="Verdana"/>
          </w:rPr>
          <w:t>es</w:t>
        </w:r>
      </w:ins>
      <w:ins w:id="6" w:author="Brisson, Nicholas" w:date="2024-12-11T22:22:00Z">
        <w:r>
          <w:rPr>
            <w:rFonts w:ascii="Verdana" w:hAnsi="Verdana"/>
          </w:rPr>
          <w:t>sential</w:t>
        </w:r>
      </w:ins>
      <w:ins w:id="7" w:author="Brisson, Nicholas" w:date="2024-12-11T22:21:00Z">
        <w:r>
          <w:rPr>
            <w:rFonts w:ascii="Verdana" w:hAnsi="Verdana"/>
          </w:rPr>
          <w:t xml:space="preserve"> </w:t>
        </w:r>
      </w:ins>
      <w:commentRangeStart w:id="8"/>
      <w:r w:rsidR="00747AC0">
        <w:rPr>
          <w:rFonts w:ascii="Verdana" w:hAnsi="Verdana"/>
        </w:rPr>
        <w:t xml:space="preserve">for understanding normal knee function and </w:t>
      </w:r>
      <w:del w:id="9" w:author="Brisson, Nicholas" w:date="2024-12-11T22:22:00Z">
        <w:r w:rsidR="00747AC0" w:rsidDel="008E141D">
          <w:rPr>
            <w:rFonts w:ascii="Verdana" w:hAnsi="Verdana"/>
          </w:rPr>
          <w:delText xml:space="preserve">identifying </w:delText>
        </w:r>
      </w:del>
      <w:ins w:id="10" w:author="Brisson, Nicholas" w:date="2024-12-11T22:22:00Z">
        <w:r>
          <w:rPr>
            <w:rFonts w:ascii="Verdana" w:hAnsi="Verdana"/>
          </w:rPr>
          <w:t xml:space="preserve">diagnosing </w:t>
        </w:r>
      </w:ins>
      <w:r w:rsidR="00747AC0">
        <w:rPr>
          <w:rFonts w:ascii="Verdana" w:hAnsi="Verdana"/>
        </w:rPr>
        <w:t>pathological conditions</w:t>
      </w:r>
      <w:r w:rsidR="00285EAC">
        <w:rPr>
          <w:rFonts w:ascii="Verdana" w:hAnsi="Verdana"/>
        </w:rPr>
        <w:t xml:space="preserve"> </w:t>
      </w:r>
      <w:commentRangeEnd w:id="8"/>
      <w:r w:rsidR="00A046BF">
        <w:rPr>
          <w:rStyle w:val="CommentReference"/>
        </w:rPr>
        <w:commentReference w:id="8"/>
      </w:r>
      <w:r w:rsidR="00285EAC">
        <w:rPr>
          <w:rFonts w:ascii="Verdana" w:hAnsi="Verdana"/>
        </w:rPr>
        <w:fldChar w:fldCharType="begin"/>
      </w:r>
      <w:r w:rsidR="00C12374">
        <w:rPr>
          <w:rFonts w:ascii="Verdana" w:hAnsi="Verdana"/>
        </w:rPr>
        <w:instrText xml:space="preserve"> ADDIN ZOTERO_ITEM CSL_CITATION {"citationID":"J44LBD7M","properties":{"formattedCitation":"[1]","plainCitation":"[1]","noteIndex":0},"citationItems":[{"id":397,"uris":["http://zotero.org/users/13606484/items/AMMR7DX5"],"itemData":{"id":397,"type":"article-journal","container-title":"Journal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285EAC">
        <w:rPr>
          <w:rFonts w:ascii="Verdana" w:hAnsi="Verdana"/>
        </w:rPr>
        <w:fldChar w:fldCharType="separate"/>
      </w:r>
      <w:r w:rsidR="00285EAC" w:rsidRPr="00285EAC">
        <w:rPr>
          <w:rFonts w:ascii="Verdana" w:hAnsi="Verdana"/>
        </w:rPr>
        <w:t>[1]</w:t>
      </w:r>
      <w:r w:rsidR="00285EAC">
        <w:rPr>
          <w:rFonts w:ascii="Verdana" w:hAnsi="Verdana"/>
        </w:rPr>
        <w:fldChar w:fldCharType="end"/>
      </w:r>
      <w:r w:rsidR="00662A91">
        <w:rPr>
          <w:rFonts w:ascii="Verdana" w:hAnsi="Verdana"/>
        </w:rPr>
        <w:t>.</w:t>
      </w:r>
      <w:r w:rsidR="00747AC0">
        <w:rPr>
          <w:rFonts w:ascii="Verdana" w:hAnsi="Verdana"/>
        </w:rPr>
        <w:t xml:space="preserve"> </w:t>
      </w:r>
      <w:commentRangeStart w:id="11"/>
      <w:r w:rsidR="00747AC0">
        <w:rPr>
          <w:rFonts w:ascii="Verdana" w:hAnsi="Verdana"/>
        </w:rPr>
        <w:t xml:space="preserve">Accurate assessment of </w:t>
      </w:r>
      <w:r w:rsidR="0080495F">
        <w:rPr>
          <w:rFonts w:ascii="Verdana" w:hAnsi="Verdana"/>
        </w:rPr>
        <w:t xml:space="preserve">knee </w:t>
      </w:r>
      <w:r w:rsidR="00747AC0">
        <w:rPr>
          <w:rFonts w:ascii="Verdana" w:hAnsi="Verdana"/>
        </w:rPr>
        <w:t xml:space="preserve">movement patterns </w:t>
      </w:r>
      <w:commentRangeEnd w:id="11"/>
      <w:r>
        <w:rPr>
          <w:rStyle w:val="CommentReference"/>
        </w:rPr>
        <w:commentReference w:id="11"/>
      </w:r>
      <w:del w:id="12" w:author="Brisson, Nicholas" w:date="2024-12-11T22:22:00Z">
        <w:r w:rsidR="00747AC0" w:rsidDel="008E141D">
          <w:rPr>
            <w:rFonts w:ascii="Verdana" w:hAnsi="Verdana"/>
          </w:rPr>
          <w:delText xml:space="preserve">can </w:delText>
        </w:r>
      </w:del>
      <w:ins w:id="13" w:author="Brisson, Nicholas" w:date="2024-12-11T22:22:00Z">
        <w:r>
          <w:rPr>
            <w:rFonts w:ascii="Verdana" w:hAnsi="Verdana"/>
          </w:rPr>
          <w:t xml:space="preserve">aids </w:t>
        </w:r>
      </w:ins>
      <w:del w:id="14" w:author="Brisson, Nicholas" w:date="2024-12-11T22:22:00Z">
        <w:r w:rsidR="00747AC0" w:rsidDel="008E141D">
          <w:rPr>
            <w:rFonts w:ascii="Verdana" w:hAnsi="Verdana"/>
          </w:rPr>
          <w:delText xml:space="preserve">provide valuable insights </w:delText>
        </w:r>
        <w:r w:rsidR="0080495F" w:rsidDel="008E141D">
          <w:rPr>
            <w:rFonts w:ascii="Verdana" w:hAnsi="Verdana"/>
          </w:rPr>
          <w:delText>for</w:delText>
        </w:r>
        <w:r w:rsidR="00747AC0" w:rsidDel="008E141D">
          <w:rPr>
            <w:rFonts w:ascii="Verdana" w:hAnsi="Verdana"/>
          </w:rPr>
          <w:delText xml:space="preserve"> the </w:delText>
        </w:r>
      </w:del>
      <w:ins w:id="15" w:author="Brisson, Nicholas" w:date="2024-12-11T22:22:00Z">
        <w:r>
          <w:rPr>
            <w:rFonts w:ascii="Verdana" w:hAnsi="Verdana"/>
          </w:rPr>
          <w:t xml:space="preserve">in </w:t>
        </w:r>
      </w:ins>
      <w:r w:rsidR="00747AC0">
        <w:rPr>
          <w:rFonts w:ascii="Verdana" w:hAnsi="Verdana"/>
        </w:rPr>
        <w:t>diagnosi</w:t>
      </w:r>
      <w:ins w:id="16" w:author="Brisson, Nicholas" w:date="2024-12-11T22:22:00Z">
        <w:r>
          <w:rPr>
            <w:rFonts w:ascii="Verdana" w:hAnsi="Verdana"/>
          </w:rPr>
          <w:t>ng</w:t>
        </w:r>
      </w:ins>
      <w:del w:id="17" w:author="Brisson, Nicholas" w:date="2024-12-11T22:22:00Z">
        <w:r w:rsidR="00747AC0" w:rsidDel="008E141D">
          <w:rPr>
            <w:rFonts w:ascii="Verdana" w:hAnsi="Verdana"/>
          </w:rPr>
          <w:delText>s</w:delText>
        </w:r>
      </w:del>
      <w:r w:rsidR="00747AC0">
        <w:rPr>
          <w:rFonts w:ascii="Verdana" w:hAnsi="Verdana"/>
        </w:rPr>
        <w:t xml:space="preserve"> and treat</w:t>
      </w:r>
      <w:ins w:id="18" w:author="Brisson, Nicholas" w:date="2024-12-11T22:23:00Z">
        <w:r>
          <w:rPr>
            <w:rFonts w:ascii="Verdana" w:hAnsi="Verdana"/>
          </w:rPr>
          <w:t>ing</w:t>
        </w:r>
      </w:ins>
      <w:del w:id="19" w:author="Brisson, Nicholas" w:date="2024-12-11T22:23:00Z">
        <w:r w:rsidR="00747AC0" w:rsidDel="008E141D">
          <w:rPr>
            <w:rFonts w:ascii="Verdana" w:hAnsi="Verdana"/>
          </w:rPr>
          <w:delText>ment of</w:delText>
        </w:r>
      </w:del>
      <w:r w:rsidR="00747AC0">
        <w:rPr>
          <w:rFonts w:ascii="Verdana" w:hAnsi="Verdana"/>
        </w:rPr>
        <w:t xml:space="preserve"> various knee disorders</w:t>
      </w:r>
      <w:ins w:id="20" w:author="Brisson, Nicholas" w:date="2024-12-11T22:37:00Z">
        <w:r w:rsidR="00856384">
          <w:rPr>
            <w:rFonts w:ascii="Verdana" w:hAnsi="Verdana"/>
          </w:rPr>
          <w:t xml:space="preserve"> involving altered joint b</w:t>
        </w:r>
      </w:ins>
      <w:ins w:id="21" w:author="Brisson, Nicholas" w:date="2024-12-11T22:38:00Z">
        <w:r w:rsidR="00856384">
          <w:rPr>
            <w:rFonts w:ascii="Verdana" w:hAnsi="Verdana"/>
          </w:rPr>
          <w:t>iomechanics</w:t>
        </w:r>
      </w:ins>
      <w:r w:rsidR="00747AC0">
        <w:rPr>
          <w:rFonts w:ascii="Verdana" w:hAnsi="Verdana"/>
        </w:rPr>
        <w:t xml:space="preserve">, </w:t>
      </w:r>
      <w:commentRangeStart w:id="22"/>
      <w:r w:rsidR="00747AC0">
        <w:rPr>
          <w:rFonts w:ascii="Verdana" w:hAnsi="Verdana"/>
        </w:rPr>
        <w:t>including ligament injuries</w:t>
      </w:r>
      <w:r w:rsidR="0080495F">
        <w:rPr>
          <w:rFonts w:ascii="Verdana" w:hAnsi="Verdana"/>
        </w:rPr>
        <w:t xml:space="preserve"> and </w:t>
      </w:r>
      <w:del w:id="23" w:author="Brisson, Nicholas" w:date="2024-12-11T22:27:00Z">
        <w:r w:rsidR="0080495F" w:rsidDel="00A046BF">
          <w:rPr>
            <w:rFonts w:ascii="Verdana" w:hAnsi="Verdana"/>
          </w:rPr>
          <w:delText>osteoarthritis</w:delText>
        </w:r>
        <w:r w:rsidR="00FB3112" w:rsidDel="00A046BF">
          <w:rPr>
            <w:rFonts w:ascii="Verdana" w:hAnsi="Verdana"/>
          </w:rPr>
          <w:delText xml:space="preserve"> </w:delText>
        </w:r>
      </w:del>
      <w:ins w:id="24" w:author="Brisson, Nicholas" w:date="2024-12-11T22:27:00Z">
        <w:r w:rsidR="00A046BF" w:rsidRPr="00A046BF">
          <w:rPr>
            <w:rFonts w:ascii="Verdana" w:hAnsi="Verdana"/>
            <w:highlight w:val="yellow"/>
            <w:rPrChange w:id="25" w:author="Brisson, Nicholas" w:date="2024-12-11T22:31:00Z">
              <w:rPr>
                <w:rFonts w:ascii="Verdana" w:hAnsi="Verdana"/>
              </w:rPr>
            </w:rPrChange>
          </w:rPr>
          <w:t>XXX</w:t>
        </w:r>
        <w:r w:rsidR="00A046BF">
          <w:rPr>
            <w:rFonts w:ascii="Verdana" w:hAnsi="Verdana"/>
          </w:rPr>
          <w:t xml:space="preserve"> </w:t>
        </w:r>
      </w:ins>
      <w:r w:rsidR="00FB3112">
        <w:rPr>
          <w:rFonts w:ascii="Verdana" w:hAnsi="Verdana"/>
        </w:rPr>
        <w:fldChar w:fldCharType="begin"/>
      </w:r>
      <w:r w:rsidR="00C12374">
        <w:rPr>
          <w:rFonts w:ascii="Verdana" w:hAnsi="Verdana"/>
        </w:rPr>
        <w:instrText xml:space="preserve"> ADDIN ZOTERO_ITEM CSL_CITATION {"citationID":"uOQdMhmj","properties":{"formattedCitation":"[2\\uc0\\u8211{}4]","plainCitation":"[2–4]","noteIndex":0},"citationItems":[{"id":356,"uris":["http://zotero.org/users/13606484/items/UD6EBCPV"],"itemData":{"id":356,"type":"article-journal","container-title":"Journal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C12374">
        <w:rPr>
          <w:rFonts w:ascii="Cambria Math" w:hAnsi="Cambria Math" w:cs="Cambria Math"/>
        </w:rPr>
        <w:instrText>‐</w:instrText>
      </w:r>
      <w:r w:rsidR="00C12374">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C12374">
        <w:rPr>
          <w:rFonts w:ascii="Cambria Math" w:hAnsi="Cambria Math" w:cs="Cambria Math"/>
        </w:rPr>
        <w:instrText>‐</w:instrText>
      </w:r>
      <w:r w:rsidR="00C12374">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285EAC" w:rsidRPr="00285EAC">
        <w:rPr>
          <w:rFonts w:ascii="Verdana" w:hAnsi="Verdana" w:cs="Times New Roman"/>
          <w:kern w:val="0"/>
        </w:rPr>
        <w:t>[2–4]</w:t>
      </w:r>
      <w:r w:rsidR="00FB3112">
        <w:rPr>
          <w:rFonts w:ascii="Verdana" w:hAnsi="Verdana"/>
        </w:rPr>
        <w:fldChar w:fldCharType="end"/>
      </w:r>
      <w:ins w:id="26" w:author="Brisson, Nicholas" w:date="2024-12-11T22:31:00Z">
        <w:r w:rsidR="00A046BF">
          <w:rPr>
            <w:rFonts w:ascii="Verdana" w:hAnsi="Verdana"/>
          </w:rPr>
          <w:t xml:space="preserve">, </w:t>
        </w:r>
      </w:ins>
      <w:commentRangeEnd w:id="22"/>
      <w:ins w:id="27" w:author="Brisson, Nicholas" w:date="2024-12-11T22:39:00Z">
        <w:r w:rsidR="00856384">
          <w:rPr>
            <w:rStyle w:val="CommentReference"/>
          </w:rPr>
          <w:commentReference w:id="22"/>
        </w:r>
      </w:ins>
      <w:ins w:id="28" w:author="Brisson, Nicholas" w:date="2024-12-11T22:38:00Z">
        <w:r w:rsidR="00856384">
          <w:rPr>
            <w:rFonts w:ascii="Verdana" w:hAnsi="Verdana"/>
          </w:rPr>
          <w:t xml:space="preserve">which may </w:t>
        </w:r>
      </w:ins>
      <w:ins w:id="29" w:author="Brisson, Nicholas" w:date="2024-12-11T22:44:00Z">
        <w:r w:rsidR="00856384">
          <w:rPr>
            <w:rFonts w:ascii="Verdana" w:hAnsi="Verdana"/>
          </w:rPr>
          <w:t>result from</w:t>
        </w:r>
      </w:ins>
      <w:ins w:id="30" w:author="Brisson, Nicholas" w:date="2024-12-11T22:31:00Z">
        <w:r w:rsidR="00A046BF">
          <w:rPr>
            <w:rFonts w:ascii="Verdana" w:hAnsi="Verdana"/>
          </w:rPr>
          <w:t xml:space="preserve"> </w:t>
        </w:r>
      </w:ins>
      <w:ins w:id="31" w:author="Brisson, Nicholas" w:date="2024-12-11T22:33:00Z">
        <w:r w:rsidR="00A046BF">
          <w:rPr>
            <w:rFonts w:ascii="Verdana" w:hAnsi="Verdana"/>
          </w:rPr>
          <w:t>j</w:t>
        </w:r>
      </w:ins>
      <w:ins w:id="32" w:author="Brisson, Nicholas" w:date="2024-12-11T22:32:00Z">
        <w:r w:rsidR="00A046BF">
          <w:rPr>
            <w:rFonts w:ascii="Verdana" w:hAnsi="Verdana"/>
          </w:rPr>
          <w:t xml:space="preserve">oint </w:t>
        </w:r>
      </w:ins>
      <w:ins w:id="33" w:author="Brisson, Nicholas" w:date="2024-12-11T22:33:00Z">
        <w:r w:rsidR="00A046BF">
          <w:rPr>
            <w:rFonts w:ascii="Verdana" w:hAnsi="Verdana"/>
          </w:rPr>
          <w:t>mal</w:t>
        </w:r>
      </w:ins>
      <w:ins w:id="34" w:author="Brisson, Nicholas" w:date="2024-12-11T22:32:00Z">
        <w:r w:rsidR="00A046BF">
          <w:rPr>
            <w:rFonts w:ascii="Verdana" w:hAnsi="Verdana"/>
          </w:rPr>
          <w:t xml:space="preserve">alignment, </w:t>
        </w:r>
      </w:ins>
      <w:ins w:id="35" w:author="Brisson, Nicholas" w:date="2024-12-11T22:31:00Z">
        <w:r w:rsidR="00A046BF">
          <w:rPr>
            <w:rFonts w:ascii="Verdana" w:hAnsi="Verdana"/>
          </w:rPr>
          <w:t>i</w:t>
        </w:r>
      </w:ins>
      <w:ins w:id="36" w:author="Brisson, Nicholas" w:date="2024-12-11T22:32:00Z">
        <w:r w:rsidR="00A046BF">
          <w:rPr>
            <w:rFonts w:ascii="Verdana" w:hAnsi="Verdana"/>
          </w:rPr>
          <w:t>ncreased joint laxity</w:t>
        </w:r>
      </w:ins>
      <w:ins w:id="37" w:author="Brisson, Nicholas" w:date="2024-12-11T22:43:00Z">
        <w:r w:rsidR="00856384">
          <w:rPr>
            <w:rFonts w:ascii="Verdana" w:hAnsi="Verdana"/>
          </w:rPr>
          <w:t xml:space="preserve"> and in</w:t>
        </w:r>
      </w:ins>
      <w:ins w:id="38" w:author="Brisson, Nicholas" w:date="2024-12-11T22:32:00Z">
        <w:r w:rsidR="00A046BF">
          <w:rPr>
            <w:rFonts w:ascii="Verdana" w:hAnsi="Verdana"/>
          </w:rPr>
          <w:t>stability</w:t>
        </w:r>
      </w:ins>
      <w:ins w:id="39" w:author="Brisson, Nicholas" w:date="2024-12-11T22:43:00Z">
        <w:r w:rsidR="00856384">
          <w:rPr>
            <w:rFonts w:ascii="Verdana" w:hAnsi="Verdana"/>
          </w:rPr>
          <w:t xml:space="preserve"> </w:t>
        </w:r>
        <w:r w:rsidR="00856384">
          <w:rPr>
            <w:rFonts w:ascii="Verdana" w:hAnsi="Verdana"/>
          </w:rPr>
          <w:fldChar w:fldCharType="begin"/>
        </w:r>
        <w:r w:rsidR="00856384">
          <w:rPr>
            <w:rFonts w:ascii="Verdana" w:hAnsi="Verdana"/>
          </w:rPr>
          <w:instrText xml:space="preserve"> ADDIN ZOTERO_ITEM CSL_CITATION {"citationID":"a989hTEI","properties":{"formattedCitation":"[7]","plainCitation":"[7]","noteIndex":0},"citationItems":[{"id":373,"uris":["http://zotero.org/users/13606484/items/KNQ4XDU5"],"itemData":{"id":373,"type":"article-journal","abstract":"Abstract\n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856384">
          <w:rPr>
            <w:rFonts w:ascii="Verdana" w:hAnsi="Verdana"/>
          </w:rPr>
          <w:fldChar w:fldCharType="separate"/>
        </w:r>
        <w:r w:rsidR="00856384" w:rsidRPr="00285EAC">
          <w:rPr>
            <w:rFonts w:ascii="Verdana" w:hAnsi="Verdana"/>
          </w:rPr>
          <w:t>[7]</w:t>
        </w:r>
        <w:r w:rsidR="00856384">
          <w:rPr>
            <w:rFonts w:ascii="Verdana" w:hAnsi="Verdana"/>
          </w:rPr>
          <w:fldChar w:fldCharType="end"/>
        </w:r>
        <w:r w:rsidR="00856384">
          <w:rPr>
            <w:rFonts w:ascii="Verdana" w:hAnsi="Verdana"/>
          </w:rPr>
          <w:t>,</w:t>
        </w:r>
      </w:ins>
      <w:ins w:id="40" w:author="Brisson, Nicholas" w:date="2024-12-11T22:32:00Z">
        <w:r w:rsidR="00A046BF">
          <w:rPr>
            <w:rFonts w:ascii="Verdana" w:hAnsi="Verdana"/>
          </w:rPr>
          <w:t xml:space="preserve"> and</w:t>
        </w:r>
      </w:ins>
      <w:ins w:id="41" w:author="Brisson, Nicholas" w:date="2024-12-11T22:33:00Z">
        <w:r w:rsidR="00A046BF">
          <w:rPr>
            <w:rFonts w:ascii="Verdana" w:hAnsi="Verdana"/>
          </w:rPr>
          <w:t xml:space="preserve"> congruency</w:t>
        </w:r>
      </w:ins>
      <w:ins w:id="42" w:author="Brisson, Nicholas" w:date="2024-12-11T22:34:00Z">
        <w:r w:rsidR="00A046BF">
          <w:rPr>
            <w:rFonts w:ascii="Verdana" w:hAnsi="Verdana"/>
          </w:rPr>
          <w:t xml:space="preserve"> of articulating surfaces</w:t>
        </w:r>
      </w:ins>
      <w:r w:rsidR="00747AC0">
        <w:rPr>
          <w:rFonts w:ascii="Verdana" w:hAnsi="Verdana"/>
        </w:rPr>
        <w:t>.</w:t>
      </w:r>
      <w:r w:rsidR="00D424DC">
        <w:rPr>
          <w:rFonts w:ascii="Verdana" w:hAnsi="Verdana"/>
        </w:rPr>
        <w:t xml:space="preserve"> </w:t>
      </w:r>
      <w:del w:id="43" w:author="Brisson, Nicholas" w:date="2024-12-11T22:34:00Z">
        <w:r w:rsidR="00D424DC" w:rsidRPr="00D424DC" w:rsidDel="00856384">
          <w:rPr>
            <w:rFonts w:ascii="Verdana" w:hAnsi="Verdana"/>
          </w:rPr>
          <w:delText>For instance, studies have shown that the kinematics of anterior cruciate ligament-deficient knees are altered under various conditions. During walking, ACL-deficient knees demonstrated changes in tibial rotation patterns</w:delText>
        </w:r>
      </w:del>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{"citationID":"dmB3LTRH","properties":{"formattedCitation":"[5]","plainCitation":"[5]","noteIndex":0},"citationItems":[{"id":354,"uris":["http://zotero.org/users/13606484/items/UKP6CFJA"],"itemData":{"id":354,"type":"article-journal","abstract":"Background\n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285EAC" w:rsidRPr="00285EAC">
        <w:rPr>
          <w:rFonts w:ascii="Verdana" w:hAnsi="Verdana"/>
        </w:rPr>
        <w:t>[5]</w:t>
      </w:r>
      <w:r w:rsidR="00FB3112">
        <w:rPr>
          <w:rFonts w:ascii="Verdana" w:hAnsi="Verdana"/>
        </w:rPr>
        <w:fldChar w:fldCharType="end"/>
      </w:r>
      <w:r w:rsidR="00D424DC" w:rsidRPr="00D424DC">
        <w:rPr>
          <w:rFonts w:ascii="Verdana" w:hAnsi="Verdana"/>
        </w:rPr>
        <w:t xml:space="preserve">. </w:t>
      </w:r>
      <w:del w:id="44" w:author="Brisson, Nicholas" w:date="2024-12-11T22:34:00Z">
        <w:r w:rsidR="00D424DC" w:rsidRPr="00D424DC" w:rsidDel="00856384">
          <w:rPr>
            <w:rFonts w:ascii="Verdana" w:hAnsi="Verdana"/>
          </w:rPr>
          <w:delText>In a controlled knee extension exercise, these knees exhibited increased anterio</w:delText>
        </w:r>
      </w:del>
      <w:del w:id="45" w:author="Brisson, Nicholas" w:date="2024-12-11T22:35:00Z">
        <w:r w:rsidR="00D424DC" w:rsidRPr="00D424DC" w:rsidDel="00856384">
          <w:rPr>
            <w:rFonts w:ascii="Verdana" w:hAnsi="Verdana"/>
          </w:rPr>
          <w:delText>r tibial translation compared to healthy knees</w:delText>
        </w:r>
      </w:del>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{"citationID":"IFUH5Wpt","properties":{"formattedCitation":"[6]","plainCitation":"[6]","noteIndex":0},"citationItems":[{"id":342,"uris":["http://zotero.org/users/13606484/items/EQCHRRUB"],"itemData":{"id":342,"type":"article-journal","abstract":"Kinematics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285EAC" w:rsidRPr="00285EAC">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1CD716D6" w:rsidR="00E331E2" w:rsidRDefault="00AD09F2" w:rsidP="00662A7A">
      <w:pPr>
        <w:spacing w:line="360" w:lineRule="auto"/>
        <w:jc w:val="both"/>
        <w:rPr>
          <w:rFonts w:ascii="Verdana" w:hAnsi="Verdana"/>
        </w:rPr>
      </w:pPr>
      <w:del w:id="46" w:author="Brisson, Nicholas" w:date="2024-12-11T22:43:00Z">
        <w:r w:rsidRPr="00AD09F2" w:rsidDel="00856384">
          <w:rPr>
            <w:rFonts w:ascii="Verdana" w:hAnsi="Verdana"/>
          </w:rPr>
          <w:delText xml:space="preserve">These alterations in knee </w:delText>
        </w:r>
        <w:r w:rsidR="005C2114" w:rsidDel="00856384">
          <w:rPr>
            <w:rFonts w:ascii="Verdana" w:hAnsi="Verdana"/>
          </w:rPr>
          <w:delText>motion</w:delText>
        </w:r>
        <w:r w:rsidRPr="00AD09F2" w:rsidDel="00856384">
          <w:rPr>
            <w:rFonts w:ascii="Verdana" w:hAnsi="Verdana"/>
          </w:rPr>
          <w:delText xml:space="preserve"> observed in ACL-deficient knees exemplify how ligament injuries can lead to increased joint laxity and instability</w:delText>
        </w:r>
        <w:r w:rsidR="003D7CE9" w:rsidDel="00856384">
          <w:rPr>
            <w:rFonts w:ascii="Verdana" w:hAnsi="Verdana"/>
          </w:rPr>
          <w:delText xml:space="preserve"> </w:delText>
        </w:r>
        <w:r w:rsidR="003D7CE9" w:rsidDel="00856384">
          <w:rPr>
            <w:rFonts w:ascii="Verdana" w:hAnsi="Verdana"/>
          </w:rPr>
          <w:fldChar w:fldCharType="begin"/>
        </w:r>
        <w:r w:rsidR="00C12374" w:rsidDel="00856384">
          <w:rPr>
            <w:rFonts w:ascii="Verdana" w:hAnsi="Verdana"/>
          </w:rPr>
          <w:delInstrText xml:space="preserve"> ADDIN ZOTERO_ITEM CSL_CITATION {"citationID":"a989hTEI","properties":{"formattedCitation":"[7]","plainCitation":"[7]","noteIndex":0},"citationItems":[{"id":373,"uris":["http://zotero.org/users/13606484/items/KNQ4XDU5"],"itemData":{"id":373,"type":"article-journal","abstract":"Abstract\n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delInstrText>
        </w:r>
        <w:r w:rsidR="003D7CE9" w:rsidDel="00856384">
          <w:rPr>
            <w:rFonts w:ascii="Verdana" w:hAnsi="Verdana"/>
          </w:rPr>
          <w:fldChar w:fldCharType="separate"/>
        </w:r>
        <w:r w:rsidR="00285EAC" w:rsidRPr="00285EAC" w:rsidDel="00856384">
          <w:rPr>
            <w:rFonts w:ascii="Verdana" w:hAnsi="Verdana"/>
          </w:rPr>
          <w:delText>[7]</w:delText>
        </w:r>
        <w:r w:rsidR="003D7CE9" w:rsidDel="00856384">
          <w:rPr>
            <w:rFonts w:ascii="Verdana" w:hAnsi="Verdana"/>
          </w:rPr>
          <w:fldChar w:fldCharType="end"/>
        </w:r>
        <w:r w:rsidR="00D86A65" w:rsidDel="00856384">
          <w:rPr>
            <w:rFonts w:ascii="Verdana" w:hAnsi="Verdana"/>
          </w:rPr>
          <w:delText xml:space="preserve">.  </w:delText>
        </w:r>
      </w:del>
      <w:del w:id="47" w:author="Brisson, Nicholas" w:date="2024-12-11T22:44:00Z">
        <w:r w:rsidR="00D86A65" w:rsidRPr="00D86A65" w:rsidDel="00856384">
          <w:rPr>
            <w:rFonts w:ascii="Verdana" w:hAnsi="Verdana"/>
          </w:rPr>
          <w:delText>Such instability can result in higher tissue strains and abnormal loading patterns throughout the joint</w:delText>
        </w:r>
        <w:r w:rsidR="00D86A65" w:rsidDel="00856384">
          <w:rPr>
            <w:rFonts w:ascii="Verdana" w:hAnsi="Verdana"/>
          </w:rPr>
          <w:delText xml:space="preserve"> </w:delText>
        </w:r>
        <w:r w:rsidR="00D86A65" w:rsidDel="00856384">
          <w:rPr>
            <w:rFonts w:ascii="Verdana" w:hAnsi="Verdana"/>
          </w:rPr>
          <w:fldChar w:fldCharType="begin"/>
        </w:r>
        <w:r w:rsidR="00C12374" w:rsidDel="00856384">
          <w:rPr>
            <w:rFonts w:ascii="Verdana" w:hAnsi="Verdana"/>
          </w:rPr>
          <w:delInstrText xml:space="preserve"> ADDIN ZOTERO_ITEM CSL_CITATION {"citationID":"aTvgtUAw","properties":{"formattedCitation":"[8]","plainCitation":"[8]","noteIndex":0},"citationItems":[{"id":378,"uris":["http://zotero.org/users/13606484/items/33C9YFS3"],"itemData":{"id":378,"type":"article-journal","container-title":"Medicine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delInstrText>
        </w:r>
        <w:r w:rsidR="00D86A65" w:rsidDel="00856384">
          <w:rPr>
            <w:rFonts w:ascii="Verdana" w:hAnsi="Verdana"/>
          </w:rPr>
          <w:fldChar w:fldCharType="separate"/>
        </w:r>
        <w:r w:rsidR="00285EAC" w:rsidRPr="00285EAC" w:rsidDel="00856384">
          <w:rPr>
            <w:rFonts w:ascii="Verdana" w:hAnsi="Verdana"/>
          </w:rPr>
          <w:delText>[8]</w:delText>
        </w:r>
        <w:r w:rsidR="00D86A65" w:rsidDel="00856384">
          <w:rPr>
            <w:rFonts w:ascii="Verdana" w:hAnsi="Verdana"/>
          </w:rPr>
          <w:fldChar w:fldCharType="end"/>
        </w:r>
        <w:r w:rsidR="00D86A65" w:rsidDel="00856384">
          <w:rPr>
            <w:rFonts w:ascii="Verdana" w:hAnsi="Verdana"/>
          </w:rPr>
          <w:delText xml:space="preserve">. </w:delText>
        </w:r>
      </w:del>
      <w:r w:rsidR="00D86A65" w:rsidRPr="00D86A65">
        <w:rPr>
          <w:rFonts w:ascii="Verdana" w:hAnsi="Verdana"/>
        </w:rPr>
        <w:t xml:space="preserve">Over time, these biomechanical </w:t>
      </w:r>
      <w:del w:id="48" w:author="Brisson, Nicholas" w:date="2024-12-11T22:45:00Z">
        <w:r w:rsidR="00D86A65" w:rsidRPr="00D86A65" w:rsidDel="003547DB">
          <w:rPr>
            <w:rFonts w:ascii="Verdana" w:hAnsi="Verdana"/>
          </w:rPr>
          <w:delText xml:space="preserve">changes </w:delText>
        </w:r>
      </w:del>
      <w:ins w:id="49" w:author="Brisson, Nicholas" w:date="2024-12-11T22:45:00Z">
        <w:r w:rsidR="003547DB">
          <w:rPr>
            <w:rFonts w:ascii="Verdana" w:hAnsi="Verdana"/>
          </w:rPr>
          <w:t>alterations</w:t>
        </w:r>
        <w:r w:rsidR="003547DB" w:rsidRPr="00D86A65">
          <w:rPr>
            <w:rFonts w:ascii="Verdana" w:hAnsi="Verdana"/>
          </w:rPr>
          <w:t xml:space="preserve"> </w:t>
        </w:r>
      </w:ins>
      <w:r w:rsidR="00D86A65" w:rsidRPr="00D86A65">
        <w:rPr>
          <w:rFonts w:ascii="Verdana" w:hAnsi="Verdana"/>
        </w:rPr>
        <w:t xml:space="preserve">may </w:t>
      </w:r>
      <w:commentRangeStart w:id="50"/>
      <w:r w:rsidR="00D86A65" w:rsidRPr="00D86A65">
        <w:rPr>
          <w:rFonts w:ascii="Verdana" w:hAnsi="Verdana"/>
        </w:rPr>
        <w:t xml:space="preserve">contribute to </w:t>
      </w:r>
      <w:ins w:id="51" w:author="Brisson, Nicholas" w:date="2024-12-11T22:48:00Z">
        <w:r w:rsidR="003547DB">
          <w:rPr>
            <w:rFonts w:ascii="Verdana" w:hAnsi="Verdana"/>
          </w:rPr>
          <w:t>the</w:t>
        </w:r>
      </w:ins>
      <w:ins w:id="52" w:author="Brisson, Nicholas" w:date="2024-12-11T22:49:00Z">
        <w:r w:rsidR="003547DB">
          <w:rPr>
            <w:rFonts w:ascii="Verdana" w:hAnsi="Verdana"/>
          </w:rPr>
          <w:t xml:space="preserve"> development of symptoms and structural joint degradation… </w:t>
        </w:r>
      </w:ins>
      <w:r w:rsidR="00D86A65" w:rsidRPr="003547DB">
        <w:rPr>
          <w:rFonts w:ascii="Verdana" w:hAnsi="Verdana"/>
          <w:strike/>
          <w:rPrChange w:id="53" w:author="Brisson, Nicholas" w:date="2024-12-11T22:48:00Z">
            <w:rPr>
              <w:rFonts w:ascii="Verdana" w:hAnsi="Verdana"/>
            </w:rPr>
          </w:rPrChange>
        </w:rPr>
        <w:t>the development and progression of osteoarthritis</w:t>
      </w:r>
      <w:r w:rsidR="00747AC0" w:rsidRPr="003547DB">
        <w:rPr>
          <w:rFonts w:ascii="Verdana" w:hAnsi="Verdana"/>
          <w:strike/>
          <w:rPrChange w:id="54" w:author="Brisson, Nicholas" w:date="2024-12-11T22:48:00Z">
            <w:rPr>
              <w:rFonts w:ascii="Verdana" w:hAnsi="Verdana"/>
            </w:rPr>
          </w:rPrChange>
        </w:rPr>
        <w:t xml:space="preserve">, one of the most common joint disorders affecting a significant portion of the global population </w:t>
      </w:r>
      <w:r w:rsidR="00FB3112" w:rsidRPr="003547DB">
        <w:rPr>
          <w:rFonts w:ascii="Verdana" w:hAnsi="Verdana"/>
          <w:strike/>
          <w:rPrChange w:id="55" w:author="Brisson, Nicholas" w:date="2024-12-11T22:48:00Z">
            <w:rPr>
              <w:rFonts w:ascii="Verdana" w:hAnsi="Verdana"/>
            </w:rPr>
          </w:rPrChange>
        </w:rPr>
        <w:fldChar w:fldCharType="begin"/>
      </w:r>
      <w:r w:rsidR="00C12374" w:rsidRPr="003547DB">
        <w:rPr>
          <w:rFonts w:ascii="Verdana" w:hAnsi="Verdana"/>
          <w:strike/>
          <w:rPrChange w:id="56" w:author="Brisson, Nicholas" w:date="2024-12-11T22:48:00Z">
            <w:rPr>
              <w:rFonts w:ascii="Verdana" w:hAnsi="Verdana"/>
            </w:rPr>
          </w:rPrChange>
        </w:rPr>
        <w:instrText xml:space="preserve"> ADDIN ZOTERO_ITEM CSL_CITATION {"citationID":"8sKiETHB","properties":{"formattedCitation":"[9]","plainCitation":"[9]","noteIndex":0},"citationItems":[{"id":325,"uris":["http://zotero.org/users/13606484/items/44NUWRNI"],"itemData":{"id":325,"type":"article-journal","abstract":"PURPOSE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sidRPr="003547DB">
        <w:rPr>
          <w:rFonts w:ascii="Verdana" w:hAnsi="Verdana"/>
          <w:strike/>
          <w:rPrChange w:id="57" w:author="Brisson, Nicholas" w:date="2024-12-11T22:48:00Z">
            <w:rPr>
              <w:rFonts w:ascii="Verdana" w:hAnsi="Verdana"/>
            </w:rPr>
          </w:rPrChange>
        </w:rPr>
        <w:fldChar w:fldCharType="separate"/>
      </w:r>
      <w:r w:rsidR="00285EAC" w:rsidRPr="003547DB">
        <w:rPr>
          <w:rFonts w:ascii="Verdana" w:hAnsi="Verdana"/>
          <w:strike/>
          <w:rPrChange w:id="58" w:author="Brisson, Nicholas" w:date="2024-12-11T22:48:00Z">
            <w:rPr>
              <w:rFonts w:ascii="Verdana" w:hAnsi="Verdana"/>
            </w:rPr>
          </w:rPrChange>
        </w:rPr>
        <w:t>[9]</w:t>
      </w:r>
      <w:r w:rsidR="00FB3112" w:rsidRPr="003547DB">
        <w:rPr>
          <w:rFonts w:ascii="Verdana" w:hAnsi="Verdana"/>
          <w:strike/>
          <w:rPrChange w:id="59" w:author="Brisson, Nicholas" w:date="2024-12-11T22:48:00Z">
            <w:rPr>
              <w:rFonts w:ascii="Verdana" w:hAnsi="Verdana"/>
            </w:rPr>
          </w:rPrChange>
        </w:rPr>
        <w:fldChar w:fldCharType="end"/>
      </w:r>
      <w:r w:rsidR="00747AC0" w:rsidRPr="003547DB">
        <w:rPr>
          <w:rFonts w:ascii="Verdana" w:hAnsi="Verdana"/>
          <w:strike/>
          <w:rPrChange w:id="60" w:author="Brisson, Nicholas" w:date="2024-12-11T22:48:00Z">
            <w:rPr>
              <w:rFonts w:ascii="Verdana" w:hAnsi="Verdana"/>
            </w:rPr>
          </w:rPrChange>
        </w:rPr>
        <w:t>.</w:t>
      </w:r>
      <w:commentRangeEnd w:id="50"/>
      <w:r w:rsidR="003547DB" w:rsidRPr="003547DB">
        <w:rPr>
          <w:rStyle w:val="CommentReference"/>
          <w:strike/>
          <w:rPrChange w:id="61" w:author="Brisson, Nicholas" w:date="2024-12-11T22:48:00Z">
            <w:rPr>
              <w:rStyle w:val="CommentReference"/>
            </w:rPr>
          </w:rPrChange>
        </w:rPr>
        <w:commentReference w:id="50"/>
      </w:r>
      <w:r w:rsidR="00B768BA">
        <w:rPr>
          <w:rFonts w:ascii="Verdana" w:hAnsi="Verdana"/>
        </w:rPr>
        <w:t xml:space="preserve"> </w:t>
      </w:r>
      <w:r w:rsidR="00463FA5">
        <w:rPr>
          <w:rFonts w:ascii="Verdana" w:hAnsi="Verdana"/>
        </w:rPr>
        <w:t xml:space="preserve"> </w:t>
      </w:r>
    </w:p>
    <w:p w14:paraId="13B5CB5C" w14:textId="76F9EF14" w:rsidR="00A24B3E" w:rsidDel="002F12D9" w:rsidRDefault="00A24B3E" w:rsidP="00662A7A">
      <w:pPr>
        <w:spacing w:line="360" w:lineRule="auto"/>
        <w:jc w:val="both"/>
        <w:rPr>
          <w:del w:id="62" w:author="Brisson, Nicholas" w:date="2024-12-11T23:30:00Z"/>
          <w:rFonts w:ascii="Verdana" w:hAnsi="Verdana"/>
        </w:rPr>
      </w:pPr>
      <w:commentRangeStart w:id="63"/>
      <w:r w:rsidRPr="00A24B3E">
        <w:rPr>
          <w:rFonts w:ascii="Verdana" w:hAnsi="Verdana"/>
        </w:rPr>
        <w:t xml:space="preserve">Dynamic </w:t>
      </w:r>
      <w:commentRangeEnd w:id="63"/>
      <w:r w:rsidR="002E6036">
        <w:rPr>
          <w:rStyle w:val="CommentReference"/>
        </w:rPr>
        <w:commentReference w:id="63"/>
      </w:r>
      <w:r w:rsidRPr="00A24B3E">
        <w:rPr>
          <w:rFonts w:ascii="Verdana" w:hAnsi="Verdana"/>
        </w:rPr>
        <w:t xml:space="preserve">MRI has </w:t>
      </w:r>
      <w:r w:rsidR="006D58D1">
        <w:rPr>
          <w:rFonts w:ascii="Verdana" w:hAnsi="Verdana"/>
        </w:rPr>
        <w:t xml:space="preserve">emerged as a promising </w:t>
      </w:r>
      <w:r w:rsidRPr="00A24B3E">
        <w:rPr>
          <w:rFonts w:ascii="Verdana" w:hAnsi="Verdana"/>
        </w:rPr>
        <w:t>tool for</w:t>
      </w:r>
      <w:r w:rsidR="00182D07">
        <w:rPr>
          <w:rFonts w:ascii="Verdana" w:hAnsi="Verdana"/>
        </w:rPr>
        <w:t xml:space="preserve"> studying</w:t>
      </w:r>
      <w:r w:rsidRPr="00A24B3E">
        <w:rPr>
          <w:rFonts w:ascii="Verdana" w:hAnsi="Verdana"/>
        </w:rPr>
        <w:t xml:space="preserve"> in vivo</w:t>
      </w:r>
      <w:r w:rsidR="00182D07">
        <w:rPr>
          <w:rFonts w:ascii="Verdana" w:hAnsi="Verdana"/>
        </w:rPr>
        <w:t xml:space="preserve"> knee motion</w:t>
      </w:r>
      <w:ins w:id="64" w:author="Brisson, Nicholas" w:date="2024-12-11T23:04:00Z">
        <w:r w:rsidR="00B14E98">
          <w:rPr>
            <w:rFonts w:ascii="Verdana" w:hAnsi="Verdana"/>
          </w:rPr>
          <w:t xml:space="preserve">. </w:t>
        </w:r>
      </w:ins>
      <w:del w:id="65" w:author="Brisson, Nicholas" w:date="2024-12-11T23:04:00Z">
        <w:r w:rsidRPr="00A24B3E" w:rsidDel="00B14E98">
          <w:rPr>
            <w:rFonts w:ascii="Verdana" w:hAnsi="Verdana"/>
          </w:rPr>
          <w:delText xml:space="preserve">, </w:delText>
        </w:r>
        <w:commentRangeStart w:id="66"/>
        <w:r w:rsidRPr="00A24B3E" w:rsidDel="00B14E98">
          <w:rPr>
            <w:rFonts w:ascii="Verdana" w:hAnsi="Verdana"/>
          </w:rPr>
          <w:delText>offering insights into both normal and pathological knee function</w:delText>
        </w:r>
      </w:del>
      <w:commentRangeEnd w:id="66"/>
      <w:r w:rsidR="00B14E98">
        <w:rPr>
          <w:rStyle w:val="CommentReference"/>
        </w:rPr>
        <w:commentReference w:id="66"/>
      </w:r>
      <w:del w:id="67" w:author="Brisson, Nicholas" w:date="2024-12-11T23:04:00Z">
        <w:r w:rsidRPr="00A24B3E" w:rsidDel="00B14E98">
          <w:rPr>
            <w:rFonts w:ascii="Verdana" w:hAnsi="Verdana"/>
          </w:rPr>
          <w:delText xml:space="preserve">. </w:delText>
        </w:r>
      </w:del>
      <w:del w:id="68" w:author="Brisson, Nicholas" w:date="2024-12-11T22:51:00Z">
        <w:r w:rsidR="006D58D1" w:rsidRPr="006D58D1" w:rsidDel="003547DB">
          <w:rPr>
            <w:rFonts w:ascii="Verdana" w:hAnsi="Verdana"/>
          </w:rPr>
          <w:delText>While not yet widely adopted as a standard approach, s</w:delText>
        </w:r>
      </w:del>
      <w:ins w:id="69" w:author="Brisson, Nicholas" w:date="2024-12-11T22:51:00Z">
        <w:r w:rsidR="003547DB">
          <w:rPr>
            <w:rFonts w:ascii="Verdana" w:hAnsi="Verdana"/>
          </w:rPr>
          <w:t>S</w:t>
        </w:r>
      </w:ins>
      <w:r w:rsidR="006D58D1" w:rsidRPr="006D58D1">
        <w:rPr>
          <w:rFonts w:ascii="Verdana" w:hAnsi="Verdana"/>
        </w:rPr>
        <w:t xml:space="preserve">everal studies have demonstrated its utility </w:t>
      </w:r>
      <w:ins w:id="70" w:author="Brisson, Nicholas" w:date="2024-12-11T22:52:00Z">
        <w:r w:rsidR="003547DB">
          <w:rPr>
            <w:rFonts w:ascii="Verdana" w:hAnsi="Verdana"/>
          </w:rPr>
          <w:t xml:space="preserve">for </w:t>
        </w:r>
      </w:ins>
      <w:del w:id="71" w:author="Brisson, Nicholas" w:date="2024-12-11T22:52:00Z">
        <w:r w:rsidR="006D58D1" w:rsidRPr="006D58D1" w:rsidDel="003547DB">
          <w:rPr>
            <w:rFonts w:ascii="Verdana" w:hAnsi="Verdana"/>
          </w:rPr>
          <w:delText xml:space="preserve">in capturing </w:delText>
        </w:r>
      </w:del>
      <w:ins w:id="72" w:author="Brisson, Nicholas" w:date="2024-12-11T22:52:00Z">
        <w:r w:rsidR="003547DB">
          <w:rPr>
            <w:rFonts w:ascii="Verdana" w:hAnsi="Verdana"/>
          </w:rPr>
          <w:t xml:space="preserve">analyzing </w:t>
        </w:r>
      </w:ins>
      <w:r w:rsidR="006D58D1" w:rsidRPr="006D58D1">
        <w:rPr>
          <w:rFonts w:ascii="Verdana" w:hAnsi="Verdana"/>
        </w:rPr>
        <w:t xml:space="preserve">knee </w:t>
      </w:r>
      <w:r w:rsidR="00182D07">
        <w:rPr>
          <w:rFonts w:ascii="Verdana" w:hAnsi="Verdana"/>
        </w:rPr>
        <w:t>movement</w:t>
      </w:r>
      <w:ins w:id="73" w:author="Brisson, Nicholas" w:date="2024-12-11T22:52:00Z">
        <w:r w:rsidR="003547DB">
          <w:rPr>
            <w:rFonts w:ascii="Verdana" w:hAnsi="Verdana"/>
          </w:rPr>
          <w:t xml:space="preserve"> using </w:t>
        </w:r>
      </w:ins>
      <w:del w:id="74" w:author="Brisson, Nicholas" w:date="2024-12-11T22:52:00Z">
        <w:r w:rsidR="006D58D1" w:rsidRPr="006D58D1" w:rsidDel="003547DB">
          <w:rPr>
            <w:rFonts w:ascii="Verdana" w:hAnsi="Verdana"/>
          </w:rPr>
          <w:delText>.</w:delText>
        </w:r>
        <w:r w:rsidR="006D58D1" w:rsidDel="003547DB">
          <w:rPr>
            <w:rFonts w:ascii="Verdana" w:hAnsi="Verdana"/>
          </w:rPr>
          <w:delText xml:space="preserve"> These studies have employed</w:delText>
        </w:r>
        <w:r w:rsidRPr="00A24B3E" w:rsidDel="003547DB">
          <w:rPr>
            <w:rFonts w:ascii="Verdana" w:hAnsi="Verdana"/>
          </w:rPr>
          <w:delText xml:space="preserve"> various</w:delText>
        </w:r>
        <w:r w:rsidR="00346553" w:rsidDel="003547DB">
          <w:rPr>
            <w:rFonts w:ascii="Verdana" w:hAnsi="Verdana"/>
          </w:rPr>
          <w:delText xml:space="preserve"> </w:delText>
        </w:r>
      </w:del>
      <w:ins w:id="75" w:author="Brisson, Nicholas" w:date="2024-12-11T22:52:00Z">
        <w:r w:rsidR="003547DB">
          <w:rPr>
            <w:rFonts w:ascii="Verdana" w:hAnsi="Verdana"/>
          </w:rPr>
          <w:t xml:space="preserve">diverse </w:t>
        </w:r>
      </w:ins>
      <w:r w:rsidR="00346553">
        <w:rPr>
          <w:rFonts w:ascii="Verdana" w:hAnsi="Verdana"/>
        </w:rPr>
        <w:t>dynamic imaging</w:t>
      </w:r>
      <w:r w:rsidRPr="00A24B3E">
        <w:rPr>
          <w:rFonts w:ascii="Verdana" w:hAnsi="Verdana"/>
        </w:rPr>
        <w:t xml:space="preserve"> techniques, including real-time MRI </w:t>
      </w:r>
      <w:r w:rsidR="00FB3112">
        <w:rPr>
          <w:rFonts w:ascii="Verdana" w:hAnsi="Verdana"/>
        </w:rPr>
        <w:fldChar w:fldCharType="begin"/>
      </w:r>
      <w:r w:rsidR="00C12374">
        <w:rPr>
          <w:rFonts w:ascii="Verdana" w:hAnsi="Verdana"/>
        </w:rPr>
        <w:instrText xml:space="preserve"> ADDIN ZOTERO_ITEM CSL_CITATION {"citationID":"jxWikQVR","properties":{"formattedCitation":"[10,11]","plainCitation":"[10,11]","noteIndex":0},"citationItems":[{"id":165,"uris":["http://zotero.org/users/13606484/items/DNEQ2FLV"],"itemData":{"id":165,"type":"article-journal","abstract":"The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285EAC" w:rsidRPr="00285EAC">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{"citationID":"p712ZOIX","properties":{"formattedCitation":"[12,13]","plainCitation":"[12,13]","noteIndex":0},"citationItems":[{"id":239,"uris":["http://zotero.org/users/13606484/items/IHEW8LPD"],"itemData":{"id":239,"type":"article-journal","abstract":"Background:\n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285EAC" w:rsidRPr="00285EAC">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{"citationID":"qDHRPlJs","properties":{"formattedCitation":"[14,15]","plainCitation":"[14,15]","noteIndex":0},"citationItems":[{"id":346,"uris":["http://zotero.org/users/13606484/items/8RI8DC6D"],"itemData":{"id":346,"type":"article-journal","abstract":"In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C12374">
        <w:rPr>
          <w:rFonts w:ascii="Cambria Math" w:hAnsi="Cambria Math" w:cs="Cambria Math"/>
        </w:rPr>
        <w:instrText>∼</w:instrText>
      </w:r>
      <w:r w:rsidR="00C12374">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285EAC" w:rsidRPr="00285EAC">
        <w:rPr>
          <w:rFonts w:ascii="Verdana" w:hAnsi="Verdana"/>
        </w:rPr>
        <w:t>[14,15]</w:t>
      </w:r>
      <w:r w:rsidR="00FB3112">
        <w:rPr>
          <w:rFonts w:ascii="Verdana" w:hAnsi="Verdana"/>
        </w:rPr>
        <w:fldChar w:fldCharType="end"/>
      </w:r>
      <w:ins w:id="76" w:author="Brisson, Nicholas" w:date="2024-12-11T22:53:00Z">
        <w:r w:rsidR="003547DB">
          <w:rPr>
            <w:rFonts w:ascii="Verdana" w:hAnsi="Verdana"/>
          </w:rPr>
          <w:t xml:space="preserve">. </w:t>
        </w:r>
      </w:ins>
      <w:del w:id="77" w:author="Brisson, Nicholas" w:date="2024-12-11T22:53:00Z">
        <w:r w:rsidRPr="00A24B3E" w:rsidDel="003547DB">
          <w:rPr>
            <w:rFonts w:ascii="Verdana" w:hAnsi="Verdana"/>
          </w:rPr>
          <w:delText>,</w:delText>
        </w:r>
        <w:r w:rsidR="008446F6" w:rsidDel="003547DB">
          <w:rPr>
            <w:rFonts w:ascii="Verdana" w:hAnsi="Verdana"/>
          </w:rPr>
          <w:delText xml:space="preserve"> </w:delText>
        </w:r>
      </w:del>
      <w:del w:id="78" w:author="Brisson, Nicholas" w:date="2024-12-11T22:54:00Z">
        <w:r w:rsidR="008446F6" w:rsidDel="003547DB">
          <w:rPr>
            <w:rFonts w:ascii="Verdana" w:hAnsi="Verdana"/>
          </w:rPr>
          <w:delText xml:space="preserve">and </w:delText>
        </w:r>
        <w:r w:rsidR="008446F6" w:rsidRPr="008446F6" w:rsidDel="003547DB">
          <w:rPr>
            <w:rFonts w:ascii="Verdana" w:hAnsi="Verdana"/>
          </w:rPr>
          <w:delText>methods</w:delText>
        </w:r>
      </w:del>
      <w:ins w:id="79" w:author="Brisson, Nicholas" w:date="2024-12-11T22:54:00Z">
        <w:r w:rsidR="003547DB">
          <w:rPr>
            <w:rFonts w:ascii="Verdana" w:hAnsi="Verdana"/>
          </w:rPr>
          <w:t xml:space="preserve">These approaches </w:t>
        </w:r>
      </w:ins>
      <w:ins w:id="80" w:author="Brisson, Nicholas" w:date="2024-12-11T23:05:00Z">
        <w:r w:rsidR="00B3438B">
          <w:rPr>
            <w:rFonts w:ascii="Verdana" w:hAnsi="Verdana"/>
          </w:rPr>
          <w:t>sometimes</w:t>
        </w:r>
      </w:ins>
      <w:r w:rsidR="008446F6" w:rsidRPr="008446F6">
        <w:rPr>
          <w:rFonts w:ascii="Verdana" w:hAnsi="Verdana"/>
        </w:rPr>
        <w:t xml:space="preserve"> incorporat</w:t>
      </w:r>
      <w:ins w:id="81" w:author="Brisson, Nicholas" w:date="2024-12-11T22:54:00Z">
        <w:r w:rsidR="003547DB">
          <w:rPr>
            <w:rFonts w:ascii="Verdana" w:hAnsi="Verdana"/>
          </w:rPr>
          <w:t>e</w:t>
        </w:r>
      </w:ins>
      <w:del w:id="82" w:author="Brisson, Nicholas" w:date="2024-12-11T22:54:00Z">
        <w:r w:rsidR="008446F6" w:rsidRPr="008446F6" w:rsidDel="003547DB">
          <w:rPr>
            <w:rFonts w:ascii="Verdana" w:hAnsi="Verdana"/>
          </w:rPr>
          <w:delText>ing</w:delText>
        </w:r>
      </w:del>
      <w:r w:rsidR="008446F6" w:rsidRPr="008446F6">
        <w:rPr>
          <w:rFonts w:ascii="Verdana" w:hAnsi="Verdana"/>
        </w:rPr>
        <w:t xml:space="preserve"> specialized devices </w:t>
      </w:r>
      <w:del w:id="83" w:author="Brisson, Nicholas" w:date="2024-12-11T22:54:00Z">
        <w:r w:rsidR="008446F6" w:rsidRPr="008446F6" w:rsidDel="003547DB">
          <w:rPr>
            <w:rFonts w:ascii="Verdana" w:hAnsi="Verdana"/>
          </w:rPr>
          <w:delText xml:space="preserve">for </w:delText>
        </w:r>
      </w:del>
      <w:ins w:id="84" w:author="Brisson, Nicholas" w:date="2024-12-11T22:54:00Z">
        <w:r w:rsidR="003547DB">
          <w:rPr>
            <w:rFonts w:ascii="Verdana" w:hAnsi="Verdana"/>
          </w:rPr>
          <w:t>that enable</w:t>
        </w:r>
        <w:r w:rsidR="003547DB" w:rsidRPr="008446F6">
          <w:rPr>
            <w:rFonts w:ascii="Verdana" w:hAnsi="Verdana"/>
          </w:rPr>
          <w:t xml:space="preserve"> </w:t>
        </w:r>
      </w:ins>
      <w:r w:rsidR="008446F6" w:rsidRPr="008446F6">
        <w:rPr>
          <w:rFonts w:ascii="Verdana" w:hAnsi="Verdana"/>
        </w:rPr>
        <w:t xml:space="preserve">controlled </w:t>
      </w:r>
      <w:ins w:id="85" w:author="Brisson, Nicholas" w:date="2024-12-11T22:54:00Z">
        <w:r w:rsidR="003547DB">
          <w:rPr>
            <w:rFonts w:ascii="Verdana" w:hAnsi="Verdana"/>
          </w:rPr>
          <w:t xml:space="preserve">joint </w:t>
        </w:r>
      </w:ins>
      <w:r w:rsidR="008446F6" w:rsidRPr="008446F6">
        <w:rPr>
          <w:rFonts w:ascii="Verdana" w:hAnsi="Verdana"/>
        </w:rPr>
        <w:t xml:space="preserve">loading </w:t>
      </w:r>
      <w:ins w:id="86" w:author="Brisson, Nicholas" w:date="2024-12-11T22:54:00Z">
        <w:r w:rsidR="003547DB">
          <w:rPr>
            <w:rFonts w:ascii="Verdana" w:hAnsi="Verdana"/>
          </w:rPr>
          <w:t xml:space="preserve">motion and </w:t>
        </w:r>
      </w:ins>
      <w:r w:rsidR="008446F6" w:rsidRPr="008446F6">
        <w:rPr>
          <w:rFonts w:ascii="Verdana" w:hAnsi="Verdana"/>
        </w:rPr>
        <w:t>conditions</w:t>
      </w:r>
      <w:r w:rsidR="00FB3112">
        <w:rPr>
          <w:rFonts w:ascii="Verdana" w:hAnsi="Verdana"/>
        </w:rPr>
        <w:t xml:space="preserve"> </w:t>
      </w:r>
      <w:del w:id="87" w:author="Brisson, Nicholas" w:date="2024-12-11T22:53:00Z">
        <w:r w:rsidR="00962616" w:rsidDel="003547DB">
          <w:rPr>
            <w:rFonts w:ascii="Verdana" w:hAnsi="Verdana"/>
          </w:rPr>
          <w:delText xml:space="preserve"> </w:delText>
        </w:r>
      </w:del>
      <w:r w:rsidR="00962616">
        <w:rPr>
          <w:rFonts w:ascii="Verdana" w:hAnsi="Verdana"/>
        </w:rPr>
        <w:fldChar w:fldCharType="begin"/>
      </w:r>
      <w:r w:rsidR="00C12374">
        <w:rPr>
          <w:rFonts w:ascii="Verdana" w:hAnsi="Verdana"/>
        </w:rPr>
        <w:instrText xml:space="preserve"> ADDIN ZOTERO_ITEM CSL_CITATION {"citationID":"tMVHFeMv","properties":{"formattedCitation":"[16,17]","plainCitation":"[16,17]","noteIndex":0},"citationItems":[{"id":209,"uris":["http://zotero.org/users/13606484/items/J7EDB27W"],"itemData":{"id":209,"type":"article-journal","abstract":"Abstract\n            This study investigated the use of dynamic, volumetric MRI to measure 3D skeletal motion. Ten healthy subjects were positioned on a MR</w:instrText>
      </w:r>
      <w:r w:rsidR="00C12374">
        <w:rPr>
          <w:rFonts w:ascii="Cambria Math" w:hAnsi="Cambria Math" w:cs="Cambria Math"/>
        </w:rPr>
        <w:instrText>‐</w:instrText>
      </w:r>
      <w:r w:rsidR="00C12374">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C12374">
        <w:rPr>
          <w:rFonts w:ascii="Cambria Math" w:hAnsi="Cambria Math" w:cs="Cambria Math"/>
        </w:rPr>
        <w:instrText>‐</w:instrText>
      </w:r>
      <w:r w:rsidR="00C12374">
        <w:rPr>
          <w:rFonts w:ascii="Verdana" w:hAnsi="Verdana"/>
        </w:rPr>
        <w:instrText>echo sequence in conjunction with vastly under</w:instrText>
      </w:r>
      <w:r w:rsidR="00C12374">
        <w:rPr>
          <w:rFonts w:ascii="Cambria Math" w:hAnsi="Cambria Math" w:cs="Cambria Math"/>
        </w:rPr>
        <w:instrText>‐</w:instrText>
      </w:r>
      <w:r w:rsidR="00C12374">
        <w:rPr>
          <w:rFonts w:ascii="Verdana" w:hAnsi="Verdana"/>
        </w:rPr>
        <w:instrText>sampled isotropic projection reconstruction. Knee angle was simultaneously monitored and used retrospectively to sort images into 60 frames over the motion cycle. High</w:instrText>
      </w:r>
      <w:r w:rsidR="00C12374">
        <w:rPr>
          <w:rFonts w:ascii="Cambria Math" w:hAnsi="Cambria Math" w:cs="Cambria Math"/>
        </w:rPr>
        <w:instrText>‐</w:instrText>
      </w:r>
      <w:r w:rsidR="00C12374">
        <w:rPr>
          <w:rFonts w:ascii="Verdana" w:hAnsi="Verdana"/>
        </w:rPr>
        <w:instrText>resolution static knee images were acquired and segmented to create subject</w:instrText>
      </w:r>
      <w:r w:rsidR="00C12374">
        <w:rPr>
          <w:rFonts w:ascii="Cambria Math" w:hAnsi="Cambria Math" w:cs="Cambria Math"/>
        </w:rPr>
        <w:instrText>‐</w:instrText>
      </w:r>
      <w:r w:rsidR="00C12374">
        <w:rPr>
          <w:rFonts w:ascii="Verdana" w:hAnsi="Verdana"/>
        </w:rPr>
        <w:instrText>specific models of the femur and tibia. At each time frame, bone positions and orientations were determined by automatically registering the skeletal models to the dynamic images. Three</w:instrText>
      </w:r>
      <w:r w:rsidR="00C12374">
        <w:rPr>
          <w:rFonts w:ascii="Cambria Math" w:hAnsi="Cambria Math" w:cs="Cambria Math"/>
        </w:rPr>
        <w:instrText>‐</w:instrText>
      </w:r>
      <w:r w:rsidR="00C12374">
        <w:rPr>
          <w:rFonts w:ascii="Verdana" w:hAnsi="Verdana"/>
        </w:rPr>
        <w:instrText xml:space="preserve">dimensional tibiofemoral translations and rotations were consistent across healthy subjects. Internal tibia rotations of 7.8 </w:instrText>
      </w:r>
      <w:r w:rsidR="00C12374">
        <w:rPr>
          <w:rFonts w:ascii="Verdana" w:hAnsi="Verdana" w:cs="Verdana"/>
        </w:rPr>
        <w:instrText>±</w:instrText>
      </w:r>
      <w:r w:rsidR="00C12374">
        <w:rPr>
          <w:rFonts w:ascii="Verdana" w:hAnsi="Verdana"/>
        </w:rPr>
        <w:instrText xml:space="preserve"> 3.5</w:instrText>
      </w:r>
      <w:r w:rsidR="00C12374">
        <w:rPr>
          <w:rFonts w:ascii="Verdana" w:hAnsi="Verdana" w:cs="Verdana"/>
        </w:rPr>
        <w:instrText>°</w:instrText>
      </w:r>
      <w:r w:rsidR="00C12374">
        <w:rPr>
          <w:rFonts w:ascii="Verdana" w:hAnsi="Verdana"/>
        </w:rPr>
        <w:instrText xml:space="preserve"> were present with 35.8 </w:instrText>
      </w:r>
      <w:r w:rsidR="00C12374">
        <w:rPr>
          <w:rFonts w:ascii="Verdana" w:hAnsi="Verdana" w:cs="Verdana"/>
        </w:rPr>
        <w:instrText>±</w:instrText>
      </w:r>
      <w:r w:rsidR="00C12374">
        <w:rPr>
          <w:rFonts w:ascii="Verdana" w:hAnsi="Verdana"/>
        </w:rPr>
        <w:instrText xml:space="preserve"> 3.8</w:instrText>
      </w:r>
      <w:r w:rsidR="00C12374">
        <w:rPr>
          <w:rFonts w:ascii="Verdana" w:hAnsi="Verdana" w:cs="Verdana"/>
        </w:rPr>
        <w:instrText>°</w:instrText>
      </w:r>
      <w:r w:rsidR="00C12374">
        <w:rPr>
          <w:rFonts w:ascii="Verdana" w:hAnsi="Verdana"/>
        </w:rPr>
        <w:instrText xml:space="preserve"> of knee flexion, a pattern consistent with knee kinematic measures during walking. We conclude that vastly under</w:instrText>
      </w:r>
      <w:r w:rsidR="00C12374">
        <w:rPr>
          <w:rFonts w:ascii="Cambria Math" w:hAnsi="Cambria Math" w:cs="Cambria Math"/>
        </w:rPr>
        <w:instrText>‐</w:instrText>
      </w:r>
      <w:r w:rsidR="00C12374">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285EAC" w:rsidRPr="00285EAC">
        <w:rPr>
          <w:rFonts w:ascii="Verdana" w:hAnsi="Verdana"/>
        </w:rPr>
        <w:t>[16,17]</w:t>
      </w:r>
      <w:r w:rsidR="00962616">
        <w:rPr>
          <w:rFonts w:ascii="Verdana" w:hAnsi="Verdana"/>
        </w:rPr>
        <w:fldChar w:fldCharType="end"/>
      </w:r>
      <w:ins w:id="88" w:author="Brisson, Nicholas" w:date="2024-12-11T22:55:00Z">
        <w:r w:rsidR="00536396">
          <w:rPr>
            <w:rFonts w:ascii="Verdana" w:hAnsi="Verdana"/>
          </w:rPr>
          <w:t>.</w:t>
        </w:r>
      </w:ins>
      <w:del w:id="89" w:author="Brisson, Nicholas" w:date="2024-12-11T22:55:00Z">
        <w:r w:rsidRPr="00A24B3E" w:rsidDel="003547DB">
          <w:rPr>
            <w:rFonts w:ascii="Verdana" w:hAnsi="Verdana"/>
          </w:rPr>
          <w:delText xml:space="preserve"> each offering unique capabilities for capturing </w:delText>
        </w:r>
        <w:r w:rsidR="00346553" w:rsidDel="003547DB">
          <w:rPr>
            <w:rFonts w:ascii="Verdana" w:hAnsi="Verdana"/>
          </w:rPr>
          <w:delText xml:space="preserve">in vivo </w:delText>
        </w:r>
        <w:r w:rsidRPr="00A24B3E" w:rsidDel="003547DB">
          <w:rPr>
            <w:rFonts w:ascii="Verdana" w:hAnsi="Verdana"/>
          </w:rPr>
          <w:delText>knee motion</w:delText>
        </w:r>
        <w:r w:rsidRPr="00A24B3E" w:rsidDel="00536396">
          <w:rPr>
            <w:rFonts w:ascii="Verdana" w:hAnsi="Verdana"/>
          </w:rPr>
          <w:delText xml:space="preserve">. </w:delText>
        </w:r>
      </w:del>
    </w:p>
    <w:p w14:paraId="46F2BBA1" w14:textId="3DA875D7" w:rsidR="00A747A8" w:rsidRPr="00A747A8" w:rsidRDefault="00A747A8" w:rsidP="00A747A8">
      <w:pPr>
        <w:spacing w:line="360" w:lineRule="auto"/>
        <w:jc w:val="both"/>
        <w:rPr>
          <w:rFonts w:ascii="Verdana" w:hAnsi="Verdana"/>
        </w:rPr>
      </w:pPr>
      <w:del w:id="90" w:author="Brisson, Nicholas" w:date="2024-12-11T22:56:00Z">
        <w:r w:rsidRPr="00A747A8" w:rsidDel="00EB077D">
          <w:rPr>
            <w:rFonts w:ascii="Verdana" w:hAnsi="Verdana"/>
          </w:rPr>
          <w:delText xml:space="preserve">In these dynamic MRI studies of knee </w:delText>
        </w:r>
        <w:r w:rsidR="000742DB" w:rsidDel="00EB077D">
          <w:rPr>
            <w:rFonts w:ascii="Verdana" w:hAnsi="Verdana"/>
          </w:rPr>
          <w:delText>motion</w:delText>
        </w:r>
        <w:r w:rsidRPr="00A747A8" w:rsidDel="00EB077D">
          <w:rPr>
            <w:rFonts w:ascii="Verdana" w:hAnsi="Verdana"/>
          </w:rPr>
          <w:delText>, researchers have employed v</w:delText>
        </w:r>
      </w:del>
      <w:ins w:id="91" w:author="Brisson, Nicholas" w:date="2024-12-11T22:56:00Z">
        <w:r w:rsidR="00EB077D">
          <w:rPr>
            <w:rFonts w:ascii="Verdana" w:hAnsi="Verdana"/>
          </w:rPr>
          <w:t xml:space="preserve">Previous dynamic MRI studies have used </w:t>
        </w:r>
      </w:ins>
      <w:ins w:id="92" w:author="Brisson, Nicholas" w:date="2024-12-11T22:57:00Z">
        <w:r w:rsidR="00EB077D">
          <w:rPr>
            <w:rFonts w:ascii="Verdana" w:hAnsi="Verdana"/>
          </w:rPr>
          <w:t>v</w:t>
        </w:r>
      </w:ins>
      <w:r w:rsidRPr="00A747A8">
        <w:rPr>
          <w:rFonts w:ascii="Verdana" w:hAnsi="Verdana"/>
        </w:rPr>
        <w:t xml:space="preserve">arious methods to extract </w:t>
      </w:r>
      <w:ins w:id="93" w:author="Brisson, Nicholas" w:date="2024-12-11T22:57:00Z">
        <w:r w:rsidR="00EB077D">
          <w:rPr>
            <w:rFonts w:ascii="Verdana" w:hAnsi="Verdana"/>
          </w:rPr>
          <w:t xml:space="preserve">knee </w:t>
        </w:r>
      </w:ins>
      <w:r w:rsidRPr="00A747A8">
        <w:rPr>
          <w:rFonts w:ascii="Verdana" w:hAnsi="Verdana"/>
        </w:rPr>
        <w:t>kinematic parameters. Some studies use</w:t>
      </w:r>
      <w:r w:rsidR="000742DB">
        <w:rPr>
          <w:rFonts w:ascii="Verdana" w:hAnsi="Verdana"/>
        </w:rPr>
        <w:t>d</w:t>
      </w:r>
      <w:r w:rsidRPr="00A747A8">
        <w:rPr>
          <w:rFonts w:ascii="Verdana" w:hAnsi="Verdana"/>
        </w:rPr>
        <w:t xml:space="preserve"> high-resolution static MRI scans to </w:t>
      </w:r>
      <w:r w:rsidRPr="00A747A8">
        <w:rPr>
          <w:rFonts w:ascii="Verdana" w:hAnsi="Verdana"/>
        </w:rPr>
        <w:lastRenderedPageBreak/>
        <w:t xml:space="preserve">create detailed </w:t>
      </w:r>
      <w:ins w:id="94" w:author="Brisson, Nicholas" w:date="2024-12-11T22:57:00Z">
        <w:r w:rsidR="00EB077D">
          <w:rPr>
            <w:rFonts w:ascii="Verdana" w:hAnsi="Verdana"/>
          </w:rPr>
          <w:t>three-dimensional (</w:t>
        </w:r>
      </w:ins>
      <w:r w:rsidRPr="00A747A8">
        <w:rPr>
          <w:rFonts w:ascii="Verdana" w:hAnsi="Verdana"/>
        </w:rPr>
        <w:t>3D</w:t>
      </w:r>
      <w:ins w:id="95" w:author="Brisson, Nicholas" w:date="2024-12-11T22:57:00Z">
        <w:r w:rsidR="00EB077D">
          <w:rPr>
            <w:rFonts w:ascii="Verdana" w:hAnsi="Verdana"/>
          </w:rPr>
          <w:t>)</w:t>
        </w:r>
      </w:ins>
      <w:r w:rsidRPr="00A747A8">
        <w:rPr>
          <w:rFonts w:ascii="Verdana" w:hAnsi="Verdana"/>
        </w:rPr>
        <w:t xml:space="preserve"> </w:t>
      </w:r>
      <w:ins w:id="96" w:author="Brisson, Nicholas" w:date="2024-12-11T22:58:00Z">
        <w:r w:rsidR="00EB077D">
          <w:rPr>
            <w:rFonts w:ascii="Verdana" w:hAnsi="Verdana"/>
          </w:rPr>
          <w:t xml:space="preserve">bone </w:t>
        </w:r>
      </w:ins>
      <w:r w:rsidRPr="00A747A8">
        <w:rPr>
          <w:rFonts w:ascii="Verdana" w:hAnsi="Verdana"/>
        </w:rPr>
        <w:t>models</w:t>
      </w:r>
      <w:del w:id="97" w:author="Brisson, Nicholas" w:date="2024-12-11T22:58:00Z">
        <w:r w:rsidRPr="00A747A8" w:rsidDel="00EB077D">
          <w:rPr>
            <w:rFonts w:ascii="Verdana" w:hAnsi="Verdana"/>
          </w:rPr>
          <w:delText xml:space="preserve"> of the bones</w:delText>
        </w:r>
      </w:del>
      <w:r w:rsidRPr="00A747A8">
        <w:rPr>
          <w:rFonts w:ascii="Verdana" w:hAnsi="Verdana"/>
        </w:rPr>
        <w:t xml:space="preserve">, which </w:t>
      </w:r>
      <w:r w:rsidR="000742DB">
        <w:rPr>
          <w:rFonts w:ascii="Verdana" w:hAnsi="Verdana"/>
        </w:rPr>
        <w:t>were</w:t>
      </w:r>
      <w:r w:rsidR="000742DB" w:rsidRPr="00A747A8">
        <w:rPr>
          <w:rFonts w:ascii="Verdana" w:hAnsi="Verdana"/>
        </w:rPr>
        <w:t xml:space="preserve"> </w:t>
      </w:r>
      <w:r w:rsidRPr="00A747A8">
        <w:rPr>
          <w:rFonts w:ascii="Verdana" w:hAnsi="Verdana"/>
        </w:rPr>
        <w:t xml:space="preserve">then registered to lower-resolution dynamic MRI </w:t>
      </w:r>
      <w:commentRangeStart w:id="98"/>
      <w:r w:rsidRPr="00A747A8">
        <w:rPr>
          <w:rFonts w:ascii="Verdana" w:hAnsi="Verdana"/>
        </w:rPr>
        <w:t>frames</w:t>
      </w:r>
      <w:r w:rsidR="00020062">
        <w:rPr>
          <w:rFonts w:ascii="Verdana" w:hAnsi="Verdana"/>
        </w:rPr>
        <w:t xml:space="preserve"> </w:t>
      </w:r>
      <w:ins w:id="99" w:author="Brisson, Nicholas" w:date="2024-12-11T23:06:00Z">
        <w:r w:rsidR="00263050">
          <w:rPr>
            <w:rFonts w:ascii="Verdana" w:hAnsi="Verdana"/>
          </w:rPr>
          <w:t xml:space="preserve">to… </w:t>
        </w:r>
        <w:commentRangeEnd w:id="98"/>
        <w:r w:rsidR="00263050">
          <w:rPr>
            <w:rStyle w:val="CommentReference"/>
          </w:rPr>
          <w:commentReference w:id="98"/>
        </w:r>
      </w:ins>
      <w:r w:rsidR="00020062">
        <w:rPr>
          <w:rFonts w:ascii="Verdana" w:hAnsi="Verdana"/>
        </w:rPr>
        <w:fldChar w:fldCharType="begin"/>
      </w:r>
      <w:r w:rsidR="00C12374">
        <w:rPr>
          <w:rFonts w:ascii="Verdana" w:hAnsi="Verdana"/>
        </w:rPr>
        <w:instrText xml:space="preserve"> ADDIN ZOTERO_ITEM CSL_CITATION {"citationID":"emYlb5HY","properties":{"formattedCitation":"[10,16]","plainCitation":"[10,16]","noteIndex":0},"citationItems":[{"id":165,"uris":["http://zotero.org/users/13606484/items/DNEQ2FLV"],"itemData":{"id":165,"type":"article-journal","abstract":"The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209,"uris":["http://zotero.org/users/13606484/items/J7EDB27W"],"itemData":{"id":209,"type":"article-journal","abstract":"Abstract\n            This study investigated the use of dynamic, volumetric MRI to measure 3D skeletal motion. Ten healthy subjects were positioned on a MR</w:instrText>
      </w:r>
      <w:r w:rsidR="00C12374">
        <w:rPr>
          <w:rFonts w:ascii="Cambria Math" w:hAnsi="Cambria Math" w:cs="Cambria Math"/>
        </w:rPr>
        <w:instrText>‐</w:instrText>
      </w:r>
      <w:r w:rsidR="00C12374">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C12374">
        <w:rPr>
          <w:rFonts w:ascii="Cambria Math" w:hAnsi="Cambria Math" w:cs="Cambria Math"/>
        </w:rPr>
        <w:instrText>‐</w:instrText>
      </w:r>
      <w:r w:rsidR="00C12374">
        <w:rPr>
          <w:rFonts w:ascii="Verdana" w:hAnsi="Verdana"/>
        </w:rPr>
        <w:instrText>echo sequence in conjunction with vastly under</w:instrText>
      </w:r>
      <w:r w:rsidR="00C12374">
        <w:rPr>
          <w:rFonts w:ascii="Cambria Math" w:hAnsi="Cambria Math" w:cs="Cambria Math"/>
        </w:rPr>
        <w:instrText>‐</w:instrText>
      </w:r>
      <w:r w:rsidR="00C12374">
        <w:rPr>
          <w:rFonts w:ascii="Verdana" w:hAnsi="Verdana"/>
        </w:rPr>
        <w:instrText>sampled isotropic projection reconstruction. Knee angle was simultaneously monitored and used retrospectively to sort images into 60 frames over the motion cycle. High</w:instrText>
      </w:r>
      <w:r w:rsidR="00C12374">
        <w:rPr>
          <w:rFonts w:ascii="Cambria Math" w:hAnsi="Cambria Math" w:cs="Cambria Math"/>
        </w:rPr>
        <w:instrText>‐</w:instrText>
      </w:r>
      <w:r w:rsidR="00C12374">
        <w:rPr>
          <w:rFonts w:ascii="Verdana" w:hAnsi="Verdana"/>
        </w:rPr>
        <w:instrText>resolution static knee images were acquired and segmented to create subject</w:instrText>
      </w:r>
      <w:r w:rsidR="00C12374">
        <w:rPr>
          <w:rFonts w:ascii="Cambria Math" w:hAnsi="Cambria Math" w:cs="Cambria Math"/>
        </w:rPr>
        <w:instrText>‐</w:instrText>
      </w:r>
      <w:r w:rsidR="00C12374">
        <w:rPr>
          <w:rFonts w:ascii="Verdana" w:hAnsi="Verdana"/>
        </w:rPr>
        <w:instrText>specific models of the femur and tibia. At each time frame, bone positions and orientations were determined by automatically registering the skeletal models to the dynamic images. Three</w:instrText>
      </w:r>
      <w:r w:rsidR="00C12374">
        <w:rPr>
          <w:rFonts w:ascii="Cambria Math" w:hAnsi="Cambria Math" w:cs="Cambria Math"/>
        </w:rPr>
        <w:instrText>‐</w:instrText>
      </w:r>
      <w:r w:rsidR="00C12374">
        <w:rPr>
          <w:rFonts w:ascii="Verdana" w:hAnsi="Verdana"/>
        </w:rPr>
        <w:instrText xml:space="preserve">dimensional tibiofemoral translations and rotations were consistent across healthy subjects. Internal tibia rotations of 7.8 </w:instrText>
      </w:r>
      <w:r w:rsidR="00C12374">
        <w:rPr>
          <w:rFonts w:ascii="Verdana" w:hAnsi="Verdana" w:cs="Verdana"/>
        </w:rPr>
        <w:instrText>±</w:instrText>
      </w:r>
      <w:r w:rsidR="00C12374">
        <w:rPr>
          <w:rFonts w:ascii="Verdana" w:hAnsi="Verdana"/>
        </w:rPr>
        <w:instrText xml:space="preserve"> 3.5</w:instrText>
      </w:r>
      <w:r w:rsidR="00C12374">
        <w:rPr>
          <w:rFonts w:ascii="Verdana" w:hAnsi="Verdana" w:cs="Verdana"/>
        </w:rPr>
        <w:instrText>°</w:instrText>
      </w:r>
      <w:r w:rsidR="00C12374">
        <w:rPr>
          <w:rFonts w:ascii="Verdana" w:hAnsi="Verdana"/>
        </w:rPr>
        <w:instrText xml:space="preserve"> were present with 35.8 </w:instrText>
      </w:r>
      <w:r w:rsidR="00C12374">
        <w:rPr>
          <w:rFonts w:ascii="Verdana" w:hAnsi="Verdana" w:cs="Verdana"/>
        </w:rPr>
        <w:instrText>±</w:instrText>
      </w:r>
      <w:r w:rsidR="00C12374">
        <w:rPr>
          <w:rFonts w:ascii="Verdana" w:hAnsi="Verdana"/>
        </w:rPr>
        <w:instrText xml:space="preserve"> 3.8</w:instrText>
      </w:r>
      <w:r w:rsidR="00C12374">
        <w:rPr>
          <w:rFonts w:ascii="Verdana" w:hAnsi="Verdana" w:cs="Verdana"/>
        </w:rPr>
        <w:instrText>°</w:instrText>
      </w:r>
      <w:r w:rsidR="00C12374">
        <w:rPr>
          <w:rFonts w:ascii="Verdana" w:hAnsi="Verdana"/>
        </w:rPr>
        <w:instrText xml:space="preserve"> of knee flexion, a pattern consistent with knee kinematic measures during walking. We conclude that vastly under</w:instrText>
      </w:r>
      <w:r w:rsidR="00C12374">
        <w:rPr>
          <w:rFonts w:ascii="Cambria Math" w:hAnsi="Cambria Math" w:cs="Cambria Math"/>
        </w:rPr>
        <w:instrText>‐</w:instrText>
      </w:r>
      <w:r w:rsidR="00C12374">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285EAC" w:rsidRPr="00285EAC">
        <w:rPr>
          <w:rFonts w:ascii="Verdana" w:hAnsi="Verdana"/>
        </w:rPr>
        <w:t>[10,16]</w:t>
      </w:r>
      <w:r w:rsidR="00020062">
        <w:rPr>
          <w:rFonts w:ascii="Verdana" w:hAnsi="Verdana"/>
        </w:rPr>
        <w:fldChar w:fldCharType="end"/>
      </w:r>
      <w:r w:rsidRPr="00A747A8">
        <w:rPr>
          <w:rFonts w:ascii="Verdana" w:hAnsi="Verdana"/>
        </w:rPr>
        <w:t xml:space="preserve">. </w:t>
      </w:r>
      <w:ins w:id="100" w:author="Brisson, Nicholas" w:date="2024-12-11T23:08:00Z">
        <w:r w:rsidR="00475E9A">
          <w:rPr>
            <w:rFonts w:ascii="Verdana" w:hAnsi="Verdana"/>
          </w:rPr>
          <w:t>Moreover, some studies</w:t>
        </w:r>
      </w:ins>
      <w:ins w:id="101" w:author="Brisson, Nicholas" w:date="2024-12-11T22:58:00Z">
        <w:r w:rsidR="00EB077D">
          <w:rPr>
            <w:rFonts w:ascii="Verdana" w:hAnsi="Verdana"/>
          </w:rPr>
          <w:t xml:space="preserve"> </w:t>
        </w:r>
      </w:ins>
      <w:del w:id="102" w:author="Brisson, Nicholas" w:date="2024-12-11T22:58:00Z">
        <w:r w:rsidR="004B3816" w:rsidRPr="004B3816" w:rsidDel="00EB077D">
          <w:rPr>
            <w:rFonts w:ascii="Verdana" w:hAnsi="Verdana"/>
          </w:rPr>
          <w:delText xml:space="preserve">Alternatively, some studies have </w:delText>
        </w:r>
      </w:del>
      <w:r w:rsidR="004B3816" w:rsidRPr="004B3816">
        <w:rPr>
          <w:rFonts w:ascii="Verdana" w:hAnsi="Verdana"/>
        </w:rPr>
        <w:t xml:space="preserve">employed landmark-based tracking methods, </w:t>
      </w:r>
      <w:ins w:id="103" w:author="Brisson, Nicholas" w:date="2024-12-11T22:58:00Z">
        <w:r w:rsidR="00EB077D">
          <w:rPr>
            <w:rFonts w:ascii="Verdana" w:hAnsi="Verdana"/>
          </w:rPr>
          <w:t xml:space="preserve">including </w:t>
        </w:r>
      </w:ins>
      <w:bookmarkStart w:id="104" w:name="_GoBack"/>
      <w:bookmarkEnd w:id="104"/>
      <w:del w:id="105" w:author="Brisson, Nicholas" w:date="2024-12-11T22:58:00Z">
        <w:r w:rsidR="004B3816" w:rsidRPr="004B3816" w:rsidDel="00EB077D">
          <w:rPr>
            <w:rFonts w:ascii="Verdana" w:hAnsi="Verdana"/>
          </w:rPr>
          <w:delText xml:space="preserve">such as using a </w:delText>
        </w:r>
      </w:del>
      <w:r w:rsidR="004B3816" w:rsidRPr="004B3816">
        <w:rPr>
          <w:rFonts w:ascii="Verdana" w:hAnsi="Verdana"/>
        </w:rPr>
        <w:t>semi-automatic tracking algorithm</w:t>
      </w:r>
      <w:ins w:id="106" w:author="Brisson, Nicholas" w:date="2024-12-11T22:59:00Z">
        <w:r w:rsidR="00EB077D">
          <w:rPr>
            <w:rFonts w:ascii="Verdana" w:hAnsi="Verdana"/>
          </w:rPr>
          <w:t>s</w:t>
        </w:r>
      </w:ins>
      <w:r w:rsidR="004B3816" w:rsidRPr="004B3816">
        <w:rPr>
          <w:rFonts w:ascii="Verdana" w:hAnsi="Verdana"/>
        </w:rPr>
        <w:t xml:space="preserve"> where bony landmarks are manually identified in the first dynamic frame and </w:t>
      </w:r>
      <w:del w:id="107" w:author="Brisson, Nicholas" w:date="2024-12-11T22:59:00Z">
        <w:r w:rsidR="004B3816" w:rsidRPr="004B3816" w:rsidDel="00EB077D">
          <w:rPr>
            <w:rFonts w:ascii="Verdana" w:hAnsi="Verdana"/>
          </w:rPr>
          <w:delText xml:space="preserve">then </w:delText>
        </w:r>
      </w:del>
      <w:r w:rsidR="004B3816" w:rsidRPr="004B3816">
        <w:rPr>
          <w:rFonts w:ascii="Verdana" w:hAnsi="Verdana"/>
        </w:rPr>
        <w:t xml:space="preserve">tracked </w:t>
      </w:r>
      <w:ins w:id="108" w:author="Brisson, Nicholas" w:date="2024-12-11T22:59:00Z">
        <w:r w:rsidR="00EB077D">
          <w:rPr>
            <w:rFonts w:ascii="Verdana" w:hAnsi="Verdana"/>
          </w:rPr>
          <w:t xml:space="preserve">through </w:t>
        </w:r>
      </w:ins>
      <w:del w:id="109" w:author="Brisson, Nicholas" w:date="2024-12-11T22:59:00Z">
        <w:r w:rsidR="004B3816" w:rsidRPr="004B3816" w:rsidDel="00EB077D">
          <w:rPr>
            <w:rFonts w:ascii="Verdana" w:hAnsi="Verdana"/>
          </w:rPr>
          <w:delText xml:space="preserve">across </w:delText>
        </w:r>
      </w:del>
      <w:r w:rsidR="004B3816" w:rsidRPr="004B3816">
        <w:rPr>
          <w:rFonts w:ascii="Verdana" w:hAnsi="Verdana"/>
        </w:rPr>
        <w:t xml:space="preserve">subsequent frames using normalized cross-correlation </w:t>
      </w:r>
      <w:r w:rsidR="004B3816">
        <w:rPr>
          <w:rFonts w:ascii="Verdana" w:hAnsi="Verdana"/>
        </w:rPr>
        <w:fldChar w:fldCharType="begin"/>
      </w:r>
      <w:r w:rsidR="00C12374">
        <w:rPr>
          <w:rFonts w:ascii="Verdana" w:hAnsi="Verdana"/>
        </w:rPr>
        <w:instrText xml:space="preserve"> ADDIN ZOTERO_ITEM CSL_CITATION {"citationID":"LWSEeqkf","properties":{"formattedCitation":"[11]","plainCitation":"[11]","noteIndex":0},"citationItems":[{"id":337,"uris":["http://zotero.org/users/13606484/items/H2KK6ALT"],"itemData":{"id":337,"type":"article-journal","abstract":"Abnormal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285EAC" w:rsidRPr="00285EAC">
        <w:rPr>
          <w:rFonts w:ascii="Verdana" w:hAnsi="Verdana"/>
        </w:rPr>
        <w:t>[11]</w:t>
      </w:r>
      <w:r w:rsidR="004B3816">
        <w:rPr>
          <w:rFonts w:ascii="Verdana" w:hAnsi="Verdana"/>
        </w:rPr>
        <w:fldChar w:fldCharType="end"/>
      </w:r>
      <w:ins w:id="110" w:author="Brisson, Nicholas" w:date="2024-12-11T23:08:00Z">
        <w:r w:rsidR="00475E9A">
          <w:rPr>
            <w:rFonts w:ascii="Verdana" w:hAnsi="Verdana"/>
          </w:rPr>
          <w:t xml:space="preserve">, while </w:t>
        </w:r>
      </w:ins>
      <w:del w:id="111" w:author="Brisson, Nicholas" w:date="2024-12-11T23:08:00Z">
        <w:r w:rsidR="00117673" w:rsidDel="00475E9A">
          <w:rPr>
            <w:rFonts w:ascii="Verdana" w:hAnsi="Verdana"/>
          </w:rPr>
          <w:delText>.</w:delText>
        </w:r>
        <w:r w:rsidR="00117673" w:rsidRPr="00117673" w:rsidDel="00475E9A">
          <w:delText xml:space="preserve"> </w:delText>
        </w:r>
        <w:r w:rsidR="00117673" w:rsidRPr="00117673" w:rsidDel="00475E9A">
          <w:rPr>
            <w:rFonts w:ascii="Verdana" w:hAnsi="Verdana"/>
          </w:rPr>
          <w:delText>O</w:delText>
        </w:r>
      </w:del>
      <w:ins w:id="112" w:author="Brisson, Nicholas" w:date="2024-12-11T23:08:00Z">
        <w:r w:rsidR="00475E9A">
          <w:rPr>
            <w:rFonts w:ascii="Verdana" w:hAnsi="Verdana"/>
          </w:rPr>
          <w:t>o</w:t>
        </w:r>
      </w:ins>
      <w:r w:rsidR="00117673" w:rsidRPr="00117673">
        <w:rPr>
          <w:rFonts w:ascii="Verdana" w:hAnsi="Verdana"/>
        </w:rPr>
        <w:t xml:space="preserve">thers </w:t>
      </w:r>
      <w:del w:id="113" w:author="Brisson, Nicholas" w:date="2024-12-11T23:08:00Z">
        <w:r w:rsidR="00117673" w:rsidRPr="00117673" w:rsidDel="00475E9A">
          <w:rPr>
            <w:rFonts w:ascii="Verdana" w:hAnsi="Verdana"/>
          </w:rPr>
          <w:delText xml:space="preserve">have </w:delText>
        </w:r>
      </w:del>
      <w:commentRangeStart w:id="114"/>
      <w:r w:rsidR="00117673" w:rsidRPr="00117673">
        <w:rPr>
          <w:rFonts w:ascii="Verdana" w:hAnsi="Verdana"/>
        </w:rPr>
        <w:t>used motion-triggered imaging to compare bone position measurements between static and dynamic conditions</w:t>
      </w:r>
      <w:r w:rsidR="00117673">
        <w:rPr>
          <w:rFonts w:ascii="Verdana" w:hAnsi="Verdana"/>
        </w:rPr>
        <w:t xml:space="preserve"> </w:t>
      </w:r>
      <w:commentRangeEnd w:id="114"/>
      <w:r w:rsidR="00475E9A">
        <w:rPr>
          <w:rStyle w:val="CommentReference"/>
        </w:rPr>
        <w:commentReference w:id="114"/>
      </w:r>
      <w:r w:rsidR="004B3816">
        <w:rPr>
          <w:rFonts w:ascii="Verdana" w:hAnsi="Verdana"/>
        </w:rPr>
        <w:fldChar w:fldCharType="begin"/>
      </w:r>
      <w:r w:rsidR="00C12374">
        <w:rPr>
          <w:rFonts w:ascii="Verdana" w:hAnsi="Verdana"/>
        </w:rPr>
        <w:instrText xml:space="preserve"> ADDIN ZOTERO_ITEM CSL_CITATION {"citationID":"XhgAKimN","properties":{"formattedCitation":"[13]","plainCitation":"[13]","noteIndex":0},"citationItems":[{"id":340,"uris":["http://zotero.org/users/13606484/items/B2T5L9UC"],"itemData":{"id":340,"type":"article-journal","abstract":"To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285EAC" w:rsidRPr="00285EAC">
        <w:rPr>
          <w:rFonts w:ascii="Verdana" w:hAnsi="Verdana"/>
        </w:rPr>
        <w:t>[13]</w:t>
      </w:r>
      <w:r w:rsidR="004B3816">
        <w:rPr>
          <w:rFonts w:ascii="Verdana" w:hAnsi="Verdana"/>
        </w:rPr>
        <w:fldChar w:fldCharType="end"/>
      </w:r>
      <w:r w:rsidR="004B3816" w:rsidRPr="004B3816">
        <w:rPr>
          <w:rFonts w:ascii="Verdana" w:hAnsi="Verdana"/>
        </w:rPr>
        <w:t>.</w:t>
      </w:r>
    </w:p>
    <w:p w14:paraId="08A66BCB" w14:textId="1B823936" w:rsidR="00117673" w:rsidRDefault="00117673" w:rsidP="00194022">
      <w:pPr>
        <w:spacing w:line="360" w:lineRule="auto"/>
        <w:jc w:val="both"/>
        <w:rPr>
          <w:rFonts w:ascii="Verdana" w:hAnsi="Verdana"/>
        </w:rPr>
      </w:pPr>
      <w:commentRangeStart w:id="115"/>
      <w:r w:rsidRPr="00117673">
        <w:rPr>
          <w:rFonts w:ascii="Verdana" w:hAnsi="Verdana"/>
        </w:rPr>
        <w:t xml:space="preserve">In </w:t>
      </w:r>
      <w:commentRangeEnd w:id="115"/>
      <w:r w:rsidR="00A11C9B">
        <w:rPr>
          <w:rStyle w:val="CommentReference"/>
        </w:rPr>
        <w:commentReference w:id="115"/>
      </w:r>
      <w:r w:rsidRPr="00117673">
        <w:rPr>
          <w:rFonts w:ascii="Verdana" w:hAnsi="Verdana"/>
        </w:rPr>
        <w:t xml:space="preserve">this work, we present a semi-automated method for tracking </w:t>
      </w:r>
      <w:ins w:id="116" w:author="Brisson, Nicholas" w:date="2024-12-11T23:12:00Z">
        <w:r w:rsidR="001E4C45">
          <w:rPr>
            <w:rFonts w:ascii="Verdana" w:hAnsi="Verdana"/>
          </w:rPr>
          <w:t>two-dimensional (</w:t>
        </w:r>
        <w:proofErr w:type="spellStart"/>
        <w:r w:rsidR="001E4C45">
          <w:rPr>
            <w:rFonts w:ascii="Verdana" w:hAnsi="Verdana"/>
          </w:rPr>
          <w:t>2D</w:t>
        </w:r>
        <w:proofErr w:type="spellEnd"/>
        <w:r w:rsidR="001E4C45">
          <w:rPr>
            <w:rFonts w:ascii="Verdana" w:hAnsi="Verdana"/>
          </w:rPr>
          <w:t>)</w:t>
        </w:r>
      </w:ins>
      <w:ins w:id="117" w:author="Brisson, Nicholas" w:date="2024-12-11T23:34:00Z">
        <w:r w:rsidR="00A11C9B">
          <w:rPr>
            <w:rFonts w:ascii="Verdana" w:hAnsi="Verdana"/>
          </w:rPr>
          <w:t xml:space="preserve"> </w:t>
        </w:r>
      </w:ins>
      <w:r w:rsidRPr="00117673">
        <w:rPr>
          <w:rFonts w:ascii="Verdana" w:hAnsi="Verdana"/>
        </w:rPr>
        <w:t xml:space="preserve">bone motion </w:t>
      </w:r>
      <w:ins w:id="118" w:author="Brisson, Nicholas" w:date="2024-12-11T23:12:00Z">
        <w:r w:rsidR="001E4C45">
          <w:rPr>
            <w:rFonts w:ascii="Verdana" w:hAnsi="Verdana"/>
          </w:rPr>
          <w:t xml:space="preserve">acquired with </w:t>
        </w:r>
      </w:ins>
      <w:del w:id="119" w:author="Brisson, Nicholas" w:date="2024-12-11T23:10:00Z">
        <w:r w:rsidRPr="00117673" w:rsidDel="001E4C45">
          <w:rPr>
            <w:rFonts w:ascii="Verdana" w:hAnsi="Verdana"/>
          </w:rPr>
          <w:delText>in</w:delText>
        </w:r>
      </w:del>
      <w:del w:id="120" w:author="Brisson, Nicholas" w:date="2024-12-11T23:12:00Z">
        <w:r w:rsidRPr="00117673" w:rsidDel="001E4C45">
          <w:rPr>
            <w:rFonts w:ascii="Verdana" w:hAnsi="Verdana"/>
          </w:rPr>
          <w:delText xml:space="preserve"> 2D </w:delText>
        </w:r>
      </w:del>
      <w:proofErr w:type="spellStart"/>
      <w:ins w:id="121" w:author="Brisson, Nicholas" w:date="2024-12-11T23:12:00Z">
        <w:r w:rsidR="001E4C45">
          <w:rPr>
            <w:rFonts w:ascii="Verdana" w:hAnsi="Verdana"/>
          </w:rPr>
          <w:t>2D</w:t>
        </w:r>
        <w:proofErr w:type="spellEnd"/>
        <w:r w:rsidR="001E4C45">
          <w:rPr>
            <w:rFonts w:ascii="Verdana" w:hAnsi="Verdana"/>
          </w:rPr>
          <w:t xml:space="preserve"> </w:t>
        </w:r>
      </w:ins>
      <w:r w:rsidRPr="00117673">
        <w:rPr>
          <w:rFonts w:ascii="Verdana" w:hAnsi="Verdana"/>
        </w:rPr>
        <w:t xml:space="preserve">sagittal CINE MRI sequences </w:t>
      </w:r>
      <w:del w:id="122" w:author="Brisson, Nicholas" w:date="2024-12-11T23:12:00Z">
        <w:r w:rsidRPr="00117673" w:rsidDel="001E4C45">
          <w:rPr>
            <w:rFonts w:ascii="Verdana" w:hAnsi="Verdana"/>
          </w:rPr>
          <w:delText xml:space="preserve">acquired </w:delText>
        </w:r>
      </w:del>
      <w:r w:rsidRPr="00117673">
        <w:rPr>
          <w:rFonts w:ascii="Verdana" w:hAnsi="Verdana"/>
        </w:rPr>
        <w:t xml:space="preserve">during controlled knee flexion-extension using a custom MRI-compatible </w:t>
      </w:r>
      <w:ins w:id="123" w:author="Brisson, Nicholas" w:date="2024-12-11T23:14:00Z">
        <w:r w:rsidR="001E4C45">
          <w:rPr>
            <w:rFonts w:ascii="Verdana" w:hAnsi="Verdana"/>
          </w:rPr>
          <w:t xml:space="preserve">knee motion and </w:t>
        </w:r>
      </w:ins>
      <w:r w:rsidRPr="00117673">
        <w:rPr>
          <w:rFonts w:ascii="Verdana" w:hAnsi="Verdana"/>
        </w:rPr>
        <w:t xml:space="preserve">loading device. Our approach </w:t>
      </w:r>
      <w:ins w:id="124" w:author="Brisson, Nicholas" w:date="2024-12-11T23:15:00Z">
        <w:r w:rsidR="001E4C45">
          <w:rPr>
            <w:rFonts w:ascii="Verdana" w:hAnsi="Verdana"/>
          </w:rPr>
          <w:t xml:space="preserve">combines </w:t>
        </w:r>
      </w:ins>
      <w:del w:id="125" w:author="Brisson, Nicholas" w:date="2024-12-11T23:15:00Z">
        <w:r w:rsidRPr="00117673" w:rsidDel="001E4C45">
          <w:rPr>
            <w:rFonts w:ascii="Verdana" w:hAnsi="Verdana"/>
          </w:rPr>
          <w:delText xml:space="preserve">uses </w:delText>
        </w:r>
      </w:del>
      <w:r w:rsidRPr="00117673">
        <w:rPr>
          <w:rFonts w:ascii="Verdana" w:hAnsi="Verdana"/>
        </w:rPr>
        <w:t xml:space="preserve">edge detection </w:t>
      </w:r>
      <w:ins w:id="126" w:author="Brisson, Nicholas" w:date="2024-12-11T23:15:00Z">
        <w:r w:rsidR="001E4C45">
          <w:rPr>
            <w:rFonts w:ascii="Verdana" w:hAnsi="Verdana"/>
          </w:rPr>
          <w:t xml:space="preserve">with </w:t>
        </w:r>
      </w:ins>
      <w:del w:id="127" w:author="Brisson, Nicholas" w:date="2024-12-11T23:15:00Z">
        <w:r w:rsidRPr="00117673" w:rsidDel="001E4C45">
          <w:rPr>
            <w:rFonts w:ascii="Verdana" w:hAnsi="Verdana"/>
          </w:rPr>
          <w:delText xml:space="preserve">followed by </w:delText>
        </w:r>
      </w:del>
      <w:r w:rsidRPr="00117673">
        <w:rPr>
          <w:rFonts w:ascii="Verdana" w:hAnsi="Verdana"/>
        </w:rPr>
        <w:t xml:space="preserve">frame-to-frame transformation optimization to </w:t>
      </w:r>
      <w:del w:id="128" w:author="Brisson, Nicholas" w:date="2024-12-11T23:15:00Z">
        <w:r w:rsidRPr="00117673" w:rsidDel="001E4C45">
          <w:rPr>
            <w:rFonts w:ascii="Verdana" w:hAnsi="Verdana"/>
          </w:rPr>
          <w:delText xml:space="preserve">automatically </w:delText>
        </w:r>
      </w:del>
      <w:r w:rsidRPr="00117673">
        <w:rPr>
          <w:rFonts w:ascii="Verdana" w:hAnsi="Verdana"/>
        </w:rPr>
        <w:t xml:space="preserve">propagate initial bone segmentations </w:t>
      </w:r>
      <w:ins w:id="129" w:author="Brisson, Nicholas" w:date="2024-12-11T23:15:00Z">
        <w:r w:rsidR="001E4C45" w:rsidRPr="00117673">
          <w:rPr>
            <w:rFonts w:ascii="Verdana" w:hAnsi="Verdana"/>
          </w:rPr>
          <w:t xml:space="preserve">automatically </w:t>
        </w:r>
      </w:ins>
      <w:r w:rsidRPr="00117673">
        <w:rPr>
          <w:rFonts w:ascii="Verdana" w:hAnsi="Verdana"/>
        </w:rPr>
        <w:t xml:space="preserve">throughout the motion cycle. </w:t>
      </w:r>
      <w:r w:rsidR="00194022">
        <w:rPr>
          <w:rFonts w:ascii="Verdana" w:hAnsi="Verdana"/>
        </w:rPr>
        <w:t>Unlike methods requiring 3D bone models</w:t>
      </w:r>
      <w:r w:rsidRPr="00117673">
        <w:rPr>
          <w:rFonts w:ascii="Verdana" w:hAnsi="Verdana"/>
        </w:rPr>
        <w:t xml:space="preserve">, our technique operates directly on </w:t>
      </w:r>
      <w:r w:rsidR="009D435A" w:rsidRPr="00117673">
        <w:rPr>
          <w:rFonts w:ascii="Verdana" w:hAnsi="Verdana"/>
        </w:rPr>
        <w:t>dynamic</w:t>
      </w:r>
      <w:r w:rsidRPr="00117673">
        <w:rPr>
          <w:rFonts w:ascii="Verdana" w:hAnsi="Verdana"/>
        </w:rPr>
        <w:t xml:space="preserve"> frames without requiring additional static scans, </w:t>
      </w:r>
      <w:del w:id="130" w:author="Brisson, Nicholas" w:date="2024-12-11T23:16:00Z">
        <w:r w:rsidRPr="00117673" w:rsidDel="001E4C45">
          <w:rPr>
            <w:rFonts w:ascii="Verdana" w:hAnsi="Verdana"/>
          </w:rPr>
          <w:delText xml:space="preserve">potentially </w:delText>
        </w:r>
      </w:del>
      <w:r w:rsidRPr="00117673">
        <w:rPr>
          <w:rFonts w:ascii="Verdana" w:hAnsi="Verdana"/>
        </w:rPr>
        <w:t xml:space="preserve">streamlining the </w:t>
      </w:r>
      <w:del w:id="131" w:author="Brisson, Nicholas" w:date="2024-12-11T23:16:00Z">
        <w:r w:rsidRPr="00117673" w:rsidDel="001E4C45">
          <w:rPr>
            <w:rFonts w:ascii="Verdana" w:hAnsi="Verdana"/>
          </w:rPr>
          <w:delText xml:space="preserve">overall </w:delText>
        </w:r>
      </w:del>
      <w:r w:rsidRPr="00117673">
        <w:rPr>
          <w:rFonts w:ascii="Verdana" w:hAnsi="Verdana"/>
        </w:rPr>
        <w:t>analysis process.</w:t>
      </w:r>
      <w:r w:rsidR="009802A0">
        <w:rPr>
          <w:rFonts w:ascii="Verdana" w:hAnsi="Verdana"/>
        </w:rPr>
        <w:t xml:space="preserve"> </w:t>
      </w:r>
      <w:commentRangeStart w:id="132"/>
      <w:r w:rsidR="00B365EC" w:rsidRPr="00B365EC">
        <w:rPr>
          <w:rFonts w:ascii="Verdana" w:hAnsi="Verdana"/>
        </w:rPr>
        <w:t>The primary objective was to develop a bone tracking method that can reliably extract bone motion parameters directly from dynamic MRI sequences</w:t>
      </w:r>
      <w:r w:rsidR="00B365EC">
        <w:rPr>
          <w:rFonts w:ascii="Verdana" w:hAnsi="Verdana"/>
        </w:rPr>
        <w:t xml:space="preserve">. </w:t>
      </w:r>
      <w:r w:rsidRPr="00117673">
        <w:rPr>
          <w:rFonts w:ascii="Verdana" w:hAnsi="Verdana"/>
        </w:rPr>
        <w:t xml:space="preserve"> </w:t>
      </w:r>
      <w:commentRangeEnd w:id="132"/>
      <w:r w:rsidR="000E13DC">
        <w:rPr>
          <w:rStyle w:val="CommentReference"/>
        </w:rPr>
        <w:commentReference w:id="132"/>
      </w:r>
      <w:commentRangeStart w:id="133"/>
      <w:r w:rsidR="00B365EC" w:rsidRPr="00B365EC">
        <w:rPr>
          <w:rFonts w:ascii="Verdana" w:hAnsi="Verdana"/>
        </w:rPr>
        <w:t xml:space="preserve">To </w:t>
      </w:r>
      <w:commentRangeEnd w:id="133"/>
      <w:r w:rsidR="001E4C45">
        <w:rPr>
          <w:rStyle w:val="CommentReference"/>
        </w:rPr>
        <w:commentReference w:id="133"/>
      </w:r>
      <w:r w:rsidR="00B365EC" w:rsidRPr="00B365EC">
        <w:rPr>
          <w:rFonts w:ascii="Verdana" w:hAnsi="Verdana"/>
        </w:rPr>
        <w:t xml:space="preserve">validate our </w:t>
      </w:r>
      <w:del w:id="134" w:author="Brisson, Nicholas" w:date="2024-12-11T23:25:00Z">
        <w:r w:rsidR="00B365EC" w:rsidRPr="00B365EC" w:rsidDel="000E13DC">
          <w:rPr>
            <w:rFonts w:ascii="Verdana" w:hAnsi="Verdana"/>
          </w:rPr>
          <w:delText>approach</w:delText>
        </w:r>
      </w:del>
      <w:ins w:id="135" w:author="Brisson, Nicholas" w:date="2024-12-11T23:25:00Z">
        <w:r w:rsidR="000E13DC">
          <w:rPr>
            <w:rFonts w:ascii="Verdana" w:hAnsi="Verdana"/>
          </w:rPr>
          <w:t>method</w:t>
        </w:r>
      </w:ins>
      <w:r w:rsidR="00B365EC" w:rsidRPr="00B365EC">
        <w:rPr>
          <w:rFonts w:ascii="Verdana" w:hAnsi="Verdana"/>
        </w:rPr>
        <w:t xml:space="preserve">, we compared </w:t>
      </w:r>
      <w:commentRangeStart w:id="136"/>
      <w:r w:rsidR="00B365EC" w:rsidRPr="00B365EC">
        <w:rPr>
          <w:rFonts w:ascii="Verdana" w:hAnsi="Verdana"/>
        </w:rPr>
        <w:t>centroid-based distance measuremen</w:t>
      </w:r>
      <w:commentRangeEnd w:id="136"/>
      <w:r w:rsidR="000E13DC">
        <w:rPr>
          <w:rStyle w:val="CommentReference"/>
        </w:rPr>
        <w:commentReference w:id="136"/>
      </w:r>
      <w:r w:rsidR="00B365EC" w:rsidRPr="00B365EC">
        <w:rPr>
          <w:rFonts w:ascii="Verdana" w:hAnsi="Verdana"/>
        </w:rPr>
        <w:t xml:space="preserve">ts between </w:t>
      </w:r>
      <w:del w:id="137" w:author="Brisson, Nicholas" w:date="2024-12-11T23:28:00Z">
        <w:r w:rsidR="00B365EC" w:rsidRPr="00B365EC" w:rsidDel="007C490C">
          <w:rPr>
            <w:rFonts w:ascii="Verdana" w:hAnsi="Verdana"/>
          </w:rPr>
          <w:delText xml:space="preserve">manual and </w:delText>
        </w:r>
      </w:del>
      <w:r w:rsidR="00B365EC" w:rsidRPr="00B365EC">
        <w:rPr>
          <w:rFonts w:ascii="Verdana" w:hAnsi="Verdana"/>
        </w:rPr>
        <w:t xml:space="preserve">semi-automated </w:t>
      </w:r>
      <w:ins w:id="138" w:author="Brisson, Nicholas" w:date="2024-12-11T23:28:00Z">
        <w:r w:rsidR="007C490C">
          <w:rPr>
            <w:rFonts w:ascii="Verdana" w:hAnsi="Verdana"/>
          </w:rPr>
          <w:t xml:space="preserve">and manual </w:t>
        </w:r>
      </w:ins>
      <w:r w:rsidR="00B365EC" w:rsidRPr="00B365EC">
        <w:rPr>
          <w:rFonts w:ascii="Verdana" w:hAnsi="Verdana"/>
        </w:rPr>
        <w:t xml:space="preserve">segmentation across all frames </w:t>
      </w:r>
      <w:del w:id="139" w:author="Brisson, Nicholas" w:date="2024-12-11T23:27:00Z">
        <w:r w:rsidR="00B365EC" w:rsidRPr="00B365EC" w:rsidDel="007C490C">
          <w:rPr>
            <w:rFonts w:ascii="Verdana" w:hAnsi="Verdana"/>
          </w:rPr>
          <w:delText xml:space="preserve">throughout </w:delText>
        </w:r>
      </w:del>
      <w:ins w:id="140" w:author="Brisson, Nicholas" w:date="2024-12-11T23:27:00Z">
        <w:r w:rsidR="007C490C">
          <w:rPr>
            <w:rFonts w:ascii="Verdana" w:hAnsi="Verdana"/>
          </w:rPr>
          <w:t>of</w:t>
        </w:r>
        <w:r w:rsidR="007C490C" w:rsidRPr="00B365EC">
          <w:rPr>
            <w:rFonts w:ascii="Verdana" w:hAnsi="Verdana"/>
          </w:rPr>
          <w:t xml:space="preserve"> </w:t>
        </w:r>
      </w:ins>
      <w:r w:rsidR="00B365EC" w:rsidRPr="00B365EC">
        <w:rPr>
          <w:rFonts w:ascii="Verdana" w:hAnsi="Verdana"/>
        </w:rPr>
        <w:t>the motion cycle</w:t>
      </w:r>
      <w:ins w:id="141" w:author="Brisson, Nicholas" w:date="2024-12-11T23:29:00Z">
        <w:r w:rsidR="007C490C">
          <w:rPr>
            <w:rFonts w:ascii="Verdana" w:hAnsi="Verdana"/>
          </w:rPr>
          <w:t>.</w:t>
        </w:r>
      </w:ins>
      <w:del w:id="142" w:author="Brisson, Nicholas" w:date="2024-12-11T23:29:00Z">
        <w:r w:rsidR="00B365EC" w:rsidRPr="00B365EC" w:rsidDel="007C490C">
          <w:rPr>
            <w:rFonts w:ascii="Verdana" w:hAnsi="Verdana"/>
          </w:rPr>
          <w:delText xml:space="preserve">, </w:delText>
        </w:r>
        <w:commentRangeStart w:id="143"/>
        <w:r w:rsidR="00B365EC" w:rsidRPr="00B365EC" w:rsidDel="007C490C">
          <w:rPr>
            <w:rFonts w:ascii="Verdana" w:hAnsi="Verdana"/>
          </w:rPr>
          <w:delText xml:space="preserve">demonstrating that the developed semi-automated method achieves improved measurement precision </w:delText>
        </w:r>
      </w:del>
      <w:del w:id="144" w:author="Brisson, Nicholas" w:date="2024-12-11T23:28:00Z">
        <w:r w:rsidR="00B365EC" w:rsidRPr="00B365EC" w:rsidDel="007C490C">
          <w:rPr>
            <w:rFonts w:ascii="Verdana" w:hAnsi="Verdana"/>
          </w:rPr>
          <w:delText xml:space="preserve">while significantly </w:delText>
        </w:r>
      </w:del>
      <w:del w:id="145" w:author="Brisson, Nicholas" w:date="2024-12-11T23:29:00Z">
        <w:r w:rsidR="00B365EC" w:rsidRPr="00B365EC" w:rsidDel="007C490C">
          <w:rPr>
            <w:rFonts w:ascii="Verdana" w:hAnsi="Verdana"/>
          </w:rPr>
          <w:delText>reduc</w:delText>
        </w:r>
      </w:del>
      <w:del w:id="146" w:author="Brisson, Nicholas" w:date="2024-12-11T23:28:00Z">
        <w:r w:rsidR="00B365EC" w:rsidRPr="00B365EC" w:rsidDel="007C490C">
          <w:rPr>
            <w:rFonts w:ascii="Verdana" w:hAnsi="Verdana"/>
          </w:rPr>
          <w:delText>i</w:delText>
        </w:r>
      </w:del>
      <w:del w:id="147" w:author="Brisson, Nicholas" w:date="2024-12-11T23:29:00Z">
        <w:r w:rsidR="00B365EC" w:rsidRPr="00B365EC" w:rsidDel="007C490C">
          <w:rPr>
            <w:rFonts w:ascii="Verdana" w:hAnsi="Verdana"/>
          </w:rPr>
          <w:delText>ng processing time compared to manual approaches</w:delText>
        </w:r>
      </w:del>
      <w:commentRangeEnd w:id="143"/>
      <w:r w:rsidR="007C490C">
        <w:rPr>
          <w:rStyle w:val="CommentReference"/>
        </w:rPr>
        <w:commentReference w:id="143"/>
      </w:r>
    </w:p>
    <w:p w14:paraId="031B08CC" w14:textId="5C6ACF7A"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501DB017"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del w:id="148" w:author="Brisson, Nicholas" w:date="2024-12-11T18:53:00Z">
        <w:r w:rsidRPr="007C6C76" w:rsidDel="001511D6">
          <w:rPr>
            <w:rFonts w:ascii="Verdana" w:hAnsi="Verdana"/>
          </w:rPr>
          <w:delText xml:space="preserve">age </w:delText>
        </w:r>
      </w:del>
      <w:r w:rsidRPr="007C6C76">
        <w:rPr>
          <w:rFonts w:ascii="Verdana" w:hAnsi="Verdana"/>
        </w:rPr>
        <w:t>2</w:t>
      </w:r>
      <w:r w:rsidR="00495849">
        <w:rPr>
          <w:rFonts w:ascii="Verdana" w:hAnsi="Verdana"/>
        </w:rPr>
        <w:t>4</w:t>
      </w:r>
      <w:r w:rsidRPr="007C6C76">
        <w:rPr>
          <w:rFonts w:ascii="Verdana" w:hAnsi="Verdana"/>
        </w:rPr>
        <w:t>-39</w:t>
      </w:r>
      <w:r w:rsidR="0047266F">
        <w:rPr>
          <w:rFonts w:ascii="Verdana" w:hAnsi="Verdana"/>
        </w:rPr>
        <w:t xml:space="preserve"> years</w:t>
      </w:r>
      <w:ins w:id="149" w:author="Brisson, Nicholas" w:date="2024-12-11T18:53:00Z">
        <w:r w:rsidR="001511D6">
          <w:rPr>
            <w:rFonts w:ascii="Verdana" w:hAnsi="Verdana"/>
          </w:rPr>
          <w:t xml:space="preserve"> old</w:t>
        </w:r>
      </w:ins>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proofErr w:type="spellStart"/>
      <w:r w:rsidR="00E31065">
        <w:rPr>
          <w:rFonts w:ascii="Verdana" w:hAnsi="Verdana"/>
        </w:rPr>
        <w:t>MAGNETOM</w:t>
      </w:r>
      <w:proofErr w:type="spellEnd"/>
      <w:r w:rsidR="00E31065">
        <w:rPr>
          <w:rFonts w:ascii="Verdana" w:hAnsi="Verdana"/>
        </w:rPr>
        <w:t xml:space="preserve"> Prisma, </w:t>
      </w:r>
      <w:r w:rsidR="00495849">
        <w:rPr>
          <w:rFonts w:ascii="Verdana" w:hAnsi="Verdana"/>
        </w:rPr>
        <w:t>Siemens Healthineers)</w:t>
      </w:r>
      <w:r w:rsidRPr="007C6C76">
        <w:rPr>
          <w:rFonts w:ascii="Verdana" w:hAnsi="Verdana"/>
        </w:rPr>
        <w:t>.</w:t>
      </w:r>
    </w:p>
    <w:p w14:paraId="184AF8F7" w14:textId="116ABAED"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C12374">
        <w:rPr>
          <w:rFonts w:ascii="Verdana" w:hAnsi="Verdana"/>
        </w:rPr>
        <w:instrText xml:space="preserve"> ADDIN ZOTERO_ITEM CSL_CITATION {"citationID":"R43nCaHI","properties":{"formattedCitation":"[18]","plainCitation":"[18]","noteIndex":0},"citationItems":[{"id":2,"uris":["http://zotero.org/users/13606484/items/3GHZ4QKR"],"itemData":{"id":2,"type":"article-journal","abstract":"Introduction: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C12374">
        <w:rPr>
          <w:rFonts w:ascii="Cambria Math" w:hAnsi="Cambria Math" w:cs="Cambria Math"/>
        </w:rPr>
        <w:instrText>∼</w:instrText>
      </w:r>
      <w:r w:rsidR="00C12374">
        <w:rPr>
          <w:rFonts w:ascii="Verdana" w:hAnsi="Verdana"/>
        </w:rPr>
        <w:instrText>40</w:instrText>
      </w:r>
      <w:r w:rsidR="00C12374">
        <w:rPr>
          <w:rFonts w:ascii="Verdana" w:hAnsi="Verdana" w:cs="Verdana"/>
        </w:rPr>
        <w:instrText>◦</w:instrText>
      </w:r>
      <w:r w:rsidR="00C12374">
        <w:rPr>
          <w:rFonts w:ascii="Verdana" w:hAnsi="Verdana"/>
        </w:rPr>
        <w:instrText xml:space="preserve"> of knee </w:instrText>
      </w:r>
      <w:r w:rsidR="00C12374">
        <w:rPr>
          <w:rFonts w:ascii="Verdana" w:hAnsi="Verdana" w:cs="Verdana"/>
        </w:rPr>
        <w:instrText>ﬂ</w:instrText>
      </w:r>
      <w:r w:rsidR="00C12374">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285EAC" w:rsidRPr="00285EAC">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t>
      </w:r>
      <w:r w:rsidRPr="005702C6">
        <w:rPr>
          <w:rFonts w:ascii="Verdana" w:hAnsi="Verdana"/>
        </w:rPr>
        <w:lastRenderedPageBreak/>
        <w:t xml:space="preserve">wedge positioner using a strap. </w:t>
      </w:r>
      <w:r w:rsidR="00FE7140" w:rsidRPr="00FE7140">
        <w:rPr>
          <w:rFonts w:ascii="Verdana" w:hAnsi="Verdana"/>
        </w:rPr>
        <w:t>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w:t>
      </w:r>
      <w:proofErr w:type="spellStart"/>
      <w:r w:rsidRPr="5FE521F8">
        <w:rPr>
          <w:rFonts w:ascii="Verdana" w:hAnsi="Verdana"/>
        </w:rPr>
        <w:t>Noras</w:t>
      </w:r>
      <w:proofErr w:type="spellEnd"/>
      <w:r w:rsidRPr="5FE521F8">
        <w:rPr>
          <w:rFonts w:ascii="Verdana" w:hAnsi="Verdana"/>
        </w:rPr>
        <w:t xml:space="preserve"> MRI 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 xml:space="preserve">One coil was positioned beneath the knee, with the posterior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of the knee resting directly on it</w:t>
      </w:r>
      <w:r w:rsidR="003A48A4">
        <w:rPr>
          <w:rFonts w:ascii="Verdana" w:hAnsi="Verdana"/>
        </w:rPr>
        <w:t xml:space="preserve">. </w:t>
      </w:r>
      <w:r w:rsidR="003A48A4" w:rsidRPr="003A48A4">
        <w:rPr>
          <w:rFonts w:ascii="Verdana" w:hAnsi="Verdana"/>
        </w:rPr>
        <w:t xml:space="preserve">The second coil was wrapped around the anterior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 xml:space="preserve">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68E0FDD2"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w:t>
      </w:r>
      <w:proofErr w:type="spellStart"/>
      <w:r w:rsidRPr="5FE521F8">
        <w:rPr>
          <w:rFonts w:ascii="Verdana" w:eastAsia="Verdana" w:hAnsi="Verdana" w:cs="Verdana"/>
        </w:rPr>
        <w:t>2D</w:t>
      </w:r>
      <w:proofErr w:type="spellEnd"/>
      <w:r w:rsidRPr="5FE521F8">
        <w:rPr>
          <w:rFonts w:ascii="Verdana" w:eastAsia="Verdana" w:hAnsi="Verdana" w:cs="Verdana"/>
        </w:rPr>
        <w:t xml:space="preserve">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C12374">
        <w:rPr>
          <w:rFonts w:ascii="Verdana" w:eastAsia="Verdana" w:hAnsi="Verdana" w:cs="Verdana"/>
        </w:rPr>
        <w:instrText xml:space="preserve"> ADDIN ZOTERO_ITEM CSL_CITATION {"citationID":"rmLVeIiE","properties":{"formattedCitation":"[19,20]","plainCitation":"[19,20]","noteIndex":0},"citationItems":[{"id":85,"uris":["http://zotero.org/users/13606484/items/LFU7F3I4"],"itemData":{"id":85,"type":"article-journal","abstract":"In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C12374">
        <w:rPr>
          <w:rFonts w:ascii="Cambria Math" w:eastAsia="Verdana" w:hAnsi="Cambria Math" w:cs="Cambria Math"/>
        </w:rPr>
        <w:instrText>‐</w:instrText>
      </w:r>
      <w:r w:rsidR="00C12374">
        <w:rPr>
          <w:rFonts w:ascii="Verdana" w:eastAsia="Verdana" w:hAnsi="Verdana" w:cs="Verdana"/>
        </w:rPr>
        <w:instrText>ratio–based cardiac cine imaging by using interspersed one</w:instrText>
      </w:r>
      <w:r w:rsidR="00C12374">
        <w:rPr>
          <w:rFonts w:ascii="Cambria Math" w:eastAsia="Verdana" w:hAnsi="Cambria Math" w:cs="Cambria Math"/>
        </w:rPr>
        <w:instrText>‐</w:instrText>
      </w:r>
      <w:r w:rsidR="00C12374">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C12374">
        <w:rPr>
          <w:rFonts w:ascii="Cambria Math" w:eastAsia="Verdana" w:hAnsi="Cambria Math" w:cs="Cambria Math"/>
        </w:rPr>
        <w:instrText>‐</w:instrText>
      </w:r>
      <w:r w:rsidR="00C12374">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C12374">
        <w:rPr>
          <w:rFonts w:ascii="Cambria Math" w:eastAsia="Verdana" w:hAnsi="Cambria Math" w:cs="Cambria Math"/>
        </w:rPr>
        <w:instrText>‐</w:instrText>
      </w:r>
      <w:r w:rsidR="00C12374">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C12374">
        <w:rPr>
          <w:rFonts w:ascii="Cambria Math" w:eastAsia="Verdana" w:hAnsi="Cambria Math" w:cs="Cambria Math"/>
        </w:rPr>
        <w:instrText>‐</w:instrText>
      </w:r>
      <w:r w:rsidR="00C12374">
        <w:rPr>
          <w:rFonts w:ascii="Verdana" w:eastAsia="Verdana" w:hAnsi="Verdana" w:cs="Verdana"/>
        </w:rPr>
        <w:instrText>to</w:instrText>
      </w:r>
      <w:r w:rsidR="00C12374">
        <w:rPr>
          <w:rFonts w:ascii="Cambria Math" w:eastAsia="Verdana" w:hAnsi="Cambria Math" w:cs="Cambria Math"/>
        </w:rPr>
        <w:instrText>‐</w:instrText>
      </w:r>
      <w:r w:rsidR="00C12374">
        <w:rPr>
          <w:rFonts w:ascii="Verdana" w:eastAsia="Verdana" w:hAnsi="Verdana" w:cs="Verdana"/>
        </w:rPr>
        <w:instrText>noise ratio (SNR) and contrast</w:instrText>
      </w:r>
      <w:r w:rsidR="00C12374">
        <w:rPr>
          <w:rFonts w:ascii="Cambria Math" w:eastAsia="Verdana" w:hAnsi="Cambria Math" w:cs="Cambria Math"/>
        </w:rPr>
        <w:instrText>‐</w:instrText>
      </w:r>
      <w:r w:rsidR="00C12374">
        <w:rPr>
          <w:rFonts w:ascii="Verdana" w:eastAsia="Verdana" w:hAnsi="Verdana" w:cs="Verdana"/>
        </w:rPr>
        <w:instrText>to</w:instrText>
      </w:r>
      <w:r w:rsidR="00C12374">
        <w:rPr>
          <w:rFonts w:ascii="Cambria Math" w:eastAsia="Verdana" w:hAnsi="Cambria Math" w:cs="Cambria Math"/>
        </w:rPr>
        <w:instrText>‐</w:instrText>
      </w:r>
      <w:r w:rsidR="00C12374">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C12374">
        <w:rPr>
          <w:rFonts w:ascii="Cambria Math" w:eastAsia="Verdana" w:hAnsi="Cambria Math" w:cs="Cambria Math"/>
        </w:rPr>
        <w:instrText>‐</w:instrText>
      </w:r>
      <w:r w:rsidR="00C12374">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C12374">
        <w:rPr>
          <w:rFonts w:ascii="Cambria Math" w:eastAsia="Verdana" w:hAnsi="Cambria Math" w:cs="Cambria Math"/>
        </w:rPr>
        <w:instrText>‐</w:instrText>
      </w:r>
      <w:r w:rsidR="00C12374">
        <w:rPr>
          <w:rFonts w:ascii="Verdana" w:eastAsia="Verdana" w:hAnsi="Verdana" w:cs="Verdana"/>
        </w:rPr>
        <w:instrText>ratio radial MRI using one</w:instrText>
      </w:r>
      <w:r w:rsidR="00C12374">
        <w:rPr>
          <w:rFonts w:ascii="Cambria Math" w:eastAsia="Verdana" w:hAnsi="Cambria Math" w:cs="Cambria Math"/>
        </w:rPr>
        <w:instrText>‐</w:instrText>
      </w:r>
      <w:r w:rsidR="00C12374">
        <w:rPr>
          <w:rFonts w:ascii="Verdana" w:eastAsia="Verdana" w:hAnsi="Verdana" w:cs="Verdana"/>
        </w:rPr>
        <w:instrText>dimensional navigators","volume":"40","author":[{"family":"Krämer","given":"Martin"},{"family":"Herrmann","given":"Karl</w:instrText>
      </w:r>
      <w:r w:rsidR="00C12374">
        <w:rPr>
          <w:rFonts w:ascii="Cambria Math" w:eastAsia="Verdana" w:hAnsi="Cambria Math" w:cs="Cambria Math"/>
        </w:rPr>
        <w:instrText>‐</w:instrText>
      </w:r>
      <w:r w:rsidR="00C12374">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w:t>
      </w:r>
      <w:proofErr w:type="spellStart"/>
      <w:r w:rsidRPr="5FE521F8">
        <w:rPr>
          <w:rFonts w:ascii="Verdana" w:eastAsia="Verdana" w:hAnsi="Verdana" w:cs="Verdana"/>
        </w:rPr>
        <w:t>ms.</w:t>
      </w:r>
      <w:proofErr w:type="spellEnd"/>
      <w:r w:rsidRPr="5FE521F8">
        <w:rPr>
          <w:rFonts w:ascii="Verdana" w:eastAsia="Verdana" w:hAnsi="Verdana" w:cs="Verdana"/>
        </w:rPr>
        <w:t xml:space="preserve">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C602AC0" w:rsidR="00165BD7" w:rsidRDefault="00165BD7" w:rsidP="00662A7A">
      <w:pPr>
        <w:spacing w:line="360" w:lineRule="auto"/>
        <w:jc w:val="both"/>
      </w:pPr>
      <w:r>
        <w:rPr>
          <w:rFonts w:ascii="Verdana" w:eastAsia="Verdana" w:hAnsi="Verdana" w:cs="Verdana"/>
        </w:rPr>
        <w:t xml:space="preserve">This acquisition method </w:t>
      </w:r>
      <w:r w:rsidR="002F61E4">
        <w:rPr>
          <w:rFonts w:ascii="Verdana" w:eastAsia="Verdana" w:hAnsi="Verdana" w:cs="Verdana"/>
        </w:rPr>
        <w:t xml:space="preserve">enabled </w:t>
      </w:r>
      <w:r>
        <w:rPr>
          <w:rFonts w:ascii="Verdana" w:eastAsia="Verdana" w:hAnsi="Verdana" w:cs="Verdana"/>
        </w:rPr>
        <w:t xml:space="preserve">CINE MRI, which continuously </w:t>
      </w:r>
      <w:r w:rsidR="002F61E4">
        <w:rPr>
          <w:rFonts w:ascii="Verdana" w:eastAsia="Verdana" w:hAnsi="Verdana" w:cs="Verdana"/>
        </w:rPr>
        <w:t xml:space="preserve">acquired </w:t>
      </w:r>
      <w:r>
        <w:rPr>
          <w:rFonts w:ascii="Verdana" w:eastAsia="Verdana" w:hAnsi="Verdana" w:cs="Verdana"/>
        </w:rPr>
        <w:t xml:space="preserve">k-space data throughout the knee motion cycle. By retrospectively sorting the k-space data into discrete knee angle intervals, a series of images or frames representing the knee at different flexion-extension positions </w:t>
      </w:r>
      <w:r w:rsidR="002F61E4">
        <w:rPr>
          <w:rFonts w:ascii="Verdana" w:eastAsia="Verdana" w:hAnsi="Verdana" w:cs="Verdana"/>
        </w:rPr>
        <w:t>was</w:t>
      </w:r>
      <w:r>
        <w:rPr>
          <w:rFonts w:ascii="Verdana" w:eastAsia="Verdana" w:hAnsi="Verdana" w:cs="Verdana"/>
        </w:rPr>
        <w:t xml:space="preserve">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59516D6C"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2F61E4">
        <w:rPr>
          <w:rFonts w:ascii="Verdana" w:hAnsi="Verdana"/>
        </w:rPr>
        <w:t>based on</w:t>
      </w:r>
      <w:r w:rsidRPr="5FE521F8">
        <w:rPr>
          <w:rFonts w:ascii="Verdana" w:hAnsi="Verdana"/>
        </w:rPr>
        <w:t xml:space="preserve"> </w:t>
      </w:r>
      <w:r w:rsidRPr="5FE521F8">
        <w:rPr>
          <w:rFonts w:ascii="Verdana" w:eastAsia="Verdana" w:hAnsi="Verdana" w:cs="Verdana"/>
        </w:rPr>
        <w:t>an optical fiber position sensor (</w:t>
      </w:r>
      <w:proofErr w:type="spellStart"/>
      <w:r w:rsidRPr="5FE521F8">
        <w:rPr>
          <w:rFonts w:ascii="Verdana" w:eastAsia="Verdana" w:hAnsi="Verdana" w:cs="Verdana"/>
        </w:rPr>
        <w:t>MR338-Y10C10</w:t>
      </w:r>
      <w:proofErr w:type="spellEnd"/>
      <w:r w:rsidRPr="5FE521F8">
        <w:rPr>
          <w:rFonts w:ascii="Verdana" w:eastAsia="Verdana" w:hAnsi="Verdana" w:cs="Verdana"/>
        </w:rPr>
        <w:t xml:space="preserve">,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w:t>
      </w:r>
      <w:r w:rsidR="00F12C14">
        <w:rPr>
          <w:rFonts w:ascii="Verdana" w:eastAsia="Verdana" w:hAnsi="Verdana" w:cs="Verdana"/>
        </w:rPr>
        <w:t xml:space="preserve">0. </w:t>
      </w:r>
      <w:proofErr w:type="spellStart"/>
      <w:r w:rsidR="00F12C14">
        <w:rPr>
          <w:rFonts w:ascii="Verdana" w:eastAsia="Verdana" w:hAnsi="Verdana" w:cs="Verdana"/>
        </w:rPr>
        <w:t>025°.The</w:t>
      </w:r>
      <w:proofErr w:type="spellEnd"/>
      <w:r w:rsidR="00EE38B0">
        <w:rPr>
          <w:rFonts w:ascii="Verdana" w:eastAsia="Verdana" w:hAnsi="Verdana" w:cs="Verdana"/>
        </w:rPr>
        <w:t xml:space="preserve"> optical signals were first converted to electrical signals by a controller</w:t>
      </w:r>
      <w:r w:rsidR="002F61E4">
        <w:rPr>
          <w:rFonts w:ascii="Verdana" w:eastAsia="Verdana" w:hAnsi="Verdana" w:cs="Verdana"/>
        </w:rPr>
        <w:t xml:space="preserve"> unit</w:t>
      </w:r>
      <w:r w:rsidR="00EE38B0">
        <w:rPr>
          <w:rFonts w:ascii="Verdana" w:eastAsia="Verdana" w:hAnsi="Verdana" w:cs="Verdana"/>
        </w:rPr>
        <w:t xml:space="preserve"> (</w:t>
      </w:r>
      <w:proofErr w:type="spellStart"/>
      <w:r w:rsidR="00EE38B0">
        <w:rPr>
          <w:rFonts w:ascii="Verdana" w:eastAsia="Verdana" w:hAnsi="Verdana" w:cs="Verdana"/>
        </w:rPr>
        <w:t>MR330</w:t>
      </w:r>
      <w:proofErr w:type="spellEnd"/>
      <w:r w:rsidR="00EE38B0">
        <w:rPr>
          <w:rFonts w:ascii="Verdana" w:eastAsia="Verdana" w:hAnsi="Verdana" w:cs="Verdana"/>
        </w:rPr>
        <w:t xml:space="preserve">, </w:t>
      </w:r>
      <w:proofErr w:type="spellStart"/>
      <w:r w:rsidR="00EE38B0">
        <w:rPr>
          <w:rFonts w:ascii="Verdana" w:eastAsia="Verdana" w:hAnsi="Verdana" w:cs="Verdana"/>
        </w:rPr>
        <w:lastRenderedPageBreak/>
        <w:t>Micronor</w:t>
      </w:r>
      <w:proofErr w:type="spellEnd"/>
      <w:r w:rsidR="00EE38B0">
        <w:rPr>
          <w:rFonts w:ascii="Verdana" w:eastAsia="Verdana" w:hAnsi="Verdana" w:cs="Verdana"/>
        </w:rPr>
        <w:t>),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2F61E4">
        <w:rPr>
          <w:rFonts w:ascii="Verdana" w:eastAsia="Verdana" w:hAnsi="Verdana" w:cs="Verdana"/>
        </w:rPr>
        <w:t xml:space="preserve">electrical </w:t>
      </w:r>
      <w:r w:rsidR="008829A9" w:rsidRPr="5FE521F8">
        <w:rPr>
          <w:rFonts w:ascii="Verdana" w:eastAsia="Verdana" w:hAnsi="Verdana" w:cs="Verdana"/>
        </w:rPr>
        <w:t xml:space="preserve">MRI scanner's </w:t>
      </w:r>
      <w:r w:rsidR="002F61E4">
        <w:rPr>
          <w:rFonts w:ascii="Verdana" w:eastAsia="Verdana" w:hAnsi="Verdana" w:cs="Verdana"/>
        </w:rPr>
        <w:t xml:space="preserve">sequence </w:t>
      </w:r>
      <w:r w:rsidR="008829A9" w:rsidRPr="5FE521F8">
        <w:rPr>
          <w:rFonts w:ascii="Verdana" w:eastAsia="Verdana" w:hAnsi="Verdana" w:cs="Verdana"/>
        </w:rPr>
        <w:t>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proofErr w:type="spellStart"/>
      <w:r w:rsidR="00A15404" w:rsidRPr="5FE521F8">
        <w:rPr>
          <w:rFonts w:ascii="Verdana" w:eastAsia="Verdana" w:hAnsi="Verdana" w:cs="Verdana"/>
        </w:rPr>
        <w:t>RedLab</w:t>
      </w:r>
      <w:proofErr w:type="spellEnd"/>
      <w:r w:rsidR="00A15404" w:rsidRPr="5FE521F8">
        <w:rPr>
          <w:rFonts w:ascii="Verdana" w:eastAsia="Verdana" w:hAnsi="Verdana" w:cs="Verdana"/>
        </w:rPr>
        <w:t xml:space="preserve"> </w:t>
      </w:r>
      <w:proofErr w:type="spellStart"/>
      <w:r w:rsidR="00A15404" w:rsidRPr="5FE521F8">
        <w:rPr>
          <w:rFonts w:ascii="Verdana" w:eastAsia="Verdana" w:hAnsi="Verdana" w:cs="Verdana"/>
        </w:rPr>
        <w:t>1208</w:t>
      </w:r>
      <w:r w:rsidR="00F06488">
        <w:rPr>
          <w:rFonts w:ascii="Verdana" w:eastAsia="Verdana" w:hAnsi="Verdana" w:cs="Verdana"/>
        </w:rPr>
        <w:t>FS</w:t>
      </w:r>
      <w:proofErr w:type="spellEnd"/>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then sorted into </w:t>
      </w:r>
      <w:commentRangeStart w:id="150"/>
      <w:commentRangeStart w:id="151"/>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150"/>
      <w:r w:rsidR="00CE6183">
        <w:rPr>
          <w:rStyle w:val="CommentReference"/>
        </w:rPr>
        <w:commentReference w:id="150"/>
      </w:r>
      <w:commentRangeEnd w:id="151"/>
      <w:r w:rsidR="00DF1163">
        <w:rPr>
          <w:rStyle w:val="CommentReference"/>
        </w:rPr>
        <w:commentReference w:id="151"/>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C12374">
        <w:rPr>
          <w:rFonts w:ascii="Verdana" w:eastAsia="Verdana" w:hAnsi="Verdana" w:cs="Verdana"/>
        </w:rPr>
        <w:instrText xml:space="preserve"> ADDIN ZOTERO_ITEM CSL_CITATION {"citationID":"dvSfYDgi","properties":{"formattedCitation":"[21]","plainCitation":"[21]","noteIndex":0},"citationItems":[{"id":4,"uris":["http://zotero.org/users/13606484/items/Z5TTFMES"],"itemData":{"id":4,"type":"article-journal","abstract":"To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152"/>
      <w:commentRangeStart w:id="153"/>
      <w:r w:rsidR="6F01215C" w:rsidRPr="5FE521F8">
        <w:rPr>
          <w:rFonts w:ascii="Verdana" w:eastAsia="Verdana" w:hAnsi="Verdana" w:cs="Verdana"/>
        </w:rPr>
        <w:t xml:space="preserve">This process was repeated for the entire range of motion, </w:t>
      </w:r>
      <w:commentRangeEnd w:id="152"/>
      <w:r w:rsidR="00CE6183">
        <w:rPr>
          <w:rStyle w:val="CommentReference"/>
        </w:rPr>
        <w:commentReference w:id="152"/>
      </w:r>
      <w:commentRangeEnd w:id="153"/>
      <w:r w:rsidR="00160333">
        <w:rPr>
          <w:rStyle w:val="CommentReference"/>
        </w:rPr>
        <w:commentReference w:id="153"/>
      </w:r>
      <w:r w:rsidR="6F01215C" w:rsidRPr="5FE521F8">
        <w:rPr>
          <w:rFonts w:ascii="Verdana" w:eastAsia="Verdana" w:hAnsi="Verdana" w:cs="Verdana"/>
        </w:rPr>
        <w:t xml:space="preserve">ensuring </w:t>
      </w:r>
      <w:r w:rsidR="002F61E4">
        <w:rPr>
          <w:rFonts w:ascii="Verdana" w:eastAsia="Verdana" w:hAnsi="Verdana" w:cs="Verdana"/>
        </w:rPr>
        <w:t>complete</w:t>
      </w:r>
      <w:r w:rsidR="002F61E4" w:rsidRPr="5FE521F8">
        <w:rPr>
          <w:rFonts w:ascii="Verdana" w:eastAsia="Verdana" w:hAnsi="Verdana" w:cs="Verdana"/>
        </w:rPr>
        <w:t xml:space="preserve"> </w:t>
      </w:r>
      <w:r w:rsidR="6F01215C" w:rsidRPr="5FE521F8">
        <w:rPr>
          <w:rFonts w:ascii="Verdana" w:eastAsia="Verdana" w:hAnsi="Verdana" w:cs="Verdana"/>
        </w:rPr>
        <w:t>coverage</w:t>
      </w:r>
      <w:r w:rsidR="00D96E61">
        <w:rPr>
          <w:rFonts w:ascii="Verdana" w:eastAsia="Verdana" w:hAnsi="Verdana" w:cs="Verdana"/>
        </w:rPr>
        <w:t xml:space="preserve"> of the 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w:t>
      </w:r>
      <w:r w:rsidR="00F163CC">
        <w:rPr>
          <w:rFonts w:ascii="Verdana" w:eastAsia="Verdana" w:hAnsi="Verdana" w:cs="Verdana"/>
        </w:rPr>
        <w:t xml:space="preserve"> </w:t>
      </w:r>
      <w:r w:rsidR="00405411">
        <w:rPr>
          <w:rFonts w:ascii="Verdana" w:eastAsia="Verdana" w:hAnsi="Verdana" w:cs="Verdana"/>
        </w:rPr>
        <w:fldChar w:fldCharType="begin"/>
      </w:r>
      <w:r w:rsidR="00C12374">
        <w:rPr>
          <w:rFonts w:ascii="Verdana" w:eastAsia="Verdana" w:hAnsi="Verdana" w:cs="Verdana"/>
        </w:rPr>
        <w:instrText xml:space="preserve"> ADDIN ZOTERO_ITEM CSL_CITATION {"citationID":"awOFoVY7","properties":{"formattedCitation":"[22]","plainCitation":"[22]","noteIndex":0},"citationItems":[{"id":381,"uris":["http://zotero.org/users/13606484/items/ZWA7FMSX"],"itemData":{"id":381,"type":"article-journal","container-title":"Journal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285EAC" w:rsidRPr="00285EAC">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xml:space="preserve">. This open-source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2139B1">
        <w:rPr>
          <w:rFonts w:ascii="Verdana" w:eastAsia="Verdana" w:hAnsi="Verdana" w:cs="Verdana"/>
        </w:rPr>
        <w:t>reconstruct</w:t>
      </w:r>
      <w:r w:rsidR="002139B1" w:rsidRPr="0061638A">
        <w:rPr>
          <w:rFonts w:ascii="Verdana" w:eastAsia="Verdana" w:hAnsi="Verdana" w:cs="Verdana"/>
        </w:rPr>
        <w:t xml:space="preserve"> </w:t>
      </w:r>
      <w:r w:rsidR="0061638A" w:rsidRPr="0061638A">
        <w:rPr>
          <w:rFonts w:ascii="Verdana" w:eastAsia="Verdana" w:hAnsi="Verdana" w:cs="Verdana"/>
        </w:rPr>
        <w:t>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w:t>
      </w:r>
      <w:r w:rsidR="00C12374">
        <w:rPr>
          <w:rFonts w:ascii="Verdana" w:eastAsia="Verdana" w:hAnsi="Verdana" w:cs="Verdana"/>
        </w:rPr>
        <w:t xml:space="preserve"> </w:t>
      </w:r>
      <w:r w:rsidR="00C12374">
        <w:rPr>
          <w:rFonts w:ascii="Verdana" w:eastAsia="Verdana" w:hAnsi="Verdana" w:cs="Verdana"/>
        </w:rPr>
        <w:fldChar w:fldCharType="begin"/>
      </w:r>
      <w:r w:rsidR="000220B4">
        <w:rPr>
          <w:rFonts w:ascii="Verdana" w:eastAsia="Verdana" w:hAnsi="Verdana" w:cs="Verdana"/>
        </w:rPr>
        <w:instrText xml:space="preserve"> ADDIN ZOTERO_ITEM CSL_CITATION {"citationID":"FnW9aHsM","properties":{"formattedCitation":"[23,24]","plainCitation":"[23,24]","noteIndex":0},"citationItems":[{"id":404,"uris":["http://zotero.org/users/13606484/items/JWJYB7YH"],"itemData":{"id":404,"type":"article-journal","container-title":"Foundations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sidR="00C12374">
        <w:rPr>
          <w:rFonts w:ascii="Verdana" w:eastAsia="Verdana" w:hAnsi="Verdana" w:cs="Verdana"/>
        </w:rPr>
        <w:fldChar w:fldCharType="separate"/>
      </w:r>
      <w:r w:rsidR="000220B4" w:rsidRPr="000220B4">
        <w:rPr>
          <w:rFonts w:ascii="Verdana" w:hAnsi="Verdana"/>
        </w:rPr>
        <w:t>[23,24]</w:t>
      </w:r>
      <w:r w:rsidR="00C12374">
        <w:rPr>
          <w:rFonts w:ascii="Verdana" w:eastAsia="Verdana" w:hAnsi="Verdana" w:cs="Verdana"/>
        </w:rPr>
        <w:fldChar w:fldCharType="end"/>
      </w:r>
      <w:r w:rsidR="003A1F2F">
        <w:rPr>
          <w:rFonts w:ascii="Verdana" w:eastAsia="Verdana" w:hAnsi="Verdana" w:cs="Verdana"/>
        </w:rPr>
        <w:t xml:space="preserve">.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520D4881"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proofErr w:type="spellStart"/>
      <w:r w:rsidR="1924C6AD" w:rsidRPr="5FE521F8">
        <w:rPr>
          <w:rFonts w:ascii="Verdana" w:eastAsia="Verdana" w:hAnsi="Verdana" w:cs="Verdana"/>
        </w:rPr>
        <w:t>2D</w:t>
      </w:r>
      <w:proofErr w:type="spellEnd"/>
      <w:r w:rsidR="1924C6AD" w:rsidRPr="5FE521F8">
        <w:rPr>
          <w:rFonts w:ascii="Verdana" w:eastAsia="Verdana" w:hAnsi="Verdana" w:cs="Verdana"/>
        </w:rPr>
        <w:t xml:space="preserve">-CINE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w:t>
      </w:r>
      <w:r w:rsidR="00BF3D92">
        <w:rPr>
          <w:rFonts w:ascii="Verdana" w:eastAsia="Verdana" w:hAnsi="Verdana" w:cs="Verdana"/>
        </w:rPr>
        <w:t xml:space="preserve">after </w:t>
      </w:r>
      <w:r w:rsidR="00CB3159">
        <w:rPr>
          <w:rFonts w:ascii="Verdana" w:eastAsia="Verdana" w:hAnsi="Verdana" w:cs="Verdana"/>
        </w:rPr>
        <w:t>reconstruction as compared to participants with</w:t>
      </w:r>
      <w:r w:rsidR="001B0F22">
        <w:rPr>
          <w:rFonts w:ascii="Verdana" w:eastAsia="Verdana" w:hAnsi="Verdana" w:cs="Verdana"/>
        </w:rPr>
        <w:t xml:space="preserve"> a</w:t>
      </w:r>
      <w:r w:rsidR="00CB3159">
        <w:rPr>
          <w:rFonts w:ascii="Verdana" w:eastAsia="Verdana" w:hAnsi="Verdana" w:cs="Verdana"/>
        </w:rPr>
        <w:t xml:space="preserve">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2CADCD9C"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w:t>
      </w:r>
      <w:proofErr w:type="spellStart"/>
      <w:r w:rsidR="0061638A">
        <w:rPr>
          <w:rFonts w:ascii="Verdana" w:eastAsia="Verdana" w:hAnsi="Verdana" w:cs="Verdana"/>
        </w:rPr>
        <w:t>v.3.11.5</w:t>
      </w:r>
      <w:proofErr w:type="spellEnd"/>
      <w:r w:rsidR="0061638A">
        <w:rPr>
          <w:rFonts w:ascii="Verdana" w:eastAsia="Verdana" w:hAnsi="Verdana" w:cs="Verdana"/>
        </w:rPr>
        <w:t>)</w:t>
      </w:r>
      <w:r w:rsidR="001D1A49">
        <w:rPr>
          <w:rFonts w:ascii="Verdana" w:eastAsia="Verdana" w:hAnsi="Verdana" w:cs="Verdana"/>
        </w:rPr>
        <w:t xml:space="preserve">. </w:t>
      </w:r>
      <w:r w:rsidR="001D1A49" w:rsidRPr="001D1A49">
        <w:rPr>
          <w:rFonts w:ascii="Verdana" w:eastAsia="Verdana" w:hAnsi="Verdana" w:cs="Verdana"/>
          <w:b/>
          <w:bCs/>
        </w:rPr>
        <w:t>Figure 2</w:t>
      </w:r>
      <w:r w:rsidR="001D1A49" w:rsidRPr="001D1A49">
        <w:rPr>
          <w:rFonts w:ascii="Verdana" w:eastAsia="Verdana" w:hAnsi="Verdana" w:cs="Verdana"/>
        </w:rPr>
        <w:t xml:space="preserve"> provides a schematic overview of this tracking pipeline, which consists of the following steps:</w:t>
      </w:r>
    </w:p>
    <w:p w14:paraId="59278B88" w14:textId="41AC7E0F"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{"citationID":"YbX0tnUx","properties":{"formattedCitation":"[25]","plainCitation":"[25]","noteIndex":0},"citationItems":[{"id":9,"uris":["http://zotero.org/users/13606484/items/KR2N8TTJ"],"itemData":{"id":9,"type":"article-journal","container-title":"IEEE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[25]</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32D819F4"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lastRenderedPageBreak/>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{"citationID":"wfk4x0Jg","properties":{"formattedCitation":"[26]","plainCitation":"[26]","noteIndex":0},"citationItems":[{"id":190,"uris":["http://zotero.org/users/13606484/items/E8AJSJU6"],"itemData":{"id":190,"type":"article-journal","abstract":"An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[26]</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The labeling algorithm groups adjacent pixels into distinct regions or "components".</w:t>
      </w:r>
      <w:r w:rsidR="00FB5E4E">
        <w:rPr>
          <w:rFonts w:ascii="Verdana" w:eastAsia="Verdana" w:hAnsi="Verdana" w:cs="Verdana"/>
        </w:rPr>
        <w:t xml:space="preserve"> </w:t>
      </w:r>
      <w:r w:rsidR="00FB5E4E" w:rsidRPr="00FB5E4E">
        <w:rPr>
          <w:rFonts w:ascii="Verdana" w:eastAsia="Verdana" w:hAnsi="Verdana" w:cs="Verdana"/>
        </w:rPr>
        <w:t>Full 3D connectivity was used, meaning pixels could be considered part of the same component if they were adjacent (including diagonally) either within a frame or across consecutive frames. This approach ensured that the same bone edge maintained a consistent label throughout the motion sequence, facilitating tracking across frames</w:t>
      </w:r>
      <w:proofErr w:type="gramStart"/>
      <w:r w:rsidR="00FB5E4E" w:rsidRPr="00FB5E4E">
        <w:rPr>
          <w:rFonts w:ascii="Verdana" w:eastAsia="Verdana" w:hAnsi="Verdana" w:cs="Verdana"/>
        </w:rPr>
        <w:t>.</w:t>
      </w:r>
      <w:r w:rsidR="00FB5E4E">
        <w:rPr>
          <w:rFonts w:ascii="Verdana" w:eastAsia="Verdana" w:hAnsi="Verdana" w:cs="Verdana"/>
        </w:rPr>
        <w:t xml:space="preserve"> </w:t>
      </w:r>
      <w:r w:rsidR="004766A3">
        <w:rPr>
          <w:rFonts w:ascii="Verdana" w:eastAsia="Verdana" w:hAnsi="Verdana" w:cs="Verdana"/>
        </w:rPr>
        <w:t>.</w:t>
      </w:r>
      <w:proofErr w:type="gramEnd"/>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154"/>
      <w:commentRangeStart w:id="155"/>
      <w:r w:rsidR="006F50D0" w:rsidRPr="006F50D0">
        <w:rPr>
          <w:rFonts w:ascii="Verdana" w:eastAsia="Verdana" w:hAnsi="Verdana" w:cs="Verdana"/>
        </w:rPr>
        <w:t xml:space="preserve">once </w:t>
      </w:r>
      <w:commentRangeEnd w:id="154"/>
      <w:r w:rsidR="00F704F5">
        <w:rPr>
          <w:rStyle w:val="CommentReference"/>
        </w:rPr>
        <w:commentReference w:id="154"/>
      </w:r>
      <w:commentRangeEnd w:id="155"/>
      <w:r w:rsidR="00601B08">
        <w:rPr>
          <w:rStyle w:val="CommentReference"/>
        </w:rPr>
        <w:commentReference w:id="155"/>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37890492"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{"citationID":"Ac8vNC6L","properties":{"formattedCitation":"[27]","plainCitation":"[27]","noteIndex":0},"citationItems":[{"id":380,"uris":["http://zotero.org/users/13606484/items/TARBP5PZ"],"itemData":{"id":380,"type":"paper-conference","container-title":"Proc.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[27]</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downsampled to </w:t>
      </w:r>
      <w:commentRangeStart w:id="156"/>
      <w:commentRangeStart w:id="157"/>
      <w:r w:rsidR="00E763D1" w:rsidRPr="00E763D1">
        <w:rPr>
          <w:rFonts w:ascii="Verdana" w:eastAsia="Verdana" w:hAnsi="Verdana" w:cs="Verdana"/>
        </w:rPr>
        <w:t xml:space="preserve">80 equidistant points </w:t>
      </w:r>
      <w:commentRangeEnd w:id="156"/>
      <w:r w:rsidR="00F704F5">
        <w:rPr>
          <w:rStyle w:val="CommentReference"/>
        </w:rPr>
        <w:commentReference w:id="156"/>
      </w:r>
      <w:commentRangeEnd w:id="157"/>
      <w:r w:rsidR="00601B08">
        <w:rPr>
          <w:rStyle w:val="CommentReference"/>
        </w:rPr>
        <w:commentReference w:id="157"/>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{"citationID":"mnRsz9gi","properties":{"formattedCitation":"[28]","plainCitation":"[28]","noteIndex":0},"citationItems":[{"id":351,"uris":["http://zotero.org/users/13606484/items/JPMV4STU"],"itemData":{"id":351,"type":"book","collection-title":"Applied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[28]</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0B91C648"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w:t>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p>
    <w:p w14:paraId="71954DB6" w14:textId="0EF3BCC8"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defined.</w:t>
      </w:r>
      <w:r w:rsidR="00972CFF">
        <w:rPr>
          <w:rFonts w:ascii="Verdana" w:eastAsia="Verdana" w:hAnsi="Verdana" w:cs="Verdana"/>
        </w:rPr>
        <w:t xml:space="preserve"> </w:t>
      </w:r>
      <w:r w:rsidR="00972CFF" w:rsidRPr="00972CFF">
        <w:rPr>
          <w:rFonts w:ascii="Verdana" w:eastAsia="Verdana" w:hAnsi="Verdana" w:cs="Verdana"/>
        </w:rPr>
        <w:t>This function quantified the total distance between the transformed reference points (established along the bone edges in the initial frame) and the detected bone edges in the target frame, with a perfect alignment resulting in an output of 0.</w:t>
      </w:r>
      <w:r w:rsidR="00CC7AB8">
        <w:rPr>
          <w:rFonts w:ascii="Verdana" w:eastAsia="Verdana" w:hAnsi="Verdana" w:cs="Verdana"/>
        </w:rPr>
        <w:t xml:space="preserve"> </w:t>
      </w:r>
      <w:r w:rsidR="00972CFF">
        <w:rPr>
          <w:rFonts w:ascii="Verdana" w:eastAsia="Verdana" w:hAnsi="Verdana" w:cs="Verdana"/>
        </w:rPr>
        <w:t>T</w:t>
      </w:r>
      <w:r w:rsidR="00C554DB">
        <w:rPr>
          <w:rFonts w:ascii="Verdana" w:eastAsia="Verdana" w:hAnsi="Verdana" w:cs="Verdana"/>
        </w:rPr>
        <w:t xml:space="preserve">he goal was to find the combination of transformation parameters that </w:t>
      </w:r>
      <w:r w:rsidR="003C63A4">
        <w:rPr>
          <w:rFonts w:ascii="Verdana" w:eastAsia="Verdana" w:hAnsi="Verdana" w:cs="Verdana"/>
        </w:rPr>
        <w:t>minimize</w:t>
      </w:r>
      <w:r w:rsidR="00C554DB">
        <w:rPr>
          <w:rFonts w:ascii="Verdana" w:eastAsia="Verdana" w:hAnsi="Verdana" w:cs="Verdana"/>
        </w:rPr>
        <w:t xml:space="preserve"> the output of this cost function. The minimization of this cost function </w:t>
      </w:r>
      <w:r w:rsidR="00C554DB">
        <w:rPr>
          <w:rFonts w:ascii="Verdana" w:eastAsia="Verdana" w:hAnsi="Verdana" w:cs="Verdana"/>
        </w:rPr>
        <w:lastRenderedPageBreak/>
        <w:t xml:space="preserve">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05569812" w:rsidR="00736AA6" w:rsidRDefault="00736AA6" w:rsidP="00AA5660">
      <w:pPr>
        <w:spacing w:line="360" w:lineRule="auto"/>
        <w:jc w:val="both"/>
        <w:rPr>
          <w:rFonts w:ascii="Verdana" w:eastAsia="Verdana" w:hAnsi="Verdana" w:cs="Verdana"/>
        </w:rPr>
      </w:pPr>
      <w:r>
        <w:rPr>
          <w:rFonts w:ascii="Verdana" w:eastAsia="Verdana" w:hAnsi="Verdana" w:cs="Verdana"/>
        </w:rPr>
        <w:t xml:space="preserve">The </w:t>
      </w:r>
      <w:proofErr w:type="spellStart"/>
      <w:r>
        <w:rPr>
          <w:rFonts w:ascii="Verdana" w:eastAsia="Verdana" w:hAnsi="Verdana" w:cs="Verdana"/>
        </w:rPr>
        <w:t>Nelder</w:t>
      </w:r>
      <w:proofErr w:type="spellEnd"/>
      <w:r>
        <w:rPr>
          <w:rFonts w:ascii="Verdana" w:eastAsia="Verdana" w:hAnsi="Verdana" w:cs="Verdana"/>
        </w:rPr>
        <w:t xml:space="preserve">-Mead method was used to minimize the cost function and obtain the frame-to-frame transformation parameters </w:t>
      </w:r>
      <w:r>
        <w:rPr>
          <w:rFonts w:ascii="Verdana" w:eastAsia="Verdana" w:hAnsi="Verdana" w:cs="Verdana"/>
        </w:rPr>
        <w:fldChar w:fldCharType="begin"/>
      </w:r>
      <w:r w:rsidR="000220B4">
        <w:rPr>
          <w:rFonts w:ascii="Verdana" w:eastAsia="Verdana" w:hAnsi="Verdana" w:cs="Verdana"/>
        </w:rPr>
        <w:instrText xml:space="preserve"> ADDIN ZOTERO_ITEM CSL_CITATION {"citationID":"4O5myLmp","properties":{"formattedCitation":"[29]","plainCitation":"[29]","noteIndex":0},"citationItems":[{"id":121,"uris":["http://zotero.org/users/13606484/items/DQU2LQ4M"],"itemData":{"id":121,"type":"article-journal","container-title":"The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0220B4" w:rsidRPr="000220B4">
        <w:rPr>
          <w:rFonts w:ascii="Verdana" w:hAnsi="Verdana"/>
        </w:rPr>
        <w:t>[29]</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angle increments used during reconstruction, while the translations were limited to relatively small values to account for the continuous nature of the motion. </w:t>
      </w:r>
    </w:p>
    <w:p w14:paraId="6C7C1F8A" w14:textId="3CDB6356" w:rsidR="00DD5A06" w:rsidRDefault="00736AA6" w:rsidP="00C67C58">
      <w:pPr>
        <w:spacing w:line="360" w:lineRule="auto"/>
        <w:jc w:val="both"/>
        <w:rPr>
          <w:rFonts w:ascii="Verdana" w:eastAsia="Verdana" w:hAnsi="Verdana" w:cs="Verdana"/>
        </w:rPr>
      </w:pPr>
      <w:r>
        <w:rPr>
          <w:rFonts w:ascii="Verdana" w:eastAsia="Verdana" w:hAnsi="Verdana" w:cs="Verdana"/>
        </w:rPr>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w:t>
      </w:r>
      <w:r w:rsidR="003C63A4">
        <w:rPr>
          <w:rFonts w:ascii="Verdana" w:eastAsia="Verdana" w:hAnsi="Verdana" w:cs="Verdana"/>
        </w:rPr>
        <w:t>frame</w:t>
      </w:r>
      <w:r w:rsidR="00AC0484">
        <w:rPr>
          <w:rFonts w:ascii="Verdana" w:eastAsia="Verdana" w:hAnsi="Verdana" w:cs="Verdana"/>
        </w:rPr>
        <w:t xml:space="preserv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24B2413C"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proofErr w:type="spellStart"/>
      <w:r w:rsidR="001C0ABB">
        <w:rPr>
          <w:rFonts w:ascii="Verdana" w:hAnsi="Verdana"/>
        </w:rPr>
        <w:t>N</w:t>
      </w:r>
      <w:r w:rsidR="00022C3F">
        <w:rPr>
          <w:rFonts w:ascii="Verdana" w:hAnsi="Verdana"/>
        </w:rPr>
        <w:t>apari</w:t>
      </w:r>
      <w:proofErr w:type="spellEnd"/>
      <w:r w:rsidR="00022C3F">
        <w:rPr>
          <w:rFonts w:ascii="Verdana" w:hAnsi="Verdana"/>
        </w:rPr>
        <w:t xml:space="preserve"> (</w:t>
      </w:r>
      <w:proofErr w:type="spellStart"/>
      <w:r w:rsidR="00022C3F">
        <w:rPr>
          <w:rFonts w:ascii="Verdana" w:hAnsi="Verdana"/>
        </w:rPr>
        <w:t>v.4.16</w:t>
      </w:r>
      <w:proofErr w:type="spellEnd"/>
      <w:r w:rsidR="00022C3F">
        <w:rPr>
          <w:rFonts w:ascii="Verdana" w:hAnsi="Verdana"/>
        </w:rPr>
        <w:t>) image processing software</w:t>
      </w:r>
      <w:r w:rsidR="00660AAD">
        <w:rPr>
          <w:rFonts w:ascii="Verdana" w:hAnsi="Verdana"/>
        </w:rPr>
        <w:t xml:space="preserve"> </w:t>
      </w:r>
      <w:r w:rsidR="00EB22AC">
        <w:rPr>
          <w:rFonts w:ascii="Verdana" w:hAnsi="Verdana"/>
        </w:rPr>
        <w:fldChar w:fldCharType="begin"/>
      </w:r>
      <w:r w:rsidR="000220B4">
        <w:rPr>
          <w:rFonts w:ascii="Verdana" w:hAnsi="Verdana"/>
        </w:rPr>
        <w:instrText xml:space="preserve"> ADDIN ZOTERO_ITEM CSL_CITATION {"citationID":"Jl6dS0ok","properties":{"formattedCitation":"[30]","plainCitation":"[30]","noteIndex":0},"citationItems":[{"id":379,"uris":["http://zotero.org/users/13606484/items/P24V6AWL"],"itemData":{"id":379,"type":"software","abstract":"napari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0220B4" w:rsidRPr="000220B4">
        <w:rPr>
          <w:rFonts w:ascii="Verdana" w:hAnsi="Verdana"/>
        </w:rPr>
        <w:t>[30]</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E45EEA2" w14:textId="49B83B9E" w:rsidR="002B1456" w:rsidRDefault="002B1456" w:rsidP="000423D6">
      <w:pPr>
        <w:spacing w:line="360" w:lineRule="auto"/>
        <w:jc w:val="both"/>
        <w:rPr>
          <w:rFonts w:ascii="Verdana" w:hAnsi="Verdana"/>
        </w:rPr>
      </w:pPr>
      <w:r w:rsidRPr="002B1456">
        <w:rPr>
          <w:rFonts w:ascii="Verdana" w:hAnsi="Verdana"/>
        </w:rPr>
        <w:t>For both manual and semi-automated segmentations, relative bone positions were quantified using centroid-based measurements. The centroid position was calculated for both the tibial and femoral segmentations in each frame. In the sagittal plane view, the relative displacement between the femoral and tibial centroids was measured in two directions: anterior-posterior (horizontal in the image plane) and superior-inferior (vertical in the image plane).</w:t>
      </w:r>
    </w:p>
    <w:p w14:paraId="5E06679C" w14:textId="50747417" w:rsidR="009E0853" w:rsidRDefault="002B1456" w:rsidP="000423D6">
      <w:pPr>
        <w:spacing w:line="360" w:lineRule="auto"/>
        <w:jc w:val="both"/>
        <w:rPr>
          <w:rFonts w:ascii="Verdana" w:hAnsi="Verdana"/>
        </w:rPr>
      </w:pPr>
      <w:r w:rsidRPr="002B1456">
        <w:rPr>
          <w:rFonts w:ascii="Verdana" w:hAnsi="Verdana"/>
        </w:rPr>
        <w:t xml:space="preserve">To enable comparison across datasets with different ranges of motion, the device arm angle measured by the rotary encoder was normalized to a 'flexion percentage' scale, where -100% represents the minimum device arm angle (maximum knee </w:t>
      </w:r>
      <w:r w:rsidR="00481BE4" w:rsidRPr="002B1456">
        <w:rPr>
          <w:rFonts w:ascii="Verdana" w:hAnsi="Verdana"/>
        </w:rPr>
        <w:t>flexion</w:t>
      </w:r>
      <w:r w:rsidRPr="002B1456">
        <w:rPr>
          <w:rFonts w:ascii="Verdana" w:hAnsi="Verdana"/>
        </w:rPr>
        <w:t xml:space="preserve"> position), and +100% marks the return to the minimum device arm angle (return to maximum flexion position).</w:t>
      </w:r>
    </w:p>
    <w:p w14:paraId="358F46A1" w14:textId="692D3BA7" w:rsidR="00893605" w:rsidRDefault="00893605" w:rsidP="000423D6">
      <w:pPr>
        <w:spacing w:line="360" w:lineRule="auto"/>
        <w:jc w:val="both"/>
        <w:rPr>
          <w:rFonts w:ascii="Verdana" w:hAnsi="Verdana"/>
        </w:rPr>
      </w:pPr>
      <w:r w:rsidRPr="00893605">
        <w:rPr>
          <w:rFonts w:ascii="Verdana" w:hAnsi="Verdana"/>
        </w:rPr>
        <w:t xml:space="preserve">The tracking accuracy was evaluated using the cost function described in section 2.2, which quantifies the distance between the transformed reference points and the detected bone edges. The cost function value divided by the total number of </w:t>
      </w:r>
      <w:r w:rsidRPr="00893605">
        <w:rPr>
          <w:rFonts w:ascii="Verdana" w:hAnsi="Verdana"/>
        </w:rPr>
        <w:lastRenderedPageBreak/>
        <w:t>reference points provided an average alignment error in millimeters for each bone in each frame.</w:t>
      </w:r>
    </w:p>
    <w:p w14:paraId="414A3DFB" w14:textId="3345FF40" w:rsidR="009E0853" w:rsidRDefault="00EB5D3C" w:rsidP="000423D6">
      <w:pPr>
        <w:spacing w:line="360" w:lineRule="auto"/>
        <w:jc w:val="both"/>
        <w:rPr>
          <w:rFonts w:ascii="Verdana" w:hAnsi="Verdana"/>
          <w:u w:val="single"/>
        </w:rPr>
      </w:pPr>
      <w:r w:rsidRPr="00EB5D3C">
        <w:rPr>
          <w:rFonts w:ascii="Verdana" w:hAnsi="Verdana"/>
          <w:u w:val="single"/>
        </w:rPr>
        <w:t>3. Results and Discussion</w:t>
      </w:r>
    </w:p>
    <w:p w14:paraId="6518545E" w14:textId="22C1727F" w:rsidR="00EB5D3C" w:rsidRPr="00EB5D3C" w:rsidRDefault="00EB5D3C" w:rsidP="00EB5D3C">
      <w:pPr>
        <w:spacing w:line="360" w:lineRule="auto"/>
        <w:jc w:val="both"/>
        <w:rPr>
          <w:rFonts w:ascii="Verdana" w:hAnsi="Verdana"/>
        </w:rPr>
      </w:pPr>
      <w:r w:rsidRPr="00EB5D3C">
        <w:rPr>
          <w:rFonts w:ascii="Verdana" w:hAnsi="Verdana"/>
        </w:rPr>
        <w:t xml:space="preserve">The semi-automated tracking algorithm successfully tracked both the tibia and femur edges throughout the motion cycle for all five subjects, with a combined average alignment error of 0.40 ± 0.02 mm for both bones. </w:t>
      </w:r>
      <w:r w:rsidRPr="00EB5D3C">
        <w:rPr>
          <w:rFonts w:ascii="Verdana" w:hAnsi="Verdana"/>
          <w:b/>
          <w:bCs/>
        </w:rPr>
        <w:t xml:space="preserve">Figure </w:t>
      </w:r>
      <w:r w:rsidR="001D1A49">
        <w:rPr>
          <w:rFonts w:ascii="Verdana" w:hAnsi="Verdana"/>
          <w:b/>
          <w:bCs/>
        </w:rPr>
        <w:t xml:space="preserve">3 </w:t>
      </w:r>
      <w:r w:rsidRPr="00EB5D3C">
        <w:rPr>
          <w:rFonts w:ascii="Verdana" w:hAnsi="Verdana"/>
        </w:rPr>
        <w:t>demonstrates the tracking results at different points in the motion cycle, showing the segmented bone contours overlaid on the original CINE frames. The semi-automated method required less than 5 minutes of processing time per dataset, compared to approximately 15 minutes needed for manual segmentation of all frames in a single dataset.</w:t>
      </w:r>
    </w:p>
    <w:p w14:paraId="2F292A23" w14:textId="58BE1890" w:rsidR="00731453" w:rsidRDefault="00731453" w:rsidP="00EB5D3C">
      <w:pPr>
        <w:spacing w:line="360" w:lineRule="auto"/>
        <w:jc w:val="both"/>
        <w:rPr>
          <w:rFonts w:ascii="Verdana" w:hAnsi="Verdana"/>
        </w:rPr>
      </w:pPr>
      <w:r w:rsidRPr="00731453">
        <w:rPr>
          <w:rFonts w:ascii="Verdana" w:hAnsi="Verdana"/>
        </w:rPr>
        <w:t xml:space="preserve">The relative bone positions measured using both manual and semi-automated segmentation methods are shown in </w:t>
      </w:r>
      <w:r w:rsidRPr="001D1A49">
        <w:rPr>
          <w:rFonts w:ascii="Verdana" w:hAnsi="Verdana"/>
          <w:b/>
          <w:bCs/>
        </w:rPr>
        <w:t xml:space="preserve">Figure </w:t>
      </w:r>
      <w:r w:rsidR="001D1A49" w:rsidRPr="001D1A49">
        <w:rPr>
          <w:rFonts w:ascii="Verdana" w:hAnsi="Verdana"/>
          <w:b/>
          <w:bCs/>
        </w:rPr>
        <w:t>4</w:t>
      </w:r>
      <w:r w:rsidRPr="00731453">
        <w:rPr>
          <w:rFonts w:ascii="Verdana" w:hAnsi="Verdana"/>
        </w:rPr>
        <w:t>. The relative displacement between bone centroids in the anterior-posterior direction measured -18.78 ± 3.16 mm and -18.95 ± 4.03 mm for semi-automated and manual methods respectively, while displacement in the superior-inferior direction remained minimal (semi-automated: 0.82 ± 1.33 mm; manual: 0.53 ± 1.76 mm). As shown in Figure 5, the semi-automated method demonstrated consistently lower standard deviations across these measurements compared to manual segmentation, indicating higher precision and measurement reliability.</w:t>
      </w:r>
    </w:p>
    <w:p w14:paraId="4732E4E7" w14:textId="6FF0DDDF" w:rsidR="00D66E4B" w:rsidRDefault="000B180A" w:rsidP="00EB5D3C">
      <w:pPr>
        <w:spacing w:line="360" w:lineRule="auto"/>
        <w:jc w:val="both"/>
        <w:rPr>
          <w:rFonts w:ascii="Verdana" w:hAnsi="Verdana"/>
        </w:rPr>
      </w:pPr>
      <w:r w:rsidRPr="000B180A">
        <w:rPr>
          <w:rFonts w:ascii="Verdana" w:hAnsi="Verdana"/>
        </w:rPr>
        <w:t xml:space="preserve">The ability to precisely quantify relative bone positions in healthy volunteers (n=5) </w:t>
      </w:r>
      <w:r w:rsidR="009F5809" w:rsidRPr="009F5809">
        <w:rPr>
          <w:rFonts w:ascii="Verdana" w:hAnsi="Verdana"/>
        </w:rPr>
        <w:t>demonstrates the technical feasibility of our bone tracking approach. As this study focused on algorithm development, establishing normative bone motion parameters and their variations across populations would be the subject of future dedicated studies.</w:t>
      </w:r>
      <w:r w:rsidR="009802A0">
        <w:rPr>
          <w:rFonts w:ascii="Verdana" w:hAnsi="Verdana"/>
        </w:rPr>
        <w:t xml:space="preserve"> </w:t>
      </w:r>
      <w:r w:rsidRPr="000B180A">
        <w:rPr>
          <w:rFonts w:ascii="Verdana" w:hAnsi="Verdana"/>
        </w:rPr>
        <w:t xml:space="preserve">This capability could be particularly valuable for studying conditions that alter normal knee mechanics. </w:t>
      </w:r>
      <w:r w:rsidR="00324D19" w:rsidRPr="00324D19">
        <w:rPr>
          <w:rFonts w:ascii="Verdana" w:hAnsi="Verdana"/>
        </w:rPr>
        <w:t>Ligament injuries can affect joint stability, leading to increased laxity</w:t>
      </w:r>
      <w:r w:rsidRPr="000B180A">
        <w:rPr>
          <w:rFonts w:ascii="Verdana" w:hAnsi="Verdana"/>
        </w:rPr>
        <w:t xml:space="preserve"> </w:t>
      </w:r>
      <w:r w:rsidR="00324D19">
        <w:rPr>
          <w:rFonts w:ascii="Verdana" w:hAnsi="Verdana"/>
        </w:rPr>
        <w:fldChar w:fldCharType="begin"/>
      </w:r>
      <w:r w:rsidR="000220B4">
        <w:rPr>
          <w:rFonts w:ascii="Verdana" w:hAnsi="Verdana"/>
        </w:rPr>
        <w:instrText xml:space="preserve"> ADDIN ZOTERO_ITEM CSL_CITATION {"citationID":"kfmi22Mf","properties":{"formattedCitation":"[31]","plainCitation":"[31]","noteIndex":0},"citationItems":[{"id":392,"uris":["http://zotero.org/users/13606484/items/3TK4XQD9"],"itemData":{"id":392,"type":"article-journal","abstract":"PURPOSE: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324D19">
        <w:rPr>
          <w:rFonts w:ascii="Verdana" w:hAnsi="Verdana"/>
        </w:rPr>
        <w:fldChar w:fldCharType="separate"/>
      </w:r>
      <w:r w:rsidR="000220B4" w:rsidRPr="000220B4">
        <w:rPr>
          <w:rFonts w:ascii="Verdana" w:hAnsi="Verdana"/>
        </w:rPr>
        <w:t>[31]</w:t>
      </w:r>
      <w:r w:rsidR="00324D19">
        <w:rPr>
          <w:rFonts w:ascii="Verdana" w:hAnsi="Verdana"/>
        </w:rPr>
        <w:fldChar w:fldCharType="end"/>
      </w:r>
      <w:r w:rsidR="00324D19">
        <w:rPr>
          <w:rFonts w:ascii="Verdana" w:hAnsi="Verdana"/>
        </w:rPr>
        <w:t>.</w:t>
      </w:r>
      <w:r w:rsidRPr="000B180A">
        <w:rPr>
          <w:rFonts w:ascii="Verdana" w:hAnsi="Verdana"/>
        </w:rPr>
        <w:t xml:space="preserve"> </w:t>
      </w:r>
      <w:r w:rsidR="00324D19" w:rsidRPr="00324D19">
        <w:rPr>
          <w:rFonts w:ascii="Verdana" w:hAnsi="Verdana"/>
        </w:rPr>
        <w:t>Additionally, these injuries can result in altered movement patterns during functional activities, as demonstrated in studies of ACL deficiency showing changes in tibial motion</w:t>
      </w:r>
      <w:r w:rsidR="00324D19">
        <w:rPr>
          <w:rFonts w:ascii="Verdana" w:hAnsi="Verdana"/>
        </w:rPr>
        <w:t xml:space="preserve"> </w:t>
      </w:r>
      <w:r w:rsidR="00324D19">
        <w:rPr>
          <w:rFonts w:ascii="Verdana" w:hAnsi="Verdana"/>
        </w:rPr>
        <w:fldChar w:fldCharType="begin"/>
      </w:r>
      <w:r w:rsidR="00C12374">
        <w:rPr>
          <w:rFonts w:ascii="Verdana" w:hAnsi="Verdana"/>
        </w:rPr>
        <w:instrText xml:space="preserve"> ADDIN ZOTERO_ITEM CSL_CITATION {"citationID":"4aJBnL7G","properties":{"formattedCitation":"[6]","plainCitation":"[6]","noteIndex":0},"citationItems":[{"id":342,"uris":["http://zotero.org/users/13606484/items/EQCHRRUB"],"itemData":{"id":342,"type":"article-journal","abstract":"Kinematics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324D19">
        <w:rPr>
          <w:rFonts w:ascii="Verdana" w:hAnsi="Verdana"/>
        </w:rPr>
        <w:fldChar w:fldCharType="separate"/>
      </w:r>
      <w:r w:rsidR="00324D19" w:rsidRPr="00324D19">
        <w:rPr>
          <w:rFonts w:ascii="Verdana" w:hAnsi="Verdana"/>
        </w:rPr>
        <w:t>[6]</w:t>
      </w:r>
      <w:r w:rsidR="00324D19">
        <w:rPr>
          <w:rFonts w:ascii="Verdana" w:hAnsi="Verdana"/>
        </w:rPr>
        <w:fldChar w:fldCharType="end"/>
      </w:r>
      <w:r w:rsidRPr="000B180A">
        <w:rPr>
          <w:rFonts w:ascii="Verdana" w:hAnsi="Verdana"/>
        </w:rPr>
        <w:t xml:space="preserve">. Our method's precision could potentially detect such subtle deviations from normal motion patterns. While the clinical interpretation of such differences would require careful validation in future studies with specific patient cohorts, the precision and efficiency of our </w:t>
      </w:r>
      <w:r w:rsidRPr="000B180A">
        <w:rPr>
          <w:rFonts w:ascii="Verdana" w:hAnsi="Verdana"/>
        </w:rPr>
        <w:lastRenderedPageBreak/>
        <w:t>tracking method makes it a promising tool for comparative analyses between normal and pathological joint motion patterns.</w:t>
      </w:r>
    </w:p>
    <w:p w14:paraId="731A1BA5" w14:textId="3EF6A0A1" w:rsidR="00EB5D3C" w:rsidRDefault="00EA5EF9" w:rsidP="000423D6">
      <w:pPr>
        <w:spacing w:line="360" w:lineRule="auto"/>
        <w:jc w:val="both"/>
        <w:rPr>
          <w:rFonts w:ascii="Verdana" w:hAnsi="Verdana"/>
          <w:u w:val="single"/>
        </w:rPr>
      </w:pPr>
      <w:r w:rsidRPr="00EA5EF9">
        <w:rPr>
          <w:rFonts w:ascii="Verdana" w:hAnsi="Verdana"/>
          <w:u w:val="single"/>
        </w:rPr>
        <w:t xml:space="preserve">4. Conclusion </w:t>
      </w:r>
    </w:p>
    <w:p w14:paraId="10798B2E" w14:textId="4B968732" w:rsidR="009E0853" w:rsidRDefault="00346AAB" w:rsidP="000423D6">
      <w:pPr>
        <w:spacing w:line="360" w:lineRule="auto"/>
        <w:jc w:val="both"/>
        <w:rPr>
          <w:rFonts w:ascii="Verdana" w:hAnsi="Verdana"/>
        </w:rPr>
      </w:pPr>
      <w:r w:rsidRPr="00346AAB">
        <w:rPr>
          <w:rFonts w:ascii="Verdana" w:hAnsi="Verdana"/>
        </w:rPr>
        <w:t xml:space="preserve">This study presents a novel semi-automated method for tracking bone motion in </w:t>
      </w:r>
      <w:proofErr w:type="spellStart"/>
      <w:r w:rsidRPr="00346AAB">
        <w:rPr>
          <w:rFonts w:ascii="Verdana" w:hAnsi="Verdana"/>
        </w:rPr>
        <w:t>2D</w:t>
      </w:r>
      <w:proofErr w:type="spellEnd"/>
      <w:r w:rsidRPr="00346AAB">
        <w:rPr>
          <w:rFonts w:ascii="Verdana" w:hAnsi="Verdana"/>
        </w:rPr>
        <w:t xml:space="preserve"> sagittal CINE MRI sequences during controlled knee flexion-extension movements. The method significantly reduces processing time compared to manual segmentation while </w:t>
      </w:r>
      <w:r w:rsidR="00812336">
        <w:rPr>
          <w:rFonts w:ascii="Verdana" w:hAnsi="Verdana"/>
        </w:rPr>
        <w:t>improving</w:t>
      </w:r>
      <w:r w:rsidR="00812336" w:rsidRPr="00346AAB">
        <w:rPr>
          <w:rFonts w:ascii="Verdana" w:hAnsi="Verdana"/>
        </w:rPr>
        <w:t xml:space="preserve"> </w:t>
      </w:r>
      <w:r w:rsidRPr="00346AAB">
        <w:rPr>
          <w:rFonts w:ascii="Verdana" w:hAnsi="Verdana"/>
        </w:rPr>
        <w:t xml:space="preserve">measurement reliability. The ability to </w:t>
      </w:r>
      <w:r w:rsidR="00812336">
        <w:rPr>
          <w:rFonts w:ascii="Verdana" w:hAnsi="Verdana"/>
        </w:rPr>
        <w:t>efficiently</w:t>
      </w:r>
      <w:r w:rsidR="00812336" w:rsidRPr="00346AAB">
        <w:rPr>
          <w:rFonts w:ascii="Verdana" w:hAnsi="Verdana"/>
        </w:rPr>
        <w:t xml:space="preserve"> </w:t>
      </w:r>
      <w:r w:rsidRPr="00346AAB">
        <w:rPr>
          <w:rFonts w:ascii="Verdana" w:hAnsi="Verdana"/>
        </w:rPr>
        <w:t>quantify relative femoral and tibial positions during motion makes this approach valuable for analyzing joint movement patterns. This technical advancement contributes to the broader goal of understanding normal and pathological knee function through dynamic MRI analysis.</w:t>
      </w:r>
    </w:p>
    <w:p w14:paraId="3C75BF97" w14:textId="77777777" w:rsidR="009E0853" w:rsidRDefault="009E0853" w:rsidP="000423D6">
      <w:pPr>
        <w:spacing w:line="360" w:lineRule="auto"/>
        <w:jc w:val="both"/>
        <w:rPr>
          <w:rFonts w:ascii="Verdana" w:hAnsi="Verdana"/>
        </w:rPr>
      </w:pPr>
    </w:p>
    <w:p w14:paraId="1CE5F248" w14:textId="77777777" w:rsidR="000220B4" w:rsidRPr="000220B4" w:rsidRDefault="00285EAC" w:rsidP="000220B4">
      <w:pPr>
        <w:pStyle w:val="Bibliography"/>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0220B4" w:rsidRPr="000220B4">
        <w:t xml:space="preserve">1. </w:t>
      </w:r>
      <w:r w:rsidR="000220B4" w:rsidRPr="000220B4">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3C8C8202" w14:textId="77777777" w:rsidR="000220B4" w:rsidRPr="000220B4" w:rsidRDefault="000220B4" w:rsidP="000220B4">
      <w:pPr>
        <w:pStyle w:val="Bibliography"/>
      </w:pPr>
      <w:r w:rsidRPr="000220B4">
        <w:t xml:space="preserve">2. </w:t>
      </w:r>
      <w:r w:rsidRPr="000220B4">
        <w:tab/>
        <w:t>Kaufman KR, Hughes C, Morrey BF, Morrey M, An KN. Gait characteristics of patients with knee osteoarthritis. Journal of Biomechanics 2001; 34 :907–15. https://doi.org/10.1016/S0021-9290(01)00036-7</w:t>
      </w:r>
    </w:p>
    <w:p w14:paraId="756455FF" w14:textId="77777777" w:rsidR="000220B4" w:rsidRPr="000220B4" w:rsidRDefault="000220B4" w:rsidP="000220B4">
      <w:pPr>
        <w:pStyle w:val="Bibliography"/>
      </w:pPr>
      <w:r w:rsidRPr="000220B4">
        <w:t xml:space="preserve">3. </w:t>
      </w:r>
      <w:r w:rsidRPr="000220B4">
        <w:tab/>
        <w:t>Astephen JL, Deluzio KJ, Caldwell GE, Dunbar MJ. Biomechanical changes at the hip, knee, and ankle joints during gait are associated with knee osteoarthritis severity. Journal Orthopaedic Research 2008; 26 :332–41. https://doi.org/10.1002/jor.20496</w:t>
      </w:r>
    </w:p>
    <w:p w14:paraId="25441E96" w14:textId="77777777" w:rsidR="000220B4" w:rsidRPr="000220B4" w:rsidRDefault="000220B4" w:rsidP="000220B4">
      <w:pPr>
        <w:pStyle w:val="Bibliography"/>
      </w:pPr>
      <w:r w:rsidRPr="000220B4">
        <w:t xml:space="preserve">4. </w:t>
      </w:r>
      <w:r w:rsidRPr="000220B4">
        <w:tab/>
        <w:t>Tashman S, Kopf S, Fu FH. The Kinematic Basis of Anterior Cruciate Ligament Reconstruction. Operative Techniques in Sports Medicine 2008; 16 :116–8. https://doi.org/10.1053/j.otsm.2008.10.005</w:t>
      </w:r>
    </w:p>
    <w:p w14:paraId="41561937" w14:textId="77777777" w:rsidR="000220B4" w:rsidRPr="000220B4" w:rsidRDefault="000220B4" w:rsidP="000220B4">
      <w:pPr>
        <w:pStyle w:val="Bibliography"/>
      </w:pPr>
      <w:r w:rsidRPr="000220B4">
        <w:t xml:space="preserve">5. </w:t>
      </w:r>
      <w:r w:rsidRPr="000220B4">
        <w:tab/>
        <w:t>Georgoulis AD, Papadonikolakis A, Papageorgiou CD, Mitsou A, Stergiou N. Three-Dimensional Tibiofemoral Kinematics of the Anterior Cruciate Ligament-Deficient and Reconstructed Knee during Walking. Am J Sports Med 2003; 31 :75–9. https://doi.org/10.1177/03635465030310012401</w:t>
      </w:r>
    </w:p>
    <w:p w14:paraId="1F1219B7" w14:textId="77777777" w:rsidR="000220B4" w:rsidRPr="000220B4" w:rsidRDefault="000220B4" w:rsidP="000220B4">
      <w:pPr>
        <w:pStyle w:val="Bibliography"/>
      </w:pPr>
      <w:r w:rsidRPr="000220B4">
        <w:t xml:space="preserve">6. </w:t>
      </w:r>
      <w:r w:rsidRPr="000220B4">
        <w:tab/>
        <w:t>Barrance PJ, Williams GN, Snyder-Mackler L, Buchanan TS. Altered knee kinematics in ACL-deficient non-copers: a comparison using dynamic MRI. J Orthop Res 2006; 24 :132–40. https://doi.org/10.1002/jor.20016</w:t>
      </w:r>
    </w:p>
    <w:p w14:paraId="147146F1" w14:textId="77777777" w:rsidR="000220B4" w:rsidRPr="000220B4" w:rsidRDefault="000220B4" w:rsidP="000220B4">
      <w:pPr>
        <w:pStyle w:val="Bibliography"/>
      </w:pPr>
      <w:r w:rsidRPr="000220B4">
        <w:t xml:space="preserve">7. </w:t>
      </w:r>
      <w:r w:rsidRPr="000220B4">
        <w:tab/>
        <w:t>Markolf KL, Burchfield DM, Shapiro MM, Shepard MF, Finerman GAM, Slauterbeck JL. Combined knee loading states that generate high anterior cruciate ligament forces. Journal Orthopaedic Research 1995; 13 :930–5. https://doi.org/10.1002/jor.1100130618</w:t>
      </w:r>
    </w:p>
    <w:p w14:paraId="58BB4DA3" w14:textId="77777777" w:rsidR="000220B4" w:rsidRPr="000220B4" w:rsidRDefault="000220B4" w:rsidP="000220B4">
      <w:pPr>
        <w:pStyle w:val="Bibliography"/>
      </w:pPr>
      <w:r w:rsidRPr="000220B4">
        <w:lastRenderedPageBreak/>
        <w:t xml:space="preserve">8. </w:t>
      </w:r>
      <w:r w:rsidRPr="000220B4">
        <w:tab/>
        <w:t>Chaudhari AMW, Briant PL, Bevill SL, Koo S, Andriacchi TP. Knee Kinematics, Cartilage Morphology, and Osteoarthritis after ACL Injury. Medicine &amp; Science in Sports &amp; Exercise 2008; 40 :215–22. https://doi.org/10.1249/mss.0b013e31815cbb0e</w:t>
      </w:r>
    </w:p>
    <w:p w14:paraId="249E4800" w14:textId="77777777" w:rsidR="000220B4" w:rsidRPr="000220B4" w:rsidRDefault="000220B4" w:rsidP="000220B4">
      <w:pPr>
        <w:pStyle w:val="Bibliography"/>
      </w:pPr>
      <w:r w:rsidRPr="000220B4">
        <w:t xml:space="preserve">9. </w:t>
      </w:r>
      <w:r w:rsidRPr="000220B4">
        <w:tab/>
        <w:t>Andriacchi TP, Mündermann A. The role of ambulatory mechanics in the initiation and progression of knee osteoarthritis. Curr Opin Rheumatol 2006; 18 :514–8. https://doi.org/10.1097/01.bor.0000240365.16842.4e</w:t>
      </w:r>
    </w:p>
    <w:p w14:paraId="673CDD0C" w14:textId="77777777" w:rsidR="000220B4" w:rsidRPr="000220B4" w:rsidRDefault="000220B4" w:rsidP="000220B4">
      <w:pPr>
        <w:pStyle w:val="Bibliography"/>
      </w:pPr>
      <w:r w:rsidRPr="000220B4">
        <w:t xml:space="preserve">10. </w:t>
      </w:r>
      <w:r w:rsidRPr="000220B4">
        <w:tab/>
        <w:t>Conconi M, De Carli F, Berni M, Sancisi N, Parenti-Castelli V, Monetti G. In-Vivo Quantification of Knee Deep-Flexion in Physiological Loading Condition trough Dynamic MRI. Applied Sciences 2023; 13 :629. https://doi.org/10.3390/app13010629</w:t>
      </w:r>
    </w:p>
    <w:p w14:paraId="24F90647" w14:textId="77777777" w:rsidR="000220B4" w:rsidRPr="000220B4" w:rsidRDefault="000220B4" w:rsidP="000220B4">
      <w:pPr>
        <w:pStyle w:val="Bibliography"/>
      </w:pPr>
      <w:r w:rsidRPr="000220B4">
        <w:t xml:space="preserve">11. </w:t>
      </w:r>
      <w:r w:rsidRPr="000220B4">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0072A15F" w14:textId="77777777" w:rsidR="000220B4" w:rsidRPr="000220B4" w:rsidRDefault="000220B4" w:rsidP="000220B4">
      <w:pPr>
        <w:pStyle w:val="Bibliography"/>
        <w:rPr>
          <w:lang w:val="de-DE"/>
        </w:rPr>
      </w:pPr>
      <w:r w:rsidRPr="000220B4">
        <w:t xml:space="preserve">12. </w:t>
      </w:r>
      <w:r w:rsidRPr="000220B4">
        <w:tab/>
        <w:t xml:space="preserve">Kaiser JM, Vignos MF, Kijowski R, Baer G, Thelen DG. Effect of Loading on In Vivo Tibiofemoral and Patellofemoral Kinematics of Healthy and ACL-Reconstructed Knees. </w:t>
      </w:r>
      <w:r w:rsidRPr="000220B4">
        <w:rPr>
          <w:lang w:val="de-DE"/>
        </w:rPr>
        <w:t>Am J Sports Med 2017; 45 :3272–9. https://doi.org/10.1177/0363546517724417</w:t>
      </w:r>
    </w:p>
    <w:p w14:paraId="48A5693E" w14:textId="77777777" w:rsidR="000220B4" w:rsidRPr="000220B4" w:rsidRDefault="000220B4" w:rsidP="000220B4">
      <w:pPr>
        <w:pStyle w:val="Bibliography"/>
      </w:pPr>
      <w:r w:rsidRPr="000220B4">
        <w:rPr>
          <w:lang w:val="de-DE"/>
        </w:rPr>
        <w:t xml:space="preserve">13. </w:t>
      </w:r>
      <w:r w:rsidRPr="000220B4">
        <w:rPr>
          <w:lang w:val="de-DE"/>
        </w:rPr>
        <w:tab/>
        <w:t xml:space="preserve">Brossmann J, Muhle C, Schröder C, Melchert UH, Büll CC, Spielmann RP, et al. </w:t>
      </w:r>
      <w:r w:rsidRPr="000220B4">
        <w:t>Patellar tracking patterns during active and passive knee extension: evaluation with motion-triggered cine MR imaging. Radiology 1993; 187 :205–12. https://doi.org/10.1148/radiology.187.1.8451415</w:t>
      </w:r>
    </w:p>
    <w:p w14:paraId="0CC33E0E" w14:textId="77777777" w:rsidR="000220B4" w:rsidRPr="000220B4" w:rsidRDefault="000220B4" w:rsidP="000220B4">
      <w:pPr>
        <w:pStyle w:val="Bibliography"/>
      </w:pPr>
      <w:r w:rsidRPr="000220B4">
        <w:t xml:space="preserve">14. </w:t>
      </w:r>
      <w:r w:rsidRPr="000220B4">
        <w:tab/>
        <w:t>Seisler AR, Sheehan FT. Normative three-dimensional patellofemoral and tibiofemoral kinematics: a dynamic, in vivo study. IEEE Trans Biomed Eng 2007; 54 :1333–41. https://doi.org/10.1109/TBME.2007.890735</w:t>
      </w:r>
    </w:p>
    <w:p w14:paraId="39304573" w14:textId="77777777" w:rsidR="000220B4" w:rsidRPr="000220B4" w:rsidRDefault="000220B4" w:rsidP="000220B4">
      <w:pPr>
        <w:pStyle w:val="Bibliography"/>
        <w:rPr>
          <w:lang w:val="de-DE"/>
        </w:rPr>
      </w:pPr>
      <w:r w:rsidRPr="000220B4">
        <w:t xml:space="preserve">15. </w:t>
      </w:r>
      <w:r w:rsidRPr="000220B4">
        <w:tab/>
        <w:t xml:space="preserve">Behnam AJ, Herzka DA, Sheehan FT. Assessing the accuracy and precision of musculoskeletal motion tracking using cine-PC MRI on a 3.0T platform. </w:t>
      </w:r>
      <w:r w:rsidRPr="000220B4">
        <w:rPr>
          <w:lang w:val="de-DE"/>
        </w:rPr>
        <w:t>J Biomech 2011; 44 :193–7. https://doi.org/10.1016/j.jbiomech.2010.08.029</w:t>
      </w:r>
    </w:p>
    <w:p w14:paraId="0BE5269F" w14:textId="77777777" w:rsidR="000220B4" w:rsidRPr="000220B4" w:rsidRDefault="000220B4" w:rsidP="000220B4">
      <w:pPr>
        <w:pStyle w:val="Bibliography"/>
      </w:pPr>
      <w:r w:rsidRPr="000220B4">
        <w:rPr>
          <w:lang w:val="de-DE"/>
        </w:rPr>
        <w:t xml:space="preserve">16. </w:t>
      </w:r>
      <w:r w:rsidRPr="000220B4">
        <w:rPr>
          <w:lang w:val="de-DE"/>
        </w:rPr>
        <w:tab/>
        <w:t xml:space="preserve">Kaiser J, Bradford R, Johnson K, Wieben O, Thelen DG. </w:t>
      </w:r>
      <w:r w:rsidRPr="000220B4">
        <w:t>Measurement of tibiofemoral kinematics using highly accelerated 3D radial sampling. Magnetic Resonance in Med 2013; 69 :1310–6. https://doi.org/10.1002/mrm.24362</w:t>
      </w:r>
    </w:p>
    <w:p w14:paraId="71074D11" w14:textId="77777777" w:rsidR="000220B4" w:rsidRPr="000220B4" w:rsidRDefault="000220B4" w:rsidP="000220B4">
      <w:pPr>
        <w:pStyle w:val="Bibliography"/>
      </w:pPr>
      <w:r w:rsidRPr="000220B4">
        <w:t xml:space="preserve">17. </w:t>
      </w:r>
      <w:r w:rsidRPr="000220B4">
        <w:tab/>
        <w:t>Westphal CJ, Schmitz A, Reeder SB, Thelen DG. Load-dependent variations in knee kinematics measured with dynamic MRI. Journal of Biomechanics 2013; 46 :2045–52. https://doi.org/10.1016/j.jbiomech.2013.05.027</w:t>
      </w:r>
    </w:p>
    <w:p w14:paraId="402484EE" w14:textId="77777777" w:rsidR="000220B4" w:rsidRPr="000220B4" w:rsidRDefault="000220B4" w:rsidP="000220B4">
      <w:pPr>
        <w:pStyle w:val="Bibliography"/>
      </w:pPr>
      <w:r w:rsidRPr="000220B4">
        <w:t xml:space="preserve">18. </w:t>
      </w:r>
      <w:r w:rsidRPr="000220B4">
        <w:tab/>
        <w:t>Brisson NM, Krämer M, Krahl LAN, Schill A, Duda GN, Reichenbach JR. A novel multipurpose device for guided knee motion and loading during dynamic magnetic resonance imaging. Zeitschrift für Medizinische Physik 2022; 32 :500–13. https://doi.org/10.1016/j.zemedi.2021.12.002</w:t>
      </w:r>
    </w:p>
    <w:p w14:paraId="540C6CC3" w14:textId="77777777" w:rsidR="000220B4" w:rsidRPr="000220B4" w:rsidRDefault="000220B4" w:rsidP="000220B4">
      <w:pPr>
        <w:pStyle w:val="Bibliography"/>
        <w:rPr>
          <w:lang w:val="de-DE"/>
        </w:rPr>
      </w:pPr>
      <w:r w:rsidRPr="000220B4">
        <w:t xml:space="preserve">19. </w:t>
      </w:r>
      <w:r w:rsidRPr="000220B4">
        <w:tab/>
        <w:t xml:space="preserve">Winkelmann S, Schaeffter T, Koehler T, Eggers H, Doessel O. An Optimal Radial Profile Order Based on the Golden Ratio for Time-Resolved MRI. </w:t>
      </w:r>
      <w:r w:rsidRPr="000220B4">
        <w:rPr>
          <w:lang w:val="de-DE"/>
        </w:rPr>
        <w:t>IEEE Trans Med Imaging 2007; 26 :68–76. https://doi.org/10.1109/TMI.2006.885337</w:t>
      </w:r>
    </w:p>
    <w:p w14:paraId="7BB5478F" w14:textId="77777777" w:rsidR="000220B4" w:rsidRPr="000220B4" w:rsidRDefault="000220B4" w:rsidP="000220B4">
      <w:pPr>
        <w:pStyle w:val="Bibliography"/>
      </w:pPr>
      <w:r w:rsidRPr="000220B4">
        <w:rPr>
          <w:lang w:val="de-DE"/>
        </w:rPr>
        <w:t xml:space="preserve">20. </w:t>
      </w:r>
      <w:r w:rsidRPr="000220B4">
        <w:rPr>
          <w:lang w:val="de-DE"/>
        </w:rPr>
        <w:tab/>
        <w:t xml:space="preserve">Krämer M, Herrmann K, Biermann J, Reichenbach JR. </w:t>
      </w:r>
      <w:r w:rsidRPr="000220B4">
        <w:t>Retrospective reconstruction of cardiac cine images from golden</w:t>
      </w:r>
      <w:r w:rsidRPr="000220B4">
        <w:rPr>
          <w:rFonts w:ascii="Cambria Math" w:hAnsi="Cambria Math" w:cs="Cambria Math"/>
        </w:rPr>
        <w:t>‐</w:t>
      </w:r>
      <w:r w:rsidRPr="000220B4">
        <w:t>ratio radial MRI using one</w:t>
      </w:r>
      <w:r w:rsidRPr="000220B4">
        <w:rPr>
          <w:rFonts w:ascii="Cambria Math" w:hAnsi="Cambria Math" w:cs="Cambria Math"/>
        </w:rPr>
        <w:t>‐</w:t>
      </w:r>
      <w:r w:rsidRPr="000220B4">
        <w:t>dimensional navigators. Magnetic Resonance Imaging 2014; 40 :413</w:t>
      </w:r>
      <w:r w:rsidRPr="000220B4">
        <w:rPr>
          <w:rFonts w:ascii="Aptos" w:hAnsi="Aptos" w:cs="Aptos"/>
        </w:rPr>
        <w:t>–</w:t>
      </w:r>
      <w:r w:rsidRPr="000220B4">
        <w:t>22. https://doi.org/10.1002/jmri.24364</w:t>
      </w:r>
    </w:p>
    <w:p w14:paraId="7487272A" w14:textId="77777777" w:rsidR="000220B4" w:rsidRPr="000220B4" w:rsidRDefault="000220B4" w:rsidP="000220B4">
      <w:pPr>
        <w:pStyle w:val="Bibliography"/>
      </w:pPr>
      <w:r w:rsidRPr="000220B4">
        <w:lastRenderedPageBreak/>
        <w:t xml:space="preserve">21. </w:t>
      </w:r>
      <w:r w:rsidRPr="000220B4">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7FF67DF3" w14:textId="77777777" w:rsidR="000220B4" w:rsidRPr="000220B4" w:rsidRDefault="000220B4" w:rsidP="000220B4">
      <w:pPr>
        <w:pStyle w:val="Bibliography"/>
      </w:pPr>
      <w:r w:rsidRPr="000220B4">
        <w:t xml:space="preserve">22. </w:t>
      </w:r>
      <w:r w:rsidRPr="000220B4">
        <w:tab/>
        <w:t>Wood T, Ljungberg E, Wiesinger F. Radial Interstices Enable Speedy Low-volume Imaging. JOSS 2021; 6 :3500. https://doi.org/10.21105/joss.03500</w:t>
      </w:r>
    </w:p>
    <w:p w14:paraId="2E4AD1AF" w14:textId="77777777" w:rsidR="000220B4" w:rsidRPr="000220B4" w:rsidRDefault="000220B4" w:rsidP="000220B4">
      <w:pPr>
        <w:pStyle w:val="Bibliography"/>
      </w:pPr>
      <w:r w:rsidRPr="000220B4">
        <w:t xml:space="preserve">23. </w:t>
      </w:r>
      <w:r w:rsidRPr="000220B4">
        <w:tab/>
        <w:t>Boyd S. Distributed Optimization and Statistical Learning via the Alternating Direction Method of Multipliers. FNT in Machine Learning 2010; 3 :1–122. https://doi.org/10.1561/2200000016</w:t>
      </w:r>
    </w:p>
    <w:p w14:paraId="075AEA8A" w14:textId="77777777" w:rsidR="000220B4" w:rsidRPr="000220B4" w:rsidRDefault="000220B4" w:rsidP="000220B4">
      <w:pPr>
        <w:pStyle w:val="Bibliography"/>
      </w:pPr>
      <w:r w:rsidRPr="000220B4">
        <w:t xml:space="preserve">24. </w:t>
      </w:r>
      <w:r w:rsidRPr="000220B4">
        <w:tab/>
        <w:t>Bredies K, Kunisch K, Pock T. Total Generalized Variation. SIAM J Imaging Sci 2010; 3 :492–526. https://doi.org/10.1137/090769521</w:t>
      </w:r>
    </w:p>
    <w:p w14:paraId="45E459F1" w14:textId="77777777" w:rsidR="000220B4" w:rsidRPr="000220B4" w:rsidRDefault="000220B4" w:rsidP="000220B4">
      <w:pPr>
        <w:pStyle w:val="Bibliography"/>
      </w:pPr>
      <w:r w:rsidRPr="000220B4">
        <w:t xml:space="preserve">25. </w:t>
      </w:r>
      <w:r w:rsidRPr="000220B4">
        <w:tab/>
        <w:t>Canny J. A Computational Approach to Edge Detection. IEEE Trans Pattern Anal Mach Intell 1986; PAMI-8 :679–98. https://doi.org/10.1109/TPAMI.1986.4767851</w:t>
      </w:r>
    </w:p>
    <w:p w14:paraId="645B5A06" w14:textId="77777777" w:rsidR="000220B4" w:rsidRPr="000220B4" w:rsidRDefault="000220B4" w:rsidP="000220B4">
      <w:pPr>
        <w:pStyle w:val="Bibliography"/>
        <w:rPr>
          <w:lang w:val="de-DE"/>
        </w:rPr>
      </w:pPr>
      <w:r w:rsidRPr="000220B4">
        <w:t xml:space="preserve">26. </w:t>
      </w:r>
      <w:r w:rsidRPr="000220B4">
        <w:tab/>
        <w:t xml:space="preserve">Dillencourt MB, Samet H, Tamminen M. A general approach to connected-component labeling for arbitrary image representations. </w:t>
      </w:r>
      <w:r w:rsidRPr="000220B4">
        <w:rPr>
          <w:lang w:val="de-DE"/>
        </w:rPr>
        <w:t>J ACM 1992; 39 :253–80. https://doi.org/10.1145/128749.128750</w:t>
      </w:r>
    </w:p>
    <w:p w14:paraId="1F999277" w14:textId="77777777" w:rsidR="000220B4" w:rsidRPr="000220B4" w:rsidRDefault="000220B4" w:rsidP="000220B4">
      <w:pPr>
        <w:pStyle w:val="Bibliography"/>
      </w:pPr>
      <w:r w:rsidRPr="000220B4">
        <w:rPr>
          <w:lang w:val="de-DE"/>
        </w:rPr>
        <w:t xml:space="preserve">27. </w:t>
      </w:r>
      <w:r w:rsidRPr="000220B4">
        <w:rPr>
          <w:lang w:val="de-DE"/>
        </w:rPr>
        <w:tab/>
        <w:t xml:space="preserve">Hinneburg A, Aggarwal CC, Keim DA. </w:t>
      </w:r>
      <w:r w:rsidRPr="000220B4">
        <w:t>What is the nearest neighbor in high dimensional spaces? Proc of the 26th Internat Conference on Very Large Databases, Cairo, Egypt, 2000 2000; :506–15</w:t>
      </w:r>
    </w:p>
    <w:p w14:paraId="6194A37D" w14:textId="77777777" w:rsidR="000220B4" w:rsidRPr="000220B4" w:rsidRDefault="000220B4" w:rsidP="000220B4">
      <w:pPr>
        <w:pStyle w:val="Bibliography"/>
      </w:pPr>
      <w:r w:rsidRPr="000220B4">
        <w:t xml:space="preserve">28. </w:t>
      </w:r>
      <w:r w:rsidRPr="000220B4">
        <w:tab/>
        <w:t>De Boor C. A Practical Guide to Splines. 1978; 27. https://doi.org/10.1007/978-1-4612-6333-3</w:t>
      </w:r>
    </w:p>
    <w:p w14:paraId="1E50DE76" w14:textId="77777777" w:rsidR="000220B4" w:rsidRPr="000220B4" w:rsidRDefault="000220B4" w:rsidP="000220B4">
      <w:pPr>
        <w:pStyle w:val="Bibliography"/>
      </w:pPr>
      <w:r w:rsidRPr="000220B4">
        <w:t xml:space="preserve">29. </w:t>
      </w:r>
      <w:r w:rsidRPr="000220B4">
        <w:tab/>
        <w:t>Nelder JA, Mead R. A Simplex Method for Function Minimization. The Computer Journal 1965; 7 :308–13. https://doi.org/10.1093/comjnl/7.4.308</w:t>
      </w:r>
    </w:p>
    <w:p w14:paraId="1F73057F" w14:textId="77777777" w:rsidR="000220B4" w:rsidRPr="000220B4" w:rsidRDefault="000220B4" w:rsidP="000220B4">
      <w:pPr>
        <w:pStyle w:val="Bibliography"/>
        <w:rPr>
          <w:lang w:val="de-DE"/>
        </w:rPr>
      </w:pPr>
      <w:r w:rsidRPr="000220B4">
        <w:t xml:space="preserve">30. </w:t>
      </w:r>
      <w:r w:rsidRPr="000220B4">
        <w:tab/>
        <w:t xml:space="preserve">Sofroniew N, Lambert T, Evans K, Nunez-Iglesias J, Bokota G, Winston P, et al. napari: a multi-dimensional image viewer for Python. </w:t>
      </w:r>
      <w:r w:rsidRPr="000220B4">
        <w:rPr>
          <w:lang w:val="de-DE"/>
        </w:rPr>
        <w:t>2022; https://doi.org/10.5281/ZENODO.6598542</w:t>
      </w:r>
    </w:p>
    <w:p w14:paraId="1AA6AE8F" w14:textId="77777777" w:rsidR="000220B4" w:rsidRPr="000220B4" w:rsidRDefault="000220B4" w:rsidP="000220B4">
      <w:pPr>
        <w:pStyle w:val="Bibliography"/>
      </w:pPr>
      <w:r w:rsidRPr="000220B4">
        <w:rPr>
          <w:lang w:val="de-DE"/>
        </w:rPr>
        <w:t xml:space="preserve">31. </w:t>
      </w:r>
      <w:r w:rsidRPr="000220B4">
        <w:rPr>
          <w:lang w:val="de-DE"/>
        </w:rPr>
        <w:tab/>
        <w:t xml:space="preserve">Shimizu T, Cheng Z, Samaan MA, Tanaka MS, Souza RB, Li X, et al. </w:t>
      </w:r>
      <w:r w:rsidRPr="000220B4">
        <w:t>Increases in Joint Laxity After Anterior Cruciate Ligament Reconstruction Are Associated With Sagittal Biomechanical Asymmetry. Arthroscopy 2019; 35 :2072–9. https://doi.org/10.1016/j.arthro.2019.01.050</w:t>
      </w:r>
    </w:p>
    <w:p w14:paraId="66AD6C8B" w14:textId="55253D9D" w:rsidR="00D731F5" w:rsidRPr="007C5774" w:rsidRDefault="00285EAC"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isson, Nicholas" w:date="2024-12-11T23:00:00Z" w:initials="BN">
    <w:p w14:paraId="0408A44E" w14:textId="77777777" w:rsidR="00B14E98" w:rsidRDefault="00B14E98">
      <w:pPr>
        <w:pStyle w:val="CommentText"/>
      </w:pPr>
      <w:r>
        <w:rPr>
          <w:rStyle w:val="CommentReference"/>
        </w:rPr>
        <w:annotationRef/>
      </w:r>
      <w:proofErr w:type="gramStart"/>
      <w:r>
        <w:t>Thanks</w:t>
      </w:r>
      <w:proofErr w:type="gramEnd"/>
      <w:r>
        <w:t xml:space="preserve"> Aayush for your updated manuscript! I can see the improvement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7FE1902C" w14:textId="77777777" w:rsidR="00B14E98" w:rsidRDefault="00B14E98">
      <w:pPr>
        <w:pStyle w:val="CommentText"/>
      </w:pPr>
    </w:p>
    <w:p w14:paraId="70964831" w14:textId="1AF0C0A9" w:rsidR="00B14E98" w:rsidRDefault="00B14E98">
      <w:pPr>
        <w:pStyle w:val="CommentText"/>
      </w:pPr>
      <w:r>
        <w:t xml:space="preserve">In the next version, could you please already have the text formatted according to the journal guidelines? This way, I could also revise for this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8" w:author="Brisson, Nicholas" w:date="2024-12-11T22:28:00Z" w:initials="BN">
    <w:p w14:paraId="3C55B2CB" w14:textId="77777777" w:rsidR="00A046BF" w:rsidRDefault="00A046BF">
      <w:pPr>
        <w:pStyle w:val="CommentText"/>
      </w:pPr>
      <w:r>
        <w:rPr>
          <w:rStyle w:val="CommentReference"/>
        </w:rPr>
        <w:annotationRef/>
      </w:r>
      <w:r>
        <w:t>Why not include the point from your ISMRM abstract about prosthetic designs??:</w:t>
      </w:r>
    </w:p>
    <w:p w14:paraId="557A89E8" w14:textId="77777777" w:rsidR="00A046BF" w:rsidRDefault="00A046BF">
      <w:pPr>
        <w:pStyle w:val="CommentText"/>
      </w:pPr>
    </w:p>
    <w:p w14:paraId="549E26AC" w14:textId="77777777" w:rsidR="00A046BF" w:rsidRDefault="00A046BF">
      <w:pPr>
        <w:pStyle w:val="CommentText"/>
        <w:rPr>
          <w:rFonts w:ascii="Times New Roman" w:hAnsi="Times New Roman" w:cs="Times New Roman"/>
          <w:i/>
        </w:rPr>
      </w:pPr>
      <w:r w:rsidRPr="00A046BF">
        <w:rPr>
          <w:rFonts w:ascii="Times New Roman" w:hAnsi="Times New Roman" w:cs="Times New Roman"/>
          <w:i/>
        </w:rPr>
        <w:t xml:space="preserve">Accurate assessment of tibiofemoral kinematics is crucial for evaluating joint function and improving prosthetic design </w:t>
      </w:r>
      <w:r w:rsidRPr="00A046BF">
        <w:rPr>
          <w:rFonts w:ascii="Times New Roman" w:hAnsi="Times New Roman" w:cs="Times New Roman"/>
          <w:i/>
        </w:rPr>
        <w:fldChar w:fldCharType="begin"/>
      </w:r>
      <w:r w:rsidRPr="00A046BF">
        <w:rPr>
          <w:rFonts w:ascii="Times New Roman" w:hAnsi="Times New Roman" w:cs="Times New Roman"/>
          <w:i/>
        </w:rPr>
        <w:instrText xml:space="preserve"> ADDIN ZOTERO_ITEM CSL_CITATION {"citationID":"lzqoYgYD","properties":{"formattedCitation":"\\super 1\\nosupersub{}","plainCitation":"1","noteIndex":0},"citationItems":[{"id":2986,"uris":["http://zotero.org/users/5333775/items/5R6WPFH7"],"itemData":{"id":2986,"type":"article-journal","container-title":"Journal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Pr="00A046BF">
        <w:rPr>
          <w:rFonts w:ascii="Times New Roman" w:hAnsi="Times New Roman" w:cs="Times New Roman"/>
          <w:i/>
        </w:rPr>
        <w:fldChar w:fldCharType="separate"/>
      </w:r>
      <w:r w:rsidRPr="00A046BF">
        <w:rPr>
          <w:rFonts w:ascii="Times New Roman" w:hAnsi="Times New Roman" w:cs="Times New Roman"/>
          <w:i/>
          <w:kern w:val="0"/>
          <w:vertAlign w:val="superscript"/>
        </w:rPr>
        <w:t>1</w:t>
      </w:r>
      <w:r w:rsidRPr="00A046BF">
        <w:rPr>
          <w:rFonts w:ascii="Times New Roman" w:hAnsi="Times New Roman" w:cs="Times New Roman"/>
          <w:i/>
        </w:rPr>
        <w:fldChar w:fldCharType="end"/>
      </w:r>
    </w:p>
    <w:p w14:paraId="407FD34C" w14:textId="77777777" w:rsidR="00A046BF" w:rsidRDefault="00A046BF">
      <w:pPr>
        <w:pStyle w:val="CommentText"/>
        <w:rPr>
          <w:i/>
        </w:rPr>
      </w:pPr>
    </w:p>
    <w:p w14:paraId="696B840D" w14:textId="436DF996" w:rsidR="00A046BF" w:rsidRPr="00A046BF" w:rsidRDefault="00A046BF">
      <w:pPr>
        <w:pStyle w:val="CommentText"/>
      </w:pPr>
      <w:r>
        <w:t xml:space="preserve">Maybe also ask </w:t>
      </w:r>
      <w:proofErr w:type="spellStart"/>
      <w:r>
        <w:t>ChatPGT</w:t>
      </w:r>
      <w:proofErr w:type="spellEnd"/>
      <w:r>
        <w:t xml:space="preserve"> for a few more examples of what relative motion between bones is useful for, research wise and clinically.</w:t>
      </w:r>
    </w:p>
  </w:comment>
  <w:comment w:id="11" w:author="Brisson, Nicholas" w:date="2024-12-11T22:23:00Z" w:initials="BN">
    <w:p w14:paraId="5CFD3209" w14:textId="79229D59" w:rsidR="008E141D" w:rsidRDefault="008E141D">
      <w:pPr>
        <w:pStyle w:val="CommentText"/>
      </w:pPr>
      <w:r>
        <w:rPr>
          <w:rStyle w:val="CommentReference"/>
        </w:rPr>
        <w:annotationRef/>
      </w:r>
      <w:r>
        <w:t>This is a bit odd because, as we discussed, you are not measuring “typical knee movement patterns”, which would usually be “</w:t>
      </w:r>
      <w:r w:rsidR="00A046BF">
        <w:t xml:space="preserve">knee </w:t>
      </w:r>
      <w:proofErr w:type="gramStart"/>
      <w:r w:rsidR="00A046BF">
        <w:t>angles”…</w:t>
      </w:r>
      <w:proofErr w:type="gramEnd"/>
      <w:r w:rsidR="00A046BF">
        <w:t xml:space="preserve"> I suggest you change “movement patterns” to “bone or osteokinematics or movement”, and then list a few </w:t>
      </w:r>
      <w:proofErr w:type="gramStart"/>
      <w:r w:rsidR="00A046BF">
        <w:t>example</w:t>
      </w:r>
      <w:proofErr w:type="gramEnd"/>
      <w:r w:rsidR="00A046BF">
        <w:t xml:space="preserve"> of knee conditions where altered osteokinematics play a role (preferably conditions of the tibia + femur, not so much the patella since you do not evaluate it)&gt;&gt; ask </w:t>
      </w:r>
      <w:proofErr w:type="spellStart"/>
      <w:r w:rsidR="00A046BF">
        <w:t>CHATGPT</w:t>
      </w:r>
      <w:proofErr w:type="spellEnd"/>
      <w:r w:rsidR="00A046BF">
        <w:t>!</w:t>
      </w:r>
    </w:p>
  </w:comment>
  <w:comment w:id="22" w:author="Brisson, Nicholas" w:date="2024-12-11T22:39:00Z" w:initials="BN">
    <w:p w14:paraId="532631C6" w14:textId="39C6A25E" w:rsidR="00856384" w:rsidRDefault="00856384">
      <w:pPr>
        <w:pStyle w:val="CommentText"/>
      </w:pPr>
      <w:r>
        <w:rPr>
          <w:rStyle w:val="CommentReference"/>
        </w:rPr>
        <w:annotationRef/>
      </w:r>
      <w:r>
        <w:t>Here, you could cite for the ACL/ligament injuries:</w:t>
      </w:r>
    </w:p>
    <w:p w14:paraId="704C78E9" w14:textId="77777777" w:rsidR="00856384" w:rsidRDefault="00856384">
      <w:pPr>
        <w:pStyle w:val="CommentText"/>
      </w:pPr>
      <w:proofErr w:type="spellStart"/>
      <w:r>
        <w:t>Andriacchi</w:t>
      </w:r>
      <w:proofErr w:type="spellEnd"/>
      <w:r>
        <w:t xml:space="preserve"> et al. 2009</w:t>
      </w:r>
    </w:p>
    <w:p w14:paraId="22170F42" w14:textId="77777777" w:rsidR="00856384" w:rsidRDefault="00856384">
      <w:pPr>
        <w:pStyle w:val="CommentText"/>
        <w:rPr>
          <w:i/>
        </w:rPr>
      </w:pPr>
      <w:r w:rsidRPr="00856384">
        <w:rPr>
          <w:i/>
        </w:rPr>
        <w:t>Gait mechanics influence healthy cartilage morphology and osteoarthritis of the knee</w:t>
      </w:r>
    </w:p>
    <w:p w14:paraId="485DD0A4" w14:textId="77777777" w:rsidR="00856384" w:rsidRPr="00856384" w:rsidRDefault="00856384">
      <w:pPr>
        <w:pStyle w:val="CommentText"/>
      </w:pPr>
    </w:p>
    <w:p w14:paraId="39D7130E" w14:textId="77A98D25" w:rsidR="00856384" w:rsidRPr="00856384" w:rsidRDefault="00856384">
      <w:pPr>
        <w:pStyle w:val="CommentText"/>
      </w:pPr>
      <w:r w:rsidRPr="00856384">
        <w:t>The</w:t>
      </w:r>
      <w:r>
        <w:t xml:space="preserve">n I suggest citing 2-3 other papers for different conditions, as mentioned in my previous comment. </w:t>
      </w:r>
    </w:p>
  </w:comment>
  <w:comment w:id="50" w:author="Brisson, Nicholas" w:date="2024-12-11T22:45:00Z" w:initials="BN">
    <w:p w14:paraId="50419D7F" w14:textId="3D4C8A76" w:rsidR="003547DB" w:rsidRDefault="003547DB">
      <w:pPr>
        <w:pStyle w:val="CommentText"/>
      </w:pPr>
      <w:r>
        <w:rPr>
          <w:rStyle w:val="CommentReference"/>
        </w:rPr>
        <w:annotationRef/>
      </w:r>
      <w:r>
        <w:t xml:space="preserve">While the </w:t>
      </w:r>
      <w:proofErr w:type="spellStart"/>
      <w:r>
        <w:t>DFG</w:t>
      </w:r>
      <w:proofErr w:type="spellEnd"/>
      <w:r>
        <w:t xml:space="preserve"> study is an ACL/OA study, I don’t think that is the best population to focus this paper on. I think you should focus on </w:t>
      </w:r>
      <w:proofErr w:type="spellStart"/>
      <w:r>
        <w:t>MSK</w:t>
      </w:r>
      <w:proofErr w:type="spellEnd"/>
      <w:r>
        <w:t xml:space="preserve"> conditions where osteokinematics plays a role in symptomatic or structural disease development. (for OA to be applicable here, you would need to measure joint angles as is commonly done in biomechanics studies; not the miniscule sup-inf and ant-posterior movements between the centroids of the 2 bones) </w:t>
      </w:r>
    </w:p>
  </w:comment>
  <w:comment w:id="63" w:author="Brisson, Nicholas" w:date="2024-12-11T23:31:00Z" w:initials="BN">
    <w:p w14:paraId="5E1F75E4" w14:textId="77777777" w:rsidR="002E6036" w:rsidRDefault="002E6036">
      <w:pPr>
        <w:pStyle w:val="CommentText"/>
        <w:rPr>
          <w:rFonts w:ascii="Times New Roman" w:hAnsi="Times New Roman" w:cs="Times New Roman"/>
        </w:rPr>
      </w:pPr>
      <w:r>
        <w:rPr>
          <w:rStyle w:val="CommentReference"/>
        </w:rPr>
        <w:annotationRef/>
      </w:r>
      <w:r>
        <w:rPr>
          <w:rFonts w:ascii="Times New Roman" w:hAnsi="Times New Roman" w:cs="Times New Roman"/>
        </w:rPr>
        <w:t xml:space="preserve">THIS IS THE TEXT FROM YOUR ISMRM ABSTRACT INTRO. WHY NOT ALSO INTEGRATE THIS NOTION/WORDING </w:t>
      </w:r>
      <w:proofErr w:type="gramStart"/>
      <w:r>
        <w:rPr>
          <w:rFonts w:ascii="Times New Roman" w:hAnsi="Times New Roman" w:cs="Times New Roman"/>
        </w:rPr>
        <w:t>HERE?:</w:t>
      </w:r>
      <w:proofErr w:type="gramEnd"/>
    </w:p>
    <w:p w14:paraId="4B2DF1BE" w14:textId="77777777" w:rsidR="002E6036" w:rsidRDefault="002E6036">
      <w:pPr>
        <w:pStyle w:val="CommentText"/>
        <w:rPr>
          <w:rFonts w:ascii="Times New Roman" w:hAnsi="Times New Roman" w:cs="Times New Roman"/>
        </w:rPr>
      </w:pPr>
    </w:p>
    <w:p w14:paraId="07B05D1B" w14:textId="3217E2A6" w:rsidR="002E6036" w:rsidRDefault="002E6036">
      <w:pPr>
        <w:pStyle w:val="CommentText"/>
      </w:pPr>
      <w:r>
        <w:rPr>
          <w:rFonts w:ascii="Times New Roman" w:hAnsi="Times New Roman" w:cs="Times New Roman"/>
        </w:rPr>
        <w:t>While d</w:t>
      </w:r>
      <w:r w:rsidRPr="00586CC9">
        <w:rPr>
          <w:rFonts w:ascii="Times New Roman" w:hAnsi="Times New Roman" w:cs="Times New Roman"/>
        </w:rPr>
        <w:t xml:space="preserve">ynamic MRI </w:t>
      </w:r>
      <w:r>
        <w:rPr>
          <w:rFonts w:ascii="Times New Roman" w:hAnsi="Times New Roman" w:cs="Times New Roman"/>
        </w:rPr>
        <w:t xml:space="preserve">is able to </w:t>
      </w:r>
      <w:r w:rsidRPr="00586CC9">
        <w:rPr>
          <w:rFonts w:ascii="Times New Roman" w:hAnsi="Times New Roman" w:cs="Times New Roman"/>
        </w:rPr>
        <w:t>visualize knee motion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{"citationID":"o9xtCY28","properties":{"formattedCitation":"\\super 2\\nosupersub{}","plainCitation":"2","noteIndex":0},"citationItems":[{"id":821,"uris":["http://zotero.org/users/5333775/items/QABSBGVR"],"itemData":{"id":821,"type":"article-journal","abstract":"MR-based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Three-dimensional MR kinematics measured from dynamic knee motion are often different from those measured in a static knee at several positions, indicating that dynamic-based kinematics provides information that is not obtainable from static scans. © 2012 Wiley Periodicals, Inc.","container-title":"Magnetic Resonance in Medicine","DOI":"10.1002/mrm.24425","ISSN":"15222594","issue":"6","note":"PMID: 22847783","page":"1634–1644","title":"Do dynamic-based MR knee kinematics methods produce the same results as static methods?","volume":"69","author":[{"family":"D'Entremont","given":"Agnes G."},{"family":"Nordmeyer-Massner","given":"Jurek A."},{"family":"Bos","given":"Clemens"},{"family":"Wilson","given":"David R."},{"family":"Pruessmann","given":"Klaas P."}],"issued":{"date-parts":[["2013"]]}}}],"schema":"https://github.com/citation-style-language/schema/raw/master/csl-citation.json"} </w:instrText>
      </w:r>
      <w:r>
        <w:rPr>
          <w:rFonts w:ascii="Times New Roman" w:hAnsi="Times New Roman" w:cs="Times New Roman"/>
        </w:rPr>
        <w:fldChar w:fldCharType="separate"/>
      </w:r>
      <w:r w:rsidRPr="00586CC9">
        <w:rPr>
          <w:rFonts w:ascii="Times New Roman" w:hAnsi="Times New Roman" w:cs="Times New Roman"/>
          <w:kern w:val="0"/>
          <w:vertAlign w:val="superscript"/>
        </w:rPr>
        <w:t>2</w:t>
      </w:r>
      <w:r>
        <w:rPr>
          <w:rFonts w:ascii="Times New Roman" w:hAnsi="Times New Roman" w:cs="Times New Roman"/>
        </w:rPr>
        <w:fldChar w:fldCharType="end"/>
      </w:r>
      <w:r w:rsidRPr="00586CC9">
        <w:rPr>
          <w:rFonts w:ascii="Times New Roman" w:hAnsi="Times New Roman" w:cs="Times New Roman"/>
        </w:rPr>
        <w:t xml:space="preserve">, </w:t>
      </w:r>
      <w:r>
        <w:rPr>
          <w:rFonts w:ascii="Times New Roman" w:hAnsi="Times New Roman" w:cs="Times New Roman"/>
        </w:rPr>
        <w:t xml:space="preserve">only a few methods exist for the quantifying kinematic parameters from these data, typically using manual segmentation or complex registration methods that rely on high-resolution static reference scans </w:t>
      </w:r>
      <w:r>
        <w:rPr>
          <w:rFonts w:ascii="Times New Roman" w:hAnsi="Times New Roman" w:cs="Times New Roman"/>
        </w:rPr>
        <w:fldChar w:fldCharType="begin"/>
      </w:r>
      <w:r>
        <w:rPr>
          <w:rFonts w:ascii="Times New Roman" w:hAnsi="Times New Roman" w:cs="Times New Roman"/>
        </w:rPr>
        <w:instrText xml:space="preserve"> ADDIN ZOTERO_ITEM CSL_CITATION {"citationID":"w3WZMc5W","properties":{"formattedCitation":"\\super 3\\uc0\\u8211{}5\\nosupersub{}","plainCitation":"3–5","noteIndex":0},"citationItems":[{"id":265,"uris":["http://zotero.org/users/5333775/items/7X42KNUG"],"itemData":{"id":265,"type":"article-journal","container-title":"Magnetic Resonance in Medicine","DOI":"10.1002/mrm.24362","ISSN":"07403194","issue":"5","language":"en","page":"1310-1316","source":"CrossRef","title":"Measurement of tibiofemoral kinematics using highly accelerated 3D radial sampling","volume":"69","author":[{"family":"Kaiser","given":"Jarred"},{"family":"Bradford","given":"Robert"},{"family":"Johnson","given":"Kevin"},{"family":"Wieben","given":"Oliver"},{"family":"Thelen","given":"Darryl G."}],"issued":{"date-parts":[["2013",5]]}}},{"id":2994,"uris":["http://zotero.org/users/5333775/items/TGJYWJX8"],"itemData":{"id":2994,"type":"article-journal","abstract":"In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Eng","language":"eng","note":"PMID: 17605365","page":"1333-1341","source":"PubMed","title":"Normative three-dimensional patellofemoral and tibiofemoral kinematics: a dynamic, in vivo study","title-short":"Normative three-dimensional patellofemoral and tibiofemoral kinematics","volume":"54","author":[{"family":"Seisler","given":"Andrea R."},{"family":"Sheehan","given":"Frances T."}],"issued":{"date-parts":[["2007",7]]}}},{"id":2996,"uris":["http://zotero.org/users/5333775/items/VBFSP4GN"],"itemData":{"id":2996,"type":"article-journal","abstract":"The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Pr>
          <w:rFonts w:ascii="Cambria Math" w:hAnsi="Cambria Math" w:cs="Cambria Math"/>
        </w:rPr>
        <w:instrText>∼</w:instrText>
      </w:r>
      <w:r>
        <w:rPr>
          <w:rFonts w:ascii="Times New Roman" w:hAnsi="Times New Roman" w:cs="Times New Roman"/>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Times New Roman" w:hAnsi="Times New Roman" w:cs="Times New Roman"/>
        </w:rPr>
        <w:fldChar w:fldCharType="separate"/>
      </w:r>
      <w:r w:rsidRPr="00A92D83">
        <w:rPr>
          <w:rFonts w:ascii="Times New Roman" w:hAnsi="Times New Roman" w:cs="Times New Roman"/>
          <w:kern w:val="0"/>
          <w:vertAlign w:val="superscript"/>
        </w:rPr>
        <w:t>3–5</w:t>
      </w:r>
      <w:r>
        <w:rPr>
          <w:rFonts w:ascii="Times New Roman" w:hAnsi="Times New Roman" w:cs="Times New Roman"/>
        </w:rPr>
        <w:fldChar w:fldCharType="end"/>
      </w:r>
      <w:r w:rsidRPr="00586CC9">
        <w:rPr>
          <w:rFonts w:ascii="Times New Roman" w:hAnsi="Times New Roman" w:cs="Times New Roman"/>
        </w:rPr>
        <w:t>..</w:t>
      </w:r>
    </w:p>
  </w:comment>
  <w:comment w:id="66" w:author="Brisson, Nicholas" w:date="2024-12-11T23:04:00Z" w:initials="BN">
    <w:p w14:paraId="3AD02FC6" w14:textId="52F90397" w:rsidR="00B14E98" w:rsidRDefault="00B14E98">
      <w:pPr>
        <w:pStyle w:val="CommentText"/>
      </w:pPr>
      <w:r>
        <w:rPr>
          <w:rStyle w:val="CommentReference"/>
        </w:rPr>
        <w:annotationRef/>
      </w:r>
      <w:r>
        <w:t>This just repeats what you wrote in the previous section / opening lines of the Intro</w:t>
      </w:r>
    </w:p>
  </w:comment>
  <w:comment w:id="98" w:author="Brisson, Nicholas" w:date="2024-12-11T23:06:00Z" w:initials="BN">
    <w:p w14:paraId="03B68546" w14:textId="2D26F0F8" w:rsidR="00263050" w:rsidRDefault="00263050">
      <w:pPr>
        <w:pStyle w:val="CommentText"/>
      </w:pPr>
      <w:r>
        <w:rPr>
          <w:rStyle w:val="CommentReference"/>
        </w:rPr>
        <w:annotationRef/>
      </w:r>
      <w:r>
        <w:t>I think you need to exp</w:t>
      </w:r>
      <w:r w:rsidR="0015295B">
        <w:t>a</w:t>
      </w:r>
      <w:r>
        <w:t xml:space="preserve">nd on this thought to say WHY they register to lower res </w:t>
      </w:r>
      <w:proofErr w:type="spellStart"/>
      <w:r>
        <w:t>2D</w:t>
      </w:r>
      <w:proofErr w:type="spellEnd"/>
      <w:r>
        <w:t xml:space="preserve"> frames.</w:t>
      </w:r>
    </w:p>
  </w:comment>
  <w:comment w:id="114" w:author="Brisson, Nicholas" w:date="2024-12-11T23:09:00Z" w:initials="BN">
    <w:p w14:paraId="02BD835D" w14:textId="0EF921C4" w:rsidR="00475E9A" w:rsidRDefault="00475E9A">
      <w:pPr>
        <w:pStyle w:val="CommentText"/>
      </w:pPr>
      <w:r>
        <w:rPr>
          <w:rStyle w:val="CommentReference"/>
        </w:rPr>
        <w:annotationRef/>
      </w:r>
      <w:r>
        <w:t xml:space="preserve">I think this needs a bit more detail for clarity. I don’t fully understand what it means/how it works. </w:t>
      </w:r>
    </w:p>
  </w:comment>
  <w:comment w:id="115" w:author="Brisson, Nicholas" w:date="2024-12-11T23:32:00Z" w:initials="BN">
    <w:p w14:paraId="1531495E" w14:textId="4DF077C5" w:rsidR="00A11C9B" w:rsidRPr="00A11C9B" w:rsidRDefault="00A11C9B" w:rsidP="00A11C9B">
      <w:pPr>
        <w:pStyle w:val="CommentText"/>
        <w:rPr>
          <w:rFonts w:ascii="Times New Roman" w:hAnsi="Times New Roman" w:cs="Times New Roman"/>
        </w:rPr>
      </w:pPr>
      <w:r>
        <w:rPr>
          <w:rStyle w:val="CommentReference"/>
        </w:rPr>
        <w:annotationRef/>
      </w:r>
      <w:r w:rsidRPr="00A11C9B">
        <w:rPr>
          <w:rFonts w:ascii="Times New Roman" w:hAnsi="Times New Roman" w:cs="Times New Roman"/>
        </w:rPr>
        <w:t>This is your intro from the ISMRM abstract – we already improved and revised the wording there. Please use the relevant parts of this revised wording instead, where applicable.</w:t>
      </w:r>
    </w:p>
    <w:p w14:paraId="6F74B1F2" w14:textId="77777777" w:rsidR="00A11C9B" w:rsidRPr="00A11C9B" w:rsidRDefault="00A11C9B" w:rsidP="00A11C9B">
      <w:pPr>
        <w:pStyle w:val="CommentText"/>
        <w:rPr>
          <w:rFonts w:ascii="Times New Roman" w:hAnsi="Times New Roman" w:cs="Times New Roman"/>
        </w:rPr>
      </w:pPr>
    </w:p>
    <w:p w14:paraId="7FFFAFD2" w14:textId="77777777" w:rsidR="00A11C9B" w:rsidRPr="00A11C9B" w:rsidRDefault="00A11C9B" w:rsidP="00A11C9B">
      <w:pPr>
        <w:pStyle w:val="CommentText"/>
        <w:rPr>
          <w:rFonts w:ascii="Times New Roman" w:hAnsi="Times New Roman" w:cs="Times New Roman"/>
        </w:rPr>
      </w:pPr>
    </w:p>
    <w:p w14:paraId="79C5808F" w14:textId="6ADB740B" w:rsidR="00A11C9B" w:rsidRPr="00A11C9B" w:rsidRDefault="00A11C9B" w:rsidP="00A11C9B">
      <w:pPr>
        <w:pStyle w:val="CommentText"/>
        <w:rPr>
          <w:i/>
        </w:rPr>
      </w:pPr>
      <w:r w:rsidRPr="00A11C9B">
        <w:rPr>
          <w:rFonts w:ascii="Times New Roman" w:hAnsi="Times New Roman" w:cs="Times New Roman"/>
          <w:i/>
        </w:rPr>
        <w:t xml:space="preserve">Here, we present a semi-automated pipeline to track tibiofemoral motion and to extract kinematic parameters directly from sagittal plane CINE MRI images. Our method combines Canny edge </w:t>
      </w:r>
      <w:proofErr w:type="spellStart"/>
      <w:r w:rsidRPr="00A11C9B">
        <w:rPr>
          <w:rFonts w:ascii="Times New Roman" w:hAnsi="Times New Roman" w:cs="Times New Roman"/>
          <w:i/>
        </w:rPr>
        <w:t>detection</w:t>
      </w:r>
      <w:r w:rsidRPr="00A11C9B">
        <w:rPr>
          <w:rFonts w:ascii="Times New Roman" w:hAnsi="Times New Roman" w:cs="Times New Roman"/>
          <w:i/>
        </w:rPr>
        <w:fldChar w:fldCharType="begin"/>
      </w:r>
      <w:r w:rsidRPr="00A11C9B">
        <w:rPr>
          <w:rFonts w:ascii="Times New Roman" w:hAnsi="Times New Roman" w:cs="Times New Roman"/>
          <w:i/>
        </w:rPr>
        <w:instrText xml:space="preserve"> ADDIN ZOTERO_ITEM CSL_CITATION {"citationID":"saHE53QX","properties":{"formattedCitation":"\\super 6\\nosupersub{}","plainCitation":"6","noteIndex":0},"citationItems":[{"id":3002,"uris":["http://zotero.org/users/5333775/items/VBW98RNS"],"itemData":{"id":3002,"type":"article-journal","container-title":"IEEE Transactions on Pattern Analysis and Machine Intelligence","DOI":"10.1109/TPAMI.1986.4767851","ISSN":"0162-8828","issue":"6","journalAbbreviation":"IEEE Trans. Pattern Anal. Mach. Intell.","license":"https://ieeexplore.ieee.org/Xplorehelp/downloads/license-information/IEEE.html","page":"679-698","source":"DOI.org (Crossref)","title":"A Computational Approach to Edge Detection","volume":"PAMI-8","author":[{"family":"Canny","given":"John"}],"issued":{"date-parts":[["1986",11]]}}}],"schema":"https://github.com/citation-style-language/schema/raw/master/csl-citation.json"} </w:instrText>
      </w:r>
      <w:r w:rsidRPr="00A11C9B">
        <w:rPr>
          <w:rFonts w:ascii="Times New Roman" w:hAnsi="Times New Roman" w:cs="Times New Roman"/>
          <w:i/>
        </w:rPr>
        <w:fldChar w:fldCharType="separate"/>
      </w:r>
      <w:r w:rsidRPr="00A11C9B">
        <w:rPr>
          <w:rFonts w:ascii="Times New Roman" w:hAnsi="Times New Roman" w:cs="Times New Roman"/>
          <w:i/>
          <w:kern w:val="0"/>
          <w:vertAlign w:val="superscript"/>
        </w:rPr>
        <w:t>6</w:t>
      </w:r>
      <w:proofErr w:type="spellEnd"/>
      <w:r w:rsidRPr="00A11C9B">
        <w:rPr>
          <w:rFonts w:ascii="Times New Roman" w:hAnsi="Times New Roman" w:cs="Times New Roman"/>
          <w:i/>
        </w:rPr>
        <w:fldChar w:fldCharType="end"/>
      </w:r>
      <w:r w:rsidRPr="00A11C9B">
        <w:rPr>
          <w:rFonts w:ascii="Times New Roman" w:hAnsi="Times New Roman" w:cs="Times New Roman"/>
          <w:i/>
        </w:rPr>
        <w:t xml:space="preserve"> and connected-component </w:t>
      </w:r>
      <w:proofErr w:type="spellStart"/>
      <w:r w:rsidRPr="00A11C9B">
        <w:rPr>
          <w:rFonts w:ascii="Times New Roman" w:hAnsi="Times New Roman" w:cs="Times New Roman"/>
          <w:i/>
        </w:rPr>
        <w:t>labeling</w:t>
      </w:r>
      <w:r w:rsidRPr="00A11C9B">
        <w:rPr>
          <w:rFonts w:ascii="Times New Roman" w:hAnsi="Times New Roman" w:cs="Times New Roman"/>
          <w:i/>
        </w:rPr>
        <w:fldChar w:fldCharType="begin"/>
      </w:r>
      <w:r w:rsidRPr="00A11C9B">
        <w:rPr>
          <w:rFonts w:ascii="Times New Roman" w:hAnsi="Times New Roman" w:cs="Times New Roman"/>
          <w:i/>
        </w:rPr>
        <w:instrText xml:space="preserve"> ADDIN ZOTERO_ITEM CSL_CITATION {"citationID":"VTKSD1E8","properties":{"formattedCitation":"\\super 7\\nosupersub{}","plainCitation":"7","noteIndex":0},"citationItems":[{"id":3003,"uris":["http://zotero.org/users/5333775/items/R4FGYPB9"],"itemData":{"id":3003,"type":"article-journal","abstract":"An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Pr="00A11C9B">
        <w:rPr>
          <w:rFonts w:ascii="Times New Roman" w:hAnsi="Times New Roman" w:cs="Times New Roman"/>
          <w:i/>
        </w:rPr>
        <w:fldChar w:fldCharType="separate"/>
      </w:r>
      <w:r w:rsidRPr="00A11C9B">
        <w:rPr>
          <w:rFonts w:ascii="Times New Roman" w:hAnsi="Times New Roman" w:cs="Times New Roman"/>
          <w:i/>
          <w:kern w:val="0"/>
          <w:vertAlign w:val="superscript"/>
        </w:rPr>
        <w:t>7</w:t>
      </w:r>
      <w:proofErr w:type="spellEnd"/>
      <w:r w:rsidRPr="00A11C9B">
        <w:rPr>
          <w:rFonts w:ascii="Times New Roman" w:hAnsi="Times New Roman" w:cs="Times New Roman"/>
          <w:i/>
        </w:rPr>
        <w:fldChar w:fldCharType="end"/>
      </w:r>
      <w:r w:rsidRPr="00A11C9B">
        <w:rPr>
          <w:rFonts w:ascii="Times New Roman" w:hAnsi="Times New Roman" w:cs="Times New Roman"/>
          <w:i/>
        </w:rPr>
        <w:t xml:space="preserve"> to track tibiofemoral kinematics across frames, enabling quantification of the flexion-extension range of motion, anterior-posterior displacement and superior-inferior displacement. We also compare the results between the semi-automated and manual segmentations. Our developed approach represents an efficient tool for analyzing tibiofemoral motion from dynamic MRI data, with potential application in both research and clinical settings.</w:t>
      </w:r>
    </w:p>
    <w:p w14:paraId="1CBE2869" w14:textId="4620F78C" w:rsidR="00A11C9B" w:rsidRDefault="00A11C9B">
      <w:pPr>
        <w:pStyle w:val="CommentText"/>
      </w:pPr>
    </w:p>
  </w:comment>
  <w:comment w:id="132" w:author="Brisson, Nicholas" w:date="2024-12-11T23:20:00Z" w:initials="BN">
    <w:p w14:paraId="1996C645" w14:textId="77777777" w:rsidR="000E13DC" w:rsidRDefault="000E13DC">
      <w:pPr>
        <w:pStyle w:val="CommentText"/>
      </w:pPr>
      <w:r>
        <w:rPr>
          <w:rStyle w:val="CommentReference"/>
        </w:rPr>
        <w:annotationRef/>
      </w:r>
      <w:r>
        <w:t>You lost me here. There 3 completely different points mentioned here, which are not necessarily all objectives, and are very unclear:</w:t>
      </w:r>
    </w:p>
    <w:p w14:paraId="6D198361" w14:textId="5FB40E55" w:rsidR="000E13DC" w:rsidRDefault="000E13DC">
      <w:pPr>
        <w:pStyle w:val="CommentText"/>
      </w:pPr>
      <w:r>
        <w:t xml:space="preserve"> </w:t>
      </w:r>
    </w:p>
    <w:p w14:paraId="6BB4227C" w14:textId="4841146A" w:rsidR="000E13DC" w:rsidRDefault="000E13DC" w:rsidP="000E13DC">
      <w:pPr>
        <w:pStyle w:val="CommentText"/>
        <w:numPr>
          <w:ilvl w:val="0"/>
          <w:numId w:val="4"/>
        </w:numPr>
      </w:pPr>
      <w:r>
        <w:t>Develop a tracking algorithm method</w:t>
      </w:r>
    </w:p>
    <w:p w14:paraId="03B90E10" w14:textId="77777777" w:rsidR="000E13DC" w:rsidRDefault="000E13DC" w:rsidP="000E13DC">
      <w:pPr>
        <w:pStyle w:val="CommentText"/>
      </w:pPr>
    </w:p>
    <w:p w14:paraId="4DC422CB" w14:textId="09CBCD16" w:rsidR="000E13DC" w:rsidRDefault="000E13DC" w:rsidP="000E13DC">
      <w:pPr>
        <w:pStyle w:val="CommentText"/>
        <w:numPr>
          <w:ilvl w:val="0"/>
          <w:numId w:val="4"/>
        </w:numPr>
      </w:pPr>
      <w:r>
        <w:t xml:space="preserve">“…that can extract reliable motion data” (the tracking algorithm itself is NOT used “to extract </w:t>
      </w:r>
      <w:proofErr w:type="gramStart"/>
      <w:r>
        <w:t>parameters”…</w:t>
      </w:r>
      <w:proofErr w:type="gramEnd"/>
      <w:r>
        <w:t>) Instead, I think you mean you want to reliability track the bone across frame, so that then we can extract parameters…</w:t>
      </w:r>
    </w:p>
    <w:p w14:paraId="2B1439BF" w14:textId="77777777" w:rsidR="000E13DC" w:rsidRDefault="000E13DC" w:rsidP="000E13DC">
      <w:pPr>
        <w:pStyle w:val="CommentText"/>
      </w:pPr>
    </w:p>
    <w:p w14:paraId="12C12A68" w14:textId="646A981A" w:rsidR="000E13DC" w:rsidRDefault="000E13DC" w:rsidP="000E13DC">
      <w:pPr>
        <w:pStyle w:val="CommentText"/>
        <w:numPr>
          <w:ilvl w:val="0"/>
          <w:numId w:val="4"/>
        </w:numPr>
      </w:pPr>
      <w:r>
        <w:t>“…directly from dynamic MRI sequences” (this wording does not make sense to me!? The MRI data does NOT come from the “sequences” themselves…)</w:t>
      </w:r>
    </w:p>
  </w:comment>
  <w:comment w:id="133" w:author="Brisson, Nicholas" w:date="2024-12-11T23:16:00Z" w:initials="BN">
    <w:p w14:paraId="4F7747B4" w14:textId="185D54F3" w:rsidR="001E4C45" w:rsidRDefault="001E4C45">
      <w:pPr>
        <w:pStyle w:val="CommentText"/>
      </w:pPr>
      <w:r>
        <w:rPr>
          <w:rStyle w:val="CommentReference"/>
        </w:rPr>
        <w:annotationRef/>
      </w:r>
      <w:r>
        <w:t>demonstrating improved measurement precision and reduced processing time compared to manual approaches.</w:t>
      </w:r>
    </w:p>
  </w:comment>
  <w:comment w:id="136" w:author="Brisson, Nicholas" w:date="2024-12-11T23:26:00Z" w:initials="BN">
    <w:p w14:paraId="659A35E5" w14:textId="77777777" w:rsidR="000E13DC" w:rsidRDefault="000E13DC">
      <w:pPr>
        <w:pStyle w:val="CommentText"/>
      </w:pPr>
      <w:r>
        <w:rPr>
          <w:rStyle w:val="CommentReference"/>
        </w:rPr>
        <w:annotationRef/>
      </w:r>
      <w:r>
        <w:t xml:space="preserve">This is unclear. Centroids of WHAT? you haven’t explained this method previously, so you can’t just refer to centroids here, out of nowhere. </w:t>
      </w:r>
    </w:p>
    <w:p w14:paraId="291A1A4D" w14:textId="77777777" w:rsidR="000E13DC" w:rsidRDefault="000E13DC">
      <w:pPr>
        <w:pStyle w:val="CommentText"/>
      </w:pPr>
    </w:p>
    <w:p w14:paraId="0D7294D4" w14:textId="79477EB5" w:rsidR="000E13DC" w:rsidRDefault="000E13DC">
      <w:pPr>
        <w:pStyle w:val="CommentText"/>
      </w:pPr>
      <w:r>
        <w:t>Also, I think the “centroid” aspect should only first be mentioned in the Methods. In the Intro, this could be kept more general by just referring to the “distal femur” and “proximal tibia”</w:t>
      </w:r>
    </w:p>
  </w:comment>
  <w:comment w:id="143" w:author="Brisson, Nicholas" w:date="2024-12-11T23:29:00Z" w:initials="BN">
    <w:p w14:paraId="7C945804" w14:textId="3C115A03" w:rsidR="007C490C" w:rsidRDefault="007C490C">
      <w:pPr>
        <w:pStyle w:val="CommentText"/>
      </w:pPr>
      <w:r>
        <w:rPr>
          <w:rStyle w:val="CommentReference"/>
        </w:rPr>
        <w:annotationRef/>
      </w:r>
      <w:r>
        <w:t>This is a result/conclusion. It does not go in your Intro section…</w:t>
      </w:r>
    </w:p>
  </w:comment>
  <w:comment w:id="150" w:author="Brisson, Nicholas" w:date="2024-10-02T15:36:00Z" w:initials="BN">
    <w:p w14:paraId="3C5E43C8" w14:textId="0C70BA83" w:rsidR="004244E9" w:rsidRDefault="004244E9">
      <w:pPr>
        <w:pStyle w:val="CommentText"/>
      </w:pPr>
      <w:r>
        <w:rPr>
          <w:rStyle w:val="CommentReference"/>
        </w:rPr>
        <w:annotationRef/>
      </w:r>
      <w:r>
        <w:t xml:space="preserve">Out of curiosity – why did you use </w:t>
      </w:r>
      <w:proofErr w:type="gramStart"/>
      <w:r>
        <w:t>2 degree</w:t>
      </w:r>
      <w:proofErr w:type="gramEnd"/>
      <w:r>
        <w:t xml:space="preserve"> windows, and not 1 or 0.5°?</w:t>
      </w:r>
    </w:p>
  </w:comment>
  <w:comment w:id="151"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w:t>
      </w:r>
      <w:proofErr w:type="spellStart"/>
      <w:r>
        <w:t>recontsruct</w:t>
      </w:r>
      <w:proofErr w:type="spellEnd"/>
      <w:r>
        <w:t xml:space="preserve">, load and handle the data. Larger than 2 would not give enough number of frames for analysis. </w:t>
      </w:r>
    </w:p>
  </w:comment>
  <w:comment w:id="152" w:author="Brisson, Nicholas" w:date="2024-10-02T15:36:00Z" w:initials="BN">
    <w:p w14:paraId="4662FA81" w14:textId="1D67A8E5" w:rsidR="004244E9" w:rsidRDefault="004244E9">
      <w:pPr>
        <w:pStyle w:val="CommentText"/>
      </w:pPr>
      <w:r>
        <w:rPr>
          <w:rStyle w:val="CommentReference"/>
        </w:rPr>
        <w:annotationRef/>
      </w:r>
      <w:proofErr w:type="gramStart"/>
      <w:r>
        <w:t>Also</w:t>
      </w:r>
      <w:proofErr w:type="gramEnd"/>
      <w:r>
        <w:t xml:space="preserve"> just out of </w:t>
      </w:r>
      <w:proofErr w:type="spellStart"/>
      <w:r>
        <w:t>curiousity</w:t>
      </w:r>
      <w:proofErr w:type="spellEnd"/>
      <w:r>
        <w:t xml:space="preserve"> – I assume there are less data points samples at the extremities of the ROM because the subject might not always reach the end points on each movement cycle – So, how do you decide what the minimum and maximum angles are when reconstructing the data??</w:t>
      </w:r>
    </w:p>
  </w:comment>
  <w:comment w:id="153" w:author="Aayush Nepal [2]"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154" w:author="Brisson, Nicholas" w:date="2024-10-02T16:05:00Z" w:initials="BN">
    <w:p w14:paraId="183A79BB" w14:textId="470AEBFF" w:rsidR="00F704F5" w:rsidRDefault="00F704F5">
      <w:pPr>
        <w:pStyle w:val="CommentText"/>
      </w:pPr>
      <w:r>
        <w:rPr>
          <w:rStyle w:val="CommentReference"/>
        </w:rPr>
        <w:annotationRef/>
      </w:r>
      <w:r>
        <w:t>Is there a reason you are mentioning that they were optimized only “once”? if not, suggest removing this word.</w:t>
      </w:r>
    </w:p>
  </w:comment>
  <w:comment w:id="155" w:author="Aayush Nepal [2]"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156"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157" w:author="Aayush Nepal [2]"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964831" w15:done="0"/>
  <w15:commentEx w15:paraId="696B840D" w15:done="0"/>
  <w15:commentEx w15:paraId="5CFD3209" w15:done="0"/>
  <w15:commentEx w15:paraId="39D7130E" w15:done="0"/>
  <w15:commentEx w15:paraId="50419D7F" w15:done="0"/>
  <w15:commentEx w15:paraId="07B05D1B" w15:done="0"/>
  <w15:commentEx w15:paraId="3AD02FC6" w15:done="0"/>
  <w15:commentEx w15:paraId="03B68546" w15:done="0"/>
  <w15:commentEx w15:paraId="02BD835D" w15:done="0"/>
  <w15:commentEx w15:paraId="1CBE2869" w15:done="0"/>
  <w15:commentEx w15:paraId="12C12A68" w15:done="0"/>
  <w15:commentEx w15:paraId="4F7747B4" w15:done="0"/>
  <w15:commentEx w15:paraId="0D7294D4" w15:done="0"/>
  <w15:commentEx w15:paraId="7C945804" w15:done="0"/>
  <w15:commentEx w15:paraId="3C5E43C8" w15:done="0"/>
  <w15:commentEx w15:paraId="097CC7D3" w15:paraIdParent="3C5E43C8" w15:done="0"/>
  <w15:commentEx w15:paraId="4662FA81" w15:done="0"/>
  <w15:commentEx w15:paraId="5F77F622" w15:paraIdParent="4662FA81" w15:done="0"/>
  <w15:commentEx w15:paraId="183A79BB" w15:done="0"/>
  <w15:commentEx w15:paraId="2615171A" w15:paraIdParent="183A79BB" w15:done="0"/>
  <w15:commentEx w15:paraId="600F66CF" w15:done="0"/>
  <w15:commentEx w15:paraId="7D3863B6" w15:paraIdParent="600F66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964831" w16cid:durableId="2B04982A"/>
  <w16cid:commentId w16cid:paraId="696B840D" w16cid:durableId="2B0490A8"/>
  <w16cid:commentId w16cid:paraId="5CFD3209" w16cid:durableId="2B048F74"/>
  <w16cid:commentId w16cid:paraId="39D7130E" w16cid:durableId="2B049317"/>
  <w16cid:commentId w16cid:paraId="50419D7F" w16cid:durableId="2B04948B"/>
  <w16cid:commentId w16cid:paraId="07B05D1B" w16cid:durableId="2B049F3A"/>
  <w16cid:commentId w16cid:paraId="3AD02FC6" w16cid:durableId="2B0498EF"/>
  <w16cid:commentId w16cid:paraId="03B68546" w16cid:durableId="2B049990"/>
  <w16cid:commentId w16cid:paraId="02BD835D" w16cid:durableId="2B049A22"/>
  <w16cid:commentId w16cid:paraId="1CBE2869" w16cid:durableId="2B049F86"/>
  <w16cid:commentId w16cid:paraId="12C12A68" w16cid:durableId="2B049CD8"/>
  <w16cid:commentId w16cid:paraId="4F7747B4" w16cid:durableId="2B049BDA"/>
  <w16cid:commentId w16cid:paraId="0D7294D4" w16cid:durableId="2B049E09"/>
  <w16cid:commentId w16cid:paraId="7C945804" w16cid:durableId="2B049EE8"/>
  <w16cid:commentId w16cid:paraId="3C5E43C8" w16cid:durableId="2AA7E6E9"/>
  <w16cid:commentId w16cid:paraId="097CC7D3" w16cid:durableId="07C5CC52"/>
  <w16cid:commentId w16cid:paraId="4662FA81" w16cid:durableId="2AA7E711"/>
  <w16cid:commentId w16cid:paraId="5F77F622" w16cid:durableId="1EDE98C5"/>
  <w16cid:commentId w16cid:paraId="183A79BB" w16cid:durableId="2AA7EDC1"/>
  <w16cid:commentId w16cid:paraId="2615171A" w16cid:durableId="0F94EE6B"/>
  <w16cid:commentId w16cid:paraId="600F66CF" w16cid:durableId="2AA7EE2F"/>
  <w16cid:commentId w16cid:paraId="7D3863B6" w16cid:durableId="46546A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4892E" w14:textId="77777777" w:rsidR="00A11F3E" w:rsidRDefault="00A11F3E" w:rsidP="00FC327B">
      <w:pPr>
        <w:spacing w:after="0" w:line="240" w:lineRule="auto"/>
      </w:pPr>
      <w:r>
        <w:separator/>
      </w:r>
    </w:p>
  </w:endnote>
  <w:endnote w:type="continuationSeparator" w:id="0">
    <w:p w14:paraId="28D04360" w14:textId="77777777" w:rsidR="00A11F3E" w:rsidRDefault="00A11F3E"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708A3" w14:textId="77777777" w:rsidR="00A11F3E" w:rsidRDefault="00A11F3E" w:rsidP="00FC327B">
      <w:pPr>
        <w:spacing w:after="0" w:line="240" w:lineRule="auto"/>
      </w:pPr>
      <w:r>
        <w:separator/>
      </w:r>
    </w:p>
  </w:footnote>
  <w:footnote w:type="continuationSeparator" w:id="0">
    <w:p w14:paraId="6DACF377" w14:textId="77777777" w:rsidR="00A11F3E" w:rsidRDefault="00A11F3E"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87B"/>
    <w:multiLevelType w:val="hybridMultilevel"/>
    <w:tmpl w:val="5AE6C7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4BA"/>
    <w:rsid w:val="0000375E"/>
    <w:rsid w:val="00003DAF"/>
    <w:rsid w:val="0000492D"/>
    <w:rsid w:val="00005D93"/>
    <w:rsid w:val="00010E23"/>
    <w:rsid w:val="00011C16"/>
    <w:rsid w:val="00020062"/>
    <w:rsid w:val="000201CE"/>
    <w:rsid w:val="000220B4"/>
    <w:rsid w:val="00022C3F"/>
    <w:rsid w:val="0004026E"/>
    <w:rsid w:val="000423D6"/>
    <w:rsid w:val="00047090"/>
    <w:rsid w:val="00060FB2"/>
    <w:rsid w:val="0006338B"/>
    <w:rsid w:val="00065D63"/>
    <w:rsid w:val="00073536"/>
    <w:rsid w:val="000736F2"/>
    <w:rsid w:val="000742DB"/>
    <w:rsid w:val="00076C10"/>
    <w:rsid w:val="00080E55"/>
    <w:rsid w:val="00080F67"/>
    <w:rsid w:val="00081067"/>
    <w:rsid w:val="000860AD"/>
    <w:rsid w:val="000902E5"/>
    <w:rsid w:val="000923F3"/>
    <w:rsid w:val="000935D5"/>
    <w:rsid w:val="000952CD"/>
    <w:rsid w:val="00095507"/>
    <w:rsid w:val="000A04A8"/>
    <w:rsid w:val="000A1522"/>
    <w:rsid w:val="000B180A"/>
    <w:rsid w:val="000C6642"/>
    <w:rsid w:val="000D5911"/>
    <w:rsid w:val="000E13DC"/>
    <w:rsid w:val="000E2333"/>
    <w:rsid w:val="000F483F"/>
    <w:rsid w:val="001065BE"/>
    <w:rsid w:val="00106ACA"/>
    <w:rsid w:val="001156A0"/>
    <w:rsid w:val="00117673"/>
    <w:rsid w:val="00120270"/>
    <w:rsid w:val="00121BD7"/>
    <w:rsid w:val="00124E1B"/>
    <w:rsid w:val="001257EE"/>
    <w:rsid w:val="0012591A"/>
    <w:rsid w:val="001259D7"/>
    <w:rsid w:val="00133B72"/>
    <w:rsid w:val="00136271"/>
    <w:rsid w:val="00143F97"/>
    <w:rsid w:val="001511D6"/>
    <w:rsid w:val="0015295B"/>
    <w:rsid w:val="00160333"/>
    <w:rsid w:val="00160D58"/>
    <w:rsid w:val="001623AC"/>
    <w:rsid w:val="00162A33"/>
    <w:rsid w:val="001631E6"/>
    <w:rsid w:val="00165BD7"/>
    <w:rsid w:val="0017506E"/>
    <w:rsid w:val="00177245"/>
    <w:rsid w:val="00177796"/>
    <w:rsid w:val="00182D07"/>
    <w:rsid w:val="00182E1B"/>
    <w:rsid w:val="0019092C"/>
    <w:rsid w:val="00190A31"/>
    <w:rsid w:val="00190B6F"/>
    <w:rsid w:val="00194022"/>
    <w:rsid w:val="001A0110"/>
    <w:rsid w:val="001A52B5"/>
    <w:rsid w:val="001A5DDE"/>
    <w:rsid w:val="001B072B"/>
    <w:rsid w:val="001B0E32"/>
    <w:rsid w:val="001B0F22"/>
    <w:rsid w:val="001C0ABB"/>
    <w:rsid w:val="001C42B3"/>
    <w:rsid w:val="001C49B5"/>
    <w:rsid w:val="001C73EA"/>
    <w:rsid w:val="001C7D56"/>
    <w:rsid w:val="001D1A49"/>
    <w:rsid w:val="001D3D88"/>
    <w:rsid w:val="001E381D"/>
    <w:rsid w:val="001E4C45"/>
    <w:rsid w:val="001F53E5"/>
    <w:rsid w:val="001F54D5"/>
    <w:rsid w:val="001F7579"/>
    <w:rsid w:val="00200AEB"/>
    <w:rsid w:val="002014BB"/>
    <w:rsid w:val="002139B1"/>
    <w:rsid w:val="00217818"/>
    <w:rsid w:val="00222455"/>
    <w:rsid w:val="002224DC"/>
    <w:rsid w:val="002341BD"/>
    <w:rsid w:val="0023470E"/>
    <w:rsid w:val="00234D89"/>
    <w:rsid w:val="00240C7B"/>
    <w:rsid w:val="00245404"/>
    <w:rsid w:val="00245C48"/>
    <w:rsid w:val="0024664C"/>
    <w:rsid w:val="00247C02"/>
    <w:rsid w:val="0025310A"/>
    <w:rsid w:val="00256CE7"/>
    <w:rsid w:val="00263050"/>
    <w:rsid w:val="0027133D"/>
    <w:rsid w:val="002769E8"/>
    <w:rsid w:val="00277EAD"/>
    <w:rsid w:val="00280F52"/>
    <w:rsid w:val="00284E38"/>
    <w:rsid w:val="002853D9"/>
    <w:rsid w:val="00285A5A"/>
    <w:rsid w:val="00285EAC"/>
    <w:rsid w:val="002862A0"/>
    <w:rsid w:val="00287640"/>
    <w:rsid w:val="00292A10"/>
    <w:rsid w:val="002953B2"/>
    <w:rsid w:val="0029579B"/>
    <w:rsid w:val="002A04B3"/>
    <w:rsid w:val="002A19D9"/>
    <w:rsid w:val="002B1456"/>
    <w:rsid w:val="002B2CA7"/>
    <w:rsid w:val="002C46C1"/>
    <w:rsid w:val="002C5664"/>
    <w:rsid w:val="002C7131"/>
    <w:rsid w:val="002C71E5"/>
    <w:rsid w:val="002D1C02"/>
    <w:rsid w:val="002D4461"/>
    <w:rsid w:val="002E6036"/>
    <w:rsid w:val="002E640D"/>
    <w:rsid w:val="002F12D9"/>
    <w:rsid w:val="002F61E4"/>
    <w:rsid w:val="002F7A53"/>
    <w:rsid w:val="00305068"/>
    <w:rsid w:val="003134A4"/>
    <w:rsid w:val="00315366"/>
    <w:rsid w:val="003179CC"/>
    <w:rsid w:val="00324D19"/>
    <w:rsid w:val="00335E26"/>
    <w:rsid w:val="003412EA"/>
    <w:rsid w:val="003440BE"/>
    <w:rsid w:val="00346553"/>
    <w:rsid w:val="00346AAB"/>
    <w:rsid w:val="00347788"/>
    <w:rsid w:val="003501DD"/>
    <w:rsid w:val="00350281"/>
    <w:rsid w:val="00352C6A"/>
    <w:rsid w:val="003547DB"/>
    <w:rsid w:val="003559AE"/>
    <w:rsid w:val="00355A75"/>
    <w:rsid w:val="0035771E"/>
    <w:rsid w:val="00361EC5"/>
    <w:rsid w:val="00372594"/>
    <w:rsid w:val="00380407"/>
    <w:rsid w:val="003810E4"/>
    <w:rsid w:val="00383F94"/>
    <w:rsid w:val="00387B81"/>
    <w:rsid w:val="003922B3"/>
    <w:rsid w:val="00392983"/>
    <w:rsid w:val="00393058"/>
    <w:rsid w:val="00396333"/>
    <w:rsid w:val="00396DDE"/>
    <w:rsid w:val="003A1F2F"/>
    <w:rsid w:val="003A48A4"/>
    <w:rsid w:val="003B010F"/>
    <w:rsid w:val="003B3851"/>
    <w:rsid w:val="003B5C59"/>
    <w:rsid w:val="003C0AC9"/>
    <w:rsid w:val="003C63A4"/>
    <w:rsid w:val="003D1567"/>
    <w:rsid w:val="003D5CED"/>
    <w:rsid w:val="003D7385"/>
    <w:rsid w:val="003D7CE9"/>
    <w:rsid w:val="003E0182"/>
    <w:rsid w:val="003E1409"/>
    <w:rsid w:val="003E1CB6"/>
    <w:rsid w:val="003E7824"/>
    <w:rsid w:val="003F0048"/>
    <w:rsid w:val="003F1EB5"/>
    <w:rsid w:val="003F22ED"/>
    <w:rsid w:val="003F6389"/>
    <w:rsid w:val="004016BE"/>
    <w:rsid w:val="00403A77"/>
    <w:rsid w:val="00405411"/>
    <w:rsid w:val="00405AA7"/>
    <w:rsid w:val="004124A5"/>
    <w:rsid w:val="0041278A"/>
    <w:rsid w:val="004130C0"/>
    <w:rsid w:val="00420261"/>
    <w:rsid w:val="004244E9"/>
    <w:rsid w:val="00432D0D"/>
    <w:rsid w:val="00432EAE"/>
    <w:rsid w:val="00435926"/>
    <w:rsid w:val="0043750E"/>
    <w:rsid w:val="00445B71"/>
    <w:rsid w:val="00447914"/>
    <w:rsid w:val="00454249"/>
    <w:rsid w:val="0045464C"/>
    <w:rsid w:val="00463FA5"/>
    <w:rsid w:val="00467F6E"/>
    <w:rsid w:val="00471721"/>
    <w:rsid w:val="0047266F"/>
    <w:rsid w:val="004736C9"/>
    <w:rsid w:val="00474196"/>
    <w:rsid w:val="00474F0E"/>
    <w:rsid w:val="00475E9A"/>
    <w:rsid w:val="004766A3"/>
    <w:rsid w:val="0048027E"/>
    <w:rsid w:val="00481BE4"/>
    <w:rsid w:val="0048336F"/>
    <w:rsid w:val="004862B0"/>
    <w:rsid w:val="0049331D"/>
    <w:rsid w:val="00495849"/>
    <w:rsid w:val="00495E6A"/>
    <w:rsid w:val="00496A3B"/>
    <w:rsid w:val="004A48BD"/>
    <w:rsid w:val="004A79D2"/>
    <w:rsid w:val="004B3816"/>
    <w:rsid w:val="004C4A30"/>
    <w:rsid w:val="004D2888"/>
    <w:rsid w:val="004E2A10"/>
    <w:rsid w:val="004E383A"/>
    <w:rsid w:val="004E4EF1"/>
    <w:rsid w:val="004E50A3"/>
    <w:rsid w:val="004E7D81"/>
    <w:rsid w:val="004F3A37"/>
    <w:rsid w:val="004F6F97"/>
    <w:rsid w:val="005043A6"/>
    <w:rsid w:val="00514353"/>
    <w:rsid w:val="00515715"/>
    <w:rsid w:val="005157E3"/>
    <w:rsid w:val="00520D61"/>
    <w:rsid w:val="0052262C"/>
    <w:rsid w:val="0052372D"/>
    <w:rsid w:val="005243B9"/>
    <w:rsid w:val="00526CCF"/>
    <w:rsid w:val="005300AE"/>
    <w:rsid w:val="0053043B"/>
    <w:rsid w:val="0053157C"/>
    <w:rsid w:val="00536396"/>
    <w:rsid w:val="0053687B"/>
    <w:rsid w:val="0054524C"/>
    <w:rsid w:val="005467F0"/>
    <w:rsid w:val="00547E3F"/>
    <w:rsid w:val="00551642"/>
    <w:rsid w:val="00553F84"/>
    <w:rsid w:val="005659D7"/>
    <w:rsid w:val="005702C6"/>
    <w:rsid w:val="00580154"/>
    <w:rsid w:val="005850ED"/>
    <w:rsid w:val="00586370"/>
    <w:rsid w:val="0058697F"/>
    <w:rsid w:val="005919D8"/>
    <w:rsid w:val="00591F89"/>
    <w:rsid w:val="005A07DF"/>
    <w:rsid w:val="005A29E2"/>
    <w:rsid w:val="005B3832"/>
    <w:rsid w:val="005C1B41"/>
    <w:rsid w:val="005C2114"/>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3C66"/>
    <w:rsid w:val="006473CD"/>
    <w:rsid w:val="0064743B"/>
    <w:rsid w:val="00650BE3"/>
    <w:rsid w:val="00652817"/>
    <w:rsid w:val="00660AAD"/>
    <w:rsid w:val="006615DB"/>
    <w:rsid w:val="00662A7A"/>
    <w:rsid w:val="00662A91"/>
    <w:rsid w:val="00670A75"/>
    <w:rsid w:val="00676061"/>
    <w:rsid w:val="00684A47"/>
    <w:rsid w:val="006874BC"/>
    <w:rsid w:val="00697535"/>
    <w:rsid w:val="00697C9F"/>
    <w:rsid w:val="006A1DA7"/>
    <w:rsid w:val="006A1F9D"/>
    <w:rsid w:val="006A2A73"/>
    <w:rsid w:val="006A33C6"/>
    <w:rsid w:val="006A376A"/>
    <w:rsid w:val="006B5F93"/>
    <w:rsid w:val="006B6966"/>
    <w:rsid w:val="006C1B2A"/>
    <w:rsid w:val="006C70E7"/>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06C2"/>
    <w:rsid w:val="0072100A"/>
    <w:rsid w:val="00721259"/>
    <w:rsid w:val="007214F6"/>
    <w:rsid w:val="00724400"/>
    <w:rsid w:val="00727147"/>
    <w:rsid w:val="00731453"/>
    <w:rsid w:val="00735AD2"/>
    <w:rsid w:val="00736AA6"/>
    <w:rsid w:val="0073761F"/>
    <w:rsid w:val="00742617"/>
    <w:rsid w:val="00747160"/>
    <w:rsid w:val="00747AC0"/>
    <w:rsid w:val="007513F0"/>
    <w:rsid w:val="00752162"/>
    <w:rsid w:val="00756C3E"/>
    <w:rsid w:val="007571D2"/>
    <w:rsid w:val="00757499"/>
    <w:rsid w:val="00762043"/>
    <w:rsid w:val="0076400E"/>
    <w:rsid w:val="007710F9"/>
    <w:rsid w:val="00773C47"/>
    <w:rsid w:val="0078629C"/>
    <w:rsid w:val="0079121B"/>
    <w:rsid w:val="007A137D"/>
    <w:rsid w:val="007A61E2"/>
    <w:rsid w:val="007B04BD"/>
    <w:rsid w:val="007B7065"/>
    <w:rsid w:val="007C490C"/>
    <w:rsid w:val="007C4BF3"/>
    <w:rsid w:val="007C5194"/>
    <w:rsid w:val="007C5774"/>
    <w:rsid w:val="007C6C76"/>
    <w:rsid w:val="007D3649"/>
    <w:rsid w:val="007D5209"/>
    <w:rsid w:val="007E07B4"/>
    <w:rsid w:val="007F16C4"/>
    <w:rsid w:val="00800292"/>
    <w:rsid w:val="0080495F"/>
    <w:rsid w:val="00804F50"/>
    <w:rsid w:val="008069C0"/>
    <w:rsid w:val="00812336"/>
    <w:rsid w:val="008123A4"/>
    <w:rsid w:val="0082073D"/>
    <w:rsid w:val="00822FFE"/>
    <w:rsid w:val="008236A4"/>
    <w:rsid w:val="00831489"/>
    <w:rsid w:val="00831AA9"/>
    <w:rsid w:val="00835C62"/>
    <w:rsid w:val="00843835"/>
    <w:rsid w:val="008446F6"/>
    <w:rsid w:val="00856384"/>
    <w:rsid w:val="008575E6"/>
    <w:rsid w:val="00860055"/>
    <w:rsid w:val="0086397C"/>
    <w:rsid w:val="008701C8"/>
    <w:rsid w:val="00870CCF"/>
    <w:rsid w:val="00877ED6"/>
    <w:rsid w:val="008829A9"/>
    <w:rsid w:val="00884416"/>
    <w:rsid w:val="00892775"/>
    <w:rsid w:val="00893605"/>
    <w:rsid w:val="008959C4"/>
    <w:rsid w:val="008A0F27"/>
    <w:rsid w:val="008A7C0B"/>
    <w:rsid w:val="008B7268"/>
    <w:rsid w:val="008B7A6A"/>
    <w:rsid w:val="008C2055"/>
    <w:rsid w:val="008C630C"/>
    <w:rsid w:val="008D0E4A"/>
    <w:rsid w:val="008D18D7"/>
    <w:rsid w:val="008D7AA2"/>
    <w:rsid w:val="008E141D"/>
    <w:rsid w:val="008E461D"/>
    <w:rsid w:val="008F04A5"/>
    <w:rsid w:val="008F5564"/>
    <w:rsid w:val="00900AA1"/>
    <w:rsid w:val="0090125F"/>
    <w:rsid w:val="00903AFD"/>
    <w:rsid w:val="00906865"/>
    <w:rsid w:val="00910C8F"/>
    <w:rsid w:val="0091288A"/>
    <w:rsid w:val="00913676"/>
    <w:rsid w:val="009139B6"/>
    <w:rsid w:val="0091660B"/>
    <w:rsid w:val="00917D6C"/>
    <w:rsid w:val="0092609E"/>
    <w:rsid w:val="00926C3D"/>
    <w:rsid w:val="009309C4"/>
    <w:rsid w:val="0094156E"/>
    <w:rsid w:val="00951CEC"/>
    <w:rsid w:val="00954D6A"/>
    <w:rsid w:val="00957BA6"/>
    <w:rsid w:val="00962616"/>
    <w:rsid w:val="00962BEF"/>
    <w:rsid w:val="00965533"/>
    <w:rsid w:val="00965D15"/>
    <w:rsid w:val="009661BC"/>
    <w:rsid w:val="00966E38"/>
    <w:rsid w:val="00970AED"/>
    <w:rsid w:val="00972CFF"/>
    <w:rsid w:val="00975F5C"/>
    <w:rsid w:val="009802A0"/>
    <w:rsid w:val="009810FC"/>
    <w:rsid w:val="009942CD"/>
    <w:rsid w:val="00997995"/>
    <w:rsid w:val="00997C5B"/>
    <w:rsid w:val="009A14BA"/>
    <w:rsid w:val="009A4C41"/>
    <w:rsid w:val="009A7B59"/>
    <w:rsid w:val="009B21E3"/>
    <w:rsid w:val="009B2F7D"/>
    <w:rsid w:val="009C43A1"/>
    <w:rsid w:val="009C51BE"/>
    <w:rsid w:val="009D435A"/>
    <w:rsid w:val="009D778F"/>
    <w:rsid w:val="009E067B"/>
    <w:rsid w:val="009E0853"/>
    <w:rsid w:val="009E72D3"/>
    <w:rsid w:val="009F02C9"/>
    <w:rsid w:val="009F5809"/>
    <w:rsid w:val="00A01541"/>
    <w:rsid w:val="00A026B2"/>
    <w:rsid w:val="00A044A6"/>
    <w:rsid w:val="00A046BF"/>
    <w:rsid w:val="00A1109B"/>
    <w:rsid w:val="00A11C9B"/>
    <w:rsid w:val="00A11F3E"/>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23F7"/>
    <w:rsid w:val="00AA46BA"/>
    <w:rsid w:val="00AA5660"/>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14E98"/>
    <w:rsid w:val="00B240B0"/>
    <w:rsid w:val="00B2680E"/>
    <w:rsid w:val="00B3438B"/>
    <w:rsid w:val="00B365EC"/>
    <w:rsid w:val="00B43E8E"/>
    <w:rsid w:val="00B5302D"/>
    <w:rsid w:val="00B768BA"/>
    <w:rsid w:val="00B7756B"/>
    <w:rsid w:val="00B84D8D"/>
    <w:rsid w:val="00B853C5"/>
    <w:rsid w:val="00B85903"/>
    <w:rsid w:val="00B91489"/>
    <w:rsid w:val="00B9183D"/>
    <w:rsid w:val="00B95ABC"/>
    <w:rsid w:val="00B9690A"/>
    <w:rsid w:val="00BA078A"/>
    <w:rsid w:val="00BA5040"/>
    <w:rsid w:val="00BA6376"/>
    <w:rsid w:val="00BB4C66"/>
    <w:rsid w:val="00BC0EFA"/>
    <w:rsid w:val="00BD05A8"/>
    <w:rsid w:val="00BD3C07"/>
    <w:rsid w:val="00BF3D92"/>
    <w:rsid w:val="00BF65C7"/>
    <w:rsid w:val="00C10CDE"/>
    <w:rsid w:val="00C12374"/>
    <w:rsid w:val="00C15214"/>
    <w:rsid w:val="00C1585C"/>
    <w:rsid w:val="00C309F2"/>
    <w:rsid w:val="00C33F90"/>
    <w:rsid w:val="00C357D9"/>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14E2C"/>
    <w:rsid w:val="00D312C2"/>
    <w:rsid w:val="00D32AE1"/>
    <w:rsid w:val="00D33765"/>
    <w:rsid w:val="00D424DC"/>
    <w:rsid w:val="00D5126D"/>
    <w:rsid w:val="00D55EC6"/>
    <w:rsid w:val="00D57344"/>
    <w:rsid w:val="00D62197"/>
    <w:rsid w:val="00D62D12"/>
    <w:rsid w:val="00D6330D"/>
    <w:rsid w:val="00D640EF"/>
    <w:rsid w:val="00D65507"/>
    <w:rsid w:val="00D66E4B"/>
    <w:rsid w:val="00D70DBD"/>
    <w:rsid w:val="00D7193D"/>
    <w:rsid w:val="00D731F5"/>
    <w:rsid w:val="00D74AA9"/>
    <w:rsid w:val="00D74FC0"/>
    <w:rsid w:val="00D80797"/>
    <w:rsid w:val="00D8417D"/>
    <w:rsid w:val="00D86A65"/>
    <w:rsid w:val="00D96E61"/>
    <w:rsid w:val="00D9745A"/>
    <w:rsid w:val="00DA5524"/>
    <w:rsid w:val="00DA6990"/>
    <w:rsid w:val="00DA70FB"/>
    <w:rsid w:val="00DB4F65"/>
    <w:rsid w:val="00DC1780"/>
    <w:rsid w:val="00DD0677"/>
    <w:rsid w:val="00DD5A06"/>
    <w:rsid w:val="00DD6BD3"/>
    <w:rsid w:val="00DD75DC"/>
    <w:rsid w:val="00DE3864"/>
    <w:rsid w:val="00DF1163"/>
    <w:rsid w:val="00DF2CF0"/>
    <w:rsid w:val="00E0761E"/>
    <w:rsid w:val="00E076E9"/>
    <w:rsid w:val="00E122BC"/>
    <w:rsid w:val="00E14B31"/>
    <w:rsid w:val="00E31065"/>
    <w:rsid w:val="00E328D8"/>
    <w:rsid w:val="00E331E2"/>
    <w:rsid w:val="00E445F0"/>
    <w:rsid w:val="00E47133"/>
    <w:rsid w:val="00E4798E"/>
    <w:rsid w:val="00E61495"/>
    <w:rsid w:val="00E73E80"/>
    <w:rsid w:val="00E763D1"/>
    <w:rsid w:val="00E82E42"/>
    <w:rsid w:val="00E92B4C"/>
    <w:rsid w:val="00E92D5B"/>
    <w:rsid w:val="00E962FC"/>
    <w:rsid w:val="00EA5EF9"/>
    <w:rsid w:val="00EB0269"/>
    <w:rsid w:val="00EB077D"/>
    <w:rsid w:val="00EB22AC"/>
    <w:rsid w:val="00EB3EA8"/>
    <w:rsid w:val="00EB5D3C"/>
    <w:rsid w:val="00ED240F"/>
    <w:rsid w:val="00ED290A"/>
    <w:rsid w:val="00ED2A07"/>
    <w:rsid w:val="00ED54BA"/>
    <w:rsid w:val="00ED61ED"/>
    <w:rsid w:val="00ED6B9A"/>
    <w:rsid w:val="00ED6D8F"/>
    <w:rsid w:val="00EE18C8"/>
    <w:rsid w:val="00EE38B0"/>
    <w:rsid w:val="00EE6915"/>
    <w:rsid w:val="00F00ADF"/>
    <w:rsid w:val="00F02109"/>
    <w:rsid w:val="00F02CF7"/>
    <w:rsid w:val="00F05686"/>
    <w:rsid w:val="00F06488"/>
    <w:rsid w:val="00F0667E"/>
    <w:rsid w:val="00F1030C"/>
    <w:rsid w:val="00F12C14"/>
    <w:rsid w:val="00F163CC"/>
    <w:rsid w:val="00F20C69"/>
    <w:rsid w:val="00F23402"/>
    <w:rsid w:val="00F40C9A"/>
    <w:rsid w:val="00F413C2"/>
    <w:rsid w:val="00F43EE4"/>
    <w:rsid w:val="00F448D1"/>
    <w:rsid w:val="00F45E54"/>
    <w:rsid w:val="00F5439B"/>
    <w:rsid w:val="00F55747"/>
    <w:rsid w:val="00F60EAC"/>
    <w:rsid w:val="00F62FBF"/>
    <w:rsid w:val="00F704F5"/>
    <w:rsid w:val="00F82743"/>
    <w:rsid w:val="00F83C25"/>
    <w:rsid w:val="00F84533"/>
    <w:rsid w:val="00F84B60"/>
    <w:rsid w:val="00FA0BF5"/>
    <w:rsid w:val="00FA4725"/>
    <w:rsid w:val="00FA6A6F"/>
    <w:rsid w:val="00FB073F"/>
    <w:rsid w:val="00FB3112"/>
    <w:rsid w:val="00FB3659"/>
    <w:rsid w:val="00FB5E4E"/>
    <w:rsid w:val="00FC115B"/>
    <w:rsid w:val="00FC17FF"/>
    <w:rsid w:val="00FC327B"/>
    <w:rsid w:val="00FC3A49"/>
    <w:rsid w:val="00FC3EB1"/>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customStyle="1" w:styleId="UnresolvedMention1">
    <w:name w:val="Unresolved Mention1"/>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7991">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565143228">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847864930">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583562346">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149C-8A5D-4C8F-AD44-E0BEE8B6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17253</Words>
  <Characters>98346</Characters>
  <Application>Microsoft Office Word</Application>
  <DocSecurity>0</DocSecurity>
  <Lines>819</Lines>
  <Paragraphs>230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Brisson, Nicholas</cp:lastModifiedBy>
  <cp:revision>136</cp:revision>
  <dcterms:created xsi:type="dcterms:W3CDTF">2024-09-26T09:55:00Z</dcterms:created>
  <dcterms:modified xsi:type="dcterms:W3CDTF">2024-12-12T04:36:00Z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id="heaagzbX"/&gt;&lt;style id="http://www.zotero.org/styles/zmp-journal" locale="en-US" hasBibliography="1" bibliographyStyleHasBeenSet="1"/&gt;&lt;prefs&gt;&lt;pref name="fieldType" value="Field"/&gt;&lt;/prefs&gt;&lt;/data&gt;</vt:lpwstr>
  </property>
</Properties>
</file>