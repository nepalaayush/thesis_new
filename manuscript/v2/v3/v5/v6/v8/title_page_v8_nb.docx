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2226" w14:textId="36940790" w:rsidR="00AA503A" w:rsidRPr="00BD41C1" w:rsidRDefault="00956F02" w:rsidP="00813703">
      <w:pPr>
        <w:pStyle w:val="Heading1"/>
        <w:spacing w:before="0" w:line="276" w:lineRule="auto"/>
        <w:jc w:val="center"/>
        <w:rPr>
          <w:lang w:val="en-US"/>
        </w:rPr>
      </w:pPr>
      <w:ins w:id="0" w:author="Brisson, Nicholas" w:date="2024-12-11T16:59:00Z">
        <w:r>
          <w:rPr>
            <w:rFonts w:ascii="Verdana" w:hAnsi="Verdana"/>
            <w:b/>
            <w:color w:val="auto"/>
            <w:sz w:val="28"/>
            <w:szCs w:val="36"/>
            <w:lang w:val="en-US"/>
          </w:rPr>
          <w:t>Development and Validation</w:t>
        </w:r>
        <w:r>
          <w:rPr>
            <w:rFonts w:ascii="Verdana" w:hAnsi="Verdana"/>
            <w:b/>
            <w:color w:val="auto"/>
            <w:sz w:val="28"/>
            <w:szCs w:val="36"/>
            <w:lang w:val="en-US"/>
          </w:rPr>
          <w:t xml:space="preserve"> of </w:t>
        </w:r>
      </w:ins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del w:id="1" w:author="Brisson, Nicholas" w:date="2024-12-11T16:59:00Z">
        <w:r w:rsidR="00327078" w:rsidDel="00956F02">
          <w:rPr>
            <w:rFonts w:ascii="Verdana" w:hAnsi="Verdana"/>
            <w:b/>
            <w:color w:val="auto"/>
            <w:sz w:val="28"/>
            <w:szCs w:val="36"/>
            <w:lang w:val="en-US"/>
          </w:rPr>
          <w:delText>t</w:delText>
        </w:r>
      </w:del>
      <w:ins w:id="2" w:author="Brisson, Nicholas" w:date="2024-12-11T16:59:00Z">
        <w:r>
          <w:rPr>
            <w:rFonts w:ascii="Verdana" w:hAnsi="Verdana"/>
            <w:b/>
            <w:color w:val="auto"/>
            <w:sz w:val="28"/>
            <w:szCs w:val="36"/>
            <w:lang w:val="en-US"/>
          </w:rPr>
          <w:t>T</w:t>
        </w:r>
      </w:ins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del w:id="3" w:author="Brisson, Nicholas" w:date="2024-12-11T16:59:00Z">
        <w:r w:rsidR="00327078" w:rsidDel="00956F02">
          <w:rPr>
            <w:rFonts w:ascii="Verdana" w:hAnsi="Verdana"/>
            <w:b/>
            <w:color w:val="auto"/>
            <w:sz w:val="28"/>
            <w:szCs w:val="36"/>
            <w:lang w:val="en-US"/>
          </w:rPr>
          <w:delText>D</w:delText>
        </w:r>
      </w:del>
      <w:ins w:id="4" w:author="Brisson, Nicholas" w:date="2024-12-11T16:59:00Z">
        <w:r>
          <w:rPr>
            <w:rFonts w:ascii="Verdana" w:hAnsi="Verdana"/>
            <w:b/>
            <w:color w:val="auto"/>
            <w:sz w:val="28"/>
            <w:szCs w:val="36"/>
            <w:lang w:val="en-US"/>
          </w:rPr>
          <w:t>d</w:t>
        </w:r>
      </w:ins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  <w:del w:id="5" w:author="Brisson, Nicholas" w:date="2024-12-11T16:59:00Z">
        <w:r w:rsidR="00327078" w:rsidDel="00956F02">
          <w:rPr>
            <w:rFonts w:ascii="Verdana" w:hAnsi="Verdana"/>
            <w:b/>
            <w:color w:val="auto"/>
            <w:sz w:val="28"/>
            <w:szCs w:val="36"/>
            <w:lang w:val="en-US"/>
          </w:rPr>
          <w:delText>: Development and Validation</w:delText>
        </w:r>
      </w:del>
    </w:p>
    <w:p w14:paraId="19F8E99E" w14:textId="67F2F8B3" w:rsidR="00AA503A" w:rsidRPr="006A0911" w:rsidRDefault="00AA503A" w:rsidP="00AA503A">
      <w:pPr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ins w:id="6" w:author="Brisson, Nicholas" w:date="2024-12-11T16:59:00Z">
        <w:r w:rsidR="00956F02">
          <w:rPr>
            <w:rFonts w:ascii="Verdana" w:hAnsi="Verdana"/>
            <w:color w:val="auto"/>
            <w:sz w:val="22"/>
            <w:szCs w:val="22"/>
            <w:lang w:val="de-DE"/>
          </w:rPr>
          <w:t xml:space="preserve"> </w:t>
        </w:r>
      </w:ins>
      <w:proofErr w:type="spellStart"/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proofErr w:type="spellEnd"/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del w:id="7" w:author="Brisson, Nicholas" w:date="2024-12-11T16:59:00Z">
        <w:r w:rsidR="009778D5" w:rsidRPr="006A0911" w:rsidDel="00956F02">
          <w:rPr>
            <w:rFonts w:ascii="Verdana" w:hAnsi="Verdana"/>
            <w:color w:val="auto"/>
            <w:sz w:val="22"/>
            <w:szCs w:val="22"/>
            <w:lang w:val="de-DE"/>
          </w:rPr>
          <w:delText xml:space="preserve"> </w:delText>
        </w:r>
      </w:del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6A0911" w:rsidRDefault="00AA503A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6A0911" w:rsidRDefault="00655BD3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6A0911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6A0911" w:rsidRDefault="006A0911" w:rsidP="006A0911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77777777" w:rsidR="006A0911" w:rsidRPr="006A0911" w:rsidRDefault="006A0911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commentRangeStart w:id="8"/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  <w:commentRangeEnd w:id="8"/>
      <w:r w:rsidR="00956F02">
        <w:rPr>
          <w:rStyle w:val="CommentReference"/>
        </w:rPr>
        <w:commentReference w:id="8"/>
      </w:r>
    </w:p>
    <w:p w14:paraId="26495687" w14:textId="30CF6248" w:rsidR="00AA503A" w:rsidRPr="006A0911" w:rsidRDefault="00BD41C1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6A0911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6A0911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6A0911" w:rsidRDefault="00655BD3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8" w:history="1">
        <w:r w:rsidR="00BD41C1"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="00BD41C1"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6A091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9" w:history="1">
        <w:r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10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6A0911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11" w:history="1">
        <w:r w:rsidR="00327078" w:rsidRPr="006A0911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12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3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6A0911" w:rsidRDefault="006A0911" w:rsidP="006A091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4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6A0911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77777777" w:rsidR="00AA503A" w:rsidRPr="006A0911" w:rsidRDefault="00AA503A" w:rsidP="006A0911">
      <w:pPr>
        <w:tabs>
          <w:tab w:val="left" w:pos="284"/>
          <w:tab w:val="left" w:pos="567"/>
        </w:tabs>
        <w:spacing w:line="276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0487E41F" w:rsidR="00AA503A" w:rsidRPr="006A091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T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 xml:space="preserve">ibiofemoral </w:t>
      </w:r>
      <w:commentRangeStart w:id="9"/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kinematics</w:t>
      </w:r>
      <w:commentRangeEnd w:id="9"/>
      <w:r w:rsidR="00956F02">
        <w:rPr>
          <w:rStyle w:val="CommentReference"/>
        </w:rPr>
        <w:commentReference w:id="9"/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Semi-automated segmentation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commentRangeStart w:id="10"/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Image processing</w:t>
      </w:r>
      <w:commentRangeEnd w:id="10"/>
      <w:r w:rsidR="00956F02">
        <w:rPr>
          <w:rStyle w:val="CommentReference"/>
        </w:rPr>
        <w:commentReference w:id="10"/>
      </w:r>
      <w:del w:id="11" w:author="Brisson, Nicholas" w:date="2024-12-11T17:04:00Z">
        <w:r w:rsidR="00E06E2B" w:rsidRPr="006A0911" w:rsidDel="00956F02">
          <w:rPr>
            <w:rFonts w:ascii="Verdana" w:hAnsi="Verdana"/>
            <w:color w:val="auto"/>
            <w:sz w:val="22"/>
            <w:szCs w:val="22"/>
            <w:lang w:val="en-US"/>
          </w:rPr>
          <w:delText xml:space="preserve">; </w:delText>
        </w:r>
        <w:bookmarkStart w:id="12" w:name="_GoBack"/>
        <w:bookmarkEnd w:id="12"/>
        <w:commentRangeStart w:id="13"/>
        <w:r w:rsidR="00E06E2B" w:rsidRPr="006A0911" w:rsidDel="00956F02">
          <w:rPr>
            <w:rFonts w:ascii="Verdana" w:hAnsi="Verdana"/>
            <w:color w:val="auto"/>
            <w:sz w:val="22"/>
            <w:szCs w:val="22"/>
            <w:lang w:val="en-US"/>
          </w:rPr>
          <w:delText xml:space="preserve">Motion </w:delText>
        </w:r>
      </w:del>
      <w:commentRangeEnd w:id="13"/>
      <w:r w:rsidR="00956F02">
        <w:rPr>
          <w:rStyle w:val="CommentReference"/>
        </w:rPr>
        <w:commentReference w:id="13"/>
      </w:r>
      <w:del w:id="14" w:author="Brisson, Nicholas" w:date="2024-12-11T17:04:00Z">
        <w:r w:rsidR="00E06E2B" w:rsidRPr="006A0911" w:rsidDel="00956F02">
          <w:rPr>
            <w:rFonts w:ascii="Verdana" w:hAnsi="Verdana"/>
            <w:color w:val="auto"/>
            <w:sz w:val="22"/>
            <w:szCs w:val="22"/>
            <w:lang w:val="en-US"/>
          </w:rPr>
          <w:delText>analysis</w:delText>
        </w:r>
        <w:r w:rsidRPr="006A0911" w:rsidDel="00956F02">
          <w:rPr>
            <w:rFonts w:ascii="Verdana" w:hAnsi="Verdana"/>
            <w:color w:val="auto"/>
            <w:sz w:val="22"/>
            <w:szCs w:val="22"/>
            <w:lang w:val="en-US"/>
          </w:rPr>
          <w:delText xml:space="preserve"> </w:delText>
        </w:r>
      </w:del>
    </w:p>
    <w:p w14:paraId="5445DD8B" w14:textId="77777777" w:rsidR="00AA503A" w:rsidRPr="006A091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364C9258" w:rsidR="00AA503A" w:rsidRPr="006A091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6A0911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6A0911" w:rsidRDefault="00AA503A" w:rsidP="00E06E2B">
      <w:pPr>
        <w:spacing w:line="276" w:lineRule="auto"/>
        <w:jc w:val="center"/>
        <w:rPr>
          <w:rFonts w:ascii="Verdana" w:hAnsi="Verdana"/>
          <w:sz w:val="22"/>
          <w:szCs w:val="22"/>
          <w:lang w:val="en-US"/>
        </w:rPr>
      </w:pP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Brisson, Nicholas" w:date="2024-12-11T17:02:00Z" w:initials="BN">
    <w:p w14:paraId="24D30447" w14:textId="77777777" w:rsidR="00956F02" w:rsidRDefault="00956F02" w:rsidP="00956F02">
      <w:pPr>
        <w:pStyle w:val="CommentText"/>
      </w:pPr>
      <w:r>
        <w:rPr>
          <w:rStyle w:val="CommentReference"/>
        </w:rPr>
        <w:annotationRef/>
      </w:r>
      <w:r>
        <w:t xml:space="preserve">@Martin </w:t>
      </w:r>
      <w:proofErr w:type="spellStart"/>
      <w:r>
        <w:t>corresponding</w:t>
      </w:r>
      <w:proofErr w:type="spellEnd"/>
      <w:r>
        <w:t>?</w:t>
      </w:r>
    </w:p>
    <w:p w14:paraId="4E57D1F0" w14:textId="2E25BB11" w:rsidR="00956F02" w:rsidRDefault="00956F02" w:rsidP="00956F02">
      <w:pPr>
        <w:pStyle w:val="CommentText"/>
      </w:pPr>
      <w:r>
        <w:t xml:space="preserve">(I </w:t>
      </w:r>
      <w:proofErr w:type="spellStart"/>
      <w:r>
        <w:t>think</w:t>
      </w:r>
      <w:proofErr w:type="spellEnd"/>
      <w:r>
        <w:t xml:space="preserve"> all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MRI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Martin </w:t>
      </w:r>
      <w:proofErr w:type="spellStart"/>
      <w:r>
        <w:t>or</w:t>
      </w:r>
      <w:proofErr w:type="spellEnd"/>
      <w:r>
        <w:t xml:space="preserve"> Nick</w:t>
      </w:r>
      <w:r>
        <w:t xml:space="preserve">? – </w:t>
      </w:r>
      <w:proofErr w:type="spellStart"/>
      <w:r>
        <w:t>especially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). Here Martin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last </w:t>
      </w:r>
      <w:proofErr w:type="spellStart"/>
      <w:r>
        <w:t>author</w:t>
      </w:r>
      <w:proofErr w:type="spellEnd"/>
    </w:p>
    <w:p w14:paraId="726D5AF8" w14:textId="6847C810" w:rsidR="00956F02" w:rsidRDefault="00956F02">
      <w:pPr>
        <w:pStyle w:val="CommentText"/>
      </w:pPr>
    </w:p>
  </w:comment>
  <w:comment w:id="9" w:author="Brisson, Nicholas" w:date="2024-12-11T17:03:00Z" w:initials="BN">
    <w:p w14:paraId="7886413B" w14:textId="220F55A5" w:rsidR="00956F02" w:rsidRDefault="00956F02">
      <w:pPr>
        <w:pStyle w:val="CommentText"/>
      </w:pPr>
      <w:r>
        <w:rPr>
          <w:rStyle w:val="CommentReference"/>
        </w:rPr>
        <w:annotationRef/>
      </w:r>
      <w:r>
        <w:t>osteokinematics?</w:t>
      </w:r>
    </w:p>
  </w:comment>
  <w:comment w:id="10" w:author="Brisson, Nicholas" w:date="2024-12-11T17:03:00Z" w:initials="BN">
    <w:p w14:paraId="41555310" w14:textId="461718CA" w:rsidR="00956F02" w:rsidRDefault="00956F02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vague</w:t>
      </w:r>
      <w:proofErr w:type="spellEnd"/>
    </w:p>
  </w:comment>
  <w:comment w:id="13" w:author="Brisson, Nicholas" w:date="2024-12-11T17:04:00Z" w:initials="BN">
    <w:p w14:paraId="6ECD4FB1" w14:textId="60B46B5E" w:rsidR="00956F02" w:rsidRDefault="00956F02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spellStart"/>
      <w:r>
        <w:t>is</w:t>
      </w:r>
      <w:proofErr w:type="spellEnd"/>
      <w:r>
        <w:t xml:space="preserve"> just redundant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kinematics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D5AF8" w15:done="0"/>
  <w15:commentEx w15:paraId="7886413B" w15:done="0"/>
  <w15:commentEx w15:paraId="41555310" w15:done="0"/>
  <w15:commentEx w15:paraId="6ECD4F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D5AF8" w16cid:durableId="2B044426"/>
  <w16cid:commentId w16cid:paraId="7886413B" w16cid:durableId="2B04446B"/>
  <w16cid:commentId w16cid:paraId="41555310" w16cid:durableId="2B04447F"/>
  <w16cid:commentId w16cid:paraId="6ECD4FB1" w16cid:durableId="2B0444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5548E2"/>
    <w:rsid w:val="00561953"/>
    <w:rsid w:val="00580154"/>
    <w:rsid w:val="00655BD3"/>
    <w:rsid w:val="00665D70"/>
    <w:rsid w:val="006A0911"/>
    <w:rsid w:val="006D50CD"/>
    <w:rsid w:val="00716C9A"/>
    <w:rsid w:val="007B25DA"/>
    <w:rsid w:val="007C5194"/>
    <w:rsid w:val="00813703"/>
    <w:rsid w:val="00831643"/>
    <w:rsid w:val="00956F02"/>
    <w:rsid w:val="009778D5"/>
    <w:rsid w:val="00985E32"/>
    <w:rsid w:val="00AA503A"/>
    <w:rsid w:val="00AE1884"/>
    <w:rsid w:val="00AF1611"/>
    <w:rsid w:val="00BA7DCD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yush.nepal@uni-jena.de" TargetMode="External"/><Relationship Id="rId13" Type="http://schemas.openxmlformats.org/officeDocument/2006/relationships/hyperlink" Target="mailto:Juergen.Reichenbach@med.uni-jena.de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Georg.Duda@charite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tobias.wood@kcl.ac.uk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mailto:nicholas.brisson@charit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yush.nepal@uni-jena.de" TargetMode="External"/><Relationship Id="rId14" Type="http://schemas.openxmlformats.org/officeDocument/2006/relationships/hyperlink" Target="mailto:martinkraemer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Brisson, Nicholas</cp:lastModifiedBy>
  <cp:revision>15</cp:revision>
  <dcterms:created xsi:type="dcterms:W3CDTF">2024-09-22T07:16:00Z</dcterms:created>
  <dcterms:modified xsi:type="dcterms:W3CDTF">2024-12-11T22:04:00Z</dcterms:modified>
</cp:coreProperties>
</file>