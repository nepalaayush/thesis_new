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3ACC1584" w:rsidR="00727147" w:rsidRDefault="00E328D8" w:rsidP="00727147">
      <w:pPr>
        <w:spacing w:line="360" w:lineRule="auto"/>
        <w:rPr>
          <w:rFonts w:ascii="Verdana" w:hAnsi="Verdana"/>
          <w:u w:val="single"/>
        </w:rPr>
      </w:pPr>
      <w:r w:rsidRPr="00E328D8">
        <w:rPr>
          <w:rFonts w:ascii="Verdana" w:hAnsi="Verdana"/>
          <w:u w:val="single"/>
        </w:rPr>
        <w:t xml:space="preserve">Manuscript </w:t>
      </w:r>
      <w:r w:rsidR="0047266F">
        <w:rPr>
          <w:rFonts w:ascii="Verdana" w:hAnsi="Verdana"/>
          <w:u w:val="single"/>
        </w:rPr>
        <w:t>B</w:t>
      </w:r>
      <w:r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6019DC4B" w:rsidR="00AD09F2" w:rsidRDefault="00747AC0" w:rsidP="00662A7A">
      <w:pPr>
        <w:spacing w:line="360" w:lineRule="auto"/>
        <w:jc w:val="both"/>
        <w:rPr>
          <w:rFonts w:ascii="Verdana" w:hAnsi="Verdana"/>
        </w:rPr>
      </w:pPr>
      <w:r>
        <w:rPr>
          <w:rFonts w:ascii="Verdana" w:hAnsi="Verdana"/>
        </w:rPr>
        <w:t xml:space="preserve">The study of </w:t>
      </w:r>
      <w:r w:rsidR="00662A91">
        <w:rPr>
          <w:rFonts w:ascii="Verdana" w:hAnsi="Verdana"/>
        </w:rPr>
        <w:t>relative motion between the femur and tibia during knee joint movement</w:t>
      </w:r>
      <w:r>
        <w:rPr>
          <w:rFonts w:ascii="Verdana" w:hAnsi="Verdana"/>
        </w:rPr>
        <w:t xml:space="preserve"> is crucial for understanding normal knee function and identifying pathological conditions</w:t>
      </w:r>
      <w:r w:rsidR="00285EAC">
        <w:rPr>
          <w:rFonts w:ascii="Verdana" w:hAnsi="Verdana"/>
        </w:rPr>
        <w:t xml:space="preserve"> </w:t>
      </w:r>
      <w:r w:rsidR="00285EAC">
        <w:rPr>
          <w:rFonts w:ascii="Verdana" w:hAnsi="Verdana"/>
        </w:rPr>
        <w:fldChar w:fldCharType="begin"/>
      </w:r>
      <w:r w:rsidR="00C12374">
        <w:rPr>
          <w:rFonts w:ascii="Verdana" w:hAnsi="Verdana"/>
        </w:rPr>
        <w:instrText xml:space="preserve"> ADDIN ZOTERO_ITEM CSL_CITATION {"citationID":"J44LBD7M","properties":{"formattedCitation":"[1]","plainCitation":"[1]","noteIndex":0},"citationItems":[{"id":397,"uris":["http://zotero.org/users/13606484/items/AMMR7DX5"],"itemData":{"id":397,"type":"article-journal","container-title":"Journal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285EAC">
        <w:rPr>
          <w:rFonts w:ascii="Verdana" w:hAnsi="Verdana"/>
        </w:rPr>
        <w:fldChar w:fldCharType="separate"/>
      </w:r>
      <w:r w:rsidR="00285EAC" w:rsidRPr="00285EAC">
        <w:rPr>
          <w:rFonts w:ascii="Verdana" w:hAnsi="Verdana"/>
        </w:rPr>
        <w:t>[1]</w:t>
      </w:r>
      <w:r w:rsidR="00285EAC">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{"citationID":"uOQdMhmj","properties":{"formattedCitation":"[2\\uc0\\u8211{}4]","plainCitation":"[2–4]","noteIndex":0},"citationItems":[{"id":356,"uris":["http://zotero.org/users/13606484/items/UD6EBCPV"],"itemData":{"id":356,"type":"article-journal","container-title":"Journal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C12374">
        <w:rPr>
          <w:rFonts w:ascii="Cambria Math" w:hAnsi="Cambria Math" w:cs="Cambria Math"/>
        </w:rPr>
        <w:instrText>‐</w:instrText>
      </w:r>
      <w:r w:rsidR="00C12374">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C12374">
        <w:rPr>
          <w:rFonts w:ascii="Cambria Math" w:hAnsi="Cambria Math" w:cs="Cambria Math"/>
        </w:rPr>
        <w:instrText>‐</w:instrText>
      </w:r>
      <w:r w:rsidR="00C12374">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285EAC" w:rsidRPr="00285EAC">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{"citationID":"dmB3LTRH","properties":{"formattedCitation":"[5]","plainCitation":"[5]","noteIndex":0},"citationItems":[{"id":354,"uris":["http://zotero.org/users/13606484/items/UKP6CFJA"],"itemData":{"id":354,"type":"article-journal","abstract":"Background\n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285EAC" w:rsidRPr="00285EAC">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{"citationID":"IFUH5Wpt","properties":{"formattedCitation":"[6]","plainCitation":"[6]","noteIndex":0},"citationItems":[{"id":342,"uris":["http://zotero.org/users/13606484/items/EQCHRRUB"],"itemData":{"id":342,"type":"article-journal","abstract":"Kinematics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285EAC" w:rsidRPr="00285EAC">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5BCA70B8" w:rsidR="00E331E2" w:rsidRDefault="00AD09F2" w:rsidP="00662A7A">
      <w:pPr>
        <w:spacing w:line="360" w:lineRule="auto"/>
        <w:jc w:val="both"/>
        <w:rPr>
          <w:rFonts w:ascii="Verdana" w:hAnsi="Verdana"/>
        </w:rPr>
      </w:pPr>
      <w:r w:rsidRPr="00AD09F2">
        <w:rPr>
          <w:rFonts w:ascii="Verdana" w:hAnsi="Verdana"/>
        </w:rPr>
        <w:t xml:space="preserve">These alterations in knee </w:t>
      </w:r>
      <w:r w:rsidR="005C2114">
        <w:rPr>
          <w:rFonts w:ascii="Verdana" w:hAnsi="Verdana"/>
        </w:rPr>
        <w:t>motion</w:t>
      </w:r>
      <w:r w:rsidRPr="00AD09F2">
        <w:rPr>
          <w:rFonts w:ascii="Verdana" w:hAnsi="Verdana"/>
        </w:rPr>
        <w:t xml:space="preserve">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C12374">
        <w:rPr>
          <w:rFonts w:ascii="Verdana" w:hAnsi="Verdana"/>
        </w:rPr>
        <w:instrText xml:space="preserve"> ADDIN ZOTERO_ITEM CSL_CITATION {"citationID":"a989hTEI","properties":{"formattedCitation":"[7]","plainCitation":"[7]","noteIndex":0},"citationItems":[{"id":373,"uris":["http://zotero.org/users/13606484/items/KNQ4XDU5"],"itemData":{"id":373,"type":"article-journal","abstract":"Abstract\n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285EAC" w:rsidRPr="00285EAC">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C12374">
        <w:rPr>
          <w:rFonts w:ascii="Verdana" w:hAnsi="Verdana"/>
        </w:rPr>
        <w:instrText xml:space="preserve"> ADDIN ZOTERO_ITEM CSL_CITATION {"citationID":"aTvgtUAw","properties":{"formattedCitation":"[8]","plainCitation":"[8]","noteIndex":0},"citationItems":[{"id":378,"uris":["http://zotero.org/users/13606484/items/33C9YFS3"],"itemData":{"id":378,"type":"article-journal","container-title":"Medicine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285EAC" w:rsidRPr="00285EAC">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C12374">
        <w:rPr>
          <w:rFonts w:ascii="Verdana" w:hAnsi="Verdana"/>
        </w:rPr>
        <w:instrText xml:space="preserve"> ADDIN ZOTERO_ITEM CSL_CITATION {"citationID":"8sKiETHB","properties":{"formattedCitation":"[9]","plainCitation":"[9]","noteIndex":0},"citationItems":[{"id":325,"uris":["http://zotero.org/users/13606484/items/44NUWRNI"],"itemData":{"id":325,"type":"article-journal","abstract":"PURPOSE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285EAC" w:rsidRPr="00285EAC">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5B2025FE" w:rsidR="00A24B3E" w:rsidRDefault="00A24B3E" w:rsidP="00662A7A">
      <w:pPr>
        <w:spacing w:line="360" w:lineRule="auto"/>
        <w:jc w:val="both"/>
        <w:rPr>
          <w:rFonts w:ascii="Verdana" w:hAnsi="Verdana"/>
        </w:rPr>
      </w:pPr>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tool for</w:t>
      </w:r>
      <w:r w:rsidR="00182D07">
        <w:rPr>
          <w:rFonts w:ascii="Verdana" w:hAnsi="Verdana"/>
        </w:rPr>
        <w:t xml:space="preserve"> studying</w:t>
      </w:r>
      <w:r w:rsidRPr="00A24B3E">
        <w:rPr>
          <w:rFonts w:ascii="Verdana" w:hAnsi="Verdana"/>
        </w:rPr>
        <w:t xml:space="preserve"> in vivo</w:t>
      </w:r>
      <w:r w:rsidR="00182D07">
        <w:rPr>
          <w:rFonts w:ascii="Verdana" w:hAnsi="Verdana"/>
        </w:rPr>
        <w:t xml:space="preserve"> knee motion</w:t>
      </w:r>
      <w:r w:rsidRPr="00A24B3E">
        <w:rPr>
          <w:rFonts w:ascii="Verdana" w:hAnsi="Verdana"/>
        </w:rPr>
        <w:t xml:space="preserve">, offering insights into both normal and pathological knee function. </w:t>
      </w:r>
      <w:r w:rsidR="006D58D1" w:rsidRPr="006D58D1">
        <w:rPr>
          <w:rFonts w:ascii="Verdana" w:hAnsi="Verdana"/>
        </w:rPr>
        <w:t xml:space="preserve">While not yet widely adopted as a standard approach, several studies have demonstrated its utility in capturing knee </w:t>
      </w:r>
      <w:r w:rsidR="00182D07">
        <w:rPr>
          <w:rFonts w:ascii="Verdana" w:hAnsi="Verdana"/>
        </w:rPr>
        <w:t>movement</w:t>
      </w:r>
      <w:r w:rsidR="006D58D1" w:rsidRPr="006D58D1">
        <w:rPr>
          <w:rFonts w:ascii="Verdana" w:hAnsi="Verdana"/>
        </w:rPr>
        <w:t>.</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C12374">
        <w:rPr>
          <w:rFonts w:ascii="Verdana" w:hAnsi="Verdana"/>
        </w:rPr>
        <w:instrText xml:space="preserve"> ADDIN ZOTERO_ITEM CSL_CITATION {"citationID":"jxWikQVR","properties":{"formattedCitation":"[10,11]","plainCitation":"[10,11]","noteIndex":0},"citationItems":[{"id":165,"uris":["http://zotero.org/users/13606484/items/DNEQ2FLV"],"itemData":{"id":165,"type":"article-journal","abstract":"The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285EAC" w:rsidRPr="00285EAC">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{"citationID":"p712ZOIX","properties":{"formattedCitation":"[12,13]","plainCitation":"[12,13]","noteIndex":0},"citationItems":[{"id":239,"uris":["http://zotero.org/users/13606484/items/IHEW8LPD"],"itemData":{"id":239,"type":"article-journal","abstract":"Background:\n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285EAC" w:rsidRPr="00285EAC">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{"citationID":"qDHRPlJs","properties":{"formattedCitation":"[14,15]","plainCitation":"[14,15]","noteIndex":0},"citationItems":[{"id":346,"uris":["http://zotero.org/users/13606484/items/8RI8DC6D"],"itemData":{"id":346,"type":"article-journal","abstract":"In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C12374">
        <w:rPr>
          <w:rFonts w:ascii="Cambria Math" w:hAnsi="Cambria Math" w:cs="Cambria Math"/>
        </w:rPr>
        <w:instrText>∼</w:instrText>
      </w:r>
      <w:r w:rsidR="00C12374">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285EAC" w:rsidRPr="00285EAC">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C12374">
        <w:rPr>
          <w:rFonts w:ascii="Verdana" w:hAnsi="Verdana"/>
        </w:rPr>
        <w:instrText xml:space="preserve"> ADDIN ZOTERO_ITEM CSL_CITATION {"citationID":"tMVHFeMv","properties":{"formattedCitation":"[16,17]","plainCitation":"[16,17]","noteIndex":0},"citationItems":[{"id":209,"uris":["http://zotero.org/users/13606484/items/J7EDB27W"],"itemData":{"id":209,"type":"article-journal","abstract":"Abstract\n            This study investigated the use of dynamic, volumetric MRI to measure 3D skeletal motion. Ten healthy subjects were positioned on a MR</w:instrText>
      </w:r>
      <w:r w:rsidR="00C12374">
        <w:rPr>
          <w:rFonts w:ascii="Cambria Math" w:hAnsi="Cambria Math" w:cs="Cambria Math"/>
        </w:rPr>
        <w:instrText>‐</w:instrText>
      </w:r>
      <w:r w:rsidR="00C12374">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C12374">
        <w:rPr>
          <w:rFonts w:ascii="Cambria Math" w:hAnsi="Cambria Math" w:cs="Cambria Math"/>
        </w:rPr>
        <w:instrText>‐</w:instrText>
      </w:r>
      <w:r w:rsidR="00C12374">
        <w:rPr>
          <w:rFonts w:ascii="Verdana" w:hAnsi="Verdana"/>
        </w:rPr>
        <w:instrText>echo sequence in conjunction with vastly under</w:instrText>
      </w:r>
      <w:r w:rsidR="00C12374">
        <w:rPr>
          <w:rFonts w:ascii="Cambria Math" w:hAnsi="Cambria Math" w:cs="Cambria Math"/>
        </w:rPr>
        <w:instrText>‐</w:instrText>
      </w:r>
      <w:r w:rsidR="00C12374">
        <w:rPr>
          <w:rFonts w:ascii="Verdana" w:hAnsi="Verdana"/>
        </w:rPr>
        <w:instrText>sampled isotropic projection reconstruction. Knee angle was simultaneously monitored and used retrospectively to sort images into 60 frames over the motion cycle. High</w:instrText>
      </w:r>
      <w:r w:rsidR="00C12374">
        <w:rPr>
          <w:rFonts w:ascii="Cambria Math" w:hAnsi="Cambria Math" w:cs="Cambria Math"/>
        </w:rPr>
        <w:instrText>‐</w:instrText>
      </w:r>
      <w:r w:rsidR="00C12374">
        <w:rPr>
          <w:rFonts w:ascii="Verdana" w:hAnsi="Verdana"/>
        </w:rPr>
        <w:instrText>resolution static knee images were acquired and segmented to create subject</w:instrText>
      </w:r>
      <w:r w:rsidR="00C12374">
        <w:rPr>
          <w:rFonts w:ascii="Cambria Math" w:hAnsi="Cambria Math" w:cs="Cambria Math"/>
        </w:rPr>
        <w:instrText>‐</w:instrText>
      </w:r>
      <w:r w:rsidR="00C12374">
        <w:rPr>
          <w:rFonts w:ascii="Verdana" w:hAnsi="Verdana"/>
        </w:rPr>
        <w:instrText>specific models of the femur and tibia. At each time frame, bone positions and orientations were determined by automatically registering the skeletal models to the dynamic images. Three</w:instrText>
      </w:r>
      <w:r w:rsidR="00C12374">
        <w:rPr>
          <w:rFonts w:ascii="Cambria Math" w:hAnsi="Cambria Math" w:cs="Cambria Math"/>
        </w:rPr>
        <w:instrText>‐</w:instrText>
      </w:r>
      <w:r w:rsidR="00C12374">
        <w:rPr>
          <w:rFonts w:ascii="Verdana" w:hAnsi="Verdana"/>
        </w:rPr>
        <w:instrText xml:space="preserve">dimensional tibiofemoral translations and rotations were consistent across healthy subjects. Internal tibia rotations of 7.8 </w:instrText>
      </w:r>
      <w:r w:rsidR="00C12374">
        <w:rPr>
          <w:rFonts w:ascii="Verdana" w:hAnsi="Verdana" w:cs="Verdana"/>
        </w:rPr>
        <w:instrText>±</w:instrText>
      </w:r>
      <w:r w:rsidR="00C12374">
        <w:rPr>
          <w:rFonts w:ascii="Verdana" w:hAnsi="Verdana"/>
        </w:rPr>
        <w:instrText xml:space="preserve"> 3.5</w:instrText>
      </w:r>
      <w:r w:rsidR="00C12374">
        <w:rPr>
          <w:rFonts w:ascii="Verdana" w:hAnsi="Verdana" w:cs="Verdana"/>
        </w:rPr>
        <w:instrText>°</w:instrText>
      </w:r>
      <w:r w:rsidR="00C12374">
        <w:rPr>
          <w:rFonts w:ascii="Verdana" w:hAnsi="Verdana"/>
        </w:rPr>
        <w:instrText xml:space="preserve"> were present with 35.8 </w:instrText>
      </w:r>
      <w:r w:rsidR="00C12374">
        <w:rPr>
          <w:rFonts w:ascii="Verdana" w:hAnsi="Verdana" w:cs="Verdana"/>
        </w:rPr>
        <w:instrText>±</w:instrText>
      </w:r>
      <w:r w:rsidR="00C12374">
        <w:rPr>
          <w:rFonts w:ascii="Verdana" w:hAnsi="Verdana"/>
        </w:rPr>
        <w:instrText xml:space="preserve"> 3.8</w:instrText>
      </w:r>
      <w:r w:rsidR="00C12374">
        <w:rPr>
          <w:rFonts w:ascii="Verdana" w:hAnsi="Verdana" w:cs="Verdana"/>
        </w:rPr>
        <w:instrText>°</w:instrText>
      </w:r>
      <w:r w:rsidR="00C12374">
        <w:rPr>
          <w:rFonts w:ascii="Verdana" w:hAnsi="Verdana"/>
        </w:rPr>
        <w:instrText xml:space="preserve"> of knee flexion, a pattern consistent with knee kinematic measures during walking. We conclude that vastly under</w:instrText>
      </w:r>
      <w:r w:rsidR="00C12374">
        <w:rPr>
          <w:rFonts w:ascii="Cambria Math" w:hAnsi="Cambria Math" w:cs="Cambria Math"/>
        </w:rPr>
        <w:instrText>‐</w:instrText>
      </w:r>
      <w:r w:rsidR="00C12374">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285EAC" w:rsidRPr="00285EAC">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6A64AC03" w:rsidR="00A747A8" w:rsidRPr="00A747A8" w:rsidRDefault="00A747A8" w:rsidP="00A747A8">
      <w:pPr>
        <w:spacing w:line="360" w:lineRule="auto"/>
        <w:jc w:val="both"/>
        <w:rPr>
          <w:rFonts w:ascii="Verdana" w:hAnsi="Verdana"/>
        </w:rPr>
      </w:pPr>
      <w:commentRangeStart w:id="0"/>
      <w:commentRangeStart w:id="1"/>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C12374">
        <w:rPr>
          <w:rFonts w:ascii="Verdana" w:hAnsi="Verdana"/>
        </w:rPr>
        <w:instrText xml:space="preserve"> ADDIN ZOTERO_ITEM CSL_CITATION {"citationID":"emYlb5HY","properties":{"formattedCitation":"[10,16]","plainCitation":"[10,16]","noteIndex":0},"citationItems":[{"id":165,"uris":["http://zotero.org/users/13606484/items/DNEQ2FLV"],"itemData":{"id":165,"type":"article-journal","abstract":"The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209,"uris":["http://zotero.org/users/13606484/items/J7EDB27W"],"itemData":{"id":209,"type":"article-journal","abstract":"Abstract\n            This study investigated the use of dynamic, volumetric MRI to measure 3D skeletal motion. Ten healthy subjects were positioned on a MR</w:instrText>
      </w:r>
      <w:r w:rsidR="00C12374">
        <w:rPr>
          <w:rFonts w:ascii="Cambria Math" w:hAnsi="Cambria Math" w:cs="Cambria Math"/>
        </w:rPr>
        <w:instrText>‐</w:instrText>
      </w:r>
      <w:r w:rsidR="00C12374">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C12374">
        <w:rPr>
          <w:rFonts w:ascii="Cambria Math" w:hAnsi="Cambria Math" w:cs="Cambria Math"/>
        </w:rPr>
        <w:instrText>‐</w:instrText>
      </w:r>
      <w:r w:rsidR="00C12374">
        <w:rPr>
          <w:rFonts w:ascii="Verdana" w:hAnsi="Verdana"/>
        </w:rPr>
        <w:instrText>echo sequence in conjunction with vastly under</w:instrText>
      </w:r>
      <w:r w:rsidR="00C12374">
        <w:rPr>
          <w:rFonts w:ascii="Cambria Math" w:hAnsi="Cambria Math" w:cs="Cambria Math"/>
        </w:rPr>
        <w:instrText>‐</w:instrText>
      </w:r>
      <w:r w:rsidR="00C12374">
        <w:rPr>
          <w:rFonts w:ascii="Verdana" w:hAnsi="Verdana"/>
        </w:rPr>
        <w:instrText>sampled isotropic projection reconstruction. Knee angle was simultaneously monitored and used retrospectively to sort images into 60 frames over the motion cycle. High</w:instrText>
      </w:r>
      <w:r w:rsidR="00C12374">
        <w:rPr>
          <w:rFonts w:ascii="Cambria Math" w:hAnsi="Cambria Math" w:cs="Cambria Math"/>
        </w:rPr>
        <w:instrText>‐</w:instrText>
      </w:r>
      <w:r w:rsidR="00C12374">
        <w:rPr>
          <w:rFonts w:ascii="Verdana" w:hAnsi="Verdana"/>
        </w:rPr>
        <w:instrText>resolution static knee images were acquired and segmented to create subject</w:instrText>
      </w:r>
      <w:r w:rsidR="00C12374">
        <w:rPr>
          <w:rFonts w:ascii="Cambria Math" w:hAnsi="Cambria Math" w:cs="Cambria Math"/>
        </w:rPr>
        <w:instrText>‐</w:instrText>
      </w:r>
      <w:r w:rsidR="00C12374">
        <w:rPr>
          <w:rFonts w:ascii="Verdana" w:hAnsi="Verdana"/>
        </w:rPr>
        <w:instrText>specific models of the femur and tibia. At each time frame, bone positions and orientations were determined by automatically registering the skeletal models to the dynamic images. Three</w:instrText>
      </w:r>
      <w:r w:rsidR="00C12374">
        <w:rPr>
          <w:rFonts w:ascii="Cambria Math" w:hAnsi="Cambria Math" w:cs="Cambria Math"/>
        </w:rPr>
        <w:instrText>‐</w:instrText>
      </w:r>
      <w:r w:rsidR="00C12374">
        <w:rPr>
          <w:rFonts w:ascii="Verdana" w:hAnsi="Verdana"/>
        </w:rPr>
        <w:instrText xml:space="preserve">dimensional tibiofemoral translations and rotations were consistent across healthy subjects. Internal tibia rotations of 7.8 </w:instrText>
      </w:r>
      <w:r w:rsidR="00C12374">
        <w:rPr>
          <w:rFonts w:ascii="Verdana" w:hAnsi="Verdana" w:cs="Verdana"/>
        </w:rPr>
        <w:instrText>±</w:instrText>
      </w:r>
      <w:r w:rsidR="00C12374">
        <w:rPr>
          <w:rFonts w:ascii="Verdana" w:hAnsi="Verdana"/>
        </w:rPr>
        <w:instrText xml:space="preserve"> 3.5</w:instrText>
      </w:r>
      <w:r w:rsidR="00C12374">
        <w:rPr>
          <w:rFonts w:ascii="Verdana" w:hAnsi="Verdana" w:cs="Verdana"/>
        </w:rPr>
        <w:instrText>°</w:instrText>
      </w:r>
      <w:r w:rsidR="00C12374">
        <w:rPr>
          <w:rFonts w:ascii="Verdana" w:hAnsi="Verdana"/>
        </w:rPr>
        <w:instrText xml:space="preserve"> were present with 35.8 </w:instrText>
      </w:r>
      <w:r w:rsidR="00C12374">
        <w:rPr>
          <w:rFonts w:ascii="Verdana" w:hAnsi="Verdana" w:cs="Verdana"/>
        </w:rPr>
        <w:instrText>±</w:instrText>
      </w:r>
      <w:r w:rsidR="00C12374">
        <w:rPr>
          <w:rFonts w:ascii="Verdana" w:hAnsi="Verdana"/>
        </w:rPr>
        <w:instrText xml:space="preserve"> 3.8</w:instrText>
      </w:r>
      <w:r w:rsidR="00C12374">
        <w:rPr>
          <w:rFonts w:ascii="Verdana" w:hAnsi="Verdana" w:cs="Verdana"/>
        </w:rPr>
        <w:instrText>°</w:instrText>
      </w:r>
      <w:r w:rsidR="00C12374">
        <w:rPr>
          <w:rFonts w:ascii="Verdana" w:hAnsi="Verdana"/>
        </w:rPr>
        <w:instrText xml:space="preserve"> of knee flexion, a pattern consistent with knee kinematic measures during walking. We conclude that vastly under</w:instrText>
      </w:r>
      <w:r w:rsidR="00C12374">
        <w:rPr>
          <w:rFonts w:ascii="Cambria Math" w:hAnsi="Cambria Math" w:cs="Cambria Math"/>
        </w:rPr>
        <w:instrText>‐</w:instrText>
      </w:r>
      <w:r w:rsidR="00C12374">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285EAC" w:rsidRPr="00285EAC">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studies have employed landmark-based tracking methods, such as using a semi-automatic tracking algorithm where bony landmarks are manually identified in the first dynamic frame and then tracked across subsequent frames using normalized </w:t>
      </w:r>
      <w:r w:rsidR="004B3816" w:rsidRPr="004B3816">
        <w:rPr>
          <w:rFonts w:ascii="Verdana" w:hAnsi="Verdana"/>
        </w:rPr>
        <w:lastRenderedPageBreak/>
        <w:t xml:space="preserve">cross-correlation </w:t>
      </w:r>
      <w:r w:rsidR="004B3816">
        <w:rPr>
          <w:rFonts w:ascii="Verdana" w:hAnsi="Verdana"/>
        </w:rPr>
        <w:fldChar w:fldCharType="begin"/>
      </w:r>
      <w:r w:rsidR="00C12374">
        <w:rPr>
          <w:rFonts w:ascii="Verdana" w:hAnsi="Verdana"/>
        </w:rPr>
        <w:instrText xml:space="preserve"> ADDIN ZOTERO_ITEM CSL_CITATION {"citationID":"LWSEeqkf","properties":{"formattedCitation":"[11]","plainCitation":"[11]","noteIndex":0},"citationItems":[{"id":337,"uris":["http://zotero.org/users/13606484/items/H2KK6ALT"],"itemData":{"id":337,"type":"article-journal","abstract":"Abnormal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285EAC" w:rsidRPr="00285EAC">
        <w:rPr>
          <w:rFonts w:ascii="Verdana" w:hAnsi="Verdana"/>
        </w:rPr>
        <w:t>[11]</w:t>
      </w:r>
      <w:r w:rsidR="004B3816">
        <w:rPr>
          <w:rFonts w:ascii="Verdana" w:hAnsi="Verdana"/>
        </w:rPr>
        <w:fldChar w:fldCharType="end"/>
      </w:r>
      <w:r w:rsidR="00117673">
        <w:rPr>
          <w:rFonts w:ascii="Verdana" w:hAnsi="Verdana"/>
        </w:rPr>
        <w:t>.</w:t>
      </w:r>
      <w:r w:rsidR="00117673" w:rsidRPr="00117673">
        <w:t xml:space="preserve"> </w:t>
      </w:r>
      <w:r w:rsidR="00117673" w:rsidRPr="00117673">
        <w:rPr>
          <w:rFonts w:ascii="Verdana" w:hAnsi="Verdana"/>
        </w:rPr>
        <w:t>Others have used motion-triggered imaging to compare bone position measurements between static and dynamic conditions</w:t>
      </w:r>
      <w:r w:rsidR="00117673">
        <w:rPr>
          <w:rFonts w:ascii="Verdana" w:hAnsi="Verdana"/>
        </w:rPr>
        <w:t xml:space="preserve"> </w:t>
      </w:r>
      <w:r w:rsidR="004B3816">
        <w:rPr>
          <w:rFonts w:ascii="Verdana" w:hAnsi="Verdana"/>
        </w:rPr>
        <w:fldChar w:fldCharType="begin"/>
      </w:r>
      <w:r w:rsidR="00C12374">
        <w:rPr>
          <w:rFonts w:ascii="Verdana" w:hAnsi="Verdana"/>
        </w:rPr>
        <w:instrText xml:space="preserve"> ADDIN ZOTERO_ITEM CSL_CITATION {"citationID":"XhgAKimN","properties":{"formattedCitation":"[13]","plainCitation":"[13]","noteIndex":0},"citationItems":[{"id":340,"uris":["http://zotero.org/users/13606484/items/B2T5L9UC"],"itemData":{"id":340,"type":"article-journal","abstract":"To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285EAC" w:rsidRPr="00285EAC">
        <w:rPr>
          <w:rFonts w:ascii="Verdana" w:hAnsi="Verdana"/>
        </w:rPr>
        <w:t>[13]</w:t>
      </w:r>
      <w:r w:rsidR="004B3816">
        <w:rPr>
          <w:rFonts w:ascii="Verdana" w:hAnsi="Verdana"/>
        </w:rPr>
        <w:fldChar w:fldCharType="end"/>
      </w:r>
      <w:r w:rsidR="004B3816" w:rsidRPr="004B3816">
        <w:rPr>
          <w:rFonts w:ascii="Verdana" w:hAnsi="Verdana"/>
        </w:rPr>
        <w:t>.</w:t>
      </w:r>
      <w:commentRangeEnd w:id="0"/>
      <w:r w:rsidR="002853D9">
        <w:rPr>
          <w:rStyle w:val="CommentReference"/>
        </w:rPr>
        <w:commentReference w:id="0"/>
      </w:r>
      <w:commentRangeEnd w:id="1"/>
      <w:r w:rsidR="00080E55">
        <w:rPr>
          <w:rStyle w:val="CommentReference"/>
        </w:rPr>
        <w:commentReference w:id="1"/>
      </w:r>
    </w:p>
    <w:p w14:paraId="08A66BCB" w14:textId="79BE6F5B" w:rsidR="00117673" w:rsidRDefault="00117673" w:rsidP="00194022">
      <w:pPr>
        <w:spacing w:line="360" w:lineRule="auto"/>
        <w:jc w:val="both"/>
        <w:rPr>
          <w:rFonts w:ascii="Verdana" w:hAnsi="Verdana"/>
        </w:rPr>
      </w:pPr>
      <w:r w:rsidRPr="00117673">
        <w:rPr>
          <w:rFonts w:ascii="Verdana" w:hAnsi="Verdana"/>
        </w:rPr>
        <w:t xml:space="preserve">In this work, we present a semi-automated method for tracking bone motion in 2D sagittal CINE MRI sequences acquired during controlled knee flexion-extension using a custom MRI-compatible loading device. Our approach uses edge detection followed by frame-to-frame transformation optimization to automatically propagate initial bone segmentations throughout the motion cycle. </w:t>
      </w:r>
      <w:commentRangeStart w:id="2"/>
      <w:commentRangeStart w:id="3"/>
      <w:r w:rsidRPr="00117673">
        <w:rPr>
          <w:rFonts w:ascii="Verdana" w:hAnsi="Verdana"/>
        </w:rPr>
        <w:t>Unlike previous approaches</w:t>
      </w:r>
      <w:commentRangeEnd w:id="2"/>
      <w:r w:rsidR="00B43E8E">
        <w:rPr>
          <w:rStyle w:val="CommentReference"/>
        </w:rPr>
        <w:commentReference w:id="2"/>
      </w:r>
      <w:commentRangeEnd w:id="3"/>
      <w:r w:rsidR="00194022">
        <w:rPr>
          <w:rStyle w:val="CommentReference"/>
        </w:rPr>
        <w:commentReference w:id="3"/>
      </w:r>
      <w:ins w:id="4" w:author="Aayush Nepal" w:date="2024-11-26T19:15:00Z" w16du:dateUtc="2024-11-26T18:15:00Z">
        <w:r w:rsidR="00194022">
          <w:rPr>
            <w:rFonts w:ascii="Verdana" w:hAnsi="Verdana"/>
          </w:rPr>
          <w:t xml:space="preserve"> Unlike methods requiring 3D bone models</w:t>
        </w:r>
      </w:ins>
      <w:r w:rsidRPr="00117673">
        <w:rPr>
          <w:rFonts w:ascii="Verdana" w:hAnsi="Verdana"/>
        </w:rPr>
        <w:t xml:space="preserve">, our technique operates directly on </w:t>
      </w:r>
      <w:r w:rsidR="009D435A" w:rsidRPr="00117673">
        <w:rPr>
          <w:rFonts w:ascii="Verdana" w:hAnsi="Verdana"/>
        </w:rPr>
        <w:t>dynamic</w:t>
      </w:r>
      <w:r w:rsidRPr="00117673">
        <w:rPr>
          <w:rFonts w:ascii="Verdana" w:hAnsi="Verdana"/>
        </w:rPr>
        <w:t xml:space="preserve"> frames without requiring additional static scans, potentially streamlining the overall analysis process.</w:t>
      </w:r>
      <w:del w:id="5" w:author="Aayush Nepal" w:date="2024-11-26T20:06:00Z" w16du:dateUtc="2024-11-26T19:06:00Z">
        <w:r w:rsidRPr="00117673" w:rsidDel="00B365EC">
          <w:rPr>
            <w:rFonts w:ascii="Verdana" w:hAnsi="Verdana"/>
          </w:rPr>
          <w:delText xml:space="preserve"> </w:delText>
        </w:r>
        <w:commentRangeStart w:id="6"/>
        <w:commentRangeStart w:id="7"/>
        <w:r w:rsidRPr="00117673" w:rsidDel="00B365EC">
          <w:rPr>
            <w:rFonts w:ascii="Verdana" w:hAnsi="Verdana"/>
          </w:rPr>
          <w:delText xml:space="preserve">The primary objective was to develop </w:delText>
        </w:r>
        <w:r w:rsidR="00B43E8E" w:rsidDel="00B365EC">
          <w:rPr>
            <w:rFonts w:ascii="Verdana" w:hAnsi="Verdana"/>
          </w:rPr>
          <w:delText>a</w:delText>
        </w:r>
        <w:r w:rsidR="00B43E8E" w:rsidRPr="00117673" w:rsidDel="00B365EC">
          <w:rPr>
            <w:rFonts w:ascii="Verdana" w:hAnsi="Verdana"/>
          </w:rPr>
          <w:delText xml:space="preserve"> </w:delText>
        </w:r>
        <w:r w:rsidRPr="00117673" w:rsidDel="00B365EC">
          <w:rPr>
            <w:rFonts w:ascii="Verdana" w:hAnsi="Verdana"/>
          </w:rPr>
          <w:delText xml:space="preserve">bone tracking method with minimal manual </w:delText>
        </w:r>
        <w:r w:rsidR="00B43E8E" w:rsidDel="00B365EC">
          <w:rPr>
            <w:rFonts w:ascii="Verdana" w:hAnsi="Verdana"/>
          </w:rPr>
          <w:delText>interaction</w:delText>
        </w:r>
        <w:r w:rsidR="00B43E8E" w:rsidRPr="00117673" w:rsidDel="00B365EC">
          <w:rPr>
            <w:rFonts w:ascii="Verdana" w:hAnsi="Verdana"/>
          </w:rPr>
          <w:delText xml:space="preserve"> </w:delText>
        </w:r>
        <w:r w:rsidRPr="00117673" w:rsidDel="00B365EC">
          <w:rPr>
            <w:rFonts w:ascii="Verdana" w:hAnsi="Verdana"/>
          </w:rPr>
          <w:delText>requirement</w:delText>
        </w:r>
        <w:commentRangeEnd w:id="6"/>
        <w:r w:rsidR="00B43E8E" w:rsidDel="00B365EC">
          <w:rPr>
            <w:rStyle w:val="CommentReference"/>
          </w:rPr>
          <w:commentReference w:id="6"/>
        </w:r>
      </w:del>
      <w:commentRangeEnd w:id="7"/>
      <w:r w:rsidR="00B365EC">
        <w:rPr>
          <w:rStyle w:val="CommentReference"/>
        </w:rPr>
        <w:commentReference w:id="7"/>
      </w:r>
      <w:r w:rsidRPr="00117673">
        <w:rPr>
          <w:rFonts w:ascii="Verdana" w:hAnsi="Verdana"/>
        </w:rPr>
        <w:t>.</w:t>
      </w:r>
      <w:ins w:id="8" w:author="Aayush Nepal" w:date="2024-11-26T20:07:00Z" w16du:dateUtc="2024-11-26T19:07:00Z">
        <w:r w:rsidR="00B365EC">
          <w:rPr>
            <w:rFonts w:ascii="Verdana" w:hAnsi="Verdana"/>
          </w:rPr>
          <w:t xml:space="preserve"> </w:t>
        </w:r>
      </w:ins>
      <w:ins w:id="9" w:author="Aayush Nepal" w:date="2024-11-26T20:07:00Z">
        <w:r w:rsidR="00B365EC" w:rsidRPr="00B365EC">
          <w:rPr>
            <w:rFonts w:ascii="Verdana" w:hAnsi="Verdana"/>
          </w:rPr>
          <w:t>The primary objective was to develop and validate a bone tracking method that can reliably extract bone motion parameters directly from dynamic MRI sequences</w:t>
        </w:r>
      </w:ins>
      <w:ins w:id="10" w:author="Aayush Nepal" w:date="2024-11-26T20:07:00Z" w16du:dateUtc="2024-11-26T19:07:00Z">
        <w:r w:rsidR="00B365EC">
          <w:rPr>
            <w:rFonts w:ascii="Verdana" w:hAnsi="Verdana"/>
          </w:rPr>
          <w:t xml:space="preserve">. </w:t>
        </w:r>
      </w:ins>
      <w:r w:rsidRPr="00117673">
        <w:rPr>
          <w:rFonts w:ascii="Verdana" w:hAnsi="Verdana"/>
        </w:rPr>
        <w:t xml:space="preserve"> </w:t>
      </w:r>
      <w:r w:rsidR="00B365EC" w:rsidRPr="00B365EC">
        <w:rPr>
          <w:rFonts w:ascii="Verdana" w:hAnsi="Verdana"/>
        </w:rPr>
        <w:t>To validate our approach, we compared centroid-based distance measurements between manual and semi-automated segmentation across all frames throughout the motion cycle, demonstrating that the developed semi-automated method achieves improved measurement precision while significantly reducing processing time compared to manual approaches</w:t>
      </w:r>
    </w:p>
    <w:p w14:paraId="031B08CC" w14:textId="5C6ACF7A"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116ABAED"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C12374">
        <w:rPr>
          <w:rFonts w:ascii="Verdana" w:hAnsi="Verdana"/>
        </w:rPr>
        <w:instrText xml:space="preserve"> ADDIN ZOTERO_ITEM CSL_CITATION {"citationID":"R43nCaHI","properties":{"formattedCitation":"[18]","plainCitation":"[18]","noteIndex":0},"citationItems":[{"id":2,"uris":["http://zotero.org/users/13606484/items/3GHZ4QKR"],"itemData":{"id":2,"type":"article-journal","abstract":"Introduction: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C12374">
        <w:rPr>
          <w:rFonts w:ascii="Cambria Math" w:hAnsi="Cambria Math" w:cs="Cambria Math"/>
        </w:rPr>
        <w:instrText>∼</w:instrText>
      </w:r>
      <w:r w:rsidR="00C12374">
        <w:rPr>
          <w:rFonts w:ascii="Verdana" w:hAnsi="Verdana"/>
        </w:rPr>
        <w:instrText>40</w:instrText>
      </w:r>
      <w:r w:rsidR="00C12374">
        <w:rPr>
          <w:rFonts w:ascii="Verdana" w:hAnsi="Verdana" w:cs="Verdana"/>
        </w:rPr>
        <w:instrText>◦</w:instrText>
      </w:r>
      <w:r w:rsidR="00C12374">
        <w:rPr>
          <w:rFonts w:ascii="Verdana" w:hAnsi="Verdana"/>
        </w:rPr>
        <w:instrText xml:space="preserve"> of knee </w:instrText>
      </w:r>
      <w:r w:rsidR="00C12374">
        <w:rPr>
          <w:rFonts w:ascii="Verdana" w:hAnsi="Verdana" w:cs="Verdana"/>
        </w:rPr>
        <w:instrText>ﬂ</w:instrText>
      </w:r>
      <w:r w:rsidR="00C12374">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285EAC" w:rsidRPr="00285EAC">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 xml:space="preserve">The lower leg was secured to an ankle support positioned just </w:t>
      </w:r>
      <w:proofErr w:type="gramStart"/>
      <w:r w:rsidR="00FE7140" w:rsidRPr="00FE7140">
        <w:rPr>
          <w:rFonts w:ascii="Verdana" w:hAnsi="Verdana"/>
        </w:rPr>
        <w:t>proximal</w:t>
      </w:r>
      <w:proofErr w:type="gramEnd"/>
      <w:r w:rsidR="00FE7140" w:rsidRPr="00FE7140">
        <w:rPr>
          <w:rFonts w:ascii="Verdana" w:hAnsi="Verdana"/>
        </w:rPr>
        <w:t xml:space="preserve">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w:t>
      </w:r>
      <w:r w:rsidRPr="5FE521F8">
        <w:rPr>
          <w:rFonts w:ascii="Verdana" w:hAnsi="Verdana"/>
        </w:rPr>
        <w:lastRenderedPageBreak/>
        <w:t xml:space="preserve">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 xml:space="preserve">One coil was positioned beneath the knee, with the posterior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of the knee resting directly on it</w:t>
      </w:r>
      <w:r w:rsidR="003A48A4">
        <w:rPr>
          <w:rFonts w:ascii="Verdana" w:hAnsi="Verdana"/>
        </w:rPr>
        <w:t xml:space="preserve">. </w:t>
      </w:r>
      <w:r w:rsidR="003A48A4" w:rsidRPr="003A48A4">
        <w:rPr>
          <w:rFonts w:ascii="Verdana" w:hAnsi="Verdana"/>
        </w:rPr>
        <w:t xml:space="preserve">The second coil was wrapped around the anterior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 xml:space="preserve">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68E0FDD2"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C12374">
        <w:rPr>
          <w:rFonts w:ascii="Verdana" w:eastAsia="Verdana" w:hAnsi="Verdana" w:cs="Verdana"/>
        </w:rPr>
        <w:instrText xml:space="preserve"> ADDIN ZOTERO_ITEM CSL_CITATION {"citationID":"rmLVeIiE","properties":{"formattedCitation":"[19,20]","plainCitation":"[19,20]","noteIndex":0},"citationItems":[{"id":85,"uris":["http://zotero.org/users/13606484/items/LFU7F3I4"],"itemData":{"id":85,"type":"article-journal","abstract":"In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C12374">
        <w:rPr>
          <w:rFonts w:ascii="Cambria Math" w:eastAsia="Verdana" w:hAnsi="Cambria Math" w:cs="Cambria Math"/>
        </w:rPr>
        <w:instrText>‐</w:instrText>
      </w:r>
      <w:r w:rsidR="00C12374">
        <w:rPr>
          <w:rFonts w:ascii="Verdana" w:eastAsia="Verdana" w:hAnsi="Verdana" w:cs="Verdana"/>
        </w:rPr>
        <w:instrText>ratio–based cardiac cine imaging by using interspersed one</w:instrText>
      </w:r>
      <w:r w:rsidR="00C12374">
        <w:rPr>
          <w:rFonts w:ascii="Cambria Math" w:eastAsia="Verdana" w:hAnsi="Cambria Math" w:cs="Cambria Math"/>
        </w:rPr>
        <w:instrText>‐</w:instrText>
      </w:r>
      <w:r w:rsidR="00C12374">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C12374">
        <w:rPr>
          <w:rFonts w:ascii="Cambria Math" w:eastAsia="Verdana" w:hAnsi="Cambria Math" w:cs="Cambria Math"/>
        </w:rPr>
        <w:instrText>‐</w:instrText>
      </w:r>
      <w:r w:rsidR="00C12374">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C12374">
        <w:rPr>
          <w:rFonts w:ascii="Cambria Math" w:eastAsia="Verdana" w:hAnsi="Cambria Math" w:cs="Cambria Math"/>
        </w:rPr>
        <w:instrText>‐</w:instrText>
      </w:r>
      <w:r w:rsidR="00C12374">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C12374">
        <w:rPr>
          <w:rFonts w:ascii="Cambria Math" w:eastAsia="Verdana" w:hAnsi="Cambria Math" w:cs="Cambria Math"/>
        </w:rPr>
        <w:instrText>‐</w:instrText>
      </w:r>
      <w:r w:rsidR="00C12374">
        <w:rPr>
          <w:rFonts w:ascii="Verdana" w:eastAsia="Verdana" w:hAnsi="Verdana" w:cs="Verdana"/>
        </w:rPr>
        <w:instrText>to</w:instrText>
      </w:r>
      <w:r w:rsidR="00C12374">
        <w:rPr>
          <w:rFonts w:ascii="Cambria Math" w:eastAsia="Verdana" w:hAnsi="Cambria Math" w:cs="Cambria Math"/>
        </w:rPr>
        <w:instrText>‐</w:instrText>
      </w:r>
      <w:r w:rsidR="00C12374">
        <w:rPr>
          <w:rFonts w:ascii="Verdana" w:eastAsia="Verdana" w:hAnsi="Verdana" w:cs="Verdana"/>
        </w:rPr>
        <w:instrText>noise ratio (SNR) and contrast</w:instrText>
      </w:r>
      <w:r w:rsidR="00C12374">
        <w:rPr>
          <w:rFonts w:ascii="Cambria Math" w:eastAsia="Verdana" w:hAnsi="Cambria Math" w:cs="Cambria Math"/>
        </w:rPr>
        <w:instrText>‐</w:instrText>
      </w:r>
      <w:r w:rsidR="00C12374">
        <w:rPr>
          <w:rFonts w:ascii="Verdana" w:eastAsia="Verdana" w:hAnsi="Verdana" w:cs="Verdana"/>
        </w:rPr>
        <w:instrText>to</w:instrText>
      </w:r>
      <w:r w:rsidR="00C12374">
        <w:rPr>
          <w:rFonts w:ascii="Cambria Math" w:eastAsia="Verdana" w:hAnsi="Cambria Math" w:cs="Cambria Math"/>
        </w:rPr>
        <w:instrText>‐</w:instrText>
      </w:r>
      <w:r w:rsidR="00C12374">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C12374">
        <w:rPr>
          <w:rFonts w:ascii="Cambria Math" w:eastAsia="Verdana" w:hAnsi="Cambria Math" w:cs="Cambria Math"/>
        </w:rPr>
        <w:instrText>‐</w:instrText>
      </w:r>
      <w:r w:rsidR="00C12374">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C12374">
        <w:rPr>
          <w:rFonts w:ascii="Cambria Math" w:eastAsia="Verdana" w:hAnsi="Cambria Math" w:cs="Cambria Math"/>
        </w:rPr>
        <w:instrText>‐</w:instrText>
      </w:r>
      <w:r w:rsidR="00C12374">
        <w:rPr>
          <w:rFonts w:ascii="Verdana" w:eastAsia="Verdana" w:hAnsi="Verdana" w:cs="Verdana"/>
        </w:rPr>
        <w:instrText>ratio radial MRI using one</w:instrText>
      </w:r>
      <w:r w:rsidR="00C12374">
        <w:rPr>
          <w:rFonts w:ascii="Cambria Math" w:eastAsia="Verdana" w:hAnsi="Cambria Math" w:cs="Cambria Math"/>
        </w:rPr>
        <w:instrText>‐</w:instrText>
      </w:r>
      <w:r w:rsidR="00C12374">
        <w:rPr>
          <w:rFonts w:ascii="Verdana" w:eastAsia="Verdana" w:hAnsi="Verdana" w:cs="Verdana"/>
        </w:rPr>
        <w:instrText>dimensional navigators","volume":"40","author":[{"family":"Krämer","given":"Martin"},{"family":"Herrmann","given":"Karl</w:instrText>
      </w:r>
      <w:r w:rsidR="00C12374">
        <w:rPr>
          <w:rFonts w:ascii="Cambria Math" w:eastAsia="Verdana" w:hAnsi="Cambria Math" w:cs="Cambria Math"/>
        </w:rPr>
        <w:instrText>‐</w:instrText>
      </w:r>
      <w:r w:rsidR="00C12374">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C602AC0" w:rsidR="00165BD7" w:rsidRDefault="00165BD7" w:rsidP="00662A7A">
      <w:pPr>
        <w:spacing w:line="360" w:lineRule="auto"/>
        <w:jc w:val="both"/>
      </w:pPr>
      <w:r>
        <w:rPr>
          <w:rFonts w:ascii="Verdana" w:eastAsia="Verdana" w:hAnsi="Verdana" w:cs="Verdana"/>
        </w:rPr>
        <w:t xml:space="preserve">This acquisition method </w:t>
      </w:r>
      <w:r w:rsidR="002F61E4">
        <w:rPr>
          <w:rFonts w:ascii="Verdana" w:eastAsia="Verdana" w:hAnsi="Verdana" w:cs="Verdana"/>
        </w:rPr>
        <w:t xml:space="preserve">enabled </w:t>
      </w:r>
      <w:r>
        <w:rPr>
          <w:rFonts w:ascii="Verdana" w:eastAsia="Verdana" w:hAnsi="Verdana" w:cs="Verdana"/>
        </w:rPr>
        <w:t xml:space="preserve">CINE MRI, which continuously </w:t>
      </w:r>
      <w:r w:rsidR="002F61E4">
        <w:rPr>
          <w:rFonts w:ascii="Verdana" w:eastAsia="Verdana" w:hAnsi="Verdana" w:cs="Verdana"/>
        </w:rPr>
        <w:t xml:space="preserve">acquired </w:t>
      </w:r>
      <w:r>
        <w:rPr>
          <w:rFonts w:ascii="Verdana" w:eastAsia="Verdana" w:hAnsi="Verdana" w:cs="Verdana"/>
        </w:rPr>
        <w:t xml:space="preserve">k-space data throughout the knee motion cycle. By retrospectively sorting the k-space data into discrete knee angle intervals, a series of images or frames representing the knee at different flexion-extension positions </w:t>
      </w:r>
      <w:r w:rsidR="002F61E4">
        <w:rPr>
          <w:rFonts w:ascii="Verdana" w:eastAsia="Verdana" w:hAnsi="Verdana" w:cs="Verdana"/>
        </w:rPr>
        <w:t>was</w:t>
      </w:r>
      <w:r>
        <w:rPr>
          <w:rFonts w:ascii="Verdana" w:eastAsia="Verdana" w:hAnsi="Verdana" w:cs="Verdana"/>
        </w:rPr>
        <w:t xml:space="preserve">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59516D6C"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2F61E4">
        <w:rPr>
          <w:rFonts w:ascii="Verdana" w:hAnsi="Verdana"/>
        </w:rPr>
        <w:t>based on</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w:t>
      </w:r>
      <w:r w:rsidR="00F12C14">
        <w:rPr>
          <w:rFonts w:ascii="Verdana" w:eastAsia="Verdana" w:hAnsi="Verdana" w:cs="Verdana"/>
        </w:rPr>
        <w:t>0. 025°.The</w:t>
      </w:r>
      <w:r w:rsidR="00EE38B0">
        <w:rPr>
          <w:rFonts w:ascii="Verdana" w:eastAsia="Verdana" w:hAnsi="Verdana" w:cs="Verdana"/>
        </w:rPr>
        <w:t xml:space="preserve"> optical signals were first converted to electrical signals by a controller</w:t>
      </w:r>
      <w:r w:rsidR="002F61E4">
        <w:rPr>
          <w:rFonts w:ascii="Verdana" w:eastAsia="Verdana" w:hAnsi="Verdana" w:cs="Verdana"/>
        </w:rPr>
        <w:t xml:space="preserve"> unit</w:t>
      </w:r>
      <w:r w:rsidR="00EE38B0">
        <w:rPr>
          <w:rFonts w:ascii="Verdana" w:eastAsia="Verdana" w:hAnsi="Verdana" w:cs="Verdana"/>
        </w:rPr>
        <w:t xml:space="preserve"> (MR330, </w:t>
      </w:r>
      <w:proofErr w:type="spellStart"/>
      <w:r w:rsidR="00EE38B0">
        <w:rPr>
          <w:rFonts w:ascii="Verdana" w:eastAsia="Verdana" w:hAnsi="Verdana" w:cs="Verdana"/>
        </w:rPr>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2F61E4">
        <w:rPr>
          <w:rFonts w:ascii="Verdana" w:eastAsia="Verdana" w:hAnsi="Verdana" w:cs="Verdana"/>
        </w:rPr>
        <w:t xml:space="preserve">electrical </w:t>
      </w:r>
      <w:r w:rsidR="008829A9" w:rsidRPr="5FE521F8">
        <w:rPr>
          <w:rFonts w:ascii="Verdana" w:eastAsia="Verdana" w:hAnsi="Verdana" w:cs="Verdana"/>
        </w:rPr>
        <w:t xml:space="preserve">MRI scanner's </w:t>
      </w:r>
      <w:r w:rsidR="002F61E4">
        <w:rPr>
          <w:rFonts w:ascii="Verdana" w:eastAsia="Verdana" w:hAnsi="Verdana" w:cs="Verdana"/>
        </w:rPr>
        <w:t xml:space="preserve">sequence </w:t>
      </w:r>
      <w:r w:rsidR="008829A9" w:rsidRPr="5FE521F8">
        <w:rPr>
          <w:rFonts w:ascii="Verdana" w:eastAsia="Verdana" w:hAnsi="Verdana" w:cs="Verdana"/>
        </w:rPr>
        <w:t>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proofErr w:type="spellStart"/>
      <w:r w:rsidR="00A15404" w:rsidRPr="5FE521F8">
        <w:rPr>
          <w:rFonts w:ascii="Verdana" w:eastAsia="Verdana" w:hAnsi="Verdana" w:cs="Verdana"/>
        </w:rPr>
        <w:t>RedLab</w:t>
      </w:r>
      <w:proofErr w:type="spellEnd"/>
      <w:r w:rsidR="00A15404" w:rsidRPr="5FE521F8">
        <w:rPr>
          <w:rFonts w:ascii="Verdana" w:eastAsia="Verdana" w:hAnsi="Verdana" w:cs="Verdana"/>
        </w:rPr>
        <w:t xml:space="preserve"> 1208</w:t>
      </w:r>
      <w:r w:rsidR="00F06488">
        <w:rPr>
          <w:rFonts w:ascii="Verdana" w:eastAsia="Verdana" w:hAnsi="Verdana" w:cs="Verdana"/>
        </w:rPr>
        <w:t>FS</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11"/>
      <w:commentRangeStart w:id="12"/>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11"/>
      <w:r w:rsidR="00CE6183">
        <w:rPr>
          <w:rStyle w:val="CommentReference"/>
        </w:rPr>
        <w:commentReference w:id="11"/>
      </w:r>
      <w:commentRangeEnd w:id="12"/>
      <w:r w:rsidR="00DF1163">
        <w:rPr>
          <w:rStyle w:val="CommentReference"/>
        </w:rPr>
        <w:commentReference w:id="12"/>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C12374">
        <w:rPr>
          <w:rFonts w:ascii="Verdana" w:eastAsia="Verdana" w:hAnsi="Verdana" w:cs="Verdana"/>
        </w:rPr>
        <w:instrText xml:space="preserve"> ADDIN ZOTERO_ITEM CSL_CITATION {"citationID":"dvSfYDgi","properties":{"formattedCitation":"[21]","plainCitation":"[21]","noteIndex":0},"citationItems":[{"id":4,"uris":["http://zotero.org/users/13606484/items/Z5TTFMES"],"itemData":{"id":4,"type":"article-journal","abstract":"To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13"/>
      <w:commentRangeStart w:id="14"/>
      <w:r w:rsidR="6F01215C" w:rsidRPr="5FE521F8">
        <w:rPr>
          <w:rFonts w:ascii="Verdana" w:eastAsia="Verdana" w:hAnsi="Verdana" w:cs="Verdana"/>
        </w:rPr>
        <w:t xml:space="preserve">This process was repeated for the entire range of motion, </w:t>
      </w:r>
      <w:commentRangeEnd w:id="13"/>
      <w:r w:rsidR="00CE6183">
        <w:rPr>
          <w:rStyle w:val="CommentReference"/>
        </w:rPr>
        <w:commentReference w:id="13"/>
      </w:r>
      <w:commentRangeEnd w:id="14"/>
      <w:r w:rsidR="00160333">
        <w:rPr>
          <w:rStyle w:val="CommentReference"/>
        </w:rPr>
        <w:commentReference w:id="14"/>
      </w:r>
      <w:r w:rsidR="6F01215C" w:rsidRPr="5FE521F8">
        <w:rPr>
          <w:rFonts w:ascii="Verdana" w:eastAsia="Verdana" w:hAnsi="Verdana" w:cs="Verdana"/>
        </w:rPr>
        <w:t xml:space="preserve">ensuring </w:t>
      </w:r>
      <w:r w:rsidR="002F61E4">
        <w:rPr>
          <w:rFonts w:ascii="Verdana" w:eastAsia="Verdana" w:hAnsi="Verdana" w:cs="Verdana"/>
        </w:rPr>
        <w:t>complete</w:t>
      </w:r>
      <w:r w:rsidR="002F61E4" w:rsidRPr="5FE521F8">
        <w:rPr>
          <w:rFonts w:ascii="Verdana" w:eastAsia="Verdana" w:hAnsi="Verdana" w:cs="Verdana"/>
        </w:rPr>
        <w:t xml:space="preserve"> </w:t>
      </w:r>
      <w:r w:rsidR="6F01215C" w:rsidRPr="5FE521F8">
        <w:rPr>
          <w:rFonts w:ascii="Verdana" w:eastAsia="Verdana" w:hAnsi="Verdana" w:cs="Verdana"/>
        </w:rPr>
        <w:t>coverage</w:t>
      </w:r>
      <w:r w:rsidR="00D96E61">
        <w:rPr>
          <w:rFonts w:ascii="Verdana" w:eastAsia="Verdana" w:hAnsi="Verdana" w:cs="Verdana"/>
        </w:rPr>
        <w:t xml:space="preserve"> of the </w:t>
      </w:r>
      <w:r w:rsidR="00D96E61">
        <w:rPr>
          <w:rFonts w:ascii="Verdana" w:eastAsia="Verdana" w:hAnsi="Verdana" w:cs="Verdana"/>
        </w:rPr>
        <w:lastRenderedPageBreak/>
        <w:t>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C12374">
        <w:rPr>
          <w:rFonts w:ascii="Verdana" w:eastAsia="Verdana" w:hAnsi="Verdana" w:cs="Verdana"/>
        </w:rPr>
        <w:instrText xml:space="preserve"> ADDIN ZOTERO_ITEM CSL_CITATION {"citationID":"awOFoVY7","properties":{"formattedCitation":"[22]","plainCitation":"[22]","noteIndex":0},"citationItems":[{"id":381,"uris":["http://zotero.org/users/13606484/items/ZWA7FMSX"],"itemData":{"id":381,"type":"article-journal","container-title":"Journal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285EAC" w:rsidRPr="00285EAC">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2139B1">
        <w:rPr>
          <w:rFonts w:ascii="Verdana" w:eastAsia="Verdana" w:hAnsi="Verdana" w:cs="Verdana"/>
        </w:rPr>
        <w:t>reconstruct</w:t>
      </w:r>
      <w:r w:rsidR="002139B1" w:rsidRPr="0061638A">
        <w:rPr>
          <w:rFonts w:ascii="Verdana" w:eastAsia="Verdana" w:hAnsi="Verdana" w:cs="Verdana"/>
        </w:rPr>
        <w:t xml:space="preserve"> </w:t>
      </w:r>
      <w:r w:rsidR="0061638A" w:rsidRPr="0061638A">
        <w:rPr>
          <w:rFonts w:ascii="Verdana" w:eastAsia="Verdana" w:hAnsi="Verdana" w:cs="Verdana"/>
        </w:rPr>
        <w:t>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w:t>
      </w:r>
      <w:r w:rsidR="00C12374">
        <w:rPr>
          <w:rFonts w:ascii="Verdana" w:eastAsia="Verdana" w:hAnsi="Verdana" w:cs="Verdana"/>
        </w:rPr>
        <w:t xml:space="preserve"> </w:t>
      </w:r>
      <w:r w:rsidR="00C12374">
        <w:rPr>
          <w:rFonts w:ascii="Verdana" w:eastAsia="Verdana" w:hAnsi="Verdana" w:cs="Verdana"/>
        </w:rPr>
        <w:fldChar w:fldCharType="begin"/>
      </w:r>
      <w:r w:rsidR="000220B4">
        <w:rPr>
          <w:rFonts w:ascii="Verdana" w:eastAsia="Verdana" w:hAnsi="Verdana" w:cs="Verdana"/>
        </w:rPr>
        <w:instrText xml:space="preserve"> ADDIN ZOTERO_ITEM CSL_CITATION {"citationID":"FnW9aHsM","properties":{"formattedCitation":"[23,24]","plainCitation":"[23,24]","noteIndex":0},"citationItems":[{"id":404,"uris":["http://zotero.org/users/13606484/items/JWJYB7YH"],"itemData":{"id":404,"type":"article-journal","container-title":"Foundations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sidR="00C12374">
        <w:rPr>
          <w:rFonts w:ascii="Verdana" w:eastAsia="Verdana" w:hAnsi="Verdana" w:cs="Verdana"/>
        </w:rPr>
        <w:fldChar w:fldCharType="separate"/>
      </w:r>
      <w:r w:rsidR="000220B4" w:rsidRPr="000220B4">
        <w:rPr>
          <w:rFonts w:ascii="Verdana" w:hAnsi="Verdana"/>
        </w:rPr>
        <w:t>[23,24]</w:t>
      </w:r>
      <w:r w:rsidR="00C12374">
        <w:rPr>
          <w:rFonts w:ascii="Verdana" w:eastAsia="Verdana" w:hAnsi="Verdana" w:cs="Verdana"/>
        </w:rPr>
        <w:fldChar w:fldCharType="end"/>
      </w:r>
      <w:r w:rsidR="003A1F2F">
        <w:rPr>
          <w:rFonts w:ascii="Verdana" w:eastAsia="Verdana" w:hAnsi="Verdana" w:cs="Verdana"/>
        </w:rPr>
        <w:t xml:space="preserve">.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520D4881"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w:t>
      </w:r>
      <w:r w:rsidR="00BF3D92">
        <w:rPr>
          <w:rFonts w:ascii="Verdana" w:eastAsia="Verdana" w:hAnsi="Verdana" w:cs="Verdana"/>
        </w:rPr>
        <w:t xml:space="preserve">after </w:t>
      </w:r>
      <w:r w:rsidR="00CB3159">
        <w:rPr>
          <w:rFonts w:ascii="Verdana" w:eastAsia="Verdana" w:hAnsi="Verdana" w:cs="Verdana"/>
        </w:rPr>
        <w:t>reconstruction as compared to participants with</w:t>
      </w:r>
      <w:r w:rsidR="001B0F22">
        <w:rPr>
          <w:rFonts w:ascii="Verdana" w:eastAsia="Verdana" w:hAnsi="Verdana" w:cs="Verdana"/>
        </w:rPr>
        <w:t xml:space="preserve"> a</w:t>
      </w:r>
      <w:r w:rsidR="00CB3159">
        <w:rPr>
          <w:rFonts w:ascii="Verdana" w:eastAsia="Verdana" w:hAnsi="Verdana" w:cs="Verdana"/>
        </w:rPr>
        <w:t xml:space="preserve">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41AC7E0F"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{"citationID":"YbX0tnUx","properties":{"formattedCitation":"[25]","plainCitation":"[25]","noteIndex":0},"citationItems":[{"id":9,"uris":["http://zotero.org/users/13606484/items/KR2N8TTJ"],"itemData":{"id":9,"type":"article-journal","container-title":"IEEE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[25]</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111EBF91"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{"citationID":"wfk4x0Jg","properties":{"formattedCitation":"[26]","plainCitation":"[26]","noteIndex":0},"citationItems":[{"id":190,"uris":["http://zotero.org/users/13606484/items/E8AJSJU6"],"itemData":{"id":190,"type":"article-journal","abstract":"An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[26]</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The labeling algorithm groups adjacent pixels into distinct regions or "components".</w:t>
      </w:r>
      <w:r w:rsidR="00FB5E4E">
        <w:rPr>
          <w:rFonts w:ascii="Verdana" w:eastAsia="Verdana" w:hAnsi="Verdana" w:cs="Verdana"/>
        </w:rPr>
        <w:t xml:space="preserve"> </w:t>
      </w:r>
      <w:ins w:id="15" w:author="Aayush Nepal" w:date="2024-11-27T19:11:00Z">
        <w:r w:rsidR="00FB5E4E" w:rsidRPr="00FB5E4E">
          <w:rPr>
            <w:rFonts w:ascii="Verdana" w:eastAsia="Verdana" w:hAnsi="Verdana" w:cs="Verdana"/>
          </w:rPr>
          <w:t xml:space="preserve">Full 3D connectivity was used, meaning pixels could be considered part of the same component if they were adjacent (including diagonally) either within a frame or across consecutive frames. </w:t>
        </w:r>
      </w:ins>
      <w:ins w:id="16" w:author="Aayush Nepal" w:date="2024-11-27T19:14:00Z">
        <w:r w:rsidR="00FB5E4E" w:rsidRPr="00FB5E4E">
          <w:rPr>
            <w:rFonts w:ascii="Verdana" w:eastAsia="Verdana" w:hAnsi="Verdana" w:cs="Verdana"/>
          </w:rPr>
          <w:t xml:space="preserve">This approach ensured that the same bone edge </w:t>
        </w:r>
        <w:r w:rsidR="00FB5E4E" w:rsidRPr="00FB5E4E">
          <w:rPr>
            <w:rFonts w:ascii="Verdana" w:eastAsia="Verdana" w:hAnsi="Verdana" w:cs="Verdana"/>
          </w:rPr>
          <w:lastRenderedPageBreak/>
          <w:t>maintained a consistent label throughout the motion sequence, facilitating tracking across frames.</w:t>
        </w:r>
      </w:ins>
      <w:ins w:id="17" w:author="Aayush Nepal" w:date="2024-11-27T19:14:00Z" w16du:dateUtc="2024-11-27T18:14:00Z">
        <w:r w:rsidR="00FB5E4E">
          <w:rPr>
            <w:rFonts w:ascii="Verdana" w:eastAsia="Verdana" w:hAnsi="Verdana" w:cs="Verdana"/>
          </w:rPr>
          <w:t xml:space="preserve"> </w:t>
        </w:r>
      </w:ins>
      <w:del w:id="18" w:author="Aayush Nepal" w:date="2024-11-27T19:14:00Z" w16du:dateUtc="2024-11-27T18:14:00Z">
        <w:r w:rsidR="004766A3" w:rsidRPr="004766A3" w:rsidDel="00FB5E4E">
          <w:rPr>
            <w:rFonts w:ascii="Verdana" w:eastAsia="Verdana" w:hAnsi="Verdana" w:cs="Verdana"/>
          </w:rPr>
          <w:delText xml:space="preserve"> </w:delText>
        </w:r>
      </w:del>
      <w:del w:id="19" w:author="Aayush Nepal" w:date="2024-11-27T19:19:00Z" w16du:dateUtc="2024-11-27T18:19:00Z">
        <w:r w:rsidR="007206C2" w:rsidDel="00FB5E4E">
          <w:rPr>
            <w:rFonts w:ascii="Verdana" w:eastAsia="Verdana" w:hAnsi="Verdana" w:cs="Verdana"/>
          </w:rPr>
          <w:delText>For the connected component labeling</w:delText>
        </w:r>
        <w:r w:rsidR="004766A3" w:rsidRPr="004766A3" w:rsidDel="00FB5E4E">
          <w:rPr>
            <w:rFonts w:ascii="Verdana" w:eastAsia="Verdana" w:hAnsi="Verdana" w:cs="Verdana"/>
          </w:rPr>
          <w:delText xml:space="preserve"> diagonally adjacent pixels </w:delText>
        </w:r>
        <w:r w:rsidR="004766A3" w:rsidDel="00FB5E4E">
          <w:rPr>
            <w:rFonts w:ascii="Verdana" w:eastAsia="Verdana" w:hAnsi="Verdana" w:cs="Verdana"/>
          </w:rPr>
          <w:delText xml:space="preserve">were considered to be </w:delText>
        </w:r>
        <w:r w:rsidR="004766A3" w:rsidRPr="004766A3" w:rsidDel="00FB5E4E">
          <w:rPr>
            <w:rFonts w:ascii="Verdana" w:eastAsia="Verdana" w:hAnsi="Verdana" w:cs="Verdana"/>
          </w:rPr>
          <w:delText>part of the same component</w:delText>
        </w:r>
        <w:commentRangeStart w:id="20"/>
        <w:commentRangeStart w:id="21"/>
        <w:r w:rsidR="004766A3" w:rsidRPr="004766A3" w:rsidDel="00FB5E4E">
          <w:rPr>
            <w:rFonts w:ascii="Verdana" w:eastAsia="Verdana" w:hAnsi="Verdana" w:cs="Verdana"/>
          </w:rPr>
          <w:delText xml:space="preserve">. </w:delText>
        </w:r>
        <w:commentRangeStart w:id="22"/>
        <w:r w:rsidR="004766A3" w:rsidRPr="004766A3" w:rsidDel="00FB5E4E">
          <w:rPr>
            <w:rFonts w:ascii="Verdana" w:eastAsia="Verdana" w:hAnsi="Verdana" w:cs="Verdana"/>
          </w:rPr>
          <w:delText xml:space="preserve">These settings </w:delText>
        </w:r>
        <w:commentRangeEnd w:id="22"/>
        <w:r w:rsidR="007206C2" w:rsidDel="00FB5E4E">
          <w:rPr>
            <w:rStyle w:val="CommentReference"/>
          </w:rPr>
          <w:commentReference w:id="22"/>
        </w:r>
        <w:r w:rsidR="004766A3" w:rsidRPr="004766A3" w:rsidDel="00FB5E4E">
          <w:rPr>
            <w:rFonts w:ascii="Verdana" w:eastAsia="Verdana" w:hAnsi="Verdana" w:cs="Verdana"/>
          </w:rPr>
          <w:delText>were carefully tuned to ensure that each bone's interior edge was consistently identified as a single, continuous component across the entire image stack</w:delText>
        </w:r>
        <w:commentRangeEnd w:id="20"/>
        <w:r w:rsidR="00586370" w:rsidDel="00FB5E4E">
          <w:rPr>
            <w:rStyle w:val="CommentReference"/>
          </w:rPr>
          <w:commentReference w:id="20"/>
        </w:r>
        <w:commentRangeEnd w:id="21"/>
        <w:r w:rsidR="00FB5E4E" w:rsidDel="00FB5E4E">
          <w:rPr>
            <w:rStyle w:val="CommentReference"/>
          </w:rPr>
          <w:commentReference w:id="21"/>
        </w:r>
      </w:del>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23"/>
      <w:commentRangeStart w:id="24"/>
      <w:r w:rsidR="006F50D0" w:rsidRPr="006F50D0">
        <w:rPr>
          <w:rFonts w:ascii="Verdana" w:eastAsia="Verdana" w:hAnsi="Verdana" w:cs="Verdana"/>
        </w:rPr>
        <w:t xml:space="preserve">once </w:t>
      </w:r>
      <w:commentRangeEnd w:id="23"/>
      <w:r w:rsidR="00F704F5">
        <w:rPr>
          <w:rStyle w:val="CommentReference"/>
        </w:rPr>
        <w:commentReference w:id="23"/>
      </w:r>
      <w:commentRangeEnd w:id="24"/>
      <w:r w:rsidR="00601B08">
        <w:rPr>
          <w:rStyle w:val="CommentReference"/>
        </w:rPr>
        <w:commentReference w:id="24"/>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37890492"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{"citationID":"Ac8vNC6L","properties":{"formattedCitation":"[27]","plainCitation":"[27]","noteIndex":0},"citationItems":[{"id":380,"uris":["http://zotero.org/users/13606484/items/TARBP5PZ"],"itemData":{"id":380,"type":"paper-conference","container-title":"Proc.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[27]</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w:t>
      </w:r>
      <w:commentRangeStart w:id="25"/>
      <w:commentRangeStart w:id="26"/>
      <w:r w:rsidR="00E763D1" w:rsidRPr="00E763D1">
        <w:rPr>
          <w:rFonts w:ascii="Verdana" w:eastAsia="Verdana" w:hAnsi="Verdana" w:cs="Verdana"/>
        </w:rPr>
        <w:t xml:space="preserve">80 equidistant points </w:t>
      </w:r>
      <w:commentRangeEnd w:id="25"/>
      <w:r w:rsidR="00F704F5">
        <w:rPr>
          <w:rStyle w:val="CommentReference"/>
        </w:rPr>
        <w:commentReference w:id="25"/>
      </w:r>
      <w:commentRangeEnd w:id="26"/>
      <w:r w:rsidR="00601B08">
        <w:rPr>
          <w:rStyle w:val="CommentReference"/>
        </w:rPr>
        <w:commentReference w:id="26"/>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{"citationID":"mnRsz9gi","properties":{"formattedCitation":"[28]","plainCitation":"[28]","noteIndex":0},"citationItems":[{"id":351,"uris":["http://zotero.org/users/13606484/items/JPMV4STU"],"itemData":{"id":351,"type":"book","collection-title":"Applied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[28]</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34D74FD2"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w:t>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r w:rsidR="00C357D9" w:rsidRPr="00D33765">
        <w:rPr>
          <w:rFonts w:ascii="Verdana" w:eastAsia="Verdana" w:hAnsi="Verdana" w:cs="Verdana"/>
          <w:b/>
          <w:bCs/>
        </w:rPr>
        <w:t xml:space="preserve">Figure </w:t>
      </w:r>
      <w:r w:rsidR="00D33765" w:rsidRPr="00D33765">
        <w:rPr>
          <w:rFonts w:ascii="Verdana" w:eastAsia="Verdana" w:hAnsi="Verdana" w:cs="Verdana"/>
          <w:b/>
          <w:bCs/>
        </w:rPr>
        <w:t>2</w:t>
      </w:r>
      <w:r w:rsidR="00C357D9" w:rsidRPr="00C357D9">
        <w:rPr>
          <w:rFonts w:ascii="Verdana" w:eastAsia="Verdana" w:hAnsi="Verdana" w:cs="Verdana"/>
        </w:rPr>
        <w:t xml:space="preserve"> demonstrates this process, showing how reference points established in the initial frame can be transformed to align with the bone edge at any point during the motion cycle through the computation of optimal transformation parameters.</w:t>
      </w:r>
    </w:p>
    <w:p w14:paraId="71954DB6" w14:textId="0EF3BCC8"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defined.</w:t>
      </w:r>
      <w:r w:rsidR="00972CFF">
        <w:rPr>
          <w:rFonts w:ascii="Verdana" w:eastAsia="Verdana" w:hAnsi="Verdana" w:cs="Verdana"/>
        </w:rPr>
        <w:t xml:space="preserve"> </w:t>
      </w:r>
      <w:r w:rsidR="00972CFF" w:rsidRPr="00972CFF">
        <w:rPr>
          <w:rFonts w:ascii="Verdana" w:eastAsia="Verdana" w:hAnsi="Verdana" w:cs="Verdana"/>
        </w:rPr>
        <w:t>This function quantified the total distance between the transformed reference points (established along the bone edges in the initial frame) and the detected bone edges in the target frame, with a perfect alignment resulting in an output of 0.</w:t>
      </w:r>
      <w:r w:rsidR="00CC7AB8">
        <w:rPr>
          <w:rFonts w:ascii="Verdana" w:eastAsia="Verdana" w:hAnsi="Verdana" w:cs="Verdana"/>
        </w:rPr>
        <w:t xml:space="preserve"> </w:t>
      </w:r>
      <w:r w:rsidR="00972CFF">
        <w:rPr>
          <w:rFonts w:ascii="Verdana" w:eastAsia="Verdana" w:hAnsi="Verdana" w:cs="Verdana"/>
        </w:rPr>
        <w:t>T</w:t>
      </w:r>
      <w:r w:rsidR="00C554DB">
        <w:rPr>
          <w:rFonts w:ascii="Verdana" w:eastAsia="Verdana" w:hAnsi="Verdana" w:cs="Verdana"/>
        </w:rPr>
        <w:t xml:space="preserve">he goal was to find the combination of transformation parameters that </w:t>
      </w:r>
      <w:r w:rsidR="003C63A4">
        <w:rPr>
          <w:rFonts w:ascii="Verdana" w:eastAsia="Verdana" w:hAnsi="Verdana" w:cs="Verdana"/>
        </w:rPr>
        <w:t>minimize</w:t>
      </w:r>
      <w:r w:rsidR="00C554DB">
        <w:rPr>
          <w:rFonts w:ascii="Verdana" w:eastAsia="Verdana" w:hAnsi="Verdana" w:cs="Verdana"/>
        </w:rPr>
        <w:t xml:space="preserve"> the output of this cost function. The minimization of this cost function </w:t>
      </w:r>
      <w:r w:rsidR="00C554DB">
        <w:rPr>
          <w:rFonts w:ascii="Verdana" w:eastAsia="Verdana" w:hAnsi="Verdana" w:cs="Verdana"/>
        </w:rPr>
        <w:lastRenderedPageBreak/>
        <w:t xml:space="preserve">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05569812"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0220B4">
        <w:rPr>
          <w:rFonts w:ascii="Verdana" w:eastAsia="Verdana" w:hAnsi="Verdana" w:cs="Verdana"/>
        </w:rPr>
        <w:instrText xml:space="preserve"> ADDIN ZOTERO_ITEM CSL_CITATION {"citationID":"4O5myLmp","properties":{"formattedCitation":"[29]","plainCitation":"[29]","noteIndex":0},"citationItems":[{"id":121,"uris":["http://zotero.org/users/13606484/items/DQU2LQ4M"],"itemData":{"id":121,"type":"article-journal","container-title":"The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0220B4" w:rsidRPr="000220B4">
        <w:rPr>
          <w:rFonts w:ascii="Verdana" w:hAnsi="Verdana"/>
        </w:rPr>
        <w:t>[29]</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angle increments used during reconstruction, while the translations were limited to relatively small values to account for the continuous nature of the motion. </w:t>
      </w:r>
    </w:p>
    <w:p w14:paraId="6C7C1F8A" w14:textId="3CDB6356"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w:t>
      </w:r>
      <w:r w:rsidR="003C63A4">
        <w:rPr>
          <w:rFonts w:ascii="Verdana" w:eastAsia="Verdana" w:hAnsi="Verdana" w:cs="Verdana"/>
        </w:rPr>
        <w:t>frame</w:t>
      </w:r>
      <w:r w:rsidR="00AC0484">
        <w:rPr>
          <w:rFonts w:ascii="Verdana" w:eastAsia="Verdana" w:hAnsi="Verdana" w:cs="Verdana"/>
        </w:rPr>
        <w:t xml:space="preserve"> could be automatically </w:t>
      </w:r>
      <w:r w:rsidR="00DD5A06">
        <w:rPr>
          <w:rFonts w:ascii="Verdana" w:eastAsia="Verdana" w:hAnsi="Verdana" w:cs="Verdana"/>
        </w:rPr>
        <w:t xml:space="preserve">transformed </w:t>
      </w:r>
      <w:proofErr w:type="gramStart"/>
      <w:r w:rsidR="00DD5A06">
        <w:rPr>
          <w:rFonts w:ascii="Verdana" w:eastAsia="Verdana" w:hAnsi="Verdana" w:cs="Verdana"/>
        </w:rPr>
        <w:t>to</w:t>
      </w:r>
      <w:proofErr w:type="gramEnd"/>
      <w:r w:rsidR="00DD5A06">
        <w:rPr>
          <w:rFonts w:ascii="Verdana" w:eastAsia="Verdana" w:hAnsi="Verdana" w:cs="Verdana"/>
        </w:rPr>
        <w:t xml:space="preserve"> all other </w:t>
      </w:r>
      <w:r w:rsidR="00AC0484">
        <w:rPr>
          <w:rFonts w:ascii="Verdana" w:eastAsia="Verdana" w:hAnsi="Verdana" w:cs="Verdana"/>
        </w:rPr>
        <w:t xml:space="preserve">frames. </w:t>
      </w:r>
    </w:p>
    <w:p w14:paraId="24597569" w14:textId="13695F89" w:rsidR="00AC0484" w:rsidRDefault="00DD5A06" w:rsidP="00200AEB">
      <w:pPr>
        <w:spacing w:line="360" w:lineRule="auto"/>
        <w:jc w:val="both"/>
        <w:rPr>
          <w:rFonts w:ascii="Verdana" w:eastAsia="Verdana" w:hAnsi="Verdana" w:cs="Verdana"/>
        </w:rPr>
      </w:pPr>
      <w:commentRangeStart w:id="27"/>
      <w:commentRangeStart w:id="28"/>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 xml:space="preserve">Figure </w:t>
      </w:r>
      <w:r w:rsidR="00D33765">
        <w:rPr>
          <w:rFonts w:ascii="Verdana" w:eastAsia="Verdana" w:hAnsi="Verdana" w:cs="Verdana"/>
          <w:b/>
          <w:bCs/>
        </w:rPr>
        <w:t>3</w:t>
      </w:r>
      <w:r w:rsidR="004D2888" w:rsidRPr="004D2888">
        <w:rPr>
          <w:rFonts w:ascii="Verdana" w:eastAsia="Verdana" w:hAnsi="Verdana" w:cs="Verdana"/>
        </w:rPr>
        <w:t>.</w:t>
      </w:r>
      <w:commentRangeEnd w:id="27"/>
      <w:r w:rsidR="007206C2">
        <w:rPr>
          <w:rStyle w:val="CommentReference"/>
        </w:rPr>
        <w:commentReference w:id="27"/>
      </w:r>
      <w:commentRangeEnd w:id="28"/>
      <w:r w:rsidR="00972CFF">
        <w:rPr>
          <w:rStyle w:val="CommentReference"/>
        </w:rPr>
        <w:commentReference w:id="28"/>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24B2413C"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0220B4">
        <w:rPr>
          <w:rFonts w:ascii="Verdana" w:hAnsi="Verdana"/>
        </w:rPr>
        <w:instrText xml:space="preserve"> ADDIN ZOTERO_ITEM CSL_CITATION {"citationID":"Jl6dS0ok","properties":{"formattedCitation":"[30]","plainCitation":"[30]","noteIndex":0},"citationItems":[{"id":379,"uris":["http://zotero.org/users/13606484/items/P24V6AWL"],"itemData":{"id":379,"type":"software","abstract":"napari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0220B4" w:rsidRPr="000220B4">
        <w:rPr>
          <w:rFonts w:ascii="Verdana" w:hAnsi="Verdana"/>
        </w:rPr>
        <w:t>[30]</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E45EEA2" w14:textId="49B83B9E" w:rsidR="002B1456" w:rsidRDefault="002B1456" w:rsidP="000423D6">
      <w:pPr>
        <w:spacing w:line="360" w:lineRule="auto"/>
        <w:jc w:val="both"/>
        <w:rPr>
          <w:rFonts w:ascii="Verdana" w:hAnsi="Verdana"/>
        </w:rPr>
      </w:pPr>
      <w:r w:rsidRPr="002B1456">
        <w:rPr>
          <w:rFonts w:ascii="Verdana" w:hAnsi="Verdana"/>
        </w:rPr>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 anterior-posterior (horizontal in the image plane) and superior-inferior (vertical in the image plane).</w:t>
      </w:r>
    </w:p>
    <w:p w14:paraId="5E06679C" w14:textId="50747417" w:rsidR="009E0853" w:rsidRDefault="002B1456" w:rsidP="000423D6">
      <w:pPr>
        <w:spacing w:line="360" w:lineRule="auto"/>
        <w:jc w:val="both"/>
        <w:rPr>
          <w:rFonts w:ascii="Verdana" w:hAnsi="Verdana"/>
        </w:rPr>
      </w:pPr>
      <w:r w:rsidRPr="002B1456">
        <w:rPr>
          <w:rFonts w:ascii="Verdana" w:hAnsi="Verdana"/>
        </w:rPr>
        <w:t xml:space="preserve">To enable comparison across datasets with different ranges of motion, the device arm angle measured by the rotary encoder was normalized to a 'flexion percentage' scale, where -100% represents the minimum device arm angle (maximum knee </w:t>
      </w:r>
      <w:r w:rsidR="00481BE4" w:rsidRPr="002B1456">
        <w:rPr>
          <w:rFonts w:ascii="Verdana" w:hAnsi="Verdana"/>
        </w:rPr>
        <w:t>flexion</w:t>
      </w:r>
      <w:r w:rsidRPr="002B1456">
        <w:rPr>
          <w:rFonts w:ascii="Verdana" w:hAnsi="Verdana"/>
        </w:rPr>
        <w:t xml:space="preserve"> position), and +100% marks the return to the minimum device arm angle (return to maximum flexion position).</w:t>
      </w:r>
    </w:p>
    <w:p w14:paraId="358F46A1" w14:textId="692D3BA7" w:rsidR="00893605" w:rsidRDefault="00893605" w:rsidP="000423D6">
      <w:pPr>
        <w:spacing w:line="360" w:lineRule="auto"/>
        <w:jc w:val="both"/>
        <w:rPr>
          <w:rFonts w:ascii="Verdana" w:hAnsi="Verdana"/>
        </w:rPr>
      </w:pPr>
      <w:r w:rsidRPr="00893605">
        <w:rPr>
          <w:rFonts w:ascii="Verdana" w:hAnsi="Verdana"/>
        </w:rPr>
        <w:t xml:space="preserve">The tracking accuracy was evaluated using the cost function described in section 2.2, which quantifies the distance between the transformed reference points and </w:t>
      </w:r>
      <w:r w:rsidRPr="00893605">
        <w:rPr>
          <w:rFonts w:ascii="Verdana" w:hAnsi="Verdana"/>
        </w:rPr>
        <w:lastRenderedPageBreak/>
        <w:t>the detected bone edges. The cost function value divided by the total number of reference points provided an average alignment error in millimeters for each bone in each frame.</w:t>
      </w:r>
    </w:p>
    <w:p w14:paraId="414A3DFB" w14:textId="3345FF40" w:rsidR="009E0853" w:rsidRDefault="00EB5D3C" w:rsidP="000423D6">
      <w:pPr>
        <w:spacing w:line="360" w:lineRule="auto"/>
        <w:jc w:val="both"/>
        <w:rPr>
          <w:rFonts w:ascii="Verdana" w:hAnsi="Verdana"/>
          <w:u w:val="single"/>
        </w:rPr>
      </w:pPr>
      <w:r w:rsidRPr="00EB5D3C">
        <w:rPr>
          <w:rFonts w:ascii="Verdana" w:hAnsi="Verdana"/>
          <w:u w:val="single"/>
        </w:rPr>
        <w:t>3. Results and Discussion</w:t>
      </w:r>
    </w:p>
    <w:p w14:paraId="6518545E" w14:textId="77777777" w:rsidR="00EB5D3C" w:rsidRPr="00EB5D3C" w:rsidRDefault="00EB5D3C" w:rsidP="00EB5D3C">
      <w:pPr>
        <w:spacing w:line="360" w:lineRule="auto"/>
        <w:jc w:val="both"/>
        <w:rPr>
          <w:rFonts w:ascii="Verdana" w:hAnsi="Verdana"/>
        </w:rPr>
      </w:pPr>
      <w:r w:rsidRPr="00EB5D3C">
        <w:rPr>
          <w:rFonts w:ascii="Verdana" w:hAnsi="Verdana"/>
        </w:rPr>
        <w:t xml:space="preserve">The semi-automated tracking algorithm successfully tracked both the tibia and femur edges throughout the motion cycle for all five subjects, with a combined average alignment error of 0.40 ± 0.02 mm for both bones. </w:t>
      </w:r>
      <w:r w:rsidRPr="00EB5D3C">
        <w:rPr>
          <w:rFonts w:ascii="Verdana" w:hAnsi="Verdana"/>
          <w:b/>
          <w:bCs/>
        </w:rPr>
        <w:t>Figure 4</w:t>
      </w:r>
      <w:r w:rsidRPr="00EB5D3C">
        <w:rPr>
          <w:rFonts w:ascii="Verdana" w:hAnsi="Verdana"/>
        </w:rPr>
        <w:t xml:space="preserve"> 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2F292A23" w14:textId="77777777" w:rsidR="00731453" w:rsidRDefault="00731453" w:rsidP="00EB5D3C">
      <w:pPr>
        <w:spacing w:line="360" w:lineRule="auto"/>
        <w:jc w:val="both"/>
        <w:rPr>
          <w:rFonts w:ascii="Verdana" w:hAnsi="Verdana"/>
        </w:rPr>
      </w:pPr>
      <w:r w:rsidRPr="00731453">
        <w:rPr>
          <w:rFonts w:ascii="Verdana" w:hAnsi="Verdana"/>
        </w:rPr>
        <w:t>The relative bone positions measured using both manual and semi-automated segmentation methods are shown in Figure 5. The relative displacement between bone centroids in the anterior-posterior direction measured -18.78 ± 3.16 mm and -18.95 ± 4.03 mm for semi-automated and manual methods respectively, while displacement in the superior-inferior direction remained minimal (semi-automated: 0.82 ± 1.33 mm; manual: 0.53 ± 1.76 mm). As shown in Figure 5, the semi-automated method demonstrated consistently lower standard deviations across these measurements compared to manual segmentation, indicating higher precision and measurement reliability.</w:t>
      </w:r>
    </w:p>
    <w:p w14:paraId="4732E4E7" w14:textId="2C4B82E6" w:rsidR="00D66E4B" w:rsidRDefault="000B180A" w:rsidP="00EB5D3C">
      <w:pPr>
        <w:spacing w:line="360" w:lineRule="auto"/>
        <w:jc w:val="both"/>
        <w:rPr>
          <w:rFonts w:ascii="Verdana" w:hAnsi="Verdana"/>
        </w:rPr>
      </w:pPr>
      <w:r w:rsidRPr="000B180A">
        <w:rPr>
          <w:rFonts w:ascii="Verdana" w:hAnsi="Verdana"/>
        </w:rPr>
        <w:t xml:space="preserve">The ability to precisely quantify relative bone positions in healthy volunteers (n=5) </w:t>
      </w:r>
      <w:r w:rsidR="009F5809" w:rsidRPr="009F5809">
        <w:rPr>
          <w:rFonts w:ascii="Verdana" w:hAnsi="Verdana"/>
        </w:rPr>
        <w:t xml:space="preserve">demonstrates the technical feasibility of our bone tracking approach. As this study focused on algorithm development, establishing normative bone motion parameters and their variations across populations would be the subject of future dedicated </w:t>
      </w:r>
      <w:proofErr w:type="spellStart"/>
      <w:r w:rsidR="009F5809" w:rsidRPr="009F5809">
        <w:rPr>
          <w:rFonts w:ascii="Verdana" w:hAnsi="Verdana"/>
        </w:rPr>
        <w:t>studies.</w:t>
      </w:r>
      <w:del w:id="29" w:author="Aayush Nepal" w:date="2024-11-27T20:05:00Z" w16du:dateUtc="2024-11-27T19:05:00Z">
        <w:r w:rsidRPr="000B180A" w:rsidDel="009F5809">
          <w:rPr>
            <w:rFonts w:ascii="Verdana" w:hAnsi="Verdana"/>
          </w:rPr>
          <w:delText xml:space="preserve">establishes a foundation for detecting subtle variations in joint motion patterns. </w:delText>
        </w:r>
        <w:commentRangeStart w:id="30"/>
        <w:commentRangeStart w:id="31"/>
        <w:r w:rsidR="003D7385" w:rsidRPr="003D7385" w:rsidDel="009F5809">
          <w:rPr>
            <w:rFonts w:ascii="Verdana" w:hAnsi="Verdana"/>
          </w:rPr>
          <w:delText>However, we acknowledge that a larger sample size would strengthen these findings and allow for greater generalizability</w:delText>
        </w:r>
        <w:r w:rsidR="003D7385" w:rsidDel="009F5809">
          <w:rPr>
            <w:rFonts w:ascii="Verdana" w:hAnsi="Verdana"/>
          </w:rPr>
          <w:delText>.</w:delText>
        </w:r>
        <w:r w:rsidR="003D7385" w:rsidRPr="003D7385" w:rsidDel="009F5809">
          <w:rPr>
            <w:rFonts w:ascii="Verdana" w:hAnsi="Verdana"/>
          </w:rPr>
          <w:delText xml:space="preserve"> </w:delText>
        </w:r>
        <w:commentRangeEnd w:id="30"/>
        <w:r w:rsidR="00BA078A" w:rsidDel="009F5809">
          <w:rPr>
            <w:rStyle w:val="CommentReference"/>
          </w:rPr>
          <w:commentReference w:id="30"/>
        </w:r>
      </w:del>
      <w:commentRangeEnd w:id="31"/>
      <w:r w:rsidR="009F5809">
        <w:rPr>
          <w:rStyle w:val="CommentReference"/>
        </w:rPr>
        <w:commentReference w:id="31"/>
      </w:r>
      <w:r w:rsidRPr="000B180A">
        <w:rPr>
          <w:rFonts w:ascii="Verdana" w:hAnsi="Verdana"/>
        </w:rPr>
        <w:t>This</w:t>
      </w:r>
      <w:proofErr w:type="spellEnd"/>
      <w:r w:rsidRPr="000B180A">
        <w:rPr>
          <w:rFonts w:ascii="Verdana" w:hAnsi="Verdana"/>
        </w:rPr>
        <w:t xml:space="preserve"> capability could be particularly valuable for studying conditions that alter normal knee mechanics. </w:t>
      </w:r>
      <w:r w:rsidR="00324D19" w:rsidRPr="00324D19">
        <w:rPr>
          <w:rFonts w:ascii="Verdana" w:hAnsi="Verdana"/>
        </w:rPr>
        <w:t>Ligament injuries can affect joint stability, leading to increased laxity</w:t>
      </w:r>
      <w:r w:rsidRPr="000B180A">
        <w:rPr>
          <w:rFonts w:ascii="Verdana" w:hAnsi="Verdana"/>
        </w:rPr>
        <w:t xml:space="preserve"> </w:t>
      </w:r>
      <w:r w:rsidR="00324D19">
        <w:rPr>
          <w:rFonts w:ascii="Verdana" w:hAnsi="Verdana"/>
        </w:rPr>
        <w:fldChar w:fldCharType="begin"/>
      </w:r>
      <w:r w:rsidR="000220B4">
        <w:rPr>
          <w:rFonts w:ascii="Verdana" w:hAnsi="Verdana"/>
        </w:rPr>
        <w:instrText xml:space="preserve"> ADDIN ZOTERO_ITEM CSL_CITATION {"citationID":"kfmi22Mf","properties":{"formattedCitation":"[31]","plainCitation":"[31]","noteIndex":0},"citationItems":[{"id":392,"uris":["http://zotero.org/users/13606484/items/3TK4XQD9"],"itemData":{"id":392,"type":"article-journal","abstract":"PURPOSE: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324D19">
        <w:rPr>
          <w:rFonts w:ascii="Verdana" w:hAnsi="Verdana"/>
        </w:rPr>
        <w:fldChar w:fldCharType="separate"/>
      </w:r>
      <w:r w:rsidR="000220B4" w:rsidRPr="000220B4">
        <w:rPr>
          <w:rFonts w:ascii="Verdana" w:hAnsi="Verdana"/>
        </w:rPr>
        <w:t>[31]</w:t>
      </w:r>
      <w:r w:rsidR="00324D19">
        <w:rPr>
          <w:rFonts w:ascii="Verdana" w:hAnsi="Verdana"/>
        </w:rPr>
        <w:fldChar w:fldCharType="end"/>
      </w:r>
      <w:r w:rsidR="00324D19">
        <w:rPr>
          <w:rFonts w:ascii="Verdana" w:hAnsi="Verdana"/>
        </w:rPr>
        <w:t>.</w:t>
      </w:r>
      <w:r w:rsidRPr="000B180A">
        <w:rPr>
          <w:rFonts w:ascii="Verdana" w:hAnsi="Verdana"/>
        </w:rPr>
        <w:t xml:space="preserve"> </w:t>
      </w:r>
      <w:r w:rsidR="00324D19" w:rsidRPr="00324D19">
        <w:rPr>
          <w:rFonts w:ascii="Verdana" w:hAnsi="Verdana"/>
        </w:rPr>
        <w:t>Additionally, these injuries can result in altered movement patterns during functional activities, as demonstrated in studies of ACL deficiency showing changes in tibial motion</w:t>
      </w:r>
      <w:r w:rsidR="00324D19">
        <w:rPr>
          <w:rFonts w:ascii="Verdana" w:hAnsi="Verdana"/>
        </w:rPr>
        <w:t xml:space="preserve"> </w:t>
      </w:r>
      <w:r w:rsidR="00324D19">
        <w:rPr>
          <w:rFonts w:ascii="Verdana" w:hAnsi="Verdana"/>
        </w:rPr>
        <w:fldChar w:fldCharType="begin"/>
      </w:r>
      <w:r w:rsidR="00C12374">
        <w:rPr>
          <w:rFonts w:ascii="Verdana" w:hAnsi="Verdana"/>
        </w:rPr>
        <w:instrText xml:space="preserve"> ADDIN ZOTERO_ITEM CSL_CITATION {"citationID":"4aJBnL7G","properties":{"formattedCitation":"[6]","plainCitation":"[6]","noteIndex":0},"citationItems":[{"id":342,"uris":["http://zotero.org/users/13606484/items/EQCHRRUB"],"itemData":{"id":342,"type":"article-journal","abstract":"Kinematics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324D19">
        <w:rPr>
          <w:rFonts w:ascii="Verdana" w:hAnsi="Verdana"/>
        </w:rPr>
        <w:fldChar w:fldCharType="separate"/>
      </w:r>
      <w:r w:rsidR="00324D19" w:rsidRPr="00324D19">
        <w:rPr>
          <w:rFonts w:ascii="Verdana" w:hAnsi="Verdana"/>
        </w:rPr>
        <w:t>[6]</w:t>
      </w:r>
      <w:r w:rsidR="00324D19">
        <w:rPr>
          <w:rFonts w:ascii="Verdana" w:hAnsi="Verdana"/>
        </w:rPr>
        <w:fldChar w:fldCharType="end"/>
      </w:r>
      <w:r w:rsidRPr="000B180A">
        <w:rPr>
          <w:rFonts w:ascii="Verdana" w:hAnsi="Verdana"/>
        </w:rPr>
        <w:t xml:space="preserve">. Our method's precision could potentially detect such </w:t>
      </w:r>
      <w:r w:rsidRPr="000B180A">
        <w:rPr>
          <w:rFonts w:ascii="Verdana" w:hAnsi="Verdana"/>
        </w:rPr>
        <w:lastRenderedPageBreak/>
        <w:t xml:space="preserve">subtle deviations from normal motion patterns. </w:t>
      </w:r>
      <w:commentRangeStart w:id="32"/>
      <w:commentRangeStart w:id="33"/>
      <w:del w:id="34" w:author="Aayush Nepal" w:date="2024-11-27T20:23:00Z" w16du:dateUtc="2024-11-27T19:23:00Z">
        <w:r w:rsidRPr="000B180A" w:rsidDel="00962BEF">
          <w:rPr>
            <w:rFonts w:ascii="Verdana" w:hAnsi="Verdana"/>
          </w:rPr>
          <w:delText>Furthermore, our setup's capability to acquire measurements under loaded conditions could enhance the detection of these differences, as mechanical loading has been shown to amplify variations in joint motion</w:delText>
        </w:r>
        <w:r w:rsidR="00324D19" w:rsidDel="00962BEF">
          <w:rPr>
            <w:rFonts w:ascii="Verdana" w:hAnsi="Verdana"/>
          </w:rPr>
          <w:delText xml:space="preserve"> </w:delText>
        </w:r>
        <w:r w:rsidR="00324D19" w:rsidDel="00962BEF">
          <w:rPr>
            <w:rFonts w:ascii="Verdana" w:hAnsi="Verdana"/>
          </w:rPr>
          <w:fldChar w:fldCharType="begin"/>
        </w:r>
        <w:r w:rsidR="00C12374" w:rsidDel="00962BEF">
          <w:rPr>
            <w:rFonts w:ascii="Verdana" w:hAnsi="Verdana"/>
          </w:rPr>
          <w:delInstrText xml:space="preserve"> ADDIN ZOTERO_ITEM CSL_CITATION {"citationID":"tsjQFWBi","properties":{"formattedCitation":"[17]","plainCitation":"[17]","noteIndex":0},"citationItems":[{"id":114,"uris":["http://zotero.org/users/13606484/items/BZ8MX7PI"],"itemData":{"id":114,"type":"article-journal","abstract":"Subtle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delInstrText>
        </w:r>
        <w:r w:rsidR="00324D19" w:rsidDel="00962BEF">
          <w:rPr>
            <w:rFonts w:ascii="Verdana" w:hAnsi="Verdana"/>
          </w:rPr>
          <w:fldChar w:fldCharType="separate"/>
        </w:r>
        <w:r w:rsidR="00324D19" w:rsidRPr="00324D19" w:rsidDel="00962BEF">
          <w:rPr>
            <w:rFonts w:ascii="Verdana" w:hAnsi="Verdana"/>
          </w:rPr>
          <w:delText>[17]</w:delText>
        </w:r>
        <w:r w:rsidR="00324D19" w:rsidDel="00962BEF">
          <w:rPr>
            <w:rFonts w:ascii="Verdana" w:hAnsi="Verdana"/>
          </w:rPr>
          <w:fldChar w:fldCharType="end"/>
        </w:r>
        <w:r w:rsidRPr="000B180A" w:rsidDel="00962BEF">
          <w:rPr>
            <w:rFonts w:ascii="Verdana" w:hAnsi="Verdana"/>
          </w:rPr>
          <w:delText xml:space="preserve">. </w:delText>
        </w:r>
        <w:commentRangeEnd w:id="32"/>
        <w:r w:rsidR="0072100A" w:rsidDel="00962BEF">
          <w:rPr>
            <w:rStyle w:val="CommentReference"/>
          </w:rPr>
          <w:commentReference w:id="32"/>
        </w:r>
      </w:del>
      <w:commentRangeEnd w:id="33"/>
      <w:r w:rsidR="00962BEF">
        <w:rPr>
          <w:rStyle w:val="CommentReference"/>
        </w:rPr>
        <w:commentReference w:id="33"/>
      </w:r>
      <w:r w:rsidRPr="000B180A">
        <w:rPr>
          <w:rFonts w:ascii="Verdana" w:hAnsi="Verdana"/>
        </w:rPr>
        <w:t>While the clinical interpretation of such differences would require careful validation in future studies with specific patient cohorts, the precision and efficiency of our tracking method makes it a promising tool for comparative analyses between normal and pathological joint motion patterns.</w:t>
      </w:r>
    </w:p>
    <w:p w14:paraId="731A1BA5" w14:textId="3EF6A0A1" w:rsidR="00EB5D3C" w:rsidRDefault="00EA5EF9" w:rsidP="000423D6">
      <w:pPr>
        <w:spacing w:line="360" w:lineRule="auto"/>
        <w:jc w:val="both"/>
        <w:rPr>
          <w:rFonts w:ascii="Verdana" w:hAnsi="Verdana"/>
          <w:u w:val="single"/>
        </w:rPr>
      </w:pPr>
      <w:r w:rsidRPr="00EA5EF9">
        <w:rPr>
          <w:rFonts w:ascii="Verdana" w:hAnsi="Verdana"/>
          <w:u w:val="single"/>
        </w:rPr>
        <w:t xml:space="preserve">4. Conclusion </w:t>
      </w:r>
    </w:p>
    <w:p w14:paraId="10798B2E" w14:textId="4B968732" w:rsidR="009E0853" w:rsidRDefault="00346AAB" w:rsidP="000423D6">
      <w:pPr>
        <w:spacing w:line="360" w:lineRule="auto"/>
        <w:jc w:val="both"/>
        <w:rPr>
          <w:rFonts w:ascii="Verdana" w:hAnsi="Verdana"/>
        </w:rPr>
      </w:pPr>
      <w:r w:rsidRPr="00346AAB">
        <w:rPr>
          <w:rFonts w:ascii="Verdana" w:hAnsi="Verdana"/>
        </w:rPr>
        <w:t xml:space="preserve">This study presents a novel semi-automated method for tracking bone motion in 2D sagittal CINE MRI sequences during controlled knee flexion-extension movements. The method significantly reduces processing time compared to manual segmentation while </w:t>
      </w:r>
      <w:r w:rsidR="00812336">
        <w:rPr>
          <w:rFonts w:ascii="Verdana" w:hAnsi="Verdana"/>
        </w:rPr>
        <w:t>improving</w:t>
      </w:r>
      <w:r w:rsidR="00812336" w:rsidRPr="00346AAB">
        <w:rPr>
          <w:rFonts w:ascii="Verdana" w:hAnsi="Verdana"/>
        </w:rPr>
        <w:t xml:space="preserve"> </w:t>
      </w:r>
      <w:r w:rsidRPr="00346AAB">
        <w:rPr>
          <w:rFonts w:ascii="Verdana" w:hAnsi="Verdana"/>
        </w:rPr>
        <w:t xml:space="preserve">measurement reliability. The ability to </w:t>
      </w:r>
      <w:r w:rsidR="00812336">
        <w:rPr>
          <w:rFonts w:ascii="Verdana" w:hAnsi="Verdana"/>
        </w:rPr>
        <w:t>efficiently</w:t>
      </w:r>
      <w:r w:rsidR="00812336" w:rsidRPr="00346AAB">
        <w:rPr>
          <w:rFonts w:ascii="Verdana" w:hAnsi="Verdana"/>
        </w:rPr>
        <w:t xml:space="preserve"> </w:t>
      </w:r>
      <w:r w:rsidRPr="00346AAB">
        <w:rPr>
          <w:rFonts w:ascii="Verdana" w:hAnsi="Verdana"/>
        </w:rPr>
        <w:t>quantify relative femoral and tibial positions during motion makes this approach valuable for analyzing joint movement patterns. This technical advancement contributes to the broader goal of understanding normal and pathological knee function through dynamic MRI analysis.</w:t>
      </w:r>
    </w:p>
    <w:p w14:paraId="3C75BF97" w14:textId="77777777" w:rsidR="009E0853" w:rsidRDefault="009E0853" w:rsidP="000423D6">
      <w:pPr>
        <w:spacing w:line="360" w:lineRule="auto"/>
        <w:jc w:val="both"/>
        <w:rPr>
          <w:rFonts w:ascii="Verdana" w:hAnsi="Verdana"/>
        </w:rPr>
      </w:pPr>
    </w:p>
    <w:p w14:paraId="1CE5F248" w14:textId="77777777" w:rsidR="000220B4" w:rsidRPr="000220B4" w:rsidRDefault="00285EAC" w:rsidP="000220B4">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0220B4" w:rsidRPr="000220B4">
        <w:t xml:space="preserve">1. </w:t>
      </w:r>
      <w:r w:rsidR="000220B4" w:rsidRPr="000220B4">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3C8C8202" w14:textId="77777777" w:rsidR="000220B4" w:rsidRPr="000220B4" w:rsidRDefault="000220B4" w:rsidP="000220B4">
      <w:pPr>
        <w:pStyle w:val="Bibliography"/>
      </w:pPr>
      <w:r w:rsidRPr="000220B4">
        <w:t xml:space="preserve">2. </w:t>
      </w:r>
      <w:r w:rsidRPr="000220B4">
        <w:tab/>
        <w:t>Kaufman KR, Hughes C, Morrey BF, Morrey M, An KN. Gait characteristics of patients with knee osteoarthritis. Journal of Biomechanics 2001; 34 :907–15. https://doi.org/10.1016/S0021-9290(01)00036-7</w:t>
      </w:r>
    </w:p>
    <w:p w14:paraId="756455FF" w14:textId="77777777" w:rsidR="000220B4" w:rsidRPr="000220B4" w:rsidRDefault="000220B4" w:rsidP="000220B4">
      <w:pPr>
        <w:pStyle w:val="Bibliography"/>
      </w:pPr>
      <w:r w:rsidRPr="000220B4">
        <w:t xml:space="preserve">3. </w:t>
      </w:r>
      <w:r w:rsidRPr="000220B4">
        <w:tab/>
        <w:t>Astephen JL, Deluzio KJ, Caldwell GE, Dunbar MJ. Biomechanical changes at the hip, knee, and ankle joints during gait are associated with knee osteoarthritis severity. Journal Orthopaedic Research 2008; 26 :332–41. https://doi.org/10.1002/jor.20496</w:t>
      </w:r>
    </w:p>
    <w:p w14:paraId="25441E96" w14:textId="77777777" w:rsidR="000220B4" w:rsidRPr="000220B4" w:rsidRDefault="000220B4" w:rsidP="000220B4">
      <w:pPr>
        <w:pStyle w:val="Bibliography"/>
      </w:pPr>
      <w:r w:rsidRPr="000220B4">
        <w:t xml:space="preserve">4. </w:t>
      </w:r>
      <w:r w:rsidRPr="000220B4">
        <w:tab/>
        <w:t>Tashman S, Kopf S, Fu FH. The Kinematic Basis of Anterior Cruciate Ligament Reconstruction. Operative Techniques in Sports Medicine 2008; 16 :116–8. https://doi.org/10.1053/j.otsm.2008.10.005</w:t>
      </w:r>
    </w:p>
    <w:p w14:paraId="41561937" w14:textId="77777777" w:rsidR="000220B4" w:rsidRPr="000220B4" w:rsidRDefault="000220B4" w:rsidP="000220B4">
      <w:pPr>
        <w:pStyle w:val="Bibliography"/>
      </w:pPr>
      <w:r w:rsidRPr="000220B4">
        <w:t xml:space="preserve">5. </w:t>
      </w:r>
      <w:r w:rsidRPr="000220B4">
        <w:tab/>
        <w:t>Georgoulis AD, Papadonikolakis A, Papageorgiou CD, Mitsou A, Stergiou N. Three-Dimensional Tibiofemoral Kinematics of the Anterior Cruciate Ligament-Deficient and Reconstructed Knee during Walking. Am J Sports Med 2003; 31 :75–9. https://doi.org/10.1177/03635465030310012401</w:t>
      </w:r>
    </w:p>
    <w:p w14:paraId="1F1219B7" w14:textId="77777777" w:rsidR="000220B4" w:rsidRPr="000220B4" w:rsidRDefault="000220B4" w:rsidP="000220B4">
      <w:pPr>
        <w:pStyle w:val="Bibliography"/>
      </w:pPr>
      <w:r w:rsidRPr="000220B4">
        <w:lastRenderedPageBreak/>
        <w:t xml:space="preserve">6. </w:t>
      </w:r>
      <w:r w:rsidRPr="000220B4">
        <w:tab/>
        <w:t>Barrance PJ, Williams GN, Snyder-Mackler L, Buchanan TS. Altered knee kinematics in ACL-deficient non-copers: a comparison using dynamic MRI. J Orthop Res 2006; 24 :132–40. https://doi.org/10.1002/jor.20016</w:t>
      </w:r>
    </w:p>
    <w:p w14:paraId="147146F1" w14:textId="77777777" w:rsidR="000220B4" w:rsidRPr="000220B4" w:rsidRDefault="000220B4" w:rsidP="000220B4">
      <w:pPr>
        <w:pStyle w:val="Bibliography"/>
      </w:pPr>
      <w:r w:rsidRPr="000220B4">
        <w:t xml:space="preserve">7. </w:t>
      </w:r>
      <w:r w:rsidRPr="000220B4">
        <w:tab/>
        <w:t>Markolf KL, Burchfield DM, Shapiro MM, Shepard MF, Finerman GAM, Slauterbeck JL. Combined knee loading states that generate high anterior cruciate ligament forces. Journal Orthopaedic Research 1995; 13 :930–5. https://doi.org/10.1002/jor.1100130618</w:t>
      </w:r>
    </w:p>
    <w:p w14:paraId="58BB4DA3" w14:textId="77777777" w:rsidR="000220B4" w:rsidRPr="000220B4" w:rsidRDefault="000220B4" w:rsidP="000220B4">
      <w:pPr>
        <w:pStyle w:val="Bibliography"/>
      </w:pPr>
      <w:r w:rsidRPr="000220B4">
        <w:t xml:space="preserve">8. </w:t>
      </w:r>
      <w:r w:rsidRPr="000220B4">
        <w:tab/>
        <w:t>Chaudhari AMW, Briant PL, Bevill SL, Koo S, Andriacchi TP. Knee Kinematics, Cartilage Morphology, and Osteoarthritis after ACL Injury. Medicine &amp; Science in Sports &amp; Exercise 2008; 40 :215–22. https://doi.org/10.1249/mss.0b013e31815cbb0e</w:t>
      </w:r>
    </w:p>
    <w:p w14:paraId="249E4800" w14:textId="77777777" w:rsidR="000220B4" w:rsidRPr="000220B4" w:rsidRDefault="000220B4" w:rsidP="000220B4">
      <w:pPr>
        <w:pStyle w:val="Bibliography"/>
      </w:pPr>
      <w:r w:rsidRPr="000220B4">
        <w:t xml:space="preserve">9. </w:t>
      </w:r>
      <w:r w:rsidRPr="000220B4">
        <w:tab/>
        <w:t>Andriacchi TP, Mündermann A. The role of ambulatory mechanics in the initiation and progression of knee osteoarthritis. Curr Opin Rheumatol 2006; 18 :514–8. https://doi.org/10.1097/01.bor.0000240365.16842.4e</w:t>
      </w:r>
    </w:p>
    <w:p w14:paraId="673CDD0C" w14:textId="77777777" w:rsidR="000220B4" w:rsidRPr="000220B4" w:rsidRDefault="000220B4" w:rsidP="000220B4">
      <w:pPr>
        <w:pStyle w:val="Bibliography"/>
      </w:pPr>
      <w:r w:rsidRPr="000220B4">
        <w:t xml:space="preserve">10. </w:t>
      </w:r>
      <w:r w:rsidRPr="000220B4">
        <w:tab/>
        <w:t>Conconi M, De Carli F, Berni M, Sancisi N, Parenti-Castelli V, Monetti G. In-Vivo Quantification of Knee Deep-Flexion in Physiological Loading Condition trough Dynamic MRI. Applied Sciences 2023; 13 :629. https://doi.org/10.3390/app13010629</w:t>
      </w:r>
    </w:p>
    <w:p w14:paraId="24F90647" w14:textId="77777777" w:rsidR="000220B4" w:rsidRPr="000220B4" w:rsidRDefault="000220B4" w:rsidP="000220B4">
      <w:pPr>
        <w:pStyle w:val="Bibliography"/>
      </w:pPr>
      <w:r w:rsidRPr="000220B4">
        <w:t xml:space="preserve">11. </w:t>
      </w:r>
      <w:r w:rsidRPr="000220B4">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0072A15F" w14:textId="77777777" w:rsidR="000220B4" w:rsidRPr="000220B4" w:rsidRDefault="000220B4" w:rsidP="000220B4">
      <w:pPr>
        <w:pStyle w:val="Bibliography"/>
        <w:rPr>
          <w:lang w:val="de-DE"/>
        </w:rPr>
      </w:pPr>
      <w:r w:rsidRPr="000220B4">
        <w:t xml:space="preserve">12. </w:t>
      </w:r>
      <w:r w:rsidRPr="000220B4">
        <w:tab/>
        <w:t xml:space="preserve">Kaiser JM, Vignos MF, Kijowski R, Baer G, Thelen DG. Effect of Loading on In Vivo Tibiofemoral and Patellofemoral Kinematics of Healthy and ACL-Reconstructed Knees. </w:t>
      </w:r>
      <w:r w:rsidRPr="000220B4">
        <w:rPr>
          <w:lang w:val="de-DE"/>
        </w:rPr>
        <w:t>Am J Sports Med 2017; 45 :3272–9. https://doi.org/10.1177/0363546517724417</w:t>
      </w:r>
    </w:p>
    <w:p w14:paraId="48A5693E" w14:textId="77777777" w:rsidR="000220B4" w:rsidRPr="000220B4" w:rsidRDefault="000220B4" w:rsidP="000220B4">
      <w:pPr>
        <w:pStyle w:val="Bibliography"/>
      </w:pPr>
      <w:r w:rsidRPr="000220B4">
        <w:rPr>
          <w:lang w:val="de-DE"/>
        </w:rPr>
        <w:t xml:space="preserve">13. </w:t>
      </w:r>
      <w:r w:rsidRPr="000220B4">
        <w:rPr>
          <w:lang w:val="de-DE"/>
        </w:rPr>
        <w:tab/>
        <w:t xml:space="preserve">Brossmann J, Muhle C, Schröder C, Melchert UH, Büll CC, Spielmann RP, et al. </w:t>
      </w:r>
      <w:r w:rsidRPr="000220B4">
        <w:t>Patellar tracking patterns during active and passive knee extension: evaluation with motion-triggered cine MR imaging. Radiology 1993; 187 :205–12. https://doi.org/10.1148/radiology.187.1.8451415</w:t>
      </w:r>
    </w:p>
    <w:p w14:paraId="0CC33E0E" w14:textId="77777777" w:rsidR="000220B4" w:rsidRPr="000220B4" w:rsidRDefault="000220B4" w:rsidP="000220B4">
      <w:pPr>
        <w:pStyle w:val="Bibliography"/>
      </w:pPr>
      <w:r w:rsidRPr="000220B4">
        <w:t xml:space="preserve">14. </w:t>
      </w:r>
      <w:r w:rsidRPr="000220B4">
        <w:tab/>
        <w:t>Seisler AR, Sheehan FT. Normative three-dimensional patellofemoral and tibiofemoral kinematics: a dynamic, in vivo study. IEEE Trans Biomed Eng 2007; 54 :1333–41. https://doi.org/10.1109/TBME.2007.890735</w:t>
      </w:r>
    </w:p>
    <w:p w14:paraId="39304573" w14:textId="77777777" w:rsidR="000220B4" w:rsidRPr="000220B4" w:rsidRDefault="000220B4" w:rsidP="000220B4">
      <w:pPr>
        <w:pStyle w:val="Bibliography"/>
        <w:rPr>
          <w:lang w:val="de-DE"/>
        </w:rPr>
      </w:pPr>
      <w:r w:rsidRPr="000220B4">
        <w:t xml:space="preserve">15. </w:t>
      </w:r>
      <w:r w:rsidRPr="000220B4">
        <w:tab/>
        <w:t xml:space="preserve">Behnam AJ, Herzka DA, Sheehan FT. Assessing the accuracy and precision of musculoskeletal motion tracking using cine-PC MRI on a 3.0T platform. </w:t>
      </w:r>
      <w:r w:rsidRPr="000220B4">
        <w:rPr>
          <w:lang w:val="de-DE"/>
        </w:rPr>
        <w:t>J Biomech 2011; 44 :193–7. https://doi.org/10.1016/j.jbiomech.2010.08.029</w:t>
      </w:r>
    </w:p>
    <w:p w14:paraId="0BE5269F" w14:textId="77777777" w:rsidR="000220B4" w:rsidRPr="000220B4" w:rsidRDefault="000220B4" w:rsidP="000220B4">
      <w:pPr>
        <w:pStyle w:val="Bibliography"/>
      </w:pPr>
      <w:r w:rsidRPr="000220B4">
        <w:rPr>
          <w:lang w:val="de-DE"/>
        </w:rPr>
        <w:t xml:space="preserve">16. </w:t>
      </w:r>
      <w:r w:rsidRPr="000220B4">
        <w:rPr>
          <w:lang w:val="de-DE"/>
        </w:rPr>
        <w:tab/>
        <w:t xml:space="preserve">Kaiser J, Bradford R, Johnson K, Wieben O, Thelen DG. </w:t>
      </w:r>
      <w:r w:rsidRPr="000220B4">
        <w:t>Measurement of tibiofemoral kinematics using highly accelerated 3D radial sampling. Magnetic Resonance in Med 2013; 69 :1310–6. https://doi.org/10.1002/mrm.24362</w:t>
      </w:r>
    </w:p>
    <w:p w14:paraId="71074D11" w14:textId="77777777" w:rsidR="000220B4" w:rsidRPr="000220B4" w:rsidRDefault="000220B4" w:rsidP="000220B4">
      <w:pPr>
        <w:pStyle w:val="Bibliography"/>
      </w:pPr>
      <w:r w:rsidRPr="000220B4">
        <w:t xml:space="preserve">17. </w:t>
      </w:r>
      <w:r w:rsidRPr="000220B4">
        <w:tab/>
        <w:t>Westphal CJ, Schmitz A, Reeder SB, Thelen DG. Load-dependent variations in knee kinematics measured with dynamic MRI. Journal of Biomechanics 2013; 46 :2045–52. https://doi.org/10.1016/j.jbiomech.2013.05.027</w:t>
      </w:r>
    </w:p>
    <w:p w14:paraId="402484EE" w14:textId="77777777" w:rsidR="000220B4" w:rsidRPr="000220B4" w:rsidRDefault="000220B4" w:rsidP="000220B4">
      <w:pPr>
        <w:pStyle w:val="Bibliography"/>
      </w:pPr>
      <w:r w:rsidRPr="000220B4">
        <w:t xml:space="preserve">18. </w:t>
      </w:r>
      <w:r w:rsidRPr="000220B4">
        <w:tab/>
        <w:t xml:space="preserve">Brisson NM, Krämer M, Krahl LAN, Schill A, Duda GN, Reichenbach JR. A novel multipurpose device for guided knee motion and loading during dynamic magnetic </w:t>
      </w:r>
      <w:r w:rsidRPr="000220B4">
        <w:lastRenderedPageBreak/>
        <w:t>resonance imaging. Zeitschrift für Medizinische Physik 2022; 32 :500–13. https://doi.org/10.1016/j.zemedi.2021.12.002</w:t>
      </w:r>
    </w:p>
    <w:p w14:paraId="540C6CC3" w14:textId="77777777" w:rsidR="000220B4" w:rsidRPr="000220B4" w:rsidRDefault="000220B4" w:rsidP="000220B4">
      <w:pPr>
        <w:pStyle w:val="Bibliography"/>
        <w:rPr>
          <w:lang w:val="de-DE"/>
        </w:rPr>
      </w:pPr>
      <w:r w:rsidRPr="000220B4">
        <w:t xml:space="preserve">19. </w:t>
      </w:r>
      <w:r w:rsidRPr="000220B4">
        <w:tab/>
        <w:t xml:space="preserve">Winkelmann S, Schaeffter T, Koehler T, Eggers H, Doessel O. An Optimal Radial Profile Order Based on the Golden Ratio for Time-Resolved MRI. </w:t>
      </w:r>
      <w:r w:rsidRPr="000220B4">
        <w:rPr>
          <w:lang w:val="de-DE"/>
        </w:rPr>
        <w:t>IEEE Trans Med Imaging 2007; 26 :68–76. https://doi.org/10.1109/TMI.2006.885337</w:t>
      </w:r>
    </w:p>
    <w:p w14:paraId="7BB5478F" w14:textId="77777777" w:rsidR="000220B4" w:rsidRPr="000220B4" w:rsidRDefault="000220B4" w:rsidP="000220B4">
      <w:pPr>
        <w:pStyle w:val="Bibliography"/>
      </w:pPr>
      <w:r w:rsidRPr="000220B4">
        <w:rPr>
          <w:lang w:val="de-DE"/>
        </w:rPr>
        <w:t xml:space="preserve">20. </w:t>
      </w:r>
      <w:r w:rsidRPr="000220B4">
        <w:rPr>
          <w:lang w:val="de-DE"/>
        </w:rPr>
        <w:tab/>
        <w:t xml:space="preserve">Krämer M, Herrmann K, Biermann J, Reichenbach JR. </w:t>
      </w:r>
      <w:r w:rsidRPr="000220B4">
        <w:t>Retrospective reconstruction of cardiac cine images from golden</w:t>
      </w:r>
      <w:r w:rsidRPr="000220B4">
        <w:rPr>
          <w:rFonts w:ascii="Cambria Math" w:hAnsi="Cambria Math" w:cs="Cambria Math"/>
        </w:rPr>
        <w:t>‐</w:t>
      </w:r>
      <w:r w:rsidRPr="000220B4">
        <w:t>ratio radial MRI using one</w:t>
      </w:r>
      <w:r w:rsidRPr="000220B4">
        <w:rPr>
          <w:rFonts w:ascii="Cambria Math" w:hAnsi="Cambria Math" w:cs="Cambria Math"/>
        </w:rPr>
        <w:t>‐</w:t>
      </w:r>
      <w:r w:rsidRPr="000220B4">
        <w:t>dimensional navigators. Magnetic Resonance Imaging 2014; 40 :413</w:t>
      </w:r>
      <w:r w:rsidRPr="000220B4">
        <w:rPr>
          <w:rFonts w:ascii="Aptos" w:hAnsi="Aptos" w:cs="Aptos"/>
        </w:rPr>
        <w:t>–</w:t>
      </w:r>
      <w:r w:rsidRPr="000220B4">
        <w:t>22. https://doi.org/10.1002/jmri.24364</w:t>
      </w:r>
    </w:p>
    <w:p w14:paraId="7487272A" w14:textId="77777777" w:rsidR="000220B4" w:rsidRPr="000220B4" w:rsidRDefault="000220B4" w:rsidP="000220B4">
      <w:pPr>
        <w:pStyle w:val="Bibliography"/>
      </w:pPr>
      <w:r w:rsidRPr="000220B4">
        <w:t xml:space="preserve">21. </w:t>
      </w:r>
      <w:r w:rsidRPr="000220B4">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7FF67DF3" w14:textId="77777777" w:rsidR="000220B4" w:rsidRPr="000220B4" w:rsidRDefault="000220B4" w:rsidP="000220B4">
      <w:pPr>
        <w:pStyle w:val="Bibliography"/>
      </w:pPr>
      <w:r w:rsidRPr="000220B4">
        <w:t xml:space="preserve">22. </w:t>
      </w:r>
      <w:r w:rsidRPr="000220B4">
        <w:tab/>
        <w:t>Wood T, Ljungberg E, Wiesinger F. Radial Interstices Enable Speedy Low-volume Imaging. JOSS 2021; 6 :3500. https://doi.org/10.21105/joss.03500</w:t>
      </w:r>
    </w:p>
    <w:p w14:paraId="2E4AD1AF" w14:textId="77777777" w:rsidR="000220B4" w:rsidRPr="000220B4" w:rsidRDefault="000220B4" w:rsidP="000220B4">
      <w:pPr>
        <w:pStyle w:val="Bibliography"/>
      </w:pPr>
      <w:r w:rsidRPr="000220B4">
        <w:t xml:space="preserve">23. </w:t>
      </w:r>
      <w:r w:rsidRPr="000220B4">
        <w:tab/>
        <w:t>Boyd S. Distributed Optimization and Statistical Learning via the Alternating Direction Method of Multipliers. FNT in Machine Learning 2010; 3 :1–122. https://doi.org/10.1561/2200000016</w:t>
      </w:r>
    </w:p>
    <w:p w14:paraId="075AEA8A" w14:textId="77777777" w:rsidR="000220B4" w:rsidRPr="000220B4" w:rsidRDefault="000220B4" w:rsidP="000220B4">
      <w:pPr>
        <w:pStyle w:val="Bibliography"/>
      </w:pPr>
      <w:r w:rsidRPr="000220B4">
        <w:t xml:space="preserve">24. </w:t>
      </w:r>
      <w:r w:rsidRPr="000220B4">
        <w:tab/>
        <w:t>Bredies K, Kunisch K, Pock T. Total Generalized Variation. SIAM J Imaging Sci 2010; 3 :492–526. https://doi.org/10.1137/090769521</w:t>
      </w:r>
    </w:p>
    <w:p w14:paraId="45E459F1" w14:textId="77777777" w:rsidR="000220B4" w:rsidRPr="000220B4" w:rsidRDefault="000220B4" w:rsidP="000220B4">
      <w:pPr>
        <w:pStyle w:val="Bibliography"/>
      </w:pPr>
      <w:r w:rsidRPr="000220B4">
        <w:t xml:space="preserve">25. </w:t>
      </w:r>
      <w:r w:rsidRPr="000220B4">
        <w:tab/>
        <w:t>Canny J. A Computational Approach to Edge Detection. IEEE Trans Pattern Anal Mach Intell 1986; PAMI-8 :679–98. https://doi.org/10.1109/TPAMI.1986.4767851</w:t>
      </w:r>
    </w:p>
    <w:p w14:paraId="645B5A06" w14:textId="77777777" w:rsidR="000220B4" w:rsidRPr="000220B4" w:rsidRDefault="000220B4" w:rsidP="000220B4">
      <w:pPr>
        <w:pStyle w:val="Bibliography"/>
        <w:rPr>
          <w:lang w:val="de-DE"/>
        </w:rPr>
      </w:pPr>
      <w:r w:rsidRPr="000220B4">
        <w:t xml:space="preserve">26. </w:t>
      </w:r>
      <w:r w:rsidRPr="000220B4">
        <w:tab/>
        <w:t xml:space="preserve">Dillencourt MB, Samet H, Tamminen M. A general approach to connected-component labeling for arbitrary image representations. </w:t>
      </w:r>
      <w:r w:rsidRPr="000220B4">
        <w:rPr>
          <w:lang w:val="de-DE"/>
        </w:rPr>
        <w:t>J ACM 1992; 39 :253–80. https://doi.org/10.1145/128749.128750</w:t>
      </w:r>
    </w:p>
    <w:p w14:paraId="1F999277" w14:textId="77777777" w:rsidR="000220B4" w:rsidRPr="000220B4" w:rsidRDefault="000220B4" w:rsidP="000220B4">
      <w:pPr>
        <w:pStyle w:val="Bibliography"/>
      </w:pPr>
      <w:r w:rsidRPr="000220B4">
        <w:rPr>
          <w:lang w:val="de-DE"/>
        </w:rPr>
        <w:t xml:space="preserve">27. </w:t>
      </w:r>
      <w:r w:rsidRPr="000220B4">
        <w:rPr>
          <w:lang w:val="de-DE"/>
        </w:rPr>
        <w:tab/>
        <w:t xml:space="preserve">Hinneburg A, Aggarwal CC, Keim DA. </w:t>
      </w:r>
      <w:r w:rsidRPr="000220B4">
        <w:t>What is the nearest neighbor in high dimensional spaces? Proc of the 26th Internat Conference on Very Large Databases, Cairo, Egypt, 2000 2000; :506–15</w:t>
      </w:r>
    </w:p>
    <w:p w14:paraId="6194A37D" w14:textId="77777777" w:rsidR="000220B4" w:rsidRPr="000220B4" w:rsidRDefault="000220B4" w:rsidP="000220B4">
      <w:pPr>
        <w:pStyle w:val="Bibliography"/>
      </w:pPr>
      <w:r w:rsidRPr="000220B4">
        <w:t xml:space="preserve">28. </w:t>
      </w:r>
      <w:r w:rsidRPr="000220B4">
        <w:tab/>
        <w:t>De Boor C. A Practical Guide to Splines. 1978; 27. https://doi.org/10.1007/978-1-4612-6333-3</w:t>
      </w:r>
    </w:p>
    <w:p w14:paraId="1E50DE76" w14:textId="77777777" w:rsidR="000220B4" w:rsidRPr="000220B4" w:rsidRDefault="000220B4" w:rsidP="000220B4">
      <w:pPr>
        <w:pStyle w:val="Bibliography"/>
      </w:pPr>
      <w:r w:rsidRPr="000220B4">
        <w:t xml:space="preserve">29. </w:t>
      </w:r>
      <w:r w:rsidRPr="000220B4">
        <w:tab/>
        <w:t>Nelder JA, Mead R. A Simplex Method for Function Minimization. The Computer Journal 1965; 7 :308–13. https://doi.org/10.1093/comjnl/7.4.308</w:t>
      </w:r>
    </w:p>
    <w:p w14:paraId="1F73057F" w14:textId="77777777" w:rsidR="000220B4" w:rsidRPr="000220B4" w:rsidRDefault="000220B4" w:rsidP="000220B4">
      <w:pPr>
        <w:pStyle w:val="Bibliography"/>
        <w:rPr>
          <w:lang w:val="de-DE"/>
        </w:rPr>
      </w:pPr>
      <w:r w:rsidRPr="000220B4">
        <w:t xml:space="preserve">30. </w:t>
      </w:r>
      <w:r w:rsidRPr="000220B4">
        <w:tab/>
        <w:t xml:space="preserve">Sofroniew N, Lambert T, Evans K, Nunez-Iglesias J, Bokota G, Winston P, et al. napari: a multi-dimensional image viewer for Python. </w:t>
      </w:r>
      <w:r w:rsidRPr="000220B4">
        <w:rPr>
          <w:lang w:val="de-DE"/>
        </w:rPr>
        <w:t>2022; https://doi.org/10.5281/ZENODO.6598542</w:t>
      </w:r>
    </w:p>
    <w:p w14:paraId="1AA6AE8F" w14:textId="77777777" w:rsidR="000220B4" w:rsidRPr="000220B4" w:rsidRDefault="000220B4" w:rsidP="000220B4">
      <w:pPr>
        <w:pStyle w:val="Bibliography"/>
      </w:pPr>
      <w:r w:rsidRPr="000220B4">
        <w:rPr>
          <w:lang w:val="de-DE"/>
        </w:rPr>
        <w:t xml:space="preserve">31. </w:t>
      </w:r>
      <w:r w:rsidRPr="000220B4">
        <w:rPr>
          <w:lang w:val="de-DE"/>
        </w:rPr>
        <w:tab/>
        <w:t xml:space="preserve">Shimizu T, Cheng Z, Samaan MA, Tanaka MS, Souza RB, Li X, et al. </w:t>
      </w:r>
      <w:r w:rsidRPr="000220B4">
        <w:t>Increases in Joint Laxity After Anterior Cruciate Ligament Reconstruction Are Associated With Sagittal Biomechanical Asymmetry. Arthroscopy 2019; 35 :2072–9. https://doi.org/10.1016/j.arthro.2019.01.050</w:t>
      </w:r>
    </w:p>
    <w:p w14:paraId="66AD6C8B" w14:textId="55253D9D" w:rsidR="00D731F5" w:rsidRPr="007C5774" w:rsidRDefault="00285EAC"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 Krämer" w:date="2024-11-22T11:27:00Z" w:initials="MK">
    <w:p w14:paraId="68D26BE3" w14:textId="77777777" w:rsidR="002853D9" w:rsidRDefault="002853D9" w:rsidP="002853D9">
      <w:pPr>
        <w:pStyle w:val="CommentText"/>
      </w:pPr>
      <w:r>
        <w:rPr>
          <w:rStyle w:val="CommentReference"/>
        </w:rPr>
        <w:annotationRef/>
      </w:r>
      <w:r>
        <w:t>Does it make sense to add a couple of sentences at the end of the paragraph to explain what the disadvantages of these methods are? As motivation why did we set out to create a new method?</w:t>
      </w:r>
    </w:p>
  </w:comment>
  <w:comment w:id="1" w:author="Aayush Nepal" w:date="2024-11-26T22:38:00Z" w:initials="AN">
    <w:p w14:paraId="107C4637" w14:textId="77777777" w:rsidR="00080E55" w:rsidRDefault="00080E55" w:rsidP="00080E55">
      <w:pPr>
        <w:pStyle w:val="CommentText"/>
      </w:pPr>
      <w:r>
        <w:rPr>
          <w:rStyle w:val="CommentReference"/>
        </w:rPr>
        <w:annotationRef/>
      </w:r>
      <w:r>
        <w:t xml:space="preserve">While that would be a nice motivator .. We cannot claim we overcome their disadvantages, because we are not measuring the same thing they are measuring. </w:t>
      </w:r>
    </w:p>
  </w:comment>
  <w:comment w:id="2" w:author="Martin Krämer" w:date="2024-11-22T11:28:00Z" w:initials="MK">
    <w:p w14:paraId="74B5BC53" w14:textId="156D8243" w:rsidR="00467F6E" w:rsidRDefault="00B43E8E" w:rsidP="00467F6E">
      <w:pPr>
        <w:pStyle w:val="CommentText"/>
      </w:pPr>
      <w:r>
        <w:rPr>
          <w:rStyle w:val="CommentReference"/>
        </w:rPr>
        <w:annotationRef/>
      </w:r>
      <w:r w:rsidR="00467F6E">
        <w:t>Does this apply to all the approaches you listed before?</w:t>
      </w:r>
    </w:p>
  </w:comment>
  <w:comment w:id="3" w:author="Aayush Nepal" w:date="2024-11-26T19:18:00Z" w:initials="AN">
    <w:p w14:paraId="556C44B5" w14:textId="77777777" w:rsidR="00467F6E" w:rsidRDefault="00194022" w:rsidP="00467F6E">
      <w:pPr>
        <w:pStyle w:val="CommentText"/>
      </w:pPr>
      <w:r>
        <w:rPr>
          <w:rStyle w:val="CommentReference"/>
        </w:rPr>
        <w:annotationRef/>
      </w:r>
      <w:r w:rsidR="00467F6E">
        <w:t xml:space="preserve">Looking at the papers from the paragraph immediately above this one, this does apply to all papers except citation 11 - the draper paper.. And maybe also paper 13 - Brossman..  I have suggested a rewording. </w:t>
      </w:r>
    </w:p>
  </w:comment>
  <w:comment w:id="6" w:author="Martin Krämer" w:date="2024-11-22T11:29:00Z" w:initials="MK">
    <w:p w14:paraId="2E99C1D9" w14:textId="055B1879" w:rsidR="00B43E8E" w:rsidRDefault="00B43E8E" w:rsidP="00B43E8E">
      <w:pPr>
        <w:pStyle w:val="CommentText"/>
      </w:pPr>
      <w:r>
        <w:rPr>
          <w:rStyle w:val="CommentReference"/>
        </w:rPr>
        <w:annotationRef/>
      </w:r>
      <w:r>
        <w:t>How much manual input is required for the other methods?</w:t>
      </w:r>
    </w:p>
  </w:comment>
  <w:comment w:id="7" w:author="Aayush Nepal" w:date="2024-11-26T20:08:00Z" w:initials="AN">
    <w:p w14:paraId="65598799" w14:textId="77777777" w:rsidR="00B365EC" w:rsidRDefault="00B365EC" w:rsidP="00B365EC">
      <w:pPr>
        <w:pStyle w:val="CommentText"/>
      </w:pPr>
      <w:r>
        <w:rPr>
          <w:rStyle w:val="CommentReference"/>
        </w:rPr>
        <w:annotationRef/>
      </w:r>
      <w:r>
        <w:t xml:space="preserve">I don’t think that is relevant .. Changed the wording of the objective to avoid putting too much focus on the manual intervention part.. Because it is hard to quantify something like ‘how much manual intervention’ </w:t>
      </w:r>
    </w:p>
  </w:comment>
  <w:comment w:id="11" w:author="Brisson, Nicholas" w:date="2024-10-02T15:36:00Z" w:initials="BN">
    <w:p w14:paraId="3C5E43C8" w14:textId="0C70BA83" w:rsidR="004244E9" w:rsidRDefault="004244E9">
      <w:pPr>
        <w:pStyle w:val="CommentText"/>
      </w:pPr>
      <w:r>
        <w:rPr>
          <w:rStyle w:val="CommentReference"/>
        </w:rPr>
        <w:annotationRef/>
      </w:r>
      <w:r>
        <w:t>Out of curiosity – why did you use 2 degree windows, and not 1 or 0.5°?</w:t>
      </w:r>
    </w:p>
  </w:comment>
  <w:comment w:id="12"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13"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14"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22" w:author="Martin Krämer" w:date="2024-11-22T11:42:00Z" w:initials="MK">
    <w:p w14:paraId="5CC9AF94" w14:textId="77777777" w:rsidR="007206C2" w:rsidRDefault="007206C2" w:rsidP="007206C2">
      <w:pPr>
        <w:pStyle w:val="CommentText"/>
      </w:pPr>
      <w:r>
        <w:rPr>
          <w:rStyle w:val="CommentReference"/>
        </w:rPr>
        <w:annotationRef/>
      </w:r>
      <w:r>
        <w:t>Right now I only see one settings which is the connectivity? Was there any other setting that was tuned? Maybe remove the next sentence?</w:t>
      </w:r>
    </w:p>
  </w:comment>
  <w:comment w:id="20" w:author="Krämer, Martin" w:date="2024-11-26T08:36:00Z" w:initials="MK">
    <w:p w14:paraId="291CD432" w14:textId="5B3904AE" w:rsidR="00586370" w:rsidRDefault="00586370">
      <w:pPr>
        <w:pStyle w:val="CommentText"/>
      </w:pPr>
      <w:r>
        <w:rPr>
          <w:rStyle w:val="CommentReference"/>
        </w:rPr>
        <w:annotationRef/>
      </w:r>
      <w:r>
        <w:t>But this is no consequence of the diagonally adjacent pixel setting? Or do you mean that it was applied in 3D taking through slice motion into account? Maybe this is a super important point that should be made more clear?</w:t>
      </w:r>
    </w:p>
  </w:comment>
  <w:comment w:id="21" w:author="Aayush Nepal" w:date="2024-11-27T19:17:00Z" w:initials="AN">
    <w:p w14:paraId="758E5DD8" w14:textId="77777777" w:rsidR="00FB5E4E" w:rsidRDefault="00FB5E4E" w:rsidP="00FB5E4E">
      <w:pPr>
        <w:pStyle w:val="CommentText"/>
      </w:pPr>
      <w:r>
        <w:rPr>
          <w:rStyle w:val="CommentReference"/>
        </w:rPr>
        <w:annotationRef/>
      </w:r>
      <w:r>
        <w:rPr>
          <w:lang w:val="de-DE"/>
        </w:rPr>
        <w:t xml:space="preserve">Actually through slice motion was not the reason why the 3d binary structure was used .. It was just a practical benefit of us this structure.. Using 2d would give different labels to the same edge across the cycle, but 3d gave the same label.. Regarding the diagnoally adjency, i think by using the 3d .. It was able to catch the edge as it moved </w:t>
      </w:r>
    </w:p>
  </w:comment>
  <w:comment w:id="23" w:author="Brisson, Nicholas" w:date="2024-10-02T16:05:00Z" w:initials="BN">
    <w:p w14:paraId="183A79BB" w14:textId="470AEBFF" w:rsidR="00F704F5" w:rsidRDefault="00F704F5">
      <w:pPr>
        <w:pStyle w:val="CommentText"/>
      </w:pPr>
      <w:r>
        <w:rPr>
          <w:rStyle w:val="CommentReference"/>
        </w:rPr>
        <w:annotationRef/>
      </w:r>
      <w:r>
        <w:t>Is there a reason you are mentioning that they were optimized only “once”? if not, suggest removing this word.</w:t>
      </w:r>
    </w:p>
  </w:comment>
  <w:comment w:id="24"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25"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26"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 w:id="27" w:author="Martin Krämer" w:date="2024-11-22T11:46:00Z" w:initials="MK">
    <w:p w14:paraId="7EA6D4F4" w14:textId="77777777" w:rsidR="007206C2" w:rsidRDefault="007206C2" w:rsidP="007206C2">
      <w:pPr>
        <w:pStyle w:val="CommentText"/>
      </w:pPr>
      <w:r>
        <w:rPr>
          <w:rStyle w:val="CommentReference"/>
        </w:rPr>
        <w:annotationRef/>
      </w:r>
      <w:r>
        <w:t>I‘m wondering if we should first show Figure 3 (at the beginning of the section) and then Figure 2</w:t>
      </w:r>
    </w:p>
  </w:comment>
  <w:comment w:id="28" w:author="Aayush Nepal" w:date="2024-11-27T19:23:00Z" w:initials="AN">
    <w:p w14:paraId="379DEE64" w14:textId="77777777" w:rsidR="00972CFF" w:rsidRDefault="00972CFF" w:rsidP="00972CFF">
      <w:pPr>
        <w:pStyle w:val="CommentText"/>
      </w:pPr>
      <w:r>
        <w:rPr>
          <w:rStyle w:val="CommentReference"/>
        </w:rPr>
        <w:annotationRef/>
      </w:r>
      <w:r>
        <w:rPr>
          <w:lang w:val="de-DE"/>
        </w:rPr>
        <w:t xml:space="preserve">That could help orient the readers as the read each step .. Something they can look back at as a visual reference .. </w:t>
      </w:r>
    </w:p>
  </w:comment>
  <w:comment w:id="30" w:author="Martin Krämer" w:date="2024-11-22T16:09:00Z" w:initials="MK">
    <w:p w14:paraId="1A165672" w14:textId="77777777" w:rsidR="00BA078A" w:rsidRDefault="00BA078A" w:rsidP="00BA078A">
      <w:pPr>
        <w:pStyle w:val="CommentText"/>
      </w:pPr>
      <w:r>
        <w:rPr>
          <w:rStyle w:val="CommentReference"/>
        </w:rPr>
        <w:annotationRef/>
      </w:r>
      <w:r>
        <w:t xml:space="preserve">This will be perfect for the reviewers to jump in and just demand „please measure 20 additional people“… which is not what we want :-). Why not go along the lines that we acknowledge that the sample size was small, but that the focus was more on the development of the algorithm? Establishing a base line how healthy bone motion parameters obtained from MRI look like and comparing those to clinical populations is subject to larger studies? </w:t>
      </w:r>
    </w:p>
  </w:comment>
  <w:comment w:id="31" w:author="Aayush Nepal" w:date="2024-11-27T20:06:00Z" w:initials="AN">
    <w:p w14:paraId="2414E963" w14:textId="77777777" w:rsidR="009F5809" w:rsidRDefault="009F5809" w:rsidP="009F5809">
      <w:pPr>
        <w:pStyle w:val="CommentText"/>
      </w:pPr>
      <w:r>
        <w:rPr>
          <w:rStyle w:val="CommentReference"/>
        </w:rPr>
        <w:annotationRef/>
      </w:r>
      <w:r>
        <w:rPr>
          <w:lang w:val="de-DE"/>
        </w:rPr>
        <w:t xml:space="preserve">Added a change </w:t>
      </w:r>
    </w:p>
  </w:comment>
  <w:comment w:id="32" w:author="Martin Krämer" w:date="2024-11-22T16:15:00Z" w:initials="MK">
    <w:p w14:paraId="248D80D4" w14:textId="24AAE1D3" w:rsidR="0072100A" w:rsidRDefault="0072100A" w:rsidP="0072100A">
      <w:pPr>
        <w:pStyle w:val="CommentText"/>
      </w:pPr>
      <w:r>
        <w:rPr>
          <w:rStyle w:val="CommentReference"/>
        </w:rPr>
        <w:annotationRef/>
      </w:r>
      <w:r>
        <w:t>Not sure if I would put so much focus on the fact that we are able to do this, I mean easy attack point for a reviewer to just ask that we do this in 5 additional scans.</w:t>
      </w:r>
    </w:p>
  </w:comment>
  <w:comment w:id="33" w:author="Aayush Nepal" w:date="2024-11-27T20:26:00Z" w:initials="AN">
    <w:p w14:paraId="66D1725A" w14:textId="77777777" w:rsidR="00962BEF" w:rsidRDefault="00962BEF" w:rsidP="00962BEF">
      <w:pPr>
        <w:pStyle w:val="CommentText"/>
      </w:pPr>
      <w:r>
        <w:rPr>
          <w:rStyle w:val="CommentReference"/>
        </w:rPr>
        <w:annotationRef/>
      </w:r>
      <w:r>
        <w:rPr>
          <w:lang w:val="de-DE"/>
        </w:rPr>
        <w:t xml:space="preserve">That is true.. Would removing this sentence be ok? Im not sure, as it would remove any mention of the capability of the method + setup to do analysis under load.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D26BE3" w15:done="0"/>
  <w15:commentEx w15:paraId="107C4637" w15:paraIdParent="68D26BE3" w15:done="0"/>
  <w15:commentEx w15:paraId="74B5BC53" w15:done="0"/>
  <w15:commentEx w15:paraId="556C44B5" w15:paraIdParent="74B5BC53" w15:done="0"/>
  <w15:commentEx w15:paraId="2E99C1D9" w15:done="0"/>
  <w15:commentEx w15:paraId="65598799" w15:paraIdParent="2E99C1D9" w15:done="0"/>
  <w15:commentEx w15:paraId="3C5E43C8" w15:done="0"/>
  <w15:commentEx w15:paraId="097CC7D3" w15:paraIdParent="3C5E43C8" w15:done="0"/>
  <w15:commentEx w15:paraId="4662FA81" w15:done="0"/>
  <w15:commentEx w15:paraId="5F77F622" w15:paraIdParent="4662FA81" w15:done="0"/>
  <w15:commentEx w15:paraId="5CC9AF94" w15:done="0"/>
  <w15:commentEx w15:paraId="291CD432" w15:done="0"/>
  <w15:commentEx w15:paraId="758E5DD8" w15:paraIdParent="291CD432" w15:done="0"/>
  <w15:commentEx w15:paraId="183A79BB" w15:done="0"/>
  <w15:commentEx w15:paraId="2615171A" w15:paraIdParent="183A79BB" w15:done="0"/>
  <w15:commentEx w15:paraId="600F66CF" w15:done="0"/>
  <w15:commentEx w15:paraId="7D3863B6" w15:paraIdParent="600F66CF" w15:done="0"/>
  <w15:commentEx w15:paraId="7EA6D4F4" w15:done="0"/>
  <w15:commentEx w15:paraId="379DEE64" w15:paraIdParent="7EA6D4F4" w15:done="0"/>
  <w15:commentEx w15:paraId="1A165672" w15:done="0"/>
  <w15:commentEx w15:paraId="2414E963" w15:paraIdParent="1A165672" w15:done="0"/>
  <w15:commentEx w15:paraId="248D80D4" w15:done="0"/>
  <w15:commentEx w15:paraId="66D1725A" w15:paraIdParent="248D80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447FD5" w16cex:dateUtc="2024-11-22T10:27:00Z"/>
  <w16cex:commentExtensible w16cex:durableId="24DEB0A3" w16cex:dateUtc="2024-11-26T21:38:00Z"/>
  <w16cex:commentExtensible w16cex:durableId="0FD5A529" w16cex:dateUtc="2024-11-22T10:28:00Z"/>
  <w16cex:commentExtensible w16cex:durableId="780D4EEE" w16cex:dateUtc="2024-11-26T18:18:00Z"/>
  <w16cex:commentExtensible w16cex:durableId="2BAE2278" w16cex:dateUtc="2024-11-22T10:29:00Z"/>
  <w16cex:commentExtensible w16cex:durableId="3D0007AC" w16cex:dateUtc="2024-11-26T19:08:00Z"/>
  <w16cex:commentExtensible w16cex:durableId="07C5CC52" w16cex:dateUtc="2024-10-05T14:28:00Z"/>
  <w16cex:commentExtensible w16cex:durableId="1EDE98C5" w16cex:dateUtc="2024-10-07T06:29:00Z"/>
  <w16cex:commentExtensible w16cex:durableId="76E872C8" w16cex:dateUtc="2024-11-22T10:42:00Z"/>
  <w16cex:commentExtensible w16cex:durableId="7EC535BF" w16cex:dateUtc="2024-11-27T18:17:00Z"/>
  <w16cex:commentExtensible w16cex:durableId="0F94EE6B" w16cex:dateUtc="2024-10-07T07:03:00Z"/>
  <w16cex:commentExtensible w16cex:durableId="46546AD4" w16cex:dateUtc="2024-10-07T07:10:00Z"/>
  <w16cex:commentExtensible w16cex:durableId="113786B9" w16cex:dateUtc="2024-11-22T10:46:00Z"/>
  <w16cex:commentExtensible w16cex:durableId="61836C89" w16cex:dateUtc="2024-11-27T18:23:00Z"/>
  <w16cex:commentExtensible w16cex:durableId="6E63AD61" w16cex:dateUtc="2024-11-22T15:09:00Z"/>
  <w16cex:commentExtensible w16cex:durableId="003B6C85" w16cex:dateUtc="2024-11-27T19:06:00Z"/>
  <w16cex:commentExtensible w16cex:durableId="5BD7F073" w16cex:dateUtc="2024-11-22T15:15:00Z"/>
  <w16cex:commentExtensible w16cex:durableId="39A42C3E" w16cex:dateUtc="2024-11-27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D26BE3" w16cid:durableId="3E447FD5"/>
  <w16cid:commentId w16cid:paraId="107C4637" w16cid:durableId="24DEB0A3"/>
  <w16cid:commentId w16cid:paraId="74B5BC53" w16cid:durableId="0FD5A529"/>
  <w16cid:commentId w16cid:paraId="556C44B5" w16cid:durableId="780D4EEE"/>
  <w16cid:commentId w16cid:paraId="2E99C1D9" w16cid:durableId="2BAE2278"/>
  <w16cid:commentId w16cid:paraId="65598799" w16cid:durableId="3D0007AC"/>
  <w16cid:commentId w16cid:paraId="3C5E43C8" w16cid:durableId="2AA7E6E9"/>
  <w16cid:commentId w16cid:paraId="097CC7D3" w16cid:durableId="07C5CC52"/>
  <w16cid:commentId w16cid:paraId="4662FA81" w16cid:durableId="2AA7E711"/>
  <w16cid:commentId w16cid:paraId="5F77F622" w16cid:durableId="1EDE98C5"/>
  <w16cid:commentId w16cid:paraId="5CC9AF94" w16cid:durableId="76E872C8"/>
  <w16cid:commentId w16cid:paraId="291CD432" w16cid:durableId="351F22C9"/>
  <w16cid:commentId w16cid:paraId="758E5DD8" w16cid:durableId="7EC535BF"/>
  <w16cid:commentId w16cid:paraId="183A79BB" w16cid:durableId="2AA7EDC1"/>
  <w16cid:commentId w16cid:paraId="2615171A" w16cid:durableId="0F94EE6B"/>
  <w16cid:commentId w16cid:paraId="600F66CF" w16cid:durableId="2AA7EE2F"/>
  <w16cid:commentId w16cid:paraId="7D3863B6" w16cid:durableId="46546AD4"/>
  <w16cid:commentId w16cid:paraId="7EA6D4F4" w16cid:durableId="113786B9"/>
  <w16cid:commentId w16cid:paraId="379DEE64" w16cid:durableId="61836C89"/>
  <w16cid:commentId w16cid:paraId="1A165672" w16cid:durableId="6E63AD61"/>
  <w16cid:commentId w16cid:paraId="2414E963" w16cid:durableId="003B6C85"/>
  <w16cid:commentId w16cid:paraId="248D80D4" w16cid:durableId="5BD7F073"/>
  <w16cid:commentId w16cid:paraId="66D1725A" w16cid:durableId="39A42C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A53F6" w14:textId="77777777" w:rsidR="00670A75" w:rsidRDefault="00670A75" w:rsidP="00FC327B">
      <w:pPr>
        <w:spacing w:after="0" w:line="240" w:lineRule="auto"/>
      </w:pPr>
      <w:r>
        <w:separator/>
      </w:r>
    </w:p>
  </w:endnote>
  <w:endnote w:type="continuationSeparator" w:id="0">
    <w:p w14:paraId="23553A50" w14:textId="77777777" w:rsidR="00670A75" w:rsidRDefault="00670A75"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12314" w14:textId="77777777" w:rsidR="00670A75" w:rsidRDefault="00670A75" w:rsidP="00FC327B">
      <w:pPr>
        <w:spacing w:after="0" w:line="240" w:lineRule="auto"/>
      </w:pPr>
      <w:r>
        <w:separator/>
      </w:r>
    </w:p>
  </w:footnote>
  <w:footnote w:type="continuationSeparator" w:id="0">
    <w:p w14:paraId="03C7792E" w14:textId="77777777" w:rsidR="00670A75" w:rsidRDefault="00670A75"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693580">
    <w:abstractNumId w:val="0"/>
  </w:num>
  <w:num w:numId="2" w16cid:durableId="1431123809">
    <w:abstractNumId w:val="2"/>
  </w:num>
  <w:num w:numId="3" w16cid:durableId="19681201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rson w15:author="Aayush Nepal">
    <w15:presenceInfo w15:providerId="Windows Live" w15:userId="cb7c85ceeff3366e"/>
  </w15:person>
  <w15:person w15:author="Brisson, Nicholas">
    <w15:presenceInfo w15:providerId="AD" w15:userId="S-1-5-21-1057563376-1269908281-367356602-386962"/>
  </w15:person>
  <w15:person w15:author="Aayush Nepal [2]">
    <w15:presenceInfo w15:providerId="AD" w15:userId="S::aayush.nepal@uni-jena.de::e60700ce-b41c-4b49-8f27-7b8aa622a71a"/>
  </w15:person>
  <w15:person w15:author="Krämer, Martin">
    <w15:presenceInfo w15:providerId="None" w15:userId="Krämer,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4BA"/>
    <w:rsid w:val="0000375E"/>
    <w:rsid w:val="00003DAF"/>
    <w:rsid w:val="0000492D"/>
    <w:rsid w:val="00005D93"/>
    <w:rsid w:val="00011C16"/>
    <w:rsid w:val="00020062"/>
    <w:rsid w:val="000201CE"/>
    <w:rsid w:val="000220B4"/>
    <w:rsid w:val="00022C3F"/>
    <w:rsid w:val="0004026E"/>
    <w:rsid w:val="000423D6"/>
    <w:rsid w:val="00047090"/>
    <w:rsid w:val="00060FB2"/>
    <w:rsid w:val="0006338B"/>
    <w:rsid w:val="00065D63"/>
    <w:rsid w:val="00073536"/>
    <w:rsid w:val="000736F2"/>
    <w:rsid w:val="000742DB"/>
    <w:rsid w:val="00076C10"/>
    <w:rsid w:val="00080E55"/>
    <w:rsid w:val="00080F67"/>
    <w:rsid w:val="00081067"/>
    <w:rsid w:val="000860AD"/>
    <w:rsid w:val="000902E5"/>
    <w:rsid w:val="000923F3"/>
    <w:rsid w:val="000935D5"/>
    <w:rsid w:val="000952CD"/>
    <w:rsid w:val="00095507"/>
    <w:rsid w:val="000A04A8"/>
    <w:rsid w:val="000A1522"/>
    <w:rsid w:val="000B180A"/>
    <w:rsid w:val="000C6642"/>
    <w:rsid w:val="000D5911"/>
    <w:rsid w:val="000E2333"/>
    <w:rsid w:val="000F483F"/>
    <w:rsid w:val="001065BE"/>
    <w:rsid w:val="00106ACA"/>
    <w:rsid w:val="001156A0"/>
    <w:rsid w:val="00117673"/>
    <w:rsid w:val="00120270"/>
    <w:rsid w:val="00121BD7"/>
    <w:rsid w:val="00124E1B"/>
    <w:rsid w:val="001257EE"/>
    <w:rsid w:val="0012591A"/>
    <w:rsid w:val="001259D7"/>
    <w:rsid w:val="00133B72"/>
    <w:rsid w:val="00136271"/>
    <w:rsid w:val="00143F97"/>
    <w:rsid w:val="00160333"/>
    <w:rsid w:val="00160D58"/>
    <w:rsid w:val="001623AC"/>
    <w:rsid w:val="00162A33"/>
    <w:rsid w:val="001631E6"/>
    <w:rsid w:val="00165BD7"/>
    <w:rsid w:val="0017506E"/>
    <w:rsid w:val="00177245"/>
    <w:rsid w:val="00177796"/>
    <w:rsid w:val="00182D07"/>
    <w:rsid w:val="00182E1B"/>
    <w:rsid w:val="0019092C"/>
    <w:rsid w:val="00190A31"/>
    <w:rsid w:val="00190B6F"/>
    <w:rsid w:val="00194022"/>
    <w:rsid w:val="001A0110"/>
    <w:rsid w:val="001A52B5"/>
    <w:rsid w:val="001A5DDE"/>
    <w:rsid w:val="001B072B"/>
    <w:rsid w:val="001B0E32"/>
    <w:rsid w:val="001B0F22"/>
    <w:rsid w:val="001C0ABB"/>
    <w:rsid w:val="001C42B3"/>
    <w:rsid w:val="001C49B5"/>
    <w:rsid w:val="001C73EA"/>
    <w:rsid w:val="001C7D56"/>
    <w:rsid w:val="001D3D88"/>
    <w:rsid w:val="001E381D"/>
    <w:rsid w:val="001F53E5"/>
    <w:rsid w:val="001F54D5"/>
    <w:rsid w:val="001F7579"/>
    <w:rsid w:val="00200AEB"/>
    <w:rsid w:val="002014BB"/>
    <w:rsid w:val="002139B1"/>
    <w:rsid w:val="00217818"/>
    <w:rsid w:val="00222455"/>
    <w:rsid w:val="002224DC"/>
    <w:rsid w:val="002341BD"/>
    <w:rsid w:val="0023470E"/>
    <w:rsid w:val="00234D89"/>
    <w:rsid w:val="00240C7B"/>
    <w:rsid w:val="00245404"/>
    <w:rsid w:val="00245C48"/>
    <w:rsid w:val="0024664C"/>
    <w:rsid w:val="00247C02"/>
    <w:rsid w:val="0025310A"/>
    <w:rsid w:val="00256CE7"/>
    <w:rsid w:val="0027133D"/>
    <w:rsid w:val="002769E8"/>
    <w:rsid w:val="00277EAD"/>
    <w:rsid w:val="00280F52"/>
    <w:rsid w:val="00284E38"/>
    <w:rsid w:val="002853D9"/>
    <w:rsid w:val="00285A5A"/>
    <w:rsid w:val="00285EAC"/>
    <w:rsid w:val="002862A0"/>
    <w:rsid w:val="00287640"/>
    <w:rsid w:val="00292A10"/>
    <w:rsid w:val="002953B2"/>
    <w:rsid w:val="0029579B"/>
    <w:rsid w:val="002A04B3"/>
    <w:rsid w:val="002A19D9"/>
    <w:rsid w:val="002B1456"/>
    <w:rsid w:val="002B2CA7"/>
    <w:rsid w:val="002C46C1"/>
    <w:rsid w:val="002C5664"/>
    <w:rsid w:val="002C7131"/>
    <w:rsid w:val="002C71E5"/>
    <w:rsid w:val="002D1C02"/>
    <w:rsid w:val="002D4461"/>
    <w:rsid w:val="002E640D"/>
    <w:rsid w:val="002F61E4"/>
    <w:rsid w:val="002F7A53"/>
    <w:rsid w:val="00305068"/>
    <w:rsid w:val="003134A4"/>
    <w:rsid w:val="00315366"/>
    <w:rsid w:val="003179CC"/>
    <w:rsid w:val="00324D19"/>
    <w:rsid w:val="00335E26"/>
    <w:rsid w:val="003412EA"/>
    <w:rsid w:val="003440BE"/>
    <w:rsid w:val="00346553"/>
    <w:rsid w:val="00346AAB"/>
    <w:rsid w:val="00347788"/>
    <w:rsid w:val="003501DD"/>
    <w:rsid w:val="00350281"/>
    <w:rsid w:val="00352C6A"/>
    <w:rsid w:val="003559AE"/>
    <w:rsid w:val="00355A75"/>
    <w:rsid w:val="0035771E"/>
    <w:rsid w:val="00361EC5"/>
    <w:rsid w:val="00372594"/>
    <w:rsid w:val="00380407"/>
    <w:rsid w:val="003810E4"/>
    <w:rsid w:val="00383F94"/>
    <w:rsid w:val="00387B81"/>
    <w:rsid w:val="003922B3"/>
    <w:rsid w:val="00392983"/>
    <w:rsid w:val="00393058"/>
    <w:rsid w:val="00396333"/>
    <w:rsid w:val="00396DDE"/>
    <w:rsid w:val="003A1F2F"/>
    <w:rsid w:val="003A48A4"/>
    <w:rsid w:val="003B010F"/>
    <w:rsid w:val="003B3851"/>
    <w:rsid w:val="003B5C59"/>
    <w:rsid w:val="003C0AC9"/>
    <w:rsid w:val="003C63A4"/>
    <w:rsid w:val="003D1567"/>
    <w:rsid w:val="003D5CED"/>
    <w:rsid w:val="003D7385"/>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D0D"/>
    <w:rsid w:val="00432EAE"/>
    <w:rsid w:val="00435926"/>
    <w:rsid w:val="0043750E"/>
    <w:rsid w:val="00445B71"/>
    <w:rsid w:val="00447914"/>
    <w:rsid w:val="00454249"/>
    <w:rsid w:val="0045464C"/>
    <w:rsid w:val="00463FA5"/>
    <w:rsid w:val="00467F6E"/>
    <w:rsid w:val="00471721"/>
    <w:rsid w:val="0047266F"/>
    <w:rsid w:val="004736C9"/>
    <w:rsid w:val="00474196"/>
    <w:rsid w:val="00474F0E"/>
    <w:rsid w:val="004766A3"/>
    <w:rsid w:val="0048027E"/>
    <w:rsid w:val="00481BE4"/>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0154"/>
    <w:rsid w:val="005850ED"/>
    <w:rsid w:val="00586370"/>
    <w:rsid w:val="0058697F"/>
    <w:rsid w:val="005919D8"/>
    <w:rsid w:val="00591F89"/>
    <w:rsid w:val="005A07DF"/>
    <w:rsid w:val="005A29E2"/>
    <w:rsid w:val="005B3832"/>
    <w:rsid w:val="005C1B41"/>
    <w:rsid w:val="005C2114"/>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3C66"/>
    <w:rsid w:val="006473CD"/>
    <w:rsid w:val="0064743B"/>
    <w:rsid w:val="00652817"/>
    <w:rsid w:val="00660AAD"/>
    <w:rsid w:val="006615DB"/>
    <w:rsid w:val="00662A7A"/>
    <w:rsid w:val="00662A91"/>
    <w:rsid w:val="00670A75"/>
    <w:rsid w:val="00676061"/>
    <w:rsid w:val="00684A47"/>
    <w:rsid w:val="006874BC"/>
    <w:rsid w:val="00697535"/>
    <w:rsid w:val="00697C9F"/>
    <w:rsid w:val="006A1DA7"/>
    <w:rsid w:val="006A1F9D"/>
    <w:rsid w:val="006A2A73"/>
    <w:rsid w:val="006A33C6"/>
    <w:rsid w:val="006A376A"/>
    <w:rsid w:val="006B5F93"/>
    <w:rsid w:val="006B6966"/>
    <w:rsid w:val="006C1B2A"/>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06C2"/>
    <w:rsid w:val="0072100A"/>
    <w:rsid w:val="00721259"/>
    <w:rsid w:val="007214F6"/>
    <w:rsid w:val="00724400"/>
    <w:rsid w:val="00727147"/>
    <w:rsid w:val="00731453"/>
    <w:rsid w:val="00735AD2"/>
    <w:rsid w:val="00736AA6"/>
    <w:rsid w:val="0073761F"/>
    <w:rsid w:val="00742617"/>
    <w:rsid w:val="00747160"/>
    <w:rsid w:val="00747AC0"/>
    <w:rsid w:val="007513F0"/>
    <w:rsid w:val="00752162"/>
    <w:rsid w:val="00756C3E"/>
    <w:rsid w:val="007571D2"/>
    <w:rsid w:val="00757499"/>
    <w:rsid w:val="00762043"/>
    <w:rsid w:val="0076400E"/>
    <w:rsid w:val="007710F9"/>
    <w:rsid w:val="00773C47"/>
    <w:rsid w:val="0078629C"/>
    <w:rsid w:val="0079121B"/>
    <w:rsid w:val="007A137D"/>
    <w:rsid w:val="007A61E2"/>
    <w:rsid w:val="007B04BD"/>
    <w:rsid w:val="007B7065"/>
    <w:rsid w:val="007C4BF3"/>
    <w:rsid w:val="007C5194"/>
    <w:rsid w:val="007C5774"/>
    <w:rsid w:val="007C6C76"/>
    <w:rsid w:val="007D3649"/>
    <w:rsid w:val="007D5209"/>
    <w:rsid w:val="007E07B4"/>
    <w:rsid w:val="007F16C4"/>
    <w:rsid w:val="00800292"/>
    <w:rsid w:val="0080495F"/>
    <w:rsid w:val="00804F50"/>
    <w:rsid w:val="008069C0"/>
    <w:rsid w:val="00812336"/>
    <w:rsid w:val="008123A4"/>
    <w:rsid w:val="0082073D"/>
    <w:rsid w:val="00822FFE"/>
    <w:rsid w:val="008236A4"/>
    <w:rsid w:val="00831489"/>
    <w:rsid w:val="00831AA9"/>
    <w:rsid w:val="00843835"/>
    <w:rsid w:val="008446F6"/>
    <w:rsid w:val="008575E6"/>
    <w:rsid w:val="00860055"/>
    <w:rsid w:val="0086397C"/>
    <w:rsid w:val="008701C8"/>
    <w:rsid w:val="00870CCF"/>
    <w:rsid w:val="008829A9"/>
    <w:rsid w:val="00884416"/>
    <w:rsid w:val="00892775"/>
    <w:rsid w:val="00893605"/>
    <w:rsid w:val="008959C4"/>
    <w:rsid w:val="008A0F27"/>
    <w:rsid w:val="008A7C0B"/>
    <w:rsid w:val="008B7268"/>
    <w:rsid w:val="008B7A6A"/>
    <w:rsid w:val="008C2055"/>
    <w:rsid w:val="008C630C"/>
    <w:rsid w:val="008D0E4A"/>
    <w:rsid w:val="008D18D7"/>
    <w:rsid w:val="008D7AA2"/>
    <w:rsid w:val="008E461D"/>
    <w:rsid w:val="008F04A5"/>
    <w:rsid w:val="008F5564"/>
    <w:rsid w:val="00900AA1"/>
    <w:rsid w:val="0090125F"/>
    <w:rsid w:val="00903AFD"/>
    <w:rsid w:val="00906865"/>
    <w:rsid w:val="00910C8F"/>
    <w:rsid w:val="0091288A"/>
    <w:rsid w:val="00913676"/>
    <w:rsid w:val="009139B6"/>
    <w:rsid w:val="0091660B"/>
    <w:rsid w:val="00917D6C"/>
    <w:rsid w:val="0092609E"/>
    <w:rsid w:val="00926C3D"/>
    <w:rsid w:val="009309C4"/>
    <w:rsid w:val="0094156E"/>
    <w:rsid w:val="00951CEC"/>
    <w:rsid w:val="00954D6A"/>
    <w:rsid w:val="00957BA6"/>
    <w:rsid w:val="00962616"/>
    <w:rsid w:val="00962BEF"/>
    <w:rsid w:val="00965533"/>
    <w:rsid w:val="00965D15"/>
    <w:rsid w:val="009661BC"/>
    <w:rsid w:val="00966E38"/>
    <w:rsid w:val="00970AED"/>
    <w:rsid w:val="00972CFF"/>
    <w:rsid w:val="00975F5C"/>
    <w:rsid w:val="009810FC"/>
    <w:rsid w:val="009942CD"/>
    <w:rsid w:val="00997995"/>
    <w:rsid w:val="00997C5B"/>
    <w:rsid w:val="009A14BA"/>
    <w:rsid w:val="009A4C41"/>
    <w:rsid w:val="009A7B59"/>
    <w:rsid w:val="009B21E3"/>
    <w:rsid w:val="009B2F7D"/>
    <w:rsid w:val="009C43A1"/>
    <w:rsid w:val="009C51BE"/>
    <w:rsid w:val="009D435A"/>
    <w:rsid w:val="009D778F"/>
    <w:rsid w:val="009E067B"/>
    <w:rsid w:val="009E0853"/>
    <w:rsid w:val="009E72D3"/>
    <w:rsid w:val="009F02C9"/>
    <w:rsid w:val="009F5809"/>
    <w:rsid w:val="00A01541"/>
    <w:rsid w:val="00A026B2"/>
    <w:rsid w:val="00A044A6"/>
    <w:rsid w:val="00A1109B"/>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23F7"/>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2680E"/>
    <w:rsid w:val="00B365EC"/>
    <w:rsid w:val="00B43E8E"/>
    <w:rsid w:val="00B5302D"/>
    <w:rsid w:val="00B768BA"/>
    <w:rsid w:val="00B7756B"/>
    <w:rsid w:val="00B84D8D"/>
    <w:rsid w:val="00B853C5"/>
    <w:rsid w:val="00B85903"/>
    <w:rsid w:val="00B91489"/>
    <w:rsid w:val="00B9183D"/>
    <w:rsid w:val="00B95ABC"/>
    <w:rsid w:val="00B9690A"/>
    <w:rsid w:val="00BA078A"/>
    <w:rsid w:val="00BA5040"/>
    <w:rsid w:val="00BA6376"/>
    <w:rsid w:val="00BB4C66"/>
    <w:rsid w:val="00BC0EFA"/>
    <w:rsid w:val="00BD05A8"/>
    <w:rsid w:val="00BD3C07"/>
    <w:rsid w:val="00BF3D92"/>
    <w:rsid w:val="00BF65C7"/>
    <w:rsid w:val="00C10CDE"/>
    <w:rsid w:val="00C12374"/>
    <w:rsid w:val="00C15214"/>
    <w:rsid w:val="00C1585C"/>
    <w:rsid w:val="00C309F2"/>
    <w:rsid w:val="00C33F90"/>
    <w:rsid w:val="00C357D9"/>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14E2C"/>
    <w:rsid w:val="00D312C2"/>
    <w:rsid w:val="00D32AE1"/>
    <w:rsid w:val="00D33765"/>
    <w:rsid w:val="00D424DC"/>
    <w:rsid w:val="00D5126D"/>
    <w:rsid w:val="00D55EC6"/>
    <w:rsid w:val="00D57344"/>
    <w:rsid w:val="00D62197"/>
    <w:rsid w:val="00D62D12"/>
    <w:rsid w:val="00D6330D"/>
    <w:rsid w:val="00D640EF"/>
    <w:rsid w:val="00D65507"/>
    <w:rsid w:val="00D66E4B"/>
    <w:rsid w:val="00D70DBD"/>
    <w:rsid w:val="00D7193D"/>
    <w:rsid w:val="00D731F5"/>
    <w:rsid w:val="00D74AA9"/>
    <w:rsid w:val="00D74FC0"/>
    <w:rsid w:val="00D80797"/>
    <w:rsid w:val="00D8417D"/>
    <w:rsid w:val="00D86A65"/>
    <w:rsid w:val="00D96E61"/>
    <w:rsid w:val="00D9745A"/>
    <w:rsid w:val="00DA5524"/>
    <w:rsid w:val="00DA6990"/>
    <w:rsid w:val="00DA70FB"/>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4798E"/>
    <w:rsid w:val="00E61495"/>
    <w:rsid w:val="00E73E80"/>
    <w:rsid w:val="00E763D1"/>
    <w:rsid w:val="00E82E42"/>
    <w:rsid w:val="00E92B4C"/>
    <w:rsid w:val="00E92D5B"/>
    <w:rsid w:val="00E962FC"/>
    <w:rsid w:val="00EA5EF9"/>
    <w:rsid w:val="00EB0269"/>
    <w:rsid w:val="00EB22AC"/>
    <w:rsid w:val="00EB3EA8"/>
    <w:rsid w:val="00EB5D3C"/>
    <w:rsid w:val="00ED240F"/>
    <w:rsid w:val="00ED290A"/>
    <w:rsid w:val="00ED2A07"/>
    <w:rsid w:val="00ED54BA"/>
    <w:rsid w:val="00ED61ED"/>
    <w:rsid w:val="00ED6B9A"/>
    <w:rsid w:val="00ED6D8F"/>
    <w:rsid w:val="00EE18C8"/>
    <w:rsid w:val="00EE38B0"/>
    <w:rsid w:val="00EE6915"/>
    <w:rsid w:val="00F00ADF"/>
    <w:rsid w:val="00F02CF7"/>
    <w:rsid w:val="00F05686"/>
    <w:rsid w:val="00F06488"/>
    <w:rsid w:val="00F0667E"/>
    <w:rsid w:val="00F1030C"/>
    <w:rsid w:val="00F12C14"/>
    <w:rsid w:val="00F163CC"/>
    <w:rsid w:val="00F20C69"/>
    <w:rsid w:val="00F23402"/>
    <w:rsid w:val="00F40C9A"/>
    <w:rsid w:val="00F413C2"/>
    <w:rsid w:val="00F43EE4"/>
    <w:rsid w:val="00F448D1"/>
    <w:rsid w:val="00F45E54"/>
    <w:rsid w:val="00F5439B"/>
    <w:rsid w:val="00F55747"/>
    <w:rsid w:val="00F60EAC"/>
    <w:rsid w:val="00F62FBF"/>
    <w:rsid w:val="00F704F5"/>
    <w:rsid w:val="00F82743"/>
    <w:rsid w:val="00F83C25"/>
    <w:rsid w:val="00F84533"/>
    <w:rsid w:val="00F84B60"/>
    <w:rsid w:val="00FA0BF5"/>
    <w:rsid w:val="00FA4725"/>
    <w:rsid w:val="00FA6A6F"/>
    <w:rsid w:val="00FB073F"/>
    <w:rsid w:val="00FB3112"/>
    <w:rsid w:val="00FB3659"/>
    <w:rsid w:val="00FB5E4E"/>
    <w:rsid w:val="00FC115B"/>
    <w:rsid w:val="00FC17FF"/>
    <w:rsid w:val="00FC327B"/>
    <w:rsid w:val="00FC3A49"/>
    <w:rsid w:val="00FC3EB1"/>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customStyle="1" w:styleId="UnresolvedMention1">
    <w:name w:val="Unresolved Mention1"/>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7991">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583562346">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E6014-0B3D-4B2A-9275-3926C5C14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10</Pages>
  <Words>17222</Words>
  <Characters>98171</Characters>
  <Application>Microsoft Office Word</Application>
  <DocSecurity>0</DocSecurity>
  <Lines>818</Lines>
  <Paragraphs>230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116</cp:revision>
  <dcterms:created xsi:type="dcterms:W3CDTF">2024-09-26T09:55:00Z</dcterms:created>
  <dcterms:modified xsi:type="dcterms:W3CDTF">2024-11-28T09:31:00Z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id="heaagzbX"/&gt;&lt;style id="http://www.zotero.org/styles/zmp-journal" locale="en-US" hasBibliography="1" bibliographyStyleHasBeenSet="1"/&gt;&lt;prefs&gt;&lt;pref name="fieldType" value="Field"/&gt;&lt;/prefs&gt;&lt;/data&gt;</vt:lpwstr>
  </property>
</Properties>
</file>