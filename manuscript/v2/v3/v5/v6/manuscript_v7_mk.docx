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6019DC4B" w:rsidR="00AD09F2" w:rsidRDefault="00747AC0" w:rsidP="00662A7A">
      <w:pPr>
        <w:spacing w:line="360" w:lineRule="auto"/>
        <w:jc w:val="both"/>
        <w:rPr>
          <w:rFonts w:ascii="Verdana" w:hAnsi="Verdana"/>
        </w:rPr>
      </w:pPr>
      <w:r>
        <w:rPr>
          <w:rFonts w:ascii="Verdana" w:hAnsi="Verdana"/>
        </w:rPr>
        <w:t xml:space="preserve">The study of </w:t>
      </w:r>
      <w:r w:rsidR="00662A91">
        <w:rPr>
          <w:rFonts w:ascii="Verdana" w:hAnsi="Verdana"/>
        </w:rPr>
        <w:t>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C12374">
        <w:rPr>
          <w:rFonts w:ascii="Verdana" w:hAnsi="Verdana"/>
        </w:rPr>
        <w:instrText xml:space="preserve"> ADDIN ZOTERO_ITEM CSL_CITATION {"citationID":"J44LBD7M","properties":{"formattedCitation":"[1]","plainCitation":"[1]","noteIndex":0},"citationItems":[{"id":397,"uris":["http://zotero.org/users/13606484/items/AMMR7DX5"],"itemData":{"id":397,"type":"article-journal","container-title":"Journal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C12374">
        <w:rPr>
          <w:rFonts w:ascii="Cambria Math" w:hAnsi="Cambria Math" w:cs="Cambria Math"/>
        </w:rPr>
        <w:instrText>‐</w:instrText>
      </w:r>
      <w:r w:rsidR="00C12374">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C12374">
        <w:rPr>
          <w:rFonts w:ascii="Cambria Math" w:hAnsi="Cambria Math" w:cs="Cambria Math"/>
        </w:rPr>
        <w:instrText>‐</w:instrText>
      </w:r>
      <w:r w:rsidR="00C12374">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5BCA70B8" w:rsidR="00E331E2" w:rsidRDefault="00AD09F2" w:rsidP="00662A7A">
      <w:pPr>
        <w:spacing w:line="360" w:lineRule="auto"/>
        <w:jc w:val="both"/>
        <w:rPr>
          <w:rFonts w:ascii="Verdana" w:hAnsi="Verdana"/>
        </w:rPr>
      </w:pPr>
      <w:r w:rsidRPr="00AD09F2">
        <w:rPr>
          <w:rFonts w:ascii="Verdana" w:hAnsi="Verdana"/>
        </w:rPr>
        <w:t xml:space="preserve">These alterations in knee </w:t>
      </w:r>
      <w:r w:rsidR="005C2114">
        <w:rPr>
          <w:rFonts w:ascii="Verdana" w:hAnsi="Verdana"/>
        </w:rPr>
        <w:t>motion</w:t>
      </w:r>
      <w:r w:rsidRPr="00AD09F2">
        <w:rPr>
          <w:rFonts w:ascii="Verdana" w:hAnsi="Verdana"/>
        </w:rPr>
        <w:t xml:space="preserve">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C12374">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C12374">
        <w:rPr>
          <w:rFonts w:ascii="Verdana" w:hAnsi="Verdana"/>
        </w:rPr>
        <w: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C12374">
        <w:rPr>
          <w:rFonts w:ascii="Verdana" w:hAnsi="Verdana"/>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5B2025FE"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Pr="00A24B3E">
        <w:rPr>
          <w:rFonts w:ascii="Verdana" w:hAnsi="Verdana"/>
        </w:rPr>
        <w:t xml:space="preserve">, offering insights into both normal and pathological knee function. </w:t>
      </w:r>
      <w:r w:rsidR="006D58D1" w:rsidRPr="006D58D1">
        <w:rPr>
          <w:rFonts w:ascii="Verdana" w:hAnsi="Verdana"/>
        </w:rPr>
        <w:t xml:space="preserve">While not yet widely adopted as a standard approach, several studies have demonstrated its utility in capturing knee </w:t>
      </w:r>
      <w:r w:rsidR="00182D07">
        <w:rPr>
          <w:rFonts w:ascii="Verdana" w:hAnsi="Verdana"/>
        </w:rPr>
        <w:t>movement</w:t>
      </w:r>
      <w:r w:rsidR="006D58D1" w:rsidRPr="006D58D1">
        <w:rPr>
          <w:rFonts w:ascii="Verdana" w:hAnsi="Verdana"/>
        </w:rPr>
        <w:t>.</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C12374">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C12374">
        <w:rPr>
          <w:rFonts w:ascii="Cambria Math" w:hAnsi="Cambria Math" w:cs="Cambria Math"/>
        </w:rPr>
        <w:instrText>∼</w:instrText>
      </w:r>
      <w:r w:rsidR="00C12374">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C12374">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6A64AC03" w:rsidR="00A747A8" w:rsidRPr="00A747A8" w:rsidRDefault="00A747A8" w:rsidP="00A747A8">
      <w:pPr>
        <w:spacing w:line="360" w:lineRule="auto"/>
        <w:jc w:val="both"/>
        <w:rPr>
          <w:rFonts w:ascii="Verdana" w:hAnsi="Verdana"/>
        </w:rPr>
      </w:pPr>
      <w:commentRangeStart w:id="0"/>
      <w:commentRangeStart w:id="1"/>
      <w:commentRangeStart w:id="2"/>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C12374">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studies have employed landmark-based tracking methods, such as using a semi-automatic tracking algorithm where bony landmarks are manually identified in the first dynamic frame and then tracked across subsequent frames using normalized </w:t>
      </w:r>
      <w:r w:rsidR="004B3816" w:rsidRPr="004B3816">
        <w:rPr>
          <w:rFonts w:ascii="Verdana" w:hAnsi="Verdana"/>
        </w:rPr>
        <w:lastRenderedPageBreak/>
        <w:t xml:space="preserve">cross-correlation </w:t>
      </w:r>
      <w:r w:rsidR="004B3816">
        <w:rPr>
          <w:rFonts w:ascii="Verdana" w:hAnsi="Verdana"/>
        </w:rPr>
        <w:fldChar w:fldCharType="begin"/>
      </w:r>
      <w:r w:rsidR="00C12374">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117673">
        <w:rPr>
          <w:rFonts w:ascii="Verdana" w:hAnsi="Verdana"/>
        </w:rPr>
        <w:t>.</w:t>
      </w:r>
      <w:r w:rsidR="00117673" w:rsidRPr="00117673">
        <w:t xml:space="preserve"> </w:t>
      </w:r>
      <w:r w:rsidR="00117673" w:rsidRPr="00117673">
        <w:rPr>
          <w:rFonts w:ascii="Verdana" w:hAnsi="Verdana"/>
        </w:rPr>
        <w:t>Others have used motion-triggered imaging to compare bone position measurements between static and dynamic conditions</w:t>
      </w:r>
      <w:r w:rsidR="00117673">
        <w:rPr>
          <w:rFonts w:ascii="Verdana" w:hAnsi="Verdana"/>
        </w:rPr>
        <w:t xml:space="preserve"> </w:t>
      </w:r>
      <w:r w:rsidR="004B3816">
        <w:rPr>
          <w:rFonts w:ascii="Verdana" w:hAnsi="Verdana"/>
        </w:rPr>
        <w:fldChar w:fldCharType="begin"/>
      </w:r>
      <w:r w:rsidR="00C12374">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commentRangeEnd w:id="0"/>
      <w:r w:rsidR="002853D9">
        <w:rPr>
          <w:rStyle w:val="Kommentarzeichen"/>
        </w:rPr>
        <w:commentReference w:id="0"/>
      </w:r>
      <w:commentRangeEnd w:id="1"/>
      <w:r w:rsidR="00080E55">
        <w:rPr>
          <w:rStyle w:val="Kommentarzeichen"/>
        </w:rPr>
        <w:commentReference w:id="1"/>
      </w:r>
      <w:commentRangeEnd w:id="2"/>
      <w:r w:rsidR="00877ED6">
        <w:rPr>
          <w:rStyle w:val="Kommentarzeichen"/>
        </w:rPr>
        <w:commentReference w:id="2"/>
      </w:r>
    </w:p>
    <w:p w14:paraId="08A66BCB" w14:textId="76C26744" w:rsidR="00117673" w:rsidRDefault="00117673" w:rsidP="00194022">
      <w:pPr>
        <w:spacing w:line="360" w:lineRule="auto"/>
        <w:jc w:val="both"/>
        <w:rPr>
          <w:rFonts w:ascii="Verdana" w:hAnsi="Verdana"/>
        </w:rPr>
      </w:pPr>
      <w:r w:rsidRPr="00117673">
        <w:rPr>
          <w:rFonts w:ascii="Verdana" w:hAnsi="Verdana"/>
        </w:rPr>
        <w:t xml:space="preserve">In this work, we present a semi-automated method for tracking bone motion in 2D sagittal CINE MRI sequences acquired during controlled knee flexion-extension using a custom MRI-compatible loading device. Our approach uses edge detection followed by frame-to-frame transformation optimization to automatically propagate initial bone segmentations throughout the motion cycle. </w:t>
      </w:r>
      <w:r w:rsidR="00194022">
        <w:rPr>
          <w:rFonts w:ascii="Verdana" w:hAnsi="Verdana"/>
        </w:rPr>
        <w:t>Unlike methods requiring 3D bone models</w:t>
      </w:r>
      <w:r w:rsidRPr="00117673">
        <w:rPr>
          <w:rFonts w:ascii="Verdana" w:hAnsi="Verdana"/>
        </w:rPr>
        <w:t xml:space="preserve">, our technique operates directly on </w:t>
      </w:r>
      <w:r w:rsidR="009D435A" w:rsidRPr="00117673">
        <w:rPr>
          <w:rFonts w:ascii="Verdana" w:hAnsi="Verdana"/>
        </w:rPr>
        <w:t>dynamic</w:t>
      </w:r>
      <w:r w:rsidRPr="00117673">
        <w:rPr>
          <w:rFonts w:ascii="Verdana" w:hAnsi="Verdana"/>
        </w:rPr>
        <w:t xml:space="preserve"> frames without requiring additional static scans, potentially streamlining the overall analysis process.</w:t>
      </w:r>
      <w:r w:rsidR="009802A0">
        <w:rPr>
          <w:rFonts w:ascii="Verdana" w:hAnsi="Verdana"/>
        </w:rPr>
        <w:t xml:space="preserve"> </w:t>
      </w:r>
      <w:r w:rsidR="00B365EC" w:rsidRPr="00B365EC">
        <w:rPr>
          <w:rFonts w:ascii="Verdana" w:hAnsi="Verdana"/>
        </w:rPr>
        <w:t xml:space="preserve">The primary objective was to develop </w:t>
      </w:r>
      <w:del w:id="4" w:author="Krämer, Martin" w:date="2024-11-28T15:03:00Z">
        <w:r w:rsidR="00B365EC" w:rsidRPr="00B365EC" w:rsidDel="009802A0">
          <w:rPr>
            <w:rFonts w:ascii="Verdana" w:hAnsi="Verdana"/>
          </w:rPr>
          <w:delText xml:space="preserve">and validate </w:delText>
        </w:r>
      </w:del>
      <w:r w:rsidR="00B365EC" w:rsidRPr="00B365EC">
        <w:rPr>
          <w:rFonts w:ascii="Verdana" w:hAnsi="Verdana"/>
        </w:rPr>
        <w:t>a bone tracking method that can reliably extract bone motion parameters directly from dynamic MRI sequences</w:t>
      </w:r>
      <w:r w:rsidR="00B365EC">
        <w:rPr>
          <w:rFonts w:ascii="Verdana" w:hAnsi="Verdana"/>
        </w:rPr>
        <w:t xml:space="preserve">. </w:t>
      </w:r>
      <w:r w:rsidRPr="00117673">
        <w:rPr>
          <w:rFonts w:ascii="Verdana" w:hAnsi="Verdana"/>
        </w:rPr>
        <w:t xml:space="preserve"> </w:t>
      </w:r>
      <w:r w:rsidR="00B365EC" w:rsidRPr="00B365EC">
        <w:rPr>
          <w:rFonts w:ascii="Verdana" w:hAnsi="Verdana"/>
        </w:rPr>
        <w:t>To validate our approach, we compared centroid-based distance measurements between manual and semi-automated segmentation across all frames throughout the motion cycle, demonstrating that the developed semi-automated method achieves improved measurement precision while significantly reducing processing time compared to manual approaches</w:t>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Siemens Healthineers)</w:t>
      </w:r>
      <w:r w:rsidRPr="007C6C76">
        <w:rPr>
          <w:rFonts w:ascii="Verdana" w:hAnsi="Verdana"/>
        </w:rPr>
        <w:t>.</w:t>
      </w:r>
    </w:p>
    <w:p w14:paraId="184AF8F7" w14:textId="116ABAED"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C12374">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C12374">
        <w:rPr>
          <w:rFonts w:ascii="Cambria Math" w:hAnsi="Cambria Math" w:cs="Cambria Math"/>
        </w:rPr>
        <w:instrText>∼</w:instrText>
      </w:r>
      <w:r w:rsidR="00C12374">
        <w:rPr>
          <w:rFonts w:ascii="Verdana" w:hAnsi="Verdana"/>
        </w:rPr>
        <w:instrText>40</w:instrText>
      </w:r>
      <w:r w:rsidR="00C12374">
        <w:rPr>
          <w:rFonts w:ascii="Verdana" w:hAnsi="Verdana" w:cs="Verdana"/>
        </w:rPr>
        <w:instrText>◦</w:instrText>
      </w:r>
      <w:r w:rsidR="00C12374">
        <w:rPr>
          <w:rFonts w:ascii="Verdana" w:hAnsi="Verdana"/>
        </w:rPr>
        <w:instrText xml:space="preserve"> of knee </w:instrText>
      </w:r>
      <w:r w:rsidR="00C12374">
        <w:rPr>
          <w:rFonts w:ascii="Verdana" w:hAnsi="Verdana" w:cs="Verdana"/>
        </w:rPr>
        <w:instrText>ﬂ</w:instrText>
      </w:r>
      <w:r w:rsidR="00C1237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w:t>
      </w:r>
      <w:r w:rsidR="003A48A4" w:rsidRPr="003A48A4">
        <w:rPr>
          <w:rFonts w:ascii="Verdana" w:hAnsi="Verdana"/>
        </w:rPr>
        <w:lastRenderedPageBreak/>
        <w:t>resting directly on it</w:t>
      </w:r>
      <w:r w:rsidR="003A48A4">
        <w:rPr>
          <w:rFonts w:ascii="Verdana" w:hAnsi="Verdana"/>
        </w:rPr>
        <w:t xml:space="preserve">. </w:t>
      </w:r>
      <w:r w:rsidR="003A48A4" w:rsidRPr="003A48A4">
        <w:rPr>
          <w:rFonts w:ascii="Verdana" w:hAnsi="Verdana"/>
        </w:rPr>
        <w:t xml:space="preserve">The second coil was wrapped around the anterior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8E0FDD2"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C12374">
        <w:rPr>
          <w:rFonts w:ascii="Cambria Math" w:eastAsia="Verdana" w:hAnsi="Cambria Math" w:cs="Cambria Math"/>
        </w:rPr>
        <w:instrText>‐</w:instrText>
      </w:r>
      <w:r w:rsidR="00C12374">
        <w:rPr>
          <w:rFonts w:ascii="Verdana" w:eastAsia="Verdana" w:hAnsi="Verdana" w:cs="Verdana"/>
        </w:rPr>
        <w:instrText>ratio–based cardiac cine imaging by using interspersed one</w:instrText>
      </w:r>
      <w:r w:rsidR="00C12374">
        <w:rPr>
          <w:rFonts w:ascii="Cambria Math" w:eastAsia="Verdana" w:hAnsi="Cambria Math" w:cs="Cambria Math"/>
        </w:rPr>
        <w:instrText>‐</w:instrText>
      </w:r>
      <w:r w:rsidR="00C1237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C12374">
        <w:rPr>
          <w:rFonts w:ascii="Cambria Math" w:eastAsia="Verdana" w:hAnsi="Cambria Math" w:cs="Cambria Math"/>
        </w:rPr>
        <w:instrText>‐</w:instrText>
      </w:r>
      <w:r w:rsidR="00C1237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C12374">
        <w:rPr>
          <w:rFonts w:ascii="Cambria Math" w:eastAsia="Verdana" w:hAnsi="Cambria Math" w:cs="Cambria Math"/>
        </w:rPr>
        <w:instrText>‐</w:instrText>
      </w:r>
      <w:r w:rsidR="00C1237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(SNR) and contrast</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C12374">
        <w:rPr>
          <w:rFonts w:ascii="Cambria Math" w:eastAsia="Verdana" w:hAnsi="Cambria Math" w:cs="Cambria Math"/>
        </w:rPr>
        <w:instrText>‐</w:instrText>
      </w:r>
      <w:r w:rsidR="00C1237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C12374">
        <w:rPr>
          <w:rFonts w:ascii="Cambria Math" w:eastAsia="Verdana" w:hAnsi="Cambria Math" w:cs="Cambria Math"/>
        </w:rPr>
        <w:instrText>‐</w:instrText>
      </w:r>
      <w:r w:rsidR="00C12374">
        <w:rPr>
          <w:rFonts w:ascii="Verdana" w:eastAsia="Verdana" w:hAnsi="Verdana" w:cs="Verdana"/>
        </w:rPr>
        <w:instrText>ratio radial MRI using one</w:instrText>
      </w:r>
      <w:r w:rsidR="00C12374">
        <w:rPr>
          <w:rFonts w:ascii="Cambria Math" w:eastAsia="Verdana" w:hAnsi="Cambria Math" w:cs="Cambria Math"/>
        </w:rPr>
        <w:instrText>‐</w:instrText>
      </w:r>
      <w:r w:rsidR="00C12374">
        <w:rPr>
          <w:rFonts w:ascii="Verdana" w:eastAsia="Verdana" w:hAnsi="Verdana" w:cs="Verdana"/>
        </w:rPr>
        <w:instrText>dimensional navigators","volume":"40","author":[{"family":"Krämer","given":"Martin"},{"family":"Herrmann","given":"Karl</w:instrText>
      </w:r>
      <w:r w:rsidR="00C12374">
        <w:rPr>
          <w:rFonts w:ascii="Cambria Math" w:eastAsia="Verdana" w:hAnsi="Cambria Math" w:cs="Cambria Math"/>
        </w:rPr>
        <w:instrText>‐</w:instrText>
      </w:r>
      <w:r w:rsidR="00C12374">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C602AC0" w:rsidR="00165BD7" w:rsidRDefault="00165BD7" w:rsidP="00662A7A">
      <w:pPr>
        <w:spacing w:line="360" w:lineRule="auto"/>
        <w:jc w:val="both"/>
      </w:pPr>
      <w:r>
        <w:rPr>
          <w:rFonts w:ascii="Verdana" w:eastAsia="Verdana" w:hAnsi="Verdana" w:cs="Verdana"/>
        </w:rPr>
        <w:t xml:space="preserve">This acquisition method </w:t>
      </w:r>
      <w:r w:rsidR="002F61E4">
        <w:rPr>
          <w:rFonts w:ascii="Verdana" w:eastAsia="Verdana" w:hAnsi="Verdana" w:cs="Verdana"/>
        </w:rPr>
        <w:t xml:space="preserve">enabled </w:t>
      </w:r>
      <w:r>
        <w:rPr>
          <w:rFonts w:ascii="Verdana" w:eastAsia="Verdana" w:hAnsi="Verdana" w:cs="Verdana"/>
        </w:rPr>
        <w:t xml:space="preserve">CINE MRI, which continuously </w:t>
      </w:r>
      <w:r w:rsidR="002F61E4">
        <w:rPr>
          <w:rFonts w:ascii="Verdana" w:eastAsia="Verdana" w:hAnsi="Verdana" w:cs="Verdana"/>
        </w:rPr>
        <w:t xml:space="preserve">acquired </w:t>
      </w:r>
      <w:r>
        <w:rPr>
          <w:rFonts w:ascii="Verdana" w:eastAsia="Verdana" w:hAnsi="Verdana" w:cs="Verdana"/>
        </w:rPr>
        <w:t xml:space="preserve">k-space data throughout the knee motion cycle. By retrospectively sorting the k-space data into discrete knee angle intervals, a series of images or frames representing the knee at different flexion-extension positions </w:t>
      </w:r>
      <w:r w:rsidR="002F61E4">
        <w:rPr>
          <w:rFonts w:ascii="Verdana" w:eastAsia="Verdana" w:hAnsi="Verdana" w:cs="Verdana"/>
        </w:rPr>
        <w:t>was</w:t>
      </w:r>
      <w:r>
        <w:rPr>
          <w:rFonts w:ascii="Verdana" w:eastAsia="Verdana" w:hAnsi="Verdana" w:cs="Verdana"/>
        </w:rPr>
        <w:t xml:space="preserve">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9516D6C"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2F61E4">
        <w:rPr>
          <w:rFonts w:ascii="Verdana" w:hAnsi="Verdana"/>
        </w:rPr>
        <w:t>based on</w:t>
      </w:r>
      <w:r w:rsidRPr="5FE521F8">
        <w:rPr>
          <w:rFonts w:ascii="Verdana" w:hAnsi="Verdana"/>
        </w:rPr>
        <w:t xml:space="preserve"> </w:t>
      </w:r>
      <w:r w:rsidRPr="5FE521F8">
        <w:rPr>
          <w:rFonts w:ascii="Verdana" w:eastAsia="Verdana" w:hAnsi="Verdana" w:cs="Verdana"/>
        </w:rPr>
        <w:t xml:space="preserve">an optical fiber position sensor (MR338-Y10C10, Micronor,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w:t>
      </w:r>
      <w:r w:rsidR="00F12C14">
        <w:rPr>
          <w:rFonts w:ascii="Verdana" w:eastAsia="Verdana" w:hAnsi="Verdana" w:cs="Verdana"/>
        </w:rPr>
        <w:t>0. 025°.The</w:t>
      </w:r>
      <w:r w:rsidR="00EE38B0">
        <w:rPr>
          <w:rFonts w:ascii="Verdana" w:eastAsia="Verdana" w:hAnsi="Verdana" w:cs="Verdana"/>
        </w:rPr>
        <w:t xml:space="preserve"> optical signals were first converted to electrical signals by a controller</w:t>
      </w:r>
      <w:r w:rsidR="002F61E4">
        <w:rPr>
          <w:rFonts w:ascii="Verdana" w:eastAsia="Verdana" w:hAnsi="Verdana" w:cs="Verdana"/>
        </w:rPr>
        <w:t xml:space="preserve"> unit</w:t>
      </w:r>
      <w:r w:rsidR="00EE38B0">
        <w:rPr>
          <w:rFonts w:ascii="Verdana" w:eastAsia="Verdana" w:hAnsi="Verdana" w:cs="Verdana"/>
        </w:rPr>
        <w:t xml:space="preserve"> (MR330, Micronor),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2F61E4">
        <w:rPr>
          <w:rFonts w:ascii="Verdana" w:eastAsia="Verdana" w:hAnsi="Verdana" w:cs="Verdana"/>
        </w:rPr>
        <w:t xml:space="preserve">electrical </w:t>
      </w:r>
      <w:r w:rsidR="008829A9" w:rsidRPr="5FE521F8">
        <w:rPr>
          <w:rFonts w:ascii="Verdana" w:eastAsia="Verdana" w:hAnsi="Verdana" w:cs="Verdana"/>
        </w:rPr>
        <w:t xml:space="preserve">MRI scanner's </w:t>
      </w:r>
      <w:r w:rsidR="002F61E4">
        <w:rPr>
          <w:rFonts w:ascii="Verdana" w:eastAsia="Verdana" w:hAnsi="Verdana" w:cs="Verdana"/>
        </w:rPr>
        <w:t xml:space="preserve">sequence </w:t>
      </w:r>
      <w:r w:rsidR="008829A9" w:rsidRPr="5FE521F8">
        <w:rPr>
          <w:rFonts w:ascii="Verdana" w:eastAsia="Verdana" w:hAnsi="Verdana" w:cs="Verdana"/>
        </w:rPr>
        <w:t>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RedLab 1208</w:t>
      </w:r>
      <w:r w:rsidR="00F06488">
        <w:rPr>
          <w:rFonts w:ascii="Verdana" w:eastAsia="Verdana" w:hAnsi="Verdana" w:cs="Verdana"/>
        </w:rPr>
        <w:t>FS</w:t>
      </w:r>
      <w:r w:rsidR="00A15404" w:rsidRPr="5FE521F8">
        <w:rPr>
          <w:rFonts w:ascii="Verdana" w:eastAsia="Verdana" w:hAnsi="Verdana" w:cs="Verdana"/>
        </w:rPr>
        <w:t xml:space="preserve"> </w:t>
      </w:r>
      <w:r w:rsidR="6F01215C" w:rsidRPr="5FE521F8">
        <w:rPr>
          <w:rFonts w:ascii="Verdana" w:eastAsia="Verdana" w:hAnsi="Verdana" w:cs="Verdana"/>
        </w:rPr>
        <w:t>Meihaus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5"/>
      <w:commentRangeStart w:id="6"/>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5"/>
      <w:r w:rsidR="00CE6183">
        <w:rPr>
          <w:rStyle w:val="Kommentarzeichen"/>
        </w:rPr>
        <w:commentReference w:id="5"/>
      </w:r>
      <w:commentRangeEnd w:id="6"/>
      <w:r w:rsidR="00DF1163">
        <w:rPr>
          <w:rStyle w:val="Kommentarzeichen"/>
        </w:rPr>
        <w:commentReference w:id="6"/>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7"/>
      <w:commentRangeStart w:id="8"/>
      <w:r w:rsidR="6F01215C" w:rsidRPr="5FE521F8">
        <w:rPr>
          <w:rFonts w:ascii="Verdana" w:eastAsia="Verdana" w:hAnsi="Verdana" w:cs="Verdana"/>
        </w:rPr>
        <w:t xml:space="preserve">This process was repeated for the entire range of motion, </w:t>
      </w:r>
      <w:commentRangeEnd w:id="7"/>
      <w:r w:rsidR="00CE6183">
        <w:rPr>
          <w:rStyle w:val="Kommentarzeichen"/>
        </w:rPr>
        <w:commentReference w:id="7"/>
      </w:r>
      <w:commentRangeEnd w:id="8"/>
      <w:r w:rsidR="00160333">
        <w:rPr>
          <w:rStyle w:val="Kommentarzeichen"/>
        </w:rPr>
        <w:commentReference w:id="8"/>
      </w:r>
      <w:r w:rsidR="6F01215C" w:rsidRPr="5FE521F8">
        <w:rPr>
          <w:rFonts w:ascii="Verdana" w:eastAsia="Verdana" w:hAnsi="Verdana" w:cs="Verdana"/>
        </w:rPr>
        <w:t xml:space="preserve">ensuring </w:t>
      </w:r>
      <w:r w:rsidR="002F61E4">
        <w:rPr>
          <w:rFonts w:ascii="Verdana" w:eastAsia="Verdana" w:hAnsi="Verdana" w:cs="Verdana"/>
        </w:rPr>
        <w:t>complete</w:t>
      </w:r>
      <w:r w:rsidR="002F61E4" w:rsidRPr="5FE521F8">
        <w:rPr>
          <w:rFonts w:ascii="Verdana" w:eastAsia="Verdana" w:hAnsi="Verdana" w:cs="Verdana"/>
        </w:rPr>
        <w:t xml:space="preserve"> </w:t>
      </w:r>
      <w:r w:rsidR="6F01215C" w:rsidRPr="5FE521F8">
        <w:rPr>
          <w:rFonts w:ascii="Verdana" w:eastAsia="Verdana" w:hAnsi="Verdana" w:cs="Verdana"/>
        </w:rPr>
        <w:t>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imagING) toolbox</w:t>
      </w:r>
      <w:r w:rsidR="00F163CC">
        <w:rPr>
          <w:rFonts w:ascii="Verdana" w:eastAsia="Verdana" w:hAnsi="Verdana" w:cs="Verdana"/>
        </w:rPr>
        <w:t xml:space="preserve"> </w:t>
      </w:r>
      <w:r w:rsidR="00405411">
        <w:rPr>
          <w:rFonts w:ascii="Verdana" w:eastAsia="Verdana" w:hAnsi="Verdana" w:cs="Verdana"/>
        </w:rPr>
        <w:fldChar w:fldCharType="begin"/>
      </w:r>
      <w:r w:rsidR="00C12374">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This open-</w:t>
      </w:r>
      <w:r w:rsidR="0061638A" w:rsidRPr="0061638A">
        <w:rPr>
          <w:rFonts w:ascii="Verdana" w:eastAsia="Verdana" w:hAnsi="Verdana" w:cs="Verdana"/>
        </w:rPr>
        <w:lastRenderedPageBreak/>
        <w:t xml:space="preserve">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2139B1">
        <w:rPr>
          <w:rFonts w:ascii="Verdana" w:eastAsia="Verdana" w:hAnsi="Verdana" w:cs="Verdana"/>
        </w:rPr>
        <w:t>reconstruct</w:t>
      </w:r>
      <w:r w:rsidR="002139B1" w:rsidRPr="0061638A">
        <w:rPr>
          <w:rFonts w:ascii="Verdana" w:eastAsia="Verdana" w:hAnsi="Verdana" w:cs="Verdana"/>
        </w:rPr>
        <w:t xml:space="preserve"> </w:t>
      </w:r>
      <w:r w:rsidR="0061638A" w:rsidRPr="0061638A">
        <w:rPr>
          <w:rFonts w:ascii="Verdana" w:eastAsia="Verdana" w:hAnsi="Verdana" w:cs="Verdana"/>
        </w:rPr>
        <w:t>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w:t>
      </w:r>
      <w:r w:rsidR="00C12374">
        <w:rPr>
          <w:rFonts w:ascii="Verdana" w:eastAsia="Verdana" w:hAnsi="Verdana" w:cs="Verdana"/>
        </w:rPr>
        <w:t xml:space="preserve"> </w:t>
      </w:r>
      <w:r w:rsidR="00C12374">
        <w:rPr>
          <w:rFonts w:ascii="Verdana" w:eastAsia="Verdana" w:hAnsi="Verdana" w:cs="Verdana"/>
        </w:rPr>
        <w:fldChar w:fldCharType="begin"/>
      </w:r>
      <w:r w:rsidR="000220B4">
        <w:rPr>
          <w:rFonts w:ascii="Verdana" w:eastAsia="Verdana" w:hAnsi="Verdana" w:cs="Verdana"/>
        </w:rPr>
        <w:instrText xml:space="preserve"> ADDIN ZOTERO_ITEM CSL_CITATION {"citationID":"FnW9aHsM","properties":{"formattedCitation":"[23,24]","plainCitation":"[23,24]","noteIndex":0},"citationItems":[{"id":404,"uris":["http://zotero.org/users/13606484/items/JWJYB7YH"],"itemData":{"id":404,"type":"article-journal","container-title":"Foundations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sidR="00C12374">
        <w:rPr>
          <w:rFonts w:ascii="Verdana" w:eastAsia="Verdana" w:hAnsi="Verdana" w:cs="Verdana"/>
        </w:rPr>
        <w:fldChar w:fldCharType="separate"/>
      </w:r>
      <w:r w:rsidR="000220B4" w:rsidRPr="000220B4">
        <w:rPr>
          <w:rFonts w:ascii="Verdana" w:hAnsi="Verdana"/>
        </w:rPr>
        <w:t>[23,24]</w:t>
      </w:r>
      <w:r w:rsidR="00C12374">
        <w:rPr>
          <w:rFonts w:ascii="Verdana" w:eastAsia="Verdana" w:hAnsi="Verdana" w:cs="Verdana"/>
        </w:rPr>
        <w:fldChar w:fldCharType="end"/>
      </w:r>
      <w:r w:rsidR="003A1F2F">
        <w:rPr>
          <w:rFonts w:ascii="Verdana" w:eastAsia="Verdana" w:hAnsi="Verdana" w:cs="Verdana"/>
        </w:rPr>
        <w:t xml:space="preserve">.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520D4881"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w:t>
      </w:r>
      <w:r w:rsidR="00BF3D92">
        <w:rPr>
          <w:rFonts w:ascii="Verdana" w:eastAsia="Verdana" w:hAnsi="Verdana" w:cs="Verdana"/>
        </w:rPr>
        <w:t xml:space="preserve">after </w:t>
      </w:r>
      <w:r w:rsidR="00CB3159">
        <w:rPr>
          <w:rFonts w:ascii="Verdana" w:eastAsia="Verdana" w:hAnsi="Verdana" w:cs="Verdana"/>
        </w:rPr>
        <w:t>reconstruction as compared to participants with</w:t>
      </w:r>
      <w:r w:rsidR="001B0F22">
        <w:rPr>
          <w:rFonts w:ascii="Verdana" w:eastAsia="Verdana" w:hAnsi="Verdana" w:cs="Verdana"/>
        </w:rPr>
        <w:t xml:space="preserve"> a</w:t>
      </w:r>
      <w:r w:rsidR="00CB3159">
        <w:rPr>
          <w:rFonts w:ascii="Verdana" w:eastAsia="Verdana" w:hAnsi="Verdana" w:cs="Verdana"/>
        </w:rPr>
        <w:t xml:space="preserve">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41AC7E0F"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{"citationID":"YbX0tnUx","properties":{"formattedCitation":"[25]","plainCitation":"[25]","noteIndex":0},"citationItems":[{"id":9,"uris":["http://zotero.org/users/13606484/items/KR2N8TTJ"],"itemData":{"id":9,"type":"article-journal","container-title":"IEEE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[25]</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32D819F4"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{"citationID":"wfk4x0Jg","properties":{"formattedCitation":"[26]","plainCitation":"[26]","noteIndex":0},"citationItems":[{"id":190,"uris":["http://zotero.org/users/13606484/items/E8AJSJU6"],"itemData":{"id":190,"type":"article-journal","abstract":"An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[26]</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The labeling algorithm groups adjacent pixels into distinct regions or "components".</w:t>
      </w:r>
      <w:r w:rsidR="00FB5E4E">
        <w:rPr>
          <w:rFonts w:ascii="Verdana" w:eastAsia="Verdana" w:hAnsi="Verdana" w:cs="Verdana"/>
        </w:rPr>
        <w:t xml:space="preserve"> </w:t>
      </w:r>
      <w:r w:rsidR="00FB5E4E" w:rsidRPr="00FB5E4E">
        <w:rPr>
          <w:rFonts w:ascii="Verdana" w:eastAsia="Verdana" w:hAnsi="Verdana" w:cs="Verdana"/>
        </w:rPr>
        <w:t>Full 3D connectivity was used, meaning pixels could be considered part of the same component if they were adjacent (including diagonally) either within a frame or across consecutive frames. This approach ensured that the same bone edge maintained a consistent label throughout the motion sequence, facilitating tracking across frames.</w:t>
      </w:r>
      <w:r w:rsidR="00FB5E4E">
        <w:rPr>
          <w:rFonts w:ascii="Verdana" w:eastAsia="Verdana" w:hAnsi="Verdana" w:cs="Verdana"/>
        </w:rPr>
        <w:t xml:space="preserve"> </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w:t>
      </w:r>
      <w:r w:rsidR="006F50D0" w:rsidRPr="006F50D0">
        <w:rPr>
          <w:rFonts w:ascii="Verdana" w:eastAsia="Verdana" w:hAnsi="Verdana" w:cs="Verdana"/>
        </w:rPr>
        <w:lastRenderedPageBreak/>
        <w:t xml:space="preserve">parameters were optimized </w:t>
      </w:r>
      <w:commentRangeStart w:id="9"/>
      <w:commentRangeStart w:id="10"/>
      <w:r w:rsidR="006F50D0" w:rsidRPr="006F50D0">
        <w:rPr>
          <w:rFonts w:ascii="Verdana" w:eastAsia="Verdana" w:hAnsi="Verdana" w:cs="Verdana"/>
        </w:rPr>
        <w:t xml:space="preserve">once </w:t>
      </w:r>
      <w:commentRangeEnd w:id="9"/>
      <w:r w:rsidR="00F704F5">
        <w:rPr>
          <w:rStyle w:val="Kommentarzeichen"/>
        </w:rPr>
        <w:commentReference w:id="9"/>
      </w:r>
      <w:commentRangeEnd w:id="10"/>
      <w:r w:rsidR="00601B08">
        <w:rPr>
          <w:rStyle w:val="Kommentarzeichen"/>
        </w:rPr>
        <w:commentReference w:id="10"/>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37890492"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{"citationID":"Ac8vNC6L","properties":{"formattedCitation":"[27]","plainCitation":"[27]","noteIndex":0},"citationItems":[{"id":380,"uris":["http://zotero.org/users/13606484/items/TARBP5PZ"],"itemData":{"id":380,"type":"paper-conference","container-title":"Proc.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[27]</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downsampled to </w:t>
      </w:r>
      <w:commentRangeStart w:id="11"/>
      <w:commentRangeStart w:id="12"/>
      <w:r w:rsidR="00E763D1" w:rsidRPr="00E763D1">
        <w:rPr>
          <w:rFonts w:ascii="Verdana" w:eastAsia="Verdana" w:hAnsi="Verdana" w:cs="Verdana"/>
        </w:rPr>
        <w:t xml:space="preserve">80 equidistant points </w:t>
      </w:r>
      <w:commentRangeEnd w:id="11"/>
      <w:r w:rsidR="00F704F5">
        <w:rPr>
          <w:rStyle w:val="Kommentarzeichen"/>
        </w:rPr>
        <w:commentReference w:id="11"/>
      </w:r>
      <w:commentRangeEnd w:id="12"/>
      <w:r w:rsidR="00601B08">
        <w:rPr>
          <w:rStyle w:val="Kommentarzeichen"/>
        </w:rPr>
        <w:commentReference w:id="12"/>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{"citationID":"mnRsz9gi","properties":{"formattedCitation":"[28]","plainCitation":"[28]","noteIndex":0},"citationItems":[{"id":351,"uris":["http://zotero.org/users/13606484/items/JPMV4STU"],"itemData":{"id":351,"type":"book","collection-title":"Applied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[28]</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34D74FD2"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r w:rsidR="00C357D9" w:rsidRPr="00D33765">
        <w:rPr>
          <w:rFonts w:ascii="Verdana" w:eastAsia="Verdana" w:hAnsi="Verdana" w:cs="Verdana"/>
          <w:b/>
          <w:bCs/>
        </w:rPr>
        <w:t xml:space="preserve">Figure </w:t>
      </w:r>
      <w:r w:rsidR="00D33765" w:rsidRPr="00D33765">
        <w:rPr>
          <w:rFonts w:ascii="Verdana" w:eastAsia="Verdana" w:hAnsi="Verdana" w:cs="Verdana"/>
          <w:b/>
          <w:bCs/>
        </w:rPr>
        <w:t>2</w:t>
      </w:r>
      <w:r w:rsidR="00C357D9" w:rsidRPr="00C357D9">
        <w:rPr>
          <w:rFonts w:ascii="Verdana" w:eastAsia="Verdana" w:hAnsi="Verdana" w:cs="Verdana"/>
        </w:rPr>
        <w:t xml:space="preserve"> demonstrates this process, showing how reference points established in the initial frame can be transformed to align with the bone edge at any point during the motion cycle through the computation of optimal transformation parameters.</w:t>
      </w:r>
    </w:p>
    <w:p w14:paraId="71954DB6" w14:textId="0EF3BCC8"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defined.</w:t>
      </w:r>
      <w:r w:rsidR="00972CFF">
        <w:rPr>
          <w:rFonts w:ascii="Verdana" w:eastAsia="Verdana" w:hAnsi="Verdana" w:cs="Verdana"/>
        </w:rPr>
        <w:t xml:space="preserve"> </w:t>
      </w:r>
      <w:r w:rsidR="00972CFF" w:rsidRPr="00972CFF">
        <w:rPr>
          <w:rFonts w:ascii="Verdana" w:eastAsia="Verdana" w:hAnsi="Verdana" w:cs="Verdana"/>
        </w:rPr>
        <w:t>This function quantified the total distance between the transformed reference points (established along the bone edges in the initial frame) and the detected bone edges in the target frame, with a perfect alignment resulting in an output of 0.</w:t>
      </w:r>
      <w:r w:rsidR="00CC7AB8">
        <w:rPr>
          <w:rFonts w:ascii="Verdana" w:eastAsia="Verdana" w:hAnsi="Verdana" w:cs="Verdana"/>
        </w:rPr>
        <w:t xml:space="preserve"> </w:t>
      </w:r>
      <w:r w:rsidR="00972CFF">
        <w:rPr>
          <w:rFonts w:ascii="Verdana" w:eastAsia="Verdana" w:hAnsi="Verdana" w:cs="Verdana"/>
        </w:rPr>
        <w:t>T</w:t>
      </w:r>
      <w:r w:rsidR="00C554DB">
        <w:rPr>
          <w:rFonts w:ascii="Verdana" w:eastAsia="Verdana" w:hAnsi="Verdana" w:cs="Verdana"/>
        </w:rPr>
        <w:t xml:space="preserve">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05569812"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0220B4">
        <w:rPr>
          <w:rFonts w:ascii="Verdana" w:eastAsia="Verdana" w:hAnsi="Verdana" w:cs="Verdana"/>
        </w:rPr>
        <w:instrText xml:space="preserve"> ADDIN ZOTERO_ITEM CSL_CITATION {"citationID":"4O5myLmp","properties":{"formattedCitation":"[29]","plainCitation":"[29]","noteIndex":0},"citationItems":[{"id":121,"uris":["http://zotero.org/users/13606484/items/DQU2LQ4M"],"itemData":{"id":121,"type":"article-journal","container-title":"The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220B4" w:rsidRPr="000220B4">
        <w:rPr>
          <w:rFonts w:ascii="Verdana" w:hAnsi="Verdana"/>
        </w:rPr>
        <w:t>[29]</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13695F89" w:rsidR="00AC0484" w:rsidRDefault="00DD5A06" w:rsidP="00200AEB">
      <w:pPr>
        <w:spacing w:line="360" w:lineRule="auto"/>
        <w:jc w:val="both"/>
        <w:rPr>
          <w:rFonts w:ascii="Verdana" w:eastAsia="Verdana" w:hAnsi="Verdana" w:cs="Verdana"/>
        </w:rPr>
      </w:pPr>
      <w:commentRangeStart w:id="13"/>
      <w:commentRangeStart w:id="14"/>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 xml:space="preserve">Figure </w:t>
      </w:r>
      <w:r w:rsidR="00D33765">
        <w:rPr>
          <w:rFonts w:ascii="Verdana" w:eastAsia="Verdana" w:hAnsi="Verdana" w:cs="Verdana"/>
          <w:b/>
          <w:bCs/>
        </w:rPr>
        <w:t>3</w:t>
      </w:r>
      <w:r w:rsidR="004D2888" w:rsidRPr="004D2888">
        <w:rPr>
          <w:rFonts w:ascii="Verdana" w:eastAsia="Verdana" w:hAnsi="Verdana" w:cs="Verdana"/>
        </w:rPr>
        <w:t>.</w:t>
      </w:r>
      <w:commentRangeEnd w:id="13"/>
      <w:r w:rsidR="007206C2">
        <w:rPr>
          <w:rStyle w:val="Kommentarzeichen"/>
        </w:rPr>
        <w:commentReference w:id="13"/>
      </w:r>
      <w:commentRangeEnd w:id="14"/>
      <w:r w:rsidR="00972CFF">
        <w:rPr>
          <w:rStyle w:val="Kommentarzeichen"/>
        </w:rPr>
        <w:commentReference w:id="14"/>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24B2413C"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0220B4">
        <w:rPr>
          <w:rFonts w:ascii="Verdana" w:hAnsi="Verdana"/>
        </w:rPr>
        <w:instrText xml:space="preserve"> ADDIN ZOTERO_ITEM CSL_CITATION {"citationID":"Jl6dS0ok","properties":{"formattedCitation":"[30]","plainCitation":"[30]","noteIndex":0},"citationItems":[{"id":379,"uris":["http://zotero.org/users/13606484/items/P24V6AWL"],"itemData":{"id":379,"type":"software","abstract":"napari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0220B4" w:rsidRPr="000220B4">
        <w:rPr>
          <w:rFonts w:ascii="Verdana" w:hAnsi="Verdana"/>
        </w:rPr>
        <w:t>[30]</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77777777" w:rsidR="00EB5D3C" w:rsidRPr="00EB5D3C" w:rsidRDefault="00EB5D3C" w:rsidP="00EB5D3C">
      <w:pPr>
        <w:spacing w:line="360" w:lineRule="auto"/>
        <w:jc w:val="both"/>
        <w:rPr>
          <w:rFonts w:ascii="Verdana" w:hAnsi="Verdana"/>
        </w:rPr>
      </w:pPr>
      <w:r w:rsidRPr="00EB5D3C">
        <w:rPr>
          <w:rFonts w:ascii="Verdana" w:hAnsi="Verdana"/>
        </w:rPr>
        <w:t xml:space="preserve">The semi-automated tracking algorithm successfully tracked both the tibia and femur edges throughout the motion cycle for all five subjects, with a combined </w:t>
      </w:r>
      <w:r w:rsidRPr="00EB5D3C">
        <w:rPr>
          <w:rFonts w:ascii="Verdana" w:hAnsi="Verdana"/>
        </w:rPr>
        <w:lastRenderedPageBreak/>
        <w:t xml:space="preserve">average alignment error of 0.40 ± 0.02 mm for both bones. </w:t>
      </w:r>
      <w:r w:rsidRPr="00EB5D3C">
        <w:rPr>
          <w:rFonts w:ascii="Verdana" w:hAnsi="Verdana"/>
          <w:b/>
          <w:bCs/>
        </w:rPr>
        <w:t>Figure 4</w:t>
      </w:r>
      <w:r w:rsidRPr="00EB5D3C">
        <w:rPr>
          <w:rFonts w:ascii="Verdana" w:hAnsi="Verdana"/>
        </w:rPr>
        <w:t xml:space="preserve"> 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2F292A23" w14:textId="77777777" w:rsidR="00731453" w:rsidRDefault="00731453" w:rsidP="00EB5D3C">
      <w:pPr>
        <w:spacing w:line="360" w:lineRule="auto"/>
        <w:jc w:val="both"/>
        <w:rPr>
          <w:rFonts w:ascii="Verdana" w:hAnsi="Verdana"/>
        </w:rPr>
      </w:pPr>
      <w:r w:rsidRPr="00731453">
        <w:rPr>
          <w:rFonts w:ascii="Verdana" w:hAnsi="Verdana"/>
        </w:rPr>
        <w:t>The relative bone positions measured using both manual and semi-automated segmentation methods are shown in Figure 5. The relative displacement between 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4732E4E7" w14:textId="6FF0DDDF" w:rsidR="00D66E4B" w:rsidRDefault="000B180A" w:rsidP="00EB5D3C">
      <w:pPr>
        <w:spacing w:line="360" w:lineRule="auto"/>
        <w:jc w:val="both"/>
        <w:rPr>
          <w:rFonts w:ascii="Verdana" w:hAnsi="Verdana"/>
        </w:rPr>
      </w:pPr>
      <w:r w:rsidRPr="000B180A">
        <w:rPr>
          <w:rFonts w:ascii="Verdana" w:hAnsi="Verdana"/>
        </w:rPr>
        <w:t xml:space="preserve">The ability to precisely quantify relative bone positions in healthy volunteers (n=5) </w:t>
      </w:r>
      <w:r w:rsidR="009F5809" w:rsidRPr="009F5809">
        <w:rPr>
          <w:rFonts w:ascii="Verdana" w:hAnsi="Verdana"/>
        </w:rPr>
        <w:t>demonstrates the technical feasibility of our bone tracking approach. As this study focused on algorithm development, establishing normative bone motion parameters and their variations across populations would be the subject of future dedicated studies.</w:t>
      </w:r>
      <w:r w:rsidR="009802A0">
        <w:rPr>
          <w:rFonts w:ascii="Verdana" w:hAnsi="Verdana"/>
        </w:rPr>
        <w:t xml:space="preserve"> </w:t>
      </w:r>
      <w:r w:rsidRPr="000B180A">
        <w:rPr>
          <w:rFonts w:ascii="Verdana" w:hAnsi="Verdana"/>
        </w:rPr>
        <w:t xml:space="preserve">This capability could be particularly valuable for studying conditions that alter normal knee mechanics. </w:t>
      </w:r>
      <w:r w:rsidR="00324D19" w:rsidRPr="00324D19">
        <w:rPr>
          <w:rFonts w:ascii="Verdana" w:hAnsi="Verdana"/>
        </w:rPr>
        <w:t>Ligament injuries can affect joint stability, leading to increased laxity</w:t>
      </w:r>
      <w:r w:rsidRPr="000B180A">
        <w:rPr>
          <w:rFonts w:ascii="Verdana" w:hAnsi="Verdana"/>
        </w:rPr>
        <w:t xml:space="preserve"> </w:t>
      </w:r>
      <w:r w:rsidR="00324D19">
        <w:rPr>
          <w:rFonts w:ascii="Verdana" w:hAnsi="Verdana"/>
        </w:rPr>
        <w:fldChar w:fldCharType="begin"/>
      </w:r>
      <w:r w:rsidR="000220B4">
        <w:rPr>
          <w:rFonts w:ascii="Verdana" w:hAnsi="Verdana"/>
        </w:rPr>
        <w:instrText xml:space="preserve"> ADDIN ZOTERO_ITEM CSL_CITATION {"citationID":"kfmi22Mf","properties":{"formattedCitation":"[31]","plainCitation":"[31]","noteIndex":0},"citationItems":[{"id":392,"uris":["http://zotero.org/users/13606484/items/3TK4XQD9"],"itemData":{"id":392,"type":"article-journal","abstract":"PURPOSE: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324D19">
        <w:rPr>
          <w:rFonts w:ascii="Verdana" w:hAnsi="Verdana"/>
        </w:rPr>
        <w:fldChar w:fldCharType="separate"/>
      </w:r>
      <w:r w:rsidR="000220B4" w:rsidRPr="000220B4">
        <w:rPr>
          <w:rFonts w:ascii="Verdana" w:hAnsi="Verdana"/>
        </w:rPr>
        <w:t>[31]</w:t>
      </w:r>
      <w:r w:rsidR="00324D19">
        <w:rPr>
          <w:rFonts w:ascii="Verdana" w:hAnsi="Verdana"/>
        </w:rPr>
        <w:fldChar w:fldCharType="end"/>
      </w:r>
      <w:r w:rsidR="00324D19">
        <w:rPr>
          <w:rFonts w:ascii="Verdana" w:hAnsi="Verdana"/>
        </w:rPr>
        <w:t>.</w:t>
      </w:r>
      <w:r w:rsidRPr="000B180A">
        <w:rPr>
          <w:rFonts w:ascii="Verdana" w:hAnsi="Verdana"/>
        </w:rPr>
        <w:t xml:space="preserve"> </w:t>
      </w:r>
      <w:r w:rsidR="00324D19" w:rsidRPr="00324D19">
        <w:rPr>
          <w:rFonts w:ascii="Verdana" w:hAnsi="Verdana"/>
        </w:rPr>
        <w:t>Additionally, these injuries can result in altered movement patterns during functional activities, as demonstrated in studies of ACL deficiency showing changes in tibial motion</w:t>
      </w:r>
      <w:r w:rsidR="00324D19">
        <w:rPr>
          <w:rFonts w:ascii="Verdana" w:hAnsi="Verdana"/>
        </w:rPr>
        <w:t xml:space="preserve"> </w:t>
      </w:r>
      <w:r w:rsidR="00324D19">
        <w:rPr>
          <w:rFonts w:ascii="Verdana" w:hAnsi="Verdana"/>
        </w:rPr>
        <w:fldChar w:fldCharType="begin"/>
      </w:r>
      <w:r w:rsidR="00C12374">
        <w:rPr>
          <w:rFonts w:ascii="Verdana" w:hAnsi="Verdana"/>
        </w:rPr>
        <w:instrText xml:space="preserve"> ADDIN ZOTERO_ITEM CSL_CITATION {"citationID":"4aJBnL7G","properties":{"formattedCitation":"[6]","plainCitation":"[6]","noteIndex":0},"citationItems":[{"id":342,"uris":["http://zotero.org/users/13606484/items/EQCHRRUB"],"itemData":{"id":342,"type":"article-journal","abstract":"Kinematics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324D19">
        <w:rPr>
          <w:rFonts w:ascii="Verdana" w:hAnsi="Verdana"/>
        </w:rPr>
        <w:fldChar w:fldCharType="separate"/>
      </w:r>
      <w:r w:rsidR="00324D19" w:rsidRPr="00324D19">
        <w:rPr>
          <w:rFonts w:ascii="Verdana" w:hAnsi="Verdana"/>
        </w:rPr>
        <w:t>[6]</w:t>
      </w:r>
      <w:r w:rsidR="00324D19">
        <w:rPr>
          <w:rFonts w:ascii="Verdana" w:hAnsi="Verdana"/>
        </w:rPr>
        <w:fldChar w:fldCharType="end"/>
      </w:r>
      <w:r w:rsidRPr="000B180A">
        <w:rPr>
          <w:rFonts w:ascii="Verdana" w:hAnsi="Verdana"/>
        </w:rPr>
        <w:t>. Our method's precision could potentially detect such subtle deviations from normal motion patterns.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731A1BA5" w14:textId="3EF6A0A1" w:rsidR="00EB5D3C" w:rsidRDefault="00EA5EF9" w:rsidP="000423D6">
      <w:pPr>
        <w:spacing w:line="360" w:lineRule="auto"/>
        <w:jc w:val="both"/>
        <w:rPr>
          <w:rFonts w:ascii="Verdana" w:hAnsi="Verdana"/>
          <w:u w:val="single"/>
        </w:rPr>
      </w:pPr>
      <w:r w:rsidRPr="00EA5EF9">
        <w:rPr>
          <w:rFonts w:ascii="Verdana" w:hAnsi="Verdana"/>
          <w:u w:val="single"/>
        </w:rPr>
        <w:t xml:space="preserve">4. Conclusion </w:t>
      </w:r>
    </w:p>
    <w:p w14:paraId="10798B2E" w14:textId="4B968732" w:rsidR="009E0853" w:rsidRDefault="00346AAB" w:rsidP="000423D6">
      <w:pPr>
        <w:spacing w:line="360" w:lineRule="auto"/>
        <w:jc w:val="both"/>
        <w:rPr>
          <w:rFonts w:ascii="Verdana" w:hAnsi="Verdana"/>
        </w:rPr>
      </w:pPr>
      <w:r w:rsidRPr="00346AAB">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w:t>
      </w:r>
      <w:r w:rsidRPr="00346AAB">
        <w:rPr>
          <w:rFonts w:ascii="Verdana" w:hAnsi="Verdana"/>
        </w:rPr>
        <w:lastRenderedPageBreak/>
        <w:t xml:space="preserve">manual segmentation while </w:t>
      </w:r>
      <w:r w:rsidR="00812336">
        <w:rPr>
          <w:rFonts w:ascii="Verdana" w:hAnsi="Verdana"/>
        </w:rPr>
        <w:t>improving</w:t>
      </w:r>
      <w:r w:rsidR="00812336" w:rsidRPr="00346AAB">
        <w:rPr>
          <w:rFonts w:ascii="Verdana" w:hAnsi="Verdana"/>
        </w:rPr>
        <w:t xml:space="preserve"> </w:t>
      </w:r>
      <w:r w:rsidRPr="00346AAB">
        <w:rPr>
          <w:rFonts w:ascii="Verdana" w:hAnsi="Verdana"/>
        </w:rPr>
        <w:t xml:space="preserve">measurement reliability. The ability to </w:t>
      </w:r>
      <w:r w:rsidR="00812336">
        <w:rPr>
          <w:rFonts w:ascii="Verdana" w:hAnsi="Verdana"/>
        </w:rPr>
        <w:t>efficiently</w:t>
      </w:r>
      <w:r w:rsidR="00812336" w:rsidRPr="00346AAB">
        <w:rPr>
          <w:rFonts w:ascii="Verdana" w:hAnsi="Verdana"/>
        </w:rPr>
        <w:t xml:space="preserve"> </w:t>
      </w:r>
      <w:r w:rsidRPr="00346AAB">
        <w:rPr>
          <w:rFonts w:ascii="Verdana" w:hAnsi="Verdana"/>
        </w:rPr>
        <w:t>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3C75BF97" w14:textId="77777777" w:rsidR="009E0853" w:rsidRDefault="009E0853" w:rsidP="000423D6">
      <w:pPr>
        <w:spacing w:line="360" w:lineRule="auto"/>
        <w:jc w:val="both"/>
        <w:rPr>
          <w:rFonts w:ascii="Verdana" w:hAnsi="Verdana"/>
        </w:rPr>
      </w:pPr>
    </w:p>
    <w:p w14:paraId="1CE5F248" w14:textId="77777777" w:rsidR="000220B4" w:rsidRPr="000220B4" w:rsidRDefault="00285EAC" w:rsidP="000220B4">
      <w:pPr>
        <w:pStyle w:val="Literaturverzeichnis"/>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0220B4" w:rsidRPr="000220B4">
        <w:t xml:space="preserve">1. </w:t>
      </w:r>
      <w:r w:rsidR="000220B4" w:rsidRPr="000220B4">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3C8C8202" w14:textId="77777777" w:rsidR="000220B4" w:rsidRPr="000220B4" w:rsidRDefault="000220B4" w:rsidP="000220B4">
      <w:pPr>
        <w:pStyle w:val="Literaturverzeichnis"/>
      </w:pPr>
      <w:r w:rsidRPr="000220B4">
        <w:t xml:space="preserve">2. </w:t>
      </w:r>
      <w:r w:rsidRPr="000220B4">
        <w:tab/>
        <w:t>Kaufman KR, Hughes C, Morrey BF, Morrey M, An KN. Gait characteristics of patients with knee osteoarthritis. Journal of Biomechanics 2001; 34 :907–15. https://doi.org/10.1016/S0021-9290(01)00036-7</w:t>
      </w:r>
    </w:p>
    <w:p w14:paraId="756455FF" w14:textId="77777777" w:rsidR="000220B4" w:rsidRPr="000220B4" w:rsidRDefault="000220B4" w:rsidP="000220B4">
      <w:pPr>
        <w:pStyle w:val="Literaturverzeichnis"/>
      </w:pPr>
      <w:r w:rsidRPr="000220B4">
        <w:t xml:space="preserve">3. </w:t>
      </w:r>
      <w:r w:rsidRPr="000220B4">
        <w:tab/>
        <w:t>Astephen JL, Deluzio KJ, Caldwell GE, Dunbar MJ. Biomechanical changes at the hip, knee, and ankle joints during gait are associated with knee osteoarthritis severity. Journal Orthopaedic Research 2008; 26 :332–41. https://doi.org/10.1002/jor.20496</w:t>
      </w:r>
    </w:p>
    <w:p w14:paraId="25441E96" w14:textId="77777777" w:rsidR="000220B4" w:rsidRPr="000220B4" w:rsidRDefault="000220B4" w:rsidP="000220B4">
      <w:pPr>
        <w:pStyle w:val="Literaturverzeichnis"/>
      </w:pPr>
      <w:r w:rsidRPr="000220B4">
        <w:t xml:space="preserve">4. </w:t>
      </w:r>
      <w:r w:rsidRPr="000220B4">
        <w:tab/>
        <w:t>Tashman S, Kopf S, Fu FH. The Kinematic Basis of Anterior Cruciate Ligament Reconstruction. Operative Techniques in Sports Medicine 2008; 16 :116–8. https://doi.org/10.1053/j.otsm.2008.10.005</w:t>
      </w:r>
    </w:p>
    <w:p w14:paraId="41561937" w14:textId="77777777" w:rsidR="000220B4" w:rsidRPr="000220B4" w:rsidRDefault="000220B4" w:rsidP="000220B4">
      <w:pPr>
        <w:pStyle w:val="Literaturverzeichnis"/>
      </w:pPr>
      <w:r w:rsidRPr="000220B4">
        <w:t xml:space="preserve">5. </w:t>
      </w:r>
      <w:r w:rsidRPr="000220B4">
        <w:tab/>
        <w:t>Georgoulis AD, Papadonikolakis A, Papageorgiou CD, Mitsou A, Stergiou N. Three-Dimensional Tibiofemoral Kinematics of the Anterior Cruciate Ligament-Deficient and Reconstructed Knee during Walking. Am J Sports Med 2003; 31 :75–9. https://doi.org/10.1177/03635465030310012401</w:t>
      </w:r>
    </w:p>
    <w:p w14:paraId="1F1219B7" w14:textId="77777777" w:rsidR="000220B4" w:rsidRPr="000220B4" w:rsidRDefault="000220B4" w:rsidP="000220B4">
      <w:pPr>
        <w:pStyle w:val="Literaturverzeichnis"/>
      </w:pPr>
      <w:r w:rsidRPr="000220B4">
        <w:t xml:space="preserve">6. </w:t>
      </w:r>
      <w:r w:rsidRPr="000220B4">
        <w:tab/>
        <w:t>Barrance PJ, Williams GN, Snyder-Mackler L, Buchanan TS. Altered knee kinematics in ACL-deficient non-copers: a comparison using dynamic MRI. J Orthop Res 2006; 24 :132–40. https://doi.org/10.1002/jor.20016</w:t>
      </w:r>
    </w:p>
    <w:p w14:paraId="147146F1" w14:textId="77777777" w:rsidR="000220B4" w:rsidRPr="000220B4" w:rsidRDefault="000220B4" w:rsidP="000220B4">
      <w:pPr>
        <w:pStyle w:val="Literaturverzeichnis"/>
      </w:pPr>
      <w:r w:rsidRPr="000220B4">
        <w:t xml:space="preserve">7. </w:t>
      </w:r>
      <w:r w:rsidRPr="000220B4">
        <w:tab/>
        <w:t>Markolf KL, Burchfield DM, Shapiro MM, Shepard MF, Finerman GAM, Slauterbeck JL. Combined knee loading states that generate high anterior cruciate ligament forces. Journal Orthopaedic Research 1995; 13 :930–5. https://doi.org/10.1002/jor.1100130618</w:t>
      </w:r>
    </w:p>
    <w:p w14:paraId="58BB4DA3" w14:textId="77777777" w:rsidR="000220B4" w:rsidRPr="000220B4" w:rsidRDefault="000220B4" w:rsidP="000220B4">
      <w:pPr>
        <w:pStyle w:val="Literaturverzeichnis"/>
      </w:pPr>
      <w:r w:rsidRPr="000220B4">
        <w:t xml:space="preserve">8. </w:t>
      </w:r>
      <w:r w:rsidRPr="000220B4">
        <w:tab/>
        <w:t>Chaudhari AMW, Briant PL, Bevill SL, Koo S, Andriacchi TP. Knee Kinematics, Cartilage Morphology, and Osteoarthritis after ACL Injury. Medicine &amp; Science in Sports &amp; Exercise 2008; 40 :215–22. https://doi.org/10.1249/mss.0b013e31815cbb0e</w:t>
      </w:r>
    </w:p>
    <w:p w14:paraId="249E4800" w14:textId="77777777" w:rsidR="000220B4" w:rsidRPr="000220B4" w:rsidRDefault="000220B4" w:rsidP="000220B4">
      <w:pPr>
        <w:pStyle w:val="Literaturverzeichnis"/>
      </w:pPr>
      <w:r w:rsidRPr="000220B4">
        <w:t xml:space="preserve">9. </w:t>
      </w:r>
      <w:r w:rsidRPr="000220B4">
        <w:tab/>
        <w:t>Andriacchi TP, Mündermann A. The role of ambulatory mechanics in the initiation and progression of knee osteoarthritis. Curr Opin Rheumatol 2006; 18 :514–8. https://doi.org/10.1097/01.bor.0000240365.16842.4e</w:t>
      </w:r>
    </w:p>
    <w:p w14:paraId="673CDD0C" w14:textId="77777777" w:rsidR="000220B4" w:rsidRPr="000220B4" w:rsidRDefault="000220B4" w:rsidP="000220B4">
      <w:pPr>
        <w:pStyle w:val="Literaturverzeichnis"/>
      </w:pPr>
      <w:r w:rsidRPr="000220B4">
        <w:t xml:space="preserve">10. </w:t>
      </w:r>
      <w:r w:rsidRPr="000220B4">
        <w:tab/>
        <w:t>Conconi M, De Carli F, Berni M, Sancisi N, Parenti-Castelli V, Monetti G. In-Vivo Quantification of Knee Deep-Flexion in Physiological Loading Condition trough Dynamic MRI. Applied Sciences 2023; 13 :629. https://doi.org/10.3390/app13010629</w:t>
      </w:r>
    </w:p>
    <w:p w14:paraId="24F90647" w14:textId="77777777" w:rsidR="000220B4" w:rsidRPr="000220B4" w:rsidRDefault="000220B4" w:rsidP="000220B4">
      <w:pPr>
        <w:pStyle w:val="Literaturverzeichnis"/>
      </w:pPr>
      <w:r w:rsidRPr="000220B4">
        <w:t xml:space="preserve">11. </w:t>
      </w:r>
      <w:r w:rsidRPr="000220B4">
        <w:tab/>
        <w:t xml:space="preserve">Draper CE, Besier TF, Santos JM, Jennings F, Fredericson M, Gold GE, et al. Using real-time MRI to quantify altered joint kinematics in subjects with patellofemoral pain and to </w:t>
      </w:r>
      <w:r w:rsidRPr="000220B4">
        <w:lastRenderedPageBreak/>
        <w:t>evaluate the effects of a patellar brace or sleeve on joint motion. J Orthop Res 2009; 27 :571–7. https://doi.org/10.1002/jor.20790</w:t>
      </w:r>
    </w:p>
    <w:p w14:paraId="0072A15F" w14:textId="77777777" w:rsidR="000220B4" w:rsidRPr="000220B4" w:rsidRDefault="000220B4" w:rsidP="000220B4">
      <w:pPr>
        <w:pStyle w:val="Literaturverzeichnis"/>
        <w:rPr>
          <w:lang w:val="de-DE"/>
        </w:rPr>
      </w:pPr>
      <w:r w:rsidRPr="000220B4">
        <w:t xml:space="preserve">12. </w:t>
      </w:r>
      <w:r w:rsidRPr="000220B4">
        <w:tab/>
        <w:t xml:space="preserve">Kaiser JM, Vignos MF, Kijowski R, Baer G, Thelen DG. Effect of Loading on In Vivo Tibiofemoral and Patellofemoral Kinematics of Healthy and ACL-Reconstructed Knees. </w:t>
      </w:r>
      <w:r w:rsidRPr="000220B4">
        <w:rPr>
          <w:lang w:val="de-DE"/>
        </w:rPr>
        <w:t>Am J Sports Med 2017; 45 :3272–9. https://doi.org/10.1177/0363546517724417</w:t>
      </w:r>
    </w:p>
    <w:p w14:paraId="48A5693E" w14:textId="77777777" w:rsidR="000220B4" w:rsidRPr="000220B4" w:rsidRDefault="000220B4" w:rsidP="000220B4">
      <w:pPr>
        <w:pStyle w:val="Literaturverzeichnis"/>
      </w:pPr>
      <w:r w:rsidRPr="000220B4">
        <w:rPr>
          <w:lang w:val="de-DE"/>
        </w:rPr>
        <w:t xml:space="preserve">13. </w:t>
      </w:r>
      <w:r w:rsidRPr="000220B4">
        <w:rPr>
          <w:lang w:val="de-DE"/>
        </w:rPr>
        <w:tab/>
        <w:t xml:space="preserve">Brossmann J, Muhle C, Schröder C, Melchert UH, Büll CC, Spielmann RP, et al. </w:t>
      </w:r>
      <w:r w:rsidRPr="000220B4">
        <w:t>Patellar tracking patterns during active and passive knee extension: evaluation with motion-triggered cine MR imaging. Radiology 1993; 187 :205–12. https://doi.org/10.1148/radiology.187.1.8451415</w:t>
      </w:r>
    </w:p>
    <w:p w14:paraId="0CC33E0E" w14:textId="77777777" w:rsidR="000220B4" w:rsidRPr="000220B4" w:rsidRDefault="000220B4" w:rsidP="000220B4">
      <w:pPr>
        <w:pStyle w:val="Literaturverzeichnis"/>
      </w:pPr>
      <w:r w:rsidRPr="000220B4">
        <w:t xml:space="preserve">14. </w:t>
      </w:r>
      <w:r w:rsidRPr="000220B4">
        <w:tab/>
        <w:t>Seisler AR, Sheehan FT. Normative three-dimensional patellofemoral and tibiofemoral kinematics: a dynamic, in vivo study. IEEE Trans Biomed Eng 2007; 54 :1333–41. https://doi.org/10.1109/TBME.2007.890735</w:t>
      </w:r>
    </w:p>
    <w:p w14:paraId="39304573" w14:textId="77777777" w:rsidR="000220B4" w:rsidRPr="000220B4" w:rsidRDefault="000220B4" w:rsidP="000220B4">
      <w:pPr>
        <w:pStyle w:val="Literaturverzeichnis"/>
        <w:rPr>
          <w:lang w:val="de-DE"/>
        </w:rPr>
      </w:pPr>
      <w:r w:rsidRPr="000220B4">
        <w:t xml:space="preserve">15. </w:t>
      </w:r>
      <w:r w:rsidRPr="000220B4">
        <w:tab/>
        <w:t xml:space="preserve">Behnam AJ, Herzka DA, Sheehan FT. Assessing the accuracy and precision of musculoskeletal motion tracking using cine-PC MRI on a 3.0T platform. </w:t>
      </w:r>
      <w:r w:rsidRPr="000220B4">
        <w:rPr>
          <w:lang w:val="de-DE"/>
        </w:rPr>
        <w:t>J Biomech 2011; 44 :193–7. https://doi.org/10.1016/j.jbiomech.2010.08.029</w:t>
      </w:r>
    </w:p>
    <w:p w14:paraId="0BE5269F" w14:textId="77777777" w:rsidR="000220B4" w:rsidRPr="000220B4" w:rsidRDefault="000220B4" w:rsidP="000220B4">
      <w:pPr>
        <w:pStyle w:val="Literaturverzeichnis"/>
      </w:pPr>
      <w:r w:rsidRPr="000220B4">
        <w:rPr>
          <w:lang w:val="de-DE"/>
        </w:rPr>
        <w:t xml:space="preserve">16. </w:t>
      </w:r>
      <w:r w:rsidRPr="000220B4">
        <w:rPr>
          <w:lang w:val="de-DE"/>
        </w:rPr>
        <w:tab/>
        <w:t xml:space="preserve">Kaiser J, Bradford R, Johnson K, Wieben O, Thelen DG. </w:t>
      </w:r>
      <w:r w:rsidRPr="000220B4">
        <w:t>Measurement of tibiofemoral kinematics using highly accelerated 3D radial sampling. Magnetic Resonance in Med 2013; 69 :1310–6. https://doi.org/10.1002/mrm.24362</w:t>
      </w:r>
    </w:p>
    <w:p w14:paraId="71074D11" w14:textId="77777777" w:rsidR="000220B4" w:rsidRPr="000220B4" w:rsidRDefault="000220B4" w:rsidP="000220B4">
      <w:pPr>
        <w:pStyle w:val="Literaturverzeichnis"/>
      </w:pPr>
      <w:r w:rsidRPr="000220B4">
        <w:t xml:space="preserve">17. </w:t>
      </w:r>
      <w:r w:rsidRPr="000220B4">
        <w:tab/>
        <w:t>Westphal CJ, Schmitz A, Reeder SB, Thelen DG. Load-dependent variations in knee kinematics measured with dynamic MRI. Journal of Biomechanics 2013; 46 :2045–52. https://doi.org/10.1016/j.jbiomech.2013.05.027</w:t>
      </w:r>
    </w:p>
    <w:p w14:paraId="402484EE" w14:textId="77777777" w:rsidR="000220B4" w:rsidRPr="000220B4" w:rsidRDefault="000220B4" w:rsidP="000220B4">
      <w:pPr>
        <w:pStyle w:val="Literaturverzeichnis"/>
      </w:pPr>
      <w:r w:rsidRPr="000220B4">
        <w:t xml:space="preserve">18. </w:t>
      </w:r>
      <w:r w:rsidRPr="000220B4">
        <w:tab/>
        <w:t>Brisson NM, Krämer M, Krahl LAN, Schill A, Duda GN, Reichenbach JR. A novel multipurpose device for guided knee motion and loading during dynamic magnetic resonance imaging. Zeitschrift für Medizinische Physik 2022; 32 :500–13. https://doi.org/10.1016/j.zemedi.2021.12.002</w:t>
      </w:r>
    </w:p>
    <w:p w14:paraId="540C6CC3" w14:textId="77777777" w:rsidR="000220B4" w:rsidRPr="000220B4" w:rsidRDefault="000220B4" w:rsidP="000220B4">
      <w:pPr>
        <w:pStyle w:val="Literaturverzeichnis"/>
        <w:rPr>
          <w:lang w:val="de-DE"/>
        </w:rPr>
      </w:pPr>
      <w:r w:rsidRPr="000220B4">
        <w:t xml:space="preserve">19. </w:t>
      </w:r>
      <w:r w:rsidRPr="000220B4">
        <w:tab/>
        <w:t xml:space="preserve">Winkelmann S, Schaeffter T, Koehler T, Eggers H, Doessel O. An Optimal Radial Profile Order Based on the Golden Ratio for Time-Resolved MRI. </w:t>
      </w:r>
      <w:r w:rsidRPr="000220B4">
        <w:rPr>
          <w:lang w:val="de-DE"/>
        </w:rPr>
        <w:t>IEEE Trans Med Imaging 2007; 26 :68–76. https://doi.org/10.1109/TMI.2006.885337</w:t>
      </w:r>
    </w:p>
    <w:p w14:paraId="7BB5478F" w14:textId="77777777" w:rsidR="000220B4" w:rsidRPr="000220B4" w:rsidRDefault="000220B4" w:rsidP="000220B4">
      <w:pPr>
        <w:pStyle w:val="Literaturverzeichnis"/>
      </w:pPr>
      <w:r w:rsidRPr="000220B4">
        <w:rPr>
          <w:lang w:val="de-DE"/>
        </w:rPr>
        <w:t xml:space="preserve">20. </w:t>
      </w:r>
      <w:r w:rsidRPr="000220B4">
        <w:rPr>
          <w:lang w:val="de-DE"/>
        </w:rPr>
        <w:tab/>
        <w:t xml:space="preserve">Krämer M, Herrmann K, Biermann J, Reichenbach JR. </w:t>
      </w:r>
      <w:r w:rsidRPr="000220B4">
        <w:t>Retrospective reconstruction of cardiac cine images from golden</w:t>
      </w:r>
      <w:r w:rsidRPr="000220B4">
        <w:rPr>
          <w:rFonts w:ascii="Cambria Math" w:hAnsi="Cambria Math" w:cs="Cambria Math"/>
        </w:rPr>
        <w:t>‐</w:t>
      </w:r>
      <w:r w:rsidRPr="000220B4">
        <w:t>ratio radial MRI using one</w:t>
      </w:r>
      <w:r w:rsidRPr="000220B4">
        <w:rPr>
          <w:rFonts w:ascii="Cambria Math" w:hAnsi="Cambria Math" w:cs="Cambria Math"/>
        </w:rPr>
        <w:t>‐</w:t>
      </w:r>
      <w:r w:rsidRPr="000220B4">
        <w:t>dimensional navigators. Magnetic Resonance Imaging 2014; 40 :413</w:t>
      </w:r>
      <w:r w:rsidRPr="000220B4">
        <w:rPr>
          <w:rFonts w:ascii="Aptos" w:hAnsi="Aptos" w:cs="Aptos"/>
        </w:rPr>
        <w:t>–</w:t>
      </w:r>
      <w:r w:rsidRPr="000220B4">
        <w:t>22. https://doi.org/10.1002/jmri.24364</w:t>
      </w:r>
    </w:p>
    <w:p w14:paraId="7487272A" w14:textId="77777777" w:rsidR="000220B4" w:rsidRPr="000220B4" w:rsidRDefault="000220B4" w:rsidP="000220B4">
      <w:pPr>
        <w:pStyle w:val="Literaturverzeichnis"/>
      </w:pPr>
      <w:r w:rsidRPr="000220B4">
        <w:t xml:space="preserve">21. </w:t>
      </w:r>
      <w:r w:rsidRPr="000220B4">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7FF67DF3" w14:textId="77777777" w:rsidR="000220B4" w:rsidRPr="000220B4" w:rsidRDefault="000220B4" w:rsidP="000220B4">
      <w:pPr>
        <w:pStyle w:val="Literaturverzeichnis"/>
      </w:pPr>
      <w:r w:rsidRPr="000220B4">
        <w:t xml:space="preserve">22. </w:t>
      </w:r>
      <w:r w:rsidRPr="000220B4">
        <w:tab/>
        <w:t>Wood T, Ljungberg E, Wiesinger F. Radial Interstices Enable Speedy Low-volume Imaging. JOSS 2021; 6 :3500. https://doi.org/10.21105/joss.03500</w:t>
      </w:r>
    </w:p>
    <w:p w14:paraId="2E4AD1AF" w14:textId="77777777" w:rsidR="000220B4" w:rsidRPr="000220B4" w:rsidRDefault="000220B4" w:rsidP="000220B4">
      <w:pPr>
        <w:pStyle w:val="Literaturverzeichnis"/>
      </w:pPr>
      <w:r w:rsidRPr="000220B4">
        <w:t xml:space="preserve">23. </w:t>
      </w:r>
      <w:r w:rsidRPr="000220B4">
        <w:tab/>
        <w:t>Boyd S. Distributed Optimization and Statistical Learning via the Alternating Direction Method of Multipliers. FNT in Machine Learning 2010; 3 :1–122. https://doi.org/10.1561/2200000016</w:t>
      </w:r>
    </w:p>
    <w:p w14:paraId="075AEA8A" w14:textId="77777777" w:rsidR="000220B4" w:rsidRPr="000220B4" w:rsidRDefault="000220B4" w:rsidP="000220B4">
      <w:pPr>
        <w:pStyle w:val="Literaturverzeichnis"/>
      </w:pPr>
      <w:r w:rsidRPr="000220B4">
        <w:t xml:space="preserve">24. </w:t>
      </w:r>
      <w:r w:rsidRPr="000220B4">
        <w:tab/>
        <w:t>Bredies K, Kunisch K, Pock T. Total Generalized Variation. SIAM J Imaging Sci 2010; 3 :492–526. https://doi.org/10.1137/090769521</w:t>
      </w:r>
    </w:p>
    <w:p w14:paraId="45E459F1" w14:textId="77777777" w:rsidR="000220B4" w:rsidRPr="000220B4" w:rsidRDefault="000220B4" w:rsidP="000220B4">
      <w:pPr>
        <w:pStyle w:val="Literaturverzeichnis"/>
      </w:pPr>
      <w:r w:rsidRPr="000220B4">
        <w:lastRenderedPageBreak/>
        <w:t xml:space="preserve">25. </w:t>
      </w:r>
      <w:r w:rsidRPr="000220B4">
        <w:tab/>
        <w:t>Canny J. A Computational Approach to Edge Detection. IEEE Trans Pattern Anal Mach Intell 1986; PAMI-8 :679–98. https://doi.org/10.1109/TPAMI.1986.4767851</w:t>
      </w:r>
    </w:p>
    <w:p w14:paraId="645B5A06" w14:textId="77777777" w:rsidR="000220B4" w:rsidRPr="000220B4" w:rsidRDefault="000220B4" w:rsidP="000220B4">
      <w:pPr>
        <w:pStyle w:val="Literaturverzeichnis"/>
        <w:rPr>
          <w:lang w:val="de-DE"/>
        </w:rPr>
      </w:pPr>
      <w:r w:rsidRPr="000220B4">
        <w:t xml:space="preserve">26. </w:t>
      </w:r>
      <w:r w:rsidRPr="000220B4">
        <w:tab/>
        <w:t xml:space="preserve">Dillencourt MB, Samet H, Tamminen M. A general approach to connected-component labeling for arbitrary image representations. </w:t>
      </w:r>
      <w:r w:rsidRPr="000220B4">
        <w:rPr>
          <w:lang w:val="de-DE"/>
        </w:rPr>
        <w:t>J ACM 1992; 39 :253–80. https://doi.org/10.1145/128749.128750</w:t>
      </w:r>
    </w:p>
    <w:p w14:paraId="1F999277" w14:textId="77777777" w:rsidR="000220B4" w:rsidRPr="000220B4" w:rsidRDefault="000220B4" w:rsidP="000220B4">
      <w:pPr>
        <w:pStyle w:val="Literaturverzeichnis"/>
      </w:pPr>
      <w:r w:rsidRPr="000220B4">
        <w:rPr>
          <w:lang w:val="de-DE"/>
        </w:rPr>
        <w:t xml:space="preserve">27. </w:t>
      </w:r>
      <w:r w:rsidRPr="000220B4">
        <w:rPr>
          <w:lang w:val="de-DE"/>
        </w:rPr>
        <w:tab/>
        <w:t xml:space="preserve">Hinneburg A, Aggarwal CC, Keim DA. </w:t>
      </w:r>
      <w:r w:rsidRPr="000220B4">
        <w:t>What is the nearest neighbor in high dimensional spaces? Proc of the 26th Internat Conference on Very Large Databases, Cairo, Egypt, 2000 2000; :506–15</w:t>
      </w:r>
    </w:p>
    <w:p w14:paraId="6194A37D" w14:textId="77777777" w:rsidR="000220B4" w:rsidRPr="000220B4" w:rsidRDefault="000220B4" w:rsidP="000220B4">
      <w:pPr>
        <w:pStyle w:val="Literaturverzeichnis"/>
      </w:pPr>
      <w:r w:rsidRPr="000220B4">
        <w:t xml:space="preserve">28. </w:t>
      </w:r>
      <w:r w:rsidRPr="000220B4">
        <w:tab/>
        <w:t>De Boor C. A Practical Guide to Splines. 1978; 27. https://doi.org/10.1007/978-1-4612-6333-3</w:t>
      </w:r>
    </w:p>
    <w:p w14:paraId="1E50DE76" w14:textId="77777777" w:rsidR="000220B4" w:rsidRPr="000220B4" w:rsidRDefault="000220B4" w:rsidP="000220B4">
      <w:pPr>
        <w:pStyle w:val="Literaturverzeichnis"/>
      </w:pPr>
      <w:r w:rsidRPr="000220B4">
        <w:t xml:space="preserve">29. </w:t>
      </w:r>
      <w:r w:rsidRPr="000220B4">
        <w:tab/>
        <w:t>Nelder JA, Mead R. A Simplex Method for Function Minimization. The Computer Journal 1965; 7 :308–13. https://doi.org/10.1093/comjnl/7.4.308</w:t>
      </w:r>
    </w:p>
    <w:p w14:paraId="1F73057F" w14:textId="77777777" w:rsidR="000220B4" w:rsidRPr="000220B4" w:rsidRDefault="000220B4" w:rsidP="000220B4">
      <w:pPr>
        <w:pStyle w:val="Literaturverzeichnis"/>
        <w:rPr>
          <w:lang w:val="de-DE"/>
        </w:rPr>
      </w:pPr>
      <w:r w:rsidRPr="000220B4">
        <w:t xml:space="preserve">30. </w:t>
      </w:r>
      <w:r w:rsidRPr="000220B4">
        <w:tab/>
        <w:t xml:space="preserve">Sofroniew N, Lambert T, Evans K, Nunez-Iglesias J, Bokota G, Winston P, et al. napari: a multi-dimensional image viewer for Python. </w:t>
      </w:r>
      <w:r w:rsidRPr="000220B4">
        <w:rPr>
          <w:lang w:val="de-DE"/>
        </w:rPr>
        <w:t>2022; https://doi.org/10.5281/ZENODO.6598542</w:t>
      </w:r>
    </w:p>
    <w:p w14:paraId="1AA6AE8F" w14:textId="77777777" w:rsidR="000220B4" w:rsidRPr="000220B4" w:rsidRDefault="000220B4" w:rsidP="000220B4">
      <w:pPr>
        <w:pStyle w:val="Literaturverzeichnis"/>
      </w:pPr>
      <w:r w:rsidRPr="000220B4">
        <w:rPr>
          <w:lang w:val="de-DE"/>
        </w:rPr>
        <w:t xml:space="preserve">31. </w:t>
      </w:r>
      <w:r w:rsidRPr="000220B4">
        <w:rPr>
          <w:lang w:val="de-DE"/>
        </w:rPr>
        <w:tab/>
        <w:t xml:space="preserve">Shimizu T, Cheng Z, Samaan MA, Tanaka MS, Souza RB, Li X, et al. </w:t>
      </w:r>
      <w:r w:rsidRPr="000220B4">
        <w:t>Increases in Joint Laxity After Anterior Cruciate Ligament Reconstruction Are Associated With Sagittal Biomechanical Asymmetry. Arthroscopy 2019; 35 :2072–9. https://doi.org/10.1016/j.arthro.2019.01.050</w:t>
      </w:r>
    </w:p>
    <w:p w14:paraId="66AD6C8B" w14:textId="55253D9D"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Krämer" w:date="2024-11-22T11:27:00Z" w:initials="MK">
    <w:p w14:paraId="68D26BE3" w14:textId="77777777" w:rsidR="002853D9" w:rsidRDefault="002853D9" w:rsidP="002853D9">
      <w:pPr>
        <w:pStyle w:val="Kommentartext"/>
      </w:pPr>
      <w:r>
        <w:rPr>
          <w:rStyle w:val="Kommentarzeichen"/>
        </w:rPr>
        <w:annotationRef/>
      </w:r>
      <w:r>
        <w:t>Does it make sense to add a couple of sentences at the end of the paragraph to explain what the disadvantages of these methods are? As motivation why did we set out to create a new method?</w:t>
      </w:r>
    </w:p>
  </w:comment>
  <w:comment w:id="1" w:author="Aayush Nepal" w:date="2024-11-26T22:38:00Z" w:initials="AN">
    <w:p w14:paraId="107C4637" w14:textId="77777777" w:rsidR="00080E55" w:rsidRDefault="00080E55" w:rsidP="00080E55">
      <w:pPr>
        <w:pStyle w:val="Kommentartext"/>
      </w:pPr>
      <w:r>
        <w:rPr>
          <w:rStyle w:val="Kommentarzeichen"/>
        </w:rPr>
        <w:annotationRef/>
      </w:r>
      <w:r>
        <w:t xml:space="preserve">While that would be a nice motivator .. We cannot claim we overcome their disadvantages, because we are not measuring the same thing they are measuring. </w:t>
      </w:r>
    </w:p>
  </w:comment>
  <w:comment w:id="2" w:author="Krämer, Martin" w:date="2024-11-28T15:08:00Z" w:initials="MK">
    <w:p w14:paraId="3E4AD4C8" w14:textId="55D08BE7" w:rsidR="00877ED6" w:rsidRDefault="00877ED6">
      <w:pPr>
        <w:pStyle w:val="Kommentartext"/>
      </w:pPr>
      <w:r>
        <w:rPr>
          <w:rStyle w:val="Kommentarzeichen"/>
        </w:rPr>
        <w:annotationRef/>
      </w:r>
      <w:r>
        <w:t>Then let’s leave it like this, at least for now</w:t>
      </w:r>
      <w:bookmarkStart w:id="3" w:name="_GoBack"/>
      <w:bookmarkEnd w:id="3"/>
    </w:p>
  </w:comment>
  <w:comment w:id="5" w:author="Brisson, Nicholas" w:date="2024-10-02T15:36:00Z" w:initials="BN">
    <w:p w14:paraId="3C5E43C8" w14:textId="0C70BA83" w:rsidR="004244E9" w:rsidRDefault="004244E9">
      <w:pPr>
        <w:pStyle w:val="Kommentartext"/>
      </w:pPr>
      <w:r>
        <w:rPr>
          <w:rStyle w:val="Kommentarzeichen"/>
        </w:rPr>
        <w:annotationRef/>
      </w:r>
      <w:r>
        <w:t>Out of curiosity – why did you use 2 degree windows, and not 1 or 0.5°?</w:t>
      </w:r>
    </w:p>
  </w:comment>
  <w:comment w:id="6" w:author="Aayush Nepal" w:date="2024-10-05T16:28:00Z" w:initials="AN">
    <w:p w14:paraId="097CC7D3" w14:textId="77777777" w:rsidR="00DF1163" w:rsidRDefault="00DF1163" w:rsidP="00DF1163">
      <w:pPr>
        <w:pStyle w:val="Kommentartext"/>
      </w:pPr>
      <w:r>
        <w:rPr>
          <w:rStyle w:val="Kommentarzeichen"/>
        </w:rPr>
        <w:annotationRef/>
      </w:r>
      <w:r>
        <w:t xml:space="preserve">Less than 2 would result in too many frames so just took longer to recontsruct, load and handle the data. Larger than 2 would not give enough number of frames for analysis. </w:t>
      </w:r>
    </w:p>
  </w:comment>
  <w:comment w:id="7" w:author="Brisson, Nicholas" w:date="2024-10-02T15:36:00Z" w:initials="BN">
    <w:p w14:paraId="4662FA81" w14:textId="1D67A8E5" w:rsidR="004244E9" w:rsidRDefault="004244E9">
      <w:pPr>
        <w:pStyle w:val="Kommentartext"/>
      </w:pPr>
      <w:r>
        <w:rPr>
          <w:rStyle w:val="Kommentarzeichen"/>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8" w:author="Aayush Nepal [2]" w:date="2024-10-07T08:29:00Z" w:initials="AN">
    <w:p w14:paraId="5F77F622" w14:textId="77777777" w:rsidR="00F06488" w:rsidRDefault="00160333" w:rsidP="00F06488">
      <w:pPr>
        <w:pStyle w:val="Kommentartext"/>
      </w:pPr>
      <w:r>
        <w:rPr>
          <w:rStyle w:val="Kommentarzeichen"/>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9" w:author="Brisson, Nicholas" w:date="2024-10-02T16:05:00Z" w:initials="BN">
    <w:p w14:paraId="183A79BB" w14:textId="470AEBFF" w:rsidR="00F704F5" w:rsidRDefault="00F704F5">
      <w:pPr>
        <w:pStyle w:val="Kommentartext"/>
      </w:pPr>
      <w:r>
        <w:rPr>
          <w:rStyle w:val="Kommentarzeichen"/>
        </w:rPr>
        <w:annotationRef/>
      </w:r>
      <w:r>
        <w:t>Is there a reason you are mentioning that they were optimized only “once”? if not, suggest removing this word.</w:t>
      </w:r>
    </w:p>
  </w:comment>
  <w:comment w:id="10" w:author="Aayush Nepal [2]" w:date="2024-10-07T09:03:00Z" w:initials="AN">
    <w:p w14:paraId="2615171A" w14:textId="77777777" w:rsidR="00601B08" w:rsidRDefault="00601B08" w:rsidP="00601B08">
      <w:pPr>
        <w:pStyle w:val="Kommentartext"/>
      </w:pPr>
      <w:r>
        <w:rPr>
          <w:rStyle w:val="Kommentarzeichen"/>
        </w:rPr>
        <w:annotationRef/>
      </w:r>
      <w:r>
        <w:t xml:space="preserve">Yes, to emphasize the “automatic” nature of the algorithm with minimal manual intervention. </w:t>
      </w:r>
    </w:p>
  </w:comment>
  <w:comment w:id="11" w:author="Brisson, Nicholas" w:date="2024-10-02T16:07:00Z" w:initials="BN">
    <w:p w14:paraId="600F66CF" w14:textId="1F50E710" w:rsidR="00F704F5" w:rsidRDefault="00F704F5">
      <w:pPr>
        <w:pStyle w:val="Kommentartext"/>
      </w:pPr>
      <w:r>
        <w:rPr>
          <w:rStyle w:val="Kommentarzeichen"/>
        </w:rPr>
        <w:annotationRef/>
      </w:r>
      <w:r>
        <w:t>Why this range of points? Why isn’t it a fixed number? (again, just for my personal understanding)</w:t>
      </w:r>
    </w:p>
  </w:comment>
  <w:comment w:id="12" w:author="Aayush Nepal [2]" w:date="2024-10-07T09:10:00Z" w:initials="AN">
    <w:p w14:paraId="7D3863B6" w14:textId="77777777" w:rsidR="0049331D" w:rsidRDefault="00601B08" w:rsidP="0049331D">
      <w:pPr>
        <w:pStyle w:val="Kommentartext"/>
      </w:pPr>
      <w:r>
        <w:rPr>
          <w:rStyle w:val="Kommentarzeichen"/>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13" w:author="Martin Krämer" w:date="2024-11-22T11:46:00Z" w:initials="MK">
    <w:p w14:paraId="7EA6D4F4" w14:textId="77777777" w:rsidR="007206C2" w:rsidRDefault="007206C2" w:rsidP="007206C2">
      <w:pPr>
        <w:pStyle w:val="Kommentartext"/>
      </w:pPr>
      <w:r>
        <w:rPr>
          <w:rStyle w:val="Kommentarzeichen"/>
        </w:rPr>
        <w:annotationRef/>
      </w:r>
      <w:r>
        <w:t>I‘m wondering if we should first show Figure 3 (at the beginning of the section) and then Figure 2</w:t>
      </w:r>
    </w:p>
  </w:comment>
  <w:comment w:id="14" w:author="Aayush Nepal" w:date="2024-11-27T19:23:00Z" w:initials="AN">
    <w:p w14:paraId="379DEE64" w14:textId="77777777" w:rsidR="00972CFF" w:rsidRDefault="00972CFF" w:rsidP="00972CFF">
      <w:pPr>
        <w:pStyle w:val="Kommentartext"/>
      </w:pPr>
      <w:r>
        <w:rPr>
          <w:rStyle w:val="Kommentarzeichen"/>
        </w:rPr>
        <w:annotationRef/>
      </w:r>
      <w:r w:rsidRPr="009802A0">
        <w:t xml:space="preserve">That could help orient the readers as the read each step .. Something they can look back at as a visual reference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D26BE3" w15:done="0"/>
  <w15:commentEx w15:paraId="107C4637" w15:paraIdParent="68D26BE3" w15:done="0"/>
  <w15:commentEx w15:paraId="3E4AD4C8" w15:paraIdParent="68D26BE3" w15:done="0"/>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Ex w15:paraId="7EA6D4F4" w15:done="0"/>
  <w15:commentEx w15:paraId="379DEE64" w15:paraIdParent="7EA6D4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447FD5" w16cex:dateUtc="2024-11-22T10:27:00Z"/>
  <w16cex:commentExtensible w16cex:durableId="24DEB0A3" w16cex:dateUtc="2024-11-26T21:38:00Z"/>
  <w16cex:commentExtensible w16cex:durableId="0FD5A529" w16cex:dateUtc="2024-11-22T10:28:00Z"/>
  <w16cex:commentExtensible w16cex:durableId="780D4EEE" w16cex:dateUtc="2024-11-26T18:18:00Z"/>
  <w16cex:commentExtensible w16cex:durableId="2BAE2278" w16cex:dateUtc="2024-11-22T10:29:00Z"/>
  <w16cex:commentExtensible w16cex:durableId="3D0007AC" w16cex:dateUtc="2024-11-26T19:08:00Z"/>
  <w16cex:commentExtensible w16cex:durableId="07C5CC52" w16cex:dateUtc="2024-10-05T14:28:00Z"/>
  <w16cex:commentExtensible w16cex:durableId="1EDE98C5" w16cex:dateUtc="2024-10-07T06:29:00Z"/>
  <w16cex:commentExtensible w16cex:durableId="76E872C8" w16cex:dateUtc="2024-11-22T10:42:00Z"/>
  <w16cex:commentExtensible w16cex:durableId="7EC535BF" w16cex:dateUtc="2024-11-27T18:17:00Z"/>
  <w16cex:commentExtensible w16cex:durableId="0F94EE6B" w16cex:dateUtc="2024-10-07T07:03:00Z"/>
  <w16cex:commentExtensible w16cex:durableId="46546AD4" w16cex:dateUtc="2024-10-07T07:10:00Z"/>
  <w16cex:commentExtensible w16cex:durableId="113786B9" w16cex:dateUtc="2024-11-22T10:46:00Z"/>
  <w16cex:commentExtensible w16cex:durableId="61836C89" w16cex:dateUtc="2024-11-27T18:23:00Z"/>
  <w16cex:commentExtensible w16cex:durableId="6E63AD61" w16cex:dateUtc="2024-11-22T15:09:00Z"/>
  <w16cex:commentExtensible w16cex:durableId="003B6C85" w16cex:dateUtc="2024-11-27T19:06:00Z"/>
  <w16cex:commentExtensible w16cex:durableId="5BD7F073" w16cex:dateUtc="2024-11-22T15:15:00Z"/>
  <w16cex:commentExtensible w16cex:durableId="39A42C3E" w16cex:dateUtc="2024-11-27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D26BE3" w16cid:durableId="3E447FD5"/>
  <w16cid:commentId w16cid:paraId="107C4637" w16cid:durableId="24DEB0A3"/>
  <w16cid:commentId w16cid:paraId="74B5BC53" w16cid:durableId="0FD5A529"/>
  <w16cid:commentId w16cid:paraId="556C44B5" w16cid:durableId="780D4EEE"/>
  <w16cid:commentId w16cid:paraId="2E99C1D9" w16cid:durableId="2BAE2278"/>
  <w16cid:commentId w16cid:paraId="65598799" w16cid:durableId="3D0007AC"/>
  <w16cid:commentId w16cid:paraId="3C5E43C8" w16cid:durableId="2AA7E6E9"/>
  <w16cid:commentId w16cid:paraId="097CC7D3" w16cid:durableId="07C5CC52"/>
  <w16cid:commentId w16cid:paraId="4662FA81" w16cid:durableId="2AA7E711"/>
  <w16cid:commentId w16cid:paraId="5F77F622" w16cid:durableId="1EDE98C5"/>
  <w16cid:commentId w16cid:paraId="5CC9AF94" w16cid:durableId="76E872C8"/>
  <w16cid:commentId w16cid:paraId="291CD432" w16cid:durableId="351F22C9"/>
  <w16cid:commentId w16cid:paraId="758E5DD8" w16cid:durableId="7EC535BF"/>
  <w16cid:commentId w16cid:paraId="183A79BB" w16cid:durableId="2AA7EDC1"/>
  <w16cid:commentId w16cid:paraId="2615171A" w16cid:durableId="0F94EE6B"/>
  <w16cid:commentId w16cid:paraId="600F66CF" w16cid:durableId="2AA7EE2F"/>
  <w16cid:commentId w16cid:paraId="7D3863B6" w16cid:durableId="46546AD4"/>
  <w16cid:commentId w16cid:paraId="7EA6D4F4" w16cid:durableId="113786B9"/>
  <w16cid:commentId w16cid:paraId="379DEE64" w16cid:durableId="61836C89"/>
  <w16cid:commentId w16cid:paraId="1A165672" w16cid:durableId="6E63AD61"/>
  <w16cid:commentId w16cid:paraId="2414E963" w16cid:durableId="003B6C85"/>
  <w16cid:commentId w16cid:paraId="248D80D4" w16cid:durableId="5BD7F073"/>
  <w16cid:commentId w16cid:paraId="66D1725A" w16cid:durableId="39A42C3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51AA1" w14:textId="77777777" w:rsidR="00010E23" w:rsidRDefault="00010E23" w:rsidP="00FC327B">
      <w:pPr>
        <w:spacing w:after="0" w:line="240" w:lineRule="auto"/>
      </w:pPr>
      <w:r>
        <w:separator/>
      </w:r>
    </w:p>
  </w:endnote>
  <w:endnote w:type="continuationSeparator" w:id="0">
    <w:p w14:paraId="4EF426D4" w14:textId="77777777" w:rsidR="00010E23" w:rsidRDefault="00010E23"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E10F3" w14:textId="77777777" w:rsidR="00010E23" w:rsidRDefault="00010E23" w:rsidP="00FC327B">
      <w:pPr>
        <w:spacing w:after="0" w:line="240" w:lineRule="auto"/>
      </w:pPr>
      <w:r>
        <w:separator/>
      </w:r>
    </w:p>
  </w:footnote>
  <w:footnote w:type="continuationSeparator" w:id="0">
    <w:p w14:paraId="095802A8" w14:textId="77777777" w:rsidR="00010E23" w:rsidRDefault="00010E23"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Krämer">
    <w15:presenceInfo w15:providerId="Windows Live" w15:userId="8c957fc60f0587d0"/>
  </w15:person>
  <w15:person w15:author="Aayush Nepal">
    <w15:presenceInfo w15:providerId="Windows Live" w15:userId="cb7c85ceeff3366e"/>
  </w15:person>
  <w15:person w15:author="Krämer, Martin">
    <w15:presenceInfo w15:providerId="None" w15:userId="Krämer, Martin"/>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BA"/>
    <w:rsid w:val="0000375E"/>
    <w:rsid w:val="00003DAF"/>
    <w:rsid w:val="0000492D"/>
    <w:rsid w:val="00005D93"/>
    <w:rsid w:val="00010E23"/>
    <w:rsid w:val="00011C16"/>
    <w:rsid w:val="00020062"/>
    <w:rsid w:val="000201CE"/>
    <w:rsid w:val="000220B4"/>
    <w:rsid w:val="00022C3F"/>
    <w:rsid w:val="0004026E"/>
    <w:rsid w:val="000423D6"/>
    <w:rsid w:val="00047090"/>
    <w:rsid w:val="00060FB2"/>
    <w:rsid w:val="0006338B"/>
    <w:rsid w:val="00065D63"/>
    <w:rsid w:val="00073536"/>
    <w:rsid w:val="000736F2"/>
    <w:rsid w:val="000742DB"/>
    <w:rsid w:val="00076C10"/>
    <w:rsid w:val="00080E55"/>
    <w:rsid w:val="00080F67"/>
    <w:rsid w:val="00081067"/>
    <w:rsid w:val="000860AD"/>
    <w:rsid w:val="000902E5"/>
    <w:rsid w:val="000923F3"/>
    <w:rsid w:val="000935D5"/>
    <w:rsid w:val="000952CD"/>
    <w:rsid w:val="00095507"/>
    <w:rsid w:val="000A04A8"/>
    <w:rsid w:val="000A1522"/>
    <w:rsid w:val="000B180A"/>
    <w:rsid w:val="000C6642"/>
    <w:rsid w:val="000D5911"/>
    <w:rsid w:val="000E2333"/>
    <w:rsid w:val="000F483F"/>
    <w:rsid w:val="001065BE"/>
    <w:rsid w:val="00106ACA"/>
    <w:rsid w:val="001156A0"/>
    <w:rsid w:val="00117673"/>
    <w:rsid w:val="00120270"/>
    <w:rsid w:val="00121BD7"/>
    <w:rsid w:val="00124E1B"/>
    <w:rsid w:val="001257EE"/>
    <w:rsid w:val="0012591A"/>
    <w:rsid w:val="001259D7"/>
    <w:rsid w:val="00133B72"/>
    <w:rsid w:val="00136271"/>
    <w:rsid w:val="00143F97"/>
    <w:rsid w:val="00160333"/>
    <w:rsid w:val="00160D58"/>
    <w:rsid w:val="001623AC"/>
    <w:rsid w:val="00162A33"/>
    <w:rsid w:val="001631E6"/>
    <w:rsid w:val="00165BD7"/>
    <w:rsid w:val="0017506E"/>
    <w:rsid w:val="00177245"/>
    <w:rsid w:val="00177796"/>
    <w:rsid w:val="00182D07"/>
    <w:rsid w:val="00182E1B"/>
    <w:rsid w:val="0019092C"/>
    <w:rsid w:val="00190A31"/>
    <w:rsid w:val="00190B6F"/>
    <w:rsid w:val="00194022"/>
    <w:rsid w:val="001A0110"/>
    <w:rsid w:val="001A52B5"/>
    <w:rsid w:val="001A5DDE"/>
    <w:rsid w:val="001B072B"/>
    <w:rsid w:val="001B0E32"/>
    <w:rsid w:val="001B0F22"/>
    <w:rsid w:val="001C0ABB"/>
    <w:rsid w:val="001C42B3"/>
    <w:rsid w:val="001C49B5"/>
    <w:rsid w:val="001C73EA"/>
    <w:rsid w:val="001C7D56"/>
    <w:rsid w:val="001D3D88"/>
    <w:rsid w:val="001E381D"/>
    <w:rsid w:val="001F53E5"/>
    <w:rsid w:val="001F54D5"/>
    <w:rsid w:val="001F7579"/>
    <w:rsid w:val="00200AEB"/>
    <w:rsid w:val="002014BB"/>
    <w:rsid w:val="002139B1"/>
    <w:rsid w:val="00217818"/>
    <w:rsid w:val="00222455"/>
    <w:rsid w:val="002224DC"/>
    <w:rsid w:val="002341BD"/>
    <w:rsid w:val="0023470E"/>
    <w:rsid w:val="00234D89"/>
    <w:rsid w:val="00240C7B"/>
    <w:rsid w:val="00245404"/>
    <w:rsid w:val="00245C48"/>
    <w:rsid w:val="0024664C"/>
    <w:rsid w:val="00247C02"/>
    <w:rsid w:val="0025310A"/>
    <w:rsid w:val="00256CE7"/>
    <w:rsid w:val="0027133D"/>
    <w:rsid w:val="002769E8"/>
    <w:rsid w:val="00277EAD"/>
    <w:rsid w:val="00280F52"/>
    <w:rsid w:val="00284E38"/>
    <w:rsid w:val="002853D9"/>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40D"/>
    <w:rsid w:val="002F61E4"/>
    <w:rsid w:val="002F7A53"/>
    <w:rsid w:val="00305068"/>
    <w:rsid w:val="003134A4"/>
    <w:rsid w:val="00315366"/>
    <w:rsid w:val="003179CC"/>
    <w:rsid w:val="00324D19"/>
    <w:rsid w:val="00335E26"/>
    <w:rsid w:val="003412EA"/>
    <w:rsid w:val="003440BE"/>
    <w:rsid w:val="00346553"/>
    <w:rsid w:val="00346AAB"/>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2983"/>
    <w:rsid w:val="00393058"/>
    <w:rsid w:val="00396333"/>
    <w:rsid w:val="00396DDE"/>
    <w:rsid w:val="003A1F2F"/>
    <w:rsid w:val="003A48A4"/>
    <w:rsid w:val="003B010F"/>
    <w:rsid w:val="003B3851"/>
    <w:rsid w:val="003B5C59"/>
    <w:rsid w:val="003C0AC9"/>
    <w:rsid w:val="003C63A4"/>
    <w:rsid w:val="003D1567"/>
    <w:rsid w:val="003D5CED"/>
    <w:rsid w:val="003D7385"/>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D0D"/>
    <w:rsid w:val="00432EAE"/>
    <w:rsid w:val="00435926"/>
    <w:rsid w:val="0043750E"/>
    <w:rsid w:val="00445B71"/>
    <w:rsid w:val="00447914"/>
    <w:rsid w:val="00454249"/>
    <w:rsid w:val="0045464C"/>
    <w:rsid w:val="00463FA5"/>
    <w:rsid w:val="00467F6E"/>
    <w:rsid w:val="00471721"/>
    <w:rsid w:val="0047266F"/>
    <w:rsid w:val="004736C9"/>
    <w:rsid w:val="00474196"/>
    <w:rsid w:val="00474F0E"/>
    <w:rsid w:val="004766A3"/>
    <w:rsid w:val="0048027E"/>
    <w:rsid w:val="00481BE4"/>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0154"/>
    <w:rsid w:val="005850ED"/>
    <w:rsid w:val="00586370"/>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2817"/>
    <w:rsid w:val="00660AAD"/>
    <w:rsid w:val="006615DB"/>
    <w:rsid w:val="00662A7A"/>
    <w:rsid w:val="00662A91"/>
    <w:rsid w:val="00670A75"/>
    <w:rsid w:val="00676061"/>
    <w:rsid w:val="00684A47"/>
    <w:rsid w:val="006874BC"/>
    <w:rsid w:val="00697535"/>
    <w:rsid w:val="00697C9F"/>
    <w:rsid w:val="006A1DA7"/>
    <w:rsid w:val="006A1F9D"/>
    <w:rsid w:val="006A2A73"/>
    <w:rsid w:val="006A33C6"/>
    <w:rsid w:val="006A376A"/>
    <w:rsid w:val="006B5F93"/>
    <w:rsid w:val="006B6966"/>
    <w:rsid w:val="006C1B2A"/>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06C2"/>
    <w:rsid w:val="0072100A"/>
    <w:rsid w:val="00721259"/>
    <w:rsid w:val="007214F6"/>
    <w:rsid w:val="00724400"/>
    <w:rsid w:val="00727147"/>
    <w:rsid w:val="00731453"/>
    <w:rsid w:val="00735AD2"/>
    <w:rsid w:val="00736AA6"/>
    <w:rsid w:val="0073761F"/>
    <w:rsid w:val="00742617"/>
    <w:rsid w:val="00747160"/>
    <w:rsid w:val="00747AC0"/>
    <w:rsid w:val="007513F0"/>
    <w:rsid w:val="00752162"/>
    <w:rsid w:val="00756C3E"/>
    <w:rsid w:val="007571D2"/>
    <w:rsid w:val="00757499"/>
    <w:rsid w:val="00762043"/>
    <w:rsid w:val="0076400E"/>
    <w:rsid w:val="007710F9"/>
    <w:rsid w:val="00773C47"/>
    <w:rsid w:val="0078629C"/>
    <w:rsid w:val="0079121B"/>
    <w:rsid w:val="007A137D"/>
    <w:rsid w:val="007A61E2"/>
    <w:rsid w:val="007B04BD"/>
    <w:rsid w:val="007B7065"/>
    <w:rsid w:val="007C4BF3"/>
    <w:rsid w:val="007C5194"/>
    <w:rsid w:val="007C5774"/>
    <w:rsid w:val="007C6C76"/>
    <w:rsid w:val="007D3649"/>
    <w:rsid w:val="007D5209"/>
    <w:rsid w:val="007E07B4"/>
    <w:rsid w:val="007F16C4"/>
    <w:rsid w:val="00800292"/>
    <w:rsid w:val="0080495F"/>
    <w:rsid w:val="00804F50"/>
    <w:rsid w:val="008069C0"/>
    <w:rsid w:val="00812336"/>
    <w:rsid w:val="008123A4"/>
    <w:rsid w:val="0082073D"/>
    <w:rsid w:val="00822FFE"/>
    <w:rsid w:val="008236A4"/>
    <w:rsid w:val="00831489"/>
    <w:rsid w:val="00831AA9"/>
    <w:rsid w:val="00843835"/>
    <w:rsid w:val="008446F6"/>
    <w:rsid w:val="008575E6"/>
    <w:rsid w:val="00860055"/>
    <w:rsid w:val="0086397C"/>
    <w:rsid w:val="008701C8"/>
    <w:rsid w:val="00870CCF"/>
    <w:rsid w:val="00877ED6"/>
    <w:rsid w:val="008829A9"/>
    <w:rsid w:val="00884416"/>
    <w:rsid w:val="00892775"/>
    <w:rsid w:val="00893605"/>
    <w:rsid w:val="008959C4"/>
    <w:rsid w:val="008A0F27"/>
    <w:rsid w:val="008A7C0B"/>
    <w:rsid w:val="008B7268"/>
    <w:rsid w:val="008B7A6A"/>
    <w:rsid w:val="008C2055"/>
    <w:rsid w:val="008C630C"/>
    <w:rsid w:val="008D0E4A"/>
    <w:rsid w:val="008D18D7"/>
    <w:rsid w:val="008D7AA2"/>
    <w:rsid w:val="008E461D"/>
    <w:rsid w:val="008F04A5"/>
    <w:rsid w:val="008F5564"/>
    <w:rsid w:val="00900AA1"/>
    <w:rsid w:val="0090125F"/>
    <w:rsid w:val="00903AFD"/>
    <w:rsid w:val="00906865"/>
    <w:rsid w:val="00910C8F"/>
    <w:rsid w:val="0091288A"/>
    <w:rsid w:val="00913676"/>
    <w:rsid w:val="009139B6"/>
    <w:rsid w:val="0091660B"/>
    <w:rsid w:val="00917D6C"/>
    <w:rsid w:val="0092609E"/>
    <w:rsid w:val="00926C3D"/>
    <w:rsid w:val="009309C4"/>
    <w:rsid w:val="0094156E"/>
    <w:rsid w:val="00951CEC"/>
    <w:rsid w:val="00954D6A"/>
    <w:rsid w:val="00957BA6"/>
    <w:rsid w:val="00962616"/>
    <w:rsid w:val="00962BEF"/>
    <w:rsid w:val="00965533"/>
    <w:rsid w:val="00965D15"/>
    <w:rsid w:val="009661BC"/>
    <w:rsid w:val="00966E38"/>
    <w:rsid w:val="00970AED"/>
    <w:rsid w:val="00972CFF"/>
    <w:rsid w:val="00975F5C"/>
    <w:rsid w:val="009802A0"/>
    <w:rsid w:val="009810FC"/>
    <w:rsid w:val="009942CD"/>
    <w:rsid w:val="00997995"/>
    <w:rsid w:val="00997C5B"/>
    <w:rsid w:val="009A14BA"/>
    <w:rsid w:val="009A4C41"/>
    <w:rsid w:val="009A7B59"/>
    <w:rsid w:val="009B21E3"/>
    <w:rsid w:val="009B2F7D"/>
    <w:rsid w:val="009C43A1"/>
    <w:rsid w:val="009C51BE"/>
    <w:rsid w:val="009D435A"/>
    <w:rsid w:val="009D778F"/>
    <w:rsid w:val="009E067B"/>
    <w:rsid w:val="009E0853"/>
    <w:rsid w:val="009E72D3"/>
    <w:rsid w:val="009F02C9"/>
    <w:rsid w:val="009F5809"/>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23F7"/>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2680E"/>
    <w:rsid w:val="00B365EC"/>
    <w:rsid w:val="00B43E8E"/>
    <w:rsid w:val="00B5302D"/>
    <w:rsid w:val="00B768BA"/>
    <w:rsid w:val="00B7756B"/>
    <w:rsid w:val="00B84D8D"/>
    <w:rsid w:val="00B853C5"/>
    <w:rsid w:val="00B85903"/>
    <w:rsid w:val="00B91489"/>
    <w:rsid w:val="00B9183D"/>
    <w:rsid w:val="00B95ABC"/>
    <w:rsid w:val="00B9690A"/>
    <w:rsid w:val="00BA078A"/>
    <w:rsid w:val="00BA5040"/>
    <w:rsid w:val="00BA6376"/>
    <w:rsid w:val="00BB4C66"/>
    <w:rsid w:val="00BC0EFA"/>
    <w:rsid w:val="00BD05A8"/>
    <w:rsid w:val="00BD3C07"/>
    <w:rsid w:val="00BF3D92"/>
    <w:rsid w:val="00BF65C7"/>
    <w:rsid w:val="00C10CDE"/>
    <w:rsid w:val="00C12374"/>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14E2C"/>
    <w:rsid w:val="00D312C2"/>
    <w:rsid w:val="00D32AE1"/>
    <w:rsid w:val="00D33765"/>
    <w:rsid w:val="00D424DC"/>
    <w:rsid w:val="00D5126D"/>
    <w:rsid w:val="00D55EC6"/>
    <w:rsid w:val="00D57344"/>
    <w:rsid w:val="00D62197"/>
    <w:rsid w:val="00D62D12"/>
    <w:rsid w:val="00D6330D"/>
    <w:rsid w:val="00D640EF"/>
    <w:rsid w:val="00D65507"/>
    <w:rsid w:val="00D66E4B"/>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4798E"/>
    <w:rsid w:val="00E61495"/>
    <w:rsid w:val="00E73E80"/>
    <w:rsid w:val="00E763D1"/>
    <w:rsid w:val="00E82E42"/>
    <w:rsid w:val="00E92B4C"/>
    <w:rsid w:val="00E92D5B"/>
    <w:rsid w:val="00E962FC"/>
    <w:rsid w:val="00EA5EF9"/>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0667E"/>
    <w:rsid w:val="00F1030C"/>
    <w:rsid w:val="00F12C14"/>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B5E4E"/>
    <w:rsid w:val="00FC115B"/>
    <w:rsid w:val="00FC17FF"/>
    <w:rsid w:val="00FC327B"/>
    <w:rsid w:val="00FC3A49"/>
    <w:rsid w:val="00FC3EB1"/>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4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A14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14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14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14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14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14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14BA"/>
    <w:rPr>
      <w:rFonts w:eastAsiaTheme="majorEastAsia" w:cstheme="majorBidi"/>
      <w:color w:val="272727" w:themeColor="text1" w:themeTint="D8"/>
    </w:rPr>
  </w:style>
  <w:style w:type="paragraph" w:styleId="Titel">
    <w:name w:val="Title"/>
    <w:basedOn w:val="Standard"/>
    <w:next w:val="Standard"/>
    <w:link w:val="TitelZchn"/>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14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14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14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A14BA"/>
    <w:rPr>
      <w:i/>
      <w:iCs/>
      <w:color w:val="404040" w:themeColor="text1" w:themeTint="BF"/>
    </w:rPr>
  </w:style>
  <w:style w:type="paragraph" w:styleId="Listenabsatz">
    <w:name w:val="List Paragraph"/>
    <w:basedOn w:val="Standard"/>
    <w:uiPriority w:val="34"/>
    <w:qFormat/>
    <w:rsid w:val="009A14BA"/>
    <w:pPr>
      <w:ind w:left="720"/>
      <w:contextualSpacing/>
    </w:pPr>
  </w:style>
  <w:style w:type="character" w:styleId="IntensiveHervorhebung">
    <w:name w:val="Intense Emphasis"/>
    <w:basedOn w:val="Absatz-Standardschriftart"/>
    <w:uiPriority w:val="21"/>
    <w:qFormat/>
    <w:rsid w:val="009A14BA"/>
    <w:rPr>
      <w:i/>
      <w:iCs/>
      <w:color w:val="0F4761" w:themeColor="accent1" w:themeShade="BF"/>
    </w:rPr>
  </w:style>
  <w:style w:type="paragraph" w:styleId="IntensivesZitat">
    <w:name w:val="Intense Quote"/>
    <w:basedOn w:val="Standard"/>
    <w:next w:val="Standard"/>
    <w:link w:val="IntensivesZitatZchn"/>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14BA"/>
    <w:rPr>
      <w:i/>
      <w:iCs/>
      <w:color w:val="0F4761" w:themeColor="accent1" w:themeShade="BF"/>
    </w:rPr>
  </w:style>
  <w:style w:type="character" w:styleId="IntensiverVerweis">
    <w:name w:val="Intense Reference"/>
    <w:basedOn w:val="Absatz-Standardschriftart"/>
    <w:uiPriority w:val="32"/>
    <w:qFormat/>
    <w:rsid w:val="009A14BA"/>
    <w:rPr>
      <w:b/>
      <w:bCs/>
      <w:smallCaps/>
      <w:color w:val="0F4761" w:themeColor="accent1" w:themeShade="BF"/>
      <w:spacing w:val="5"/>
    </w:rPr>
  </w:style>
  <w:style w:type="paragraph" w:styleId="StandardWeb">
    <w:name w:val="Normal (Web)"/>
    <w:basedOn w:val="Standard"/>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tzhaltertext">
    <w:name w:val="Placeholder Text"/>
    <w:basedOn w:val="Absatz-Standardschriftart"/>
    <w:uiPriority w:val="99"/>
    <w:semiHidden/>
    <w:rsid w:val="00804F50"/>
    <w:rPr>
      <w:color w:val="666666"/>
    </w:rPr>
  </w:style>
  <w:style w:type="character" w:styleId="Hyperlink">
    <w:name w:val="Hyperlink"/>
    <w:basedOn w:val="Absatz-Standardschriftart"/>
    <w:uiPriority w:val="99"/>
    <w:unhideWhenUsed/>
    <w:rsid w:val="002C71E5"/>
    <w:rPr>
      <w:color w:val="467886" w:themeColor="hyperlink"/>
      <w:u w:val="single"/>
    </w:rPr>
  </w:style>
  <w:style w:type="character" w:customStyle="1" w:styleId="UnresolvedMention1">
    <w:name w:val="Unresolved Mention1"/>
    <w:basedOn w:val="Absatz-Standardschriftart"/>
    <w:uiPriority w:val="99"/>
    <w:semiHidden/>
    <w:unhideWhenUsed/>
    <w:rsid w:val="002C71E5"/>
    <w:rPr>
      <w:color w:val="605E5C"/>
      <w:shd w:val="clear" w:color="auto" w:fill="E1DFDD"/>
    </w:rPr>
  </w:style>
  <w:style w:type="paragraph" w:styleId="berarbeitung">
    <w:name w:val="Revision"/>
    <w:hidden/>
    <w:uiPriority w:val="99"/>
    <w:semiHidden/>
    <w:rsid w:val="00EB3EA8"/>
    <w:pPr>
      <w:spacing w:after="0" w:line="240" w:lineRule="auto"/>
    </w:pPr>
  </w:style>
  <w:style w:type="character" w:styleId="Kommentarzeichen">
    <w:name w:val="annotation reference"/>
    <w:basedOn w:val="Absatz-Standardschriftart"/>
    <w:uiPriority w:val="99"/>
    <w:semiHidden/>
    <w:unhideWhenUsed/>
    <w:rsid w:val="00662A91"/>
    <w:rPr>
      <w:sz w:val="16"/>
      <w:szCs w:val="16"/>
    </w:rPr>
  </w:style>
  <w:style w:type="paragraph" w:styleId="Kommentartext">
    <w:name w:val="annotation text"/>
    <w:basedOn w:val="Standard"/>
    <w:link w:val="KommentartextZchn"/>
    <w:uiPriority w:val="99"/>
    <w:unhideWhenUsed/>
    <w:rsid w:val="00662A91"/>
    <w:pPr>
      <w:spacing w:line="240" w:lineRule="auto"/>
    </w:pPr>
    <w:rPr>
      <w:sz w:val="20"/>
      <w:szCs w:val="20"/>
    </w:rPr>
  </w:style>
  <w:style w:type="character" w:customStyle="1" w:styleId="KommentartextZchn">
    <w:name w:val="Kommentartext Zchn"/>
    <w:basedOn w:val="Absatz-Standardschriftart"/>
    <w:link w:val="Kommentartext"/>
    <w:uiPriority w:val="99"/>
    <w:rsid w:val="00662A91"/>
    <w:rPr>
      <w:sz w:val="20"/>
      <w:szCs w:val="20"/>
    </w:rPr>
  </w:style>
  <w:style w:type="paragraph" w:styleId="Kommentarthema">
    <w:name w:val="annotation subject"/>
    <w:basedOn w:val="Kommentartext"/>
    <w:next w:val="Kommentartext"/>
    <w:link w:val="KommentarthemaZchn"/>
    <w:uiPriority w:val="99"/>
    <w:semiHidden/>
    <w:unhideWhenUsed/>
    <w:rsid w:val="00662A91"/>
    <w:rPr>
      <w:b/>
      <w:bCs/>
    </w:rPr>
  </w:style>
  <w:style w:type="character" w:customStyle="1" w:styleId="KommentarthemaZchn">
    <w:name w:val="Kommentarthema Zchn"/>
    <w:basedOn w:val="KommentartextZchn"/>
    <w:link w:val="Kommentarthema"/>
    <w:uiPriority w:val="99"/>
    <w:semiHidden/>
    <w:rsid w:val="00662A91"/>
    <w:rPr>
      <w:b/>
      <w:bCs/>
      <w:sz w:val="20"/>
      <w:szCs w:val="20"/>
    </w:rPr>
  </w:style>
  <w:style w:type="paragraph" w:styleId="Sprechblasentext">
    <w:name w:val="Balloon Text"/>
    <w:basedOn w:val="Standard"/>
    <w:link w:val="SprechblasentextZchn"/>
    <w:uiPriority w:val="99"/>
    <w:semiHidden/>
    <w:unhideWhenUsed/>
    <w:rsid w:val="003E018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0182"/>
    <w:rPr>
      <w:rFonts w:ascii="Segoe UI" w:hAnsi="Segoe UI" w:cs="Segoe UI"/>
      <w:sz w:val="18"/>
      <w:szCs w:val="18"/>
    </w:rPr>
  </w:style>
  <w:style w:type="paragraph" w:styleId="Literaturverzeichnis">
    <w:name w:val="Bibliography"/>
    <w:basedOn w:val="Standard"/>
    <w:next w:val="Standard"/>
    <w:uiPriority w:val="37"/>
    <w:unhideWhenUsed/>
    <w:rsid w:val="003D7CE9"/>
    <w:pPr>
      <w:tabs>
        <w:tab w:val="left" w:pos="384"/>
      </w:tabs>
      <w:spacing w:after="240" w:line="240" w:lineRule="auto"/>
      <w:ind w:left="384" w:hanging="384"/>
    </w:pPr>
  </w:style>
  <w:style w:type="paragraph" w:styleId="Kopfzeile">
    <w:name w:val="header"/>
    <w:basedOn w:val="Standard"/>
    <w:link w:val="KopfzeileZchn"/>
    <w:uiPriority w:val="99"/>
    <w:unhideWhenUsed/>
    <w:rsid w:val="00FC327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C327B"/>
  </w:style>
  <w:style w:type="paragraph" w:styleId="Fuzeile">
    <w:name w:val="footer"/>
    <w:basedOn w:val="Standard"/>
    <w:link w:val="FuzeileZchn"/>
    <w:uiPriority w:val="99"/>
    <w:unhideWhenUsed/>
    <w:rsid w:val="00FC327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82C2C-4A3E-4A49-BDB1-7793F205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16723</Words>
  <Characters>95326</Characters>
  <Application>Microsoft Office Word</Application>
  <DocSecurity>0</DocSecurity>
  <Lines>794</Lines>
  <Paragraphs>223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Krämer, Martin</cp:lastModifiedBy>
  <cp:revision>118</cp:revision>
  <dcterms:created xsi:type="dcterms:W3CDTF">2024-09-26T09:55:00Z</dcterms:created>
  <dcterms:modified xsi:type="dcterms:W3CDTF">2024-11-28T14:08:00Z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id="heaagzbX"/&gt;&lt;style id="http://www.zotero.org/styles/zmp-journal" locale="en-US" hasBibliography="1" bibliographyStyleHasBeenSet="1"/&gt;&lt;prefs&gt;&lt;pref name="fieldType" value="Field"/&gt;&lt;/prefs&gt;&lt;/data&gt;</vt:lpwstr>
  </property>
</Properties>
</file>