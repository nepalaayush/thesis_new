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785DE" w14:textId="77777777" w:rsidR="00B15360" w:rsidRPr="00B15360" w:rsidRDefault="00B15360" w:rsidP="00E508C7">
      <w:pPr>
        <w:jc w:val="both"/>
        <w:pPrChange w:id="0" w:author="Krämer, Martin" w:date="2024-11-26T08:30:00Z">
          <w:pPr/>
        </w:pPrChange>
      </w:pPr>
      <w:r w:rsidRPr="00B15360">
        <w:rPr>
          <w:b/>
          <w:bCs/>
        </w:rPr>
        <w:t>Figure 1:</w:t>
      </w:r>
      <w:r w:rsidRPr="00B15360">
        <w:t xml:space="preserve"> Dynamic MRI frames of knee motion during a full flexion-extension-flexion cycle. Each frame represents a 2-degree increment in knee angle. Fram</w:t>
      </w:r>
      <w:bookmarkStart w:id="1" w:name="_GoBack"/>
      <w:bookmarkEnd w:id="1"/>
      <w:r w:rsidRPr="00B15360">
        <w:t>e 0 shows maximum flexion, with subsequent frames progressing through extension and returning to flexion in the final frame.</w:t>
      </w:r>
    </w:p>
    <w:p w14:paraId="4EFF6E55" w14:textId="59669394" w:rsidR="00BD59E6" w:rsidRDefault="00BD59E6" w:rsidP="00E508C7">
      <w:pPr>
        <w:jc w:val="both"/>
        <w:pPrChange w:id="2" w:author="Krämer, Martin" w:date="2024-11-26T08:30:00Z">
          <w:pPr/>
        </w:pPrChange>
      </w:pPr>
      <w:r>
        <w:rPr>
          <w:b/>
          <w:bCs/>
        </w:rPr>
        <w:t xml:space="preserve">Figure </w:t>
      </w:r>
      <w:r w:rsidR="00E31599">
        <w:rPr>
          <w:b/>
          <w:bCs/>
        </w:rPr>
        <w:t>2</w:t>
      </w:r>
      <w:r>
        <w:rPr>
          <w:b/>
          <w:bCs/>
        </w:rPr>
        <w:t xml:space="preserve">: </w:t>
      </w:r>
      <w:r w:rsidRPr="00BD59E6">
        <w:t xml:space="preserve">Visualization of the </w:t>
      </w:r>
      <w:ins w:id="3" w:author="Krämer, Martin" w:date="2024-11-26T08:28:00Z">
        <w:r w:rsidR="00E508C7">
          <w:t xml:space="preserve">reference point </w:t>
        </w:r>
      </w:ins>
      <w:r w:rsidRPr="00BD59E6">
        <w:t xml:space="preserve">transformation </w:t>
      </w:r>
      <w:del w:id="4" w:author="Krämer, Martin" w:date="2024-11-26T08:28:00Z">
        <w:r w:rsidRPr="00BD59E6" w:rsidDel="00E508C7">
          <w:delText xml:space="preserve">computation process </w:delText>
        </w:r>
      </w:del>
      <w:r w:rsidRPr="00BD59E6">
        <w:t>for the tibia</w:t>
      </w:r>
      <w:del w:id="5" w:author="Krämer, Martin" w:date="2024-11-26T08:28:00Z">
        <w:r w:rsidRPr="00BD59E6" w:rsidDel="00E508C7">
          <w:delText xml:space="preserve"> edge</w:delText>
        </w:r>
      </w:del>
      <w:r w:rsidRPr="00BD59E6">
        <w:t xml:space="preserve">. Left: Binary edge of the tibia (white) from a frame during knee extension with reference points (orange dots) from the initial frame, showing misalignment due to bone movement. Right: The same binary edge with reference points (green dots) after applying the </w:t>
      </w:r>
      <w:ins w:id="6" w:author="Krämer, Martin" w:date="2024-11-26T08:27:00Z">
        <w:r w:rsidR="00E508C7">
          <w:t xml:space="preserve">estimated </w:t>
        </w:r>
      </w:ins>
      <w:r w:rsidRPr="00BD59E6">
        <w:t>optimal transformation parameters</w:t>
      </w:r>
      <w:del w:id="7" w:author="Krämer, Martin" w:date="2024-11-26T08:27:00Z">
        <w:r w:rsidRPr="00BD59E6" w:rsidDel="00E508C7">
          <w:delText>, demonstrating successful alignment with the bone boundary</w:delText>
        </w:r>
      </w:del>
      <w:r w:rsidRPr="00BD59E6">
        <w:t>.</w:t>
      </w:r>
      <w:del w:id="8" w:author="Krämer, Martin" w:date="2024-11-26T08:28:00Z">
        <w:r w:rsidRPr="00BD59E6" w:rsidDel="00E508C7">
          <w:delText xml:space="preserve"> This illustrates how the algorithm transforms the reference points established in the first frame to match the bone position at any point during the motion cycle.</w:delText>
        </w:r>
      </w:del>
    </w:p>
    <w:p w14:paraId="45430D5D" w14:textId="6CB76DF5" w:rsidR="00E31599" w:rsidRPr="00B15360" w:rsidRDefault="00E31599" w:rsidP="00E508C7">
      <w:pPr>
        <w:jc w:val="both"/>
        <w:pPrChange w:id="9" w:author="Krämer, Martin" w:date="2024-11-26T08:30:00Z">
          <w:pPr/>
        </w:pPrChange>
      </w:pPr>
      <w:r w:rsidRPr="00B15360">
        <w:rPr>
          <w:b/>
          <w:bCs/>
        </w:rPr>
        <w:t xml:space="preserve">Figure </w:t>
      </w:r>
      <w:r>
        <w:rPr>
          <w:b/>
          <w:bCs/>
        </w:rPr>
        <w:t>3</w:t>
      </w:r>
      <w:r w:rsidRPr="00B15360">
        <w:rPr>
          <w:b/>
          <w:bCs/>
        </w:rPr>
        <w:t>:</w:t>
      </w:r>
      <w:r w:rsidRPr="00B15360">
        <w:t xml:space="preserve"> Schematic overview of the semi-automated pipeline for bone shape tracking. The process includes: (I) Canny edge detection for detection of bone boundaries; (II) Connected-component labeling to isolate edges; (III) Extraction of reference points along edges; and (IV) Computation of transformation parameters for frame-to-frame tracking. The final panel shows segmented tibia and femur overlaid on the MRI image after applying the transformations obtained from semi-automated tracking to manual segmentation performed in the first frame.</w:t>
      </w:r>
    </w:p>
    <w:p w14:paraId="7C0775E7" w14:textId="4B1E3690" w:rsidR="00E31599" w:rsidDel="00E508C7" w:rsidRDefault="00E31599" w:rsidP="00E508C7">
      <w:pPr>
        <w:jc w:val="both"/>
        <w:rPr>
          <w:del w:id="10" w:author="Krämer, Martin" w:date="2024-11-26T08:29:00Z"/>
          <w:b/>
          <w:bCs/>
        </w:rPr>
        <w:pPrChange w:id="11" w:author="Krämer, Martin" w:date="2024-11-26T08:30:00Z">
          <w:pPr/>
        </w:pPrChange>
      </w:pPr>
    </w:p>
    <w:p w14:paraId="4DF7F487" w14:textId="5AD5969A" w:rsidR="00B15360" w:rsidRPr="00B15360" w:rsidRDefault="00B15360" w:rsidP="00E508C7">
      <w:pPr>
        <w:jc w:val="both"/>
        <w:pPrChange w:id="12" w:author="Krämer, Martin" w:date="2024-11-26T08:30:00Z">
          <w:pPr/>
        </w:pPrChange>
      </w:pPr>
      <w:r w:rsidRPr="00B15360">
        <w:rPr>
          <w:b/>
          <w:bCs/>
        </w:rPr>
        <w:t xml:space="preserve">Figure </w:t>
      </w:r>
      <w:r w:rsidR="00BD59E6">
        <w:rPr>
          <w:b/>
          <w:bCs/>
        </w:rPr>
        <w:t>4</w:t>
      </w:r>
      <w:r w:rsidRPr="00B15360">
        <w:rPr>
          <w:b/>
          <w:bCs/>
        </w:rPr>
        <w:t>:</w:t>
      </w:r>
      <w:r w:rsidRPr="00B15360">
        <w:t xml:space="preserve"> Example of semi-automatically tracked segmentation of the tibia (blue) and femur (orange) at different points during the knee motion cycle overlaid on the base CINE frames.</w:t>
      </w:r>
    </w:p>
    <w:p w14:paraId="4F580674" w14:textId="5F9AD765" w:rsidR="00B15360" w:rsidRPr="00B15360" w:rsidRDefault="00B15360" w:rsidP="00E508C7">
      <w:pPr>
        <w:jc w:val="both"/>
        <w:pPrChange w:id="13" w:author="Krämer, Martin" w:date="2024-11-26T08:30:00Z">
          <w:pPr/>
        </w:pPrChange>
      </w:pPr>
      <w:r w:rsidRPr="00B15360">
        <w:rPr>
          <w:b/>
          <w:bCs/>
        </w:rPr>
        <w:t xml:space="preserve">Figure </w:t>
      </w:r>
      <w:r w:rsidR="00BD59E6">
        <w:rPr>
          <w:b/>
          <w:bCs/>
        </w:rPr>
        <w:t>5</w:t>
      </w:r>
      <w:r w:rsidRPr="00B15360">
        <w:rPr>
          <w:b/>
          <w:bCs/>
        </w:rPr>
        <w:t>:</w:t>
      </w:r>
      <w:r w:rsidRPr="00B15360">
        <w:t xml:space="preserve"> </w:t>
      </w:r>
      <w:r w:rsidR="00E31599" w:rsidRPr="00E31599">
        <w:t>Comparison of relative bone motion parameters during knee flexion-extension cycles using semi-automatic and manual segmentation. Panels show anterior-posterior (left) and superior-inferior (right) centroid distances between tibia and femur. Top row represents extension phase (flexed to extended), bottom row shows flexion phase (extended to flexed). Shaded areas indicate variability across subjects: orange for manual and blue for semi-automatic segmentation.</w:t>
      </w:r>
    </w:p>
    <w:p w14:paraId="7E43BBEB" w14:textId="77777777" w:rsidR="00F32ADC" w:rsidRDefault="00F32ADC" w:rsidP="00E508C7">
      <w:pPr>
        <w:jc w:val="both"/>
        <w:pPrChange w:id="14" w:author="Krämer, Martin" w:date="2024-11-26T08:30:00Z">
          <w:pPr/>
        </w:pPrChange>
      </w:pPr>
    </w:p>
    <w:sectPr w:rsidR="00F3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ämer, Martin">
    <w15:presenceInfo w15:providerId="None" w15:userId="Krämer, Mar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20"/>
    <w:rsid w:val="000C5016"/>
    <w:rsid w:val="003D1567"/>
    <w:rsid w:val="0073761F"/>
    <w:rsid w:val="007C5194"/>
    <w:rsid w:val="008D4F20"/>
    <w:rsid w:val="00B15360"/>
    <w:rsid w:val="00BD59E6"/>
    <w:rsid w:val="00E31599"/>
    <w:rsid w:val="00E508C7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897C3"/>
  <w15:chartTrackingRefBased/>
  <w15:docId w15:val="{D48DABD2-AFB4-486C-BE11-7F3C97C7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4F2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4F2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4F20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4F2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Krämer, Martin</cp:lastModifiedBy>
  <cp:revision>5</cp:revision>
  <dcterms:created xsi:type="dcterms:W3CDTF">2024-11-11T11:44:00Z</dcterms:created>
  <dcterms:modified xsi:type="dcterms:W3CDTF">2024-11-26T07:31:00Z</dcterms:modified>
</cp:coreProperties>
</file>