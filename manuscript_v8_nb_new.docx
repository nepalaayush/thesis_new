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56A61" w14:textId="3ACC1584" w:rsidR="00727147" w:rsidRDefault="00E328D8" w:rsidP="00727147">
      <w:pPr>
        <w:spacing w:line="360" w:lineRule="auto"/>
        <w:rPr>
          <w:rFonts w:ascii="Verdana" w:hAnsi="Verdana"/>
          <w:u w:val="single"/>
        </w:rPr>
      </w:pPr>
      <w:commentRangeStart w:id="0"/>
      <w:r w:rsidRPr="00E328D8">
        <w:rPr>
          <w:rFonts w:ascii="Verdana" w:hAnsi="Verdana"/>
          <w:u w:val="single"/>
        </w:rPr>
        <w:t xml:space="preserve">Manuscript </w:t>
      </w:r>
      <w:commentRangeEnd w:id="0"/>
      <w:r w:rsidR="00B14E98">
        <w:rPr>
          <w:rStyle w:val="CommentReference"/>
        </w:rPr>
        <w:commentReference w:id="0"/>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1FD3A8B1" w:rsidR="00AD09F2" w:rsidRDefault="008E141D" w:rsidP="00662A7A">
      <w:pPr>
        <w:spacing w:line="360" w:lineRule="auto"/>
        <w:jc w:val="both"/>
        <w:rPr>
          <w:rFonts w:ascii="Verdana" w:hAnsi="Verdana"/>
        </w:rPr>
      </w:pPr>
      <w:r>
        <w:rPr>
          <w:rFonts w:ascii="Verdana" w:hAnsi="Verdana"/>
        </w:rPr>
        <w:t xml:space="preserve">Studying the </w:t>
      </w:r>
      <w:r w:rsidR="00662A91">
        <w:rPr>
          <w:rFonts w:ascii="Verdana" w:hAnsi="Verdana"/>
        </w:rPr>
        <w:t>relative motion between the femur and tibia during knee joint movement</w:t>
      </w:r>
      <w:r w:rsidR="00747AC0">
        <w:rPr>
          <w:rFonts w:ascii="Verdana" w:hAnsi="Verdana"/>
        </w:rPr>
        <w:t xml:space="preserve"> is </w:t>
      </w:r>
      <w:r>
        <w:rPr>
          <w:rFonts w:ascii="Verdana" w:hAnsi="Verdana"/>
        </w:rPr>
        <w:t xml:space="preserve">essential </w:t>
      </w:r>
      <w:commentRangeStart w:id="1"/>
      <w:r w:rsidR="00747AC0">
        <w:rPr>
          <w:rFonts w:ascii="Verdana" w:hAnsi="Verdana"/>
        </w:rPr>
        <w:t>for understanding normal knee function</w:t>
      </w:r>
      <w:r w:rsidR="00953E93">
        <w:rPr>
          <w:rFonts w:ascii="Verdana" w:hAnsi="Verdana"/>
        </w:rPr>
        <w:t xml:space="preserve">, </w:t>
      </w:r>
      <w:r>
        <w:rPr>
          <w:rFonts w:ascii="Verdana" w:hAnsi="Verdana"/>
        </w:rPr>
        <w:t xml:space="preserve">diagnosing </w:t>
      </w:r>
      <w:r w:rsidR="00747AC0">
        <w:rPr>
          <w:rFonts w:ascii="Verdana" w:hAnsi="Verdana"/>
        </w:rPr>
        <w:t>pathological conditions</w:t>
      </w:r>
      <w:r w:rsidR="00953E93">
        <w:rPr>
          <w:rFonts w:ascii="Verdana" w:hAnsi="Verdana"/>
        </w:rPr>
        <w:t>, and improving prosthetic design</w:t>
      </w:r>
      <w:r w:rsidR="00C24D33">
        <w:rPr>
          <w:rFonts w:ascii="Verdana" w:hAnsi="Verdana"/>
        </w:rPr>
        <w:t xml:space="preserve"> (</w:t>
      </w:r>
      <w:r w:rsidR="00C24D33" w:rsidRPr="00C24D33">
        <w:rPr>
          <w:rFonts w:ascii="Verdana" w:hAnsi="Verdana"/>
        </w:rPr>
        <w:t>optimizing surgical techniques for ligament reconstruction, developing rehabilitation protocols, and evaluating treatment outcomes</w:t>
      </w:r>
      <w:r w:rsidR="00C24D33">
        <w:rPr>
          <w:rFonts w:ascii="Verdana" w:hAnsi="Verdana"/>
        </w:rPr>
        <w:t>)</w:t>
      </w:r>
      <w:r w:rsidR="00285EAC">
        <w:rPr>
          <w:rFonts w:ascii="Verdana" w:hAnsi="Verdana"/>
        </w:rPr>
        <w:t xml:space="preserve"> </w:t>
      </w:r>
      <w:commentRangeEnd w:id="1"/>
      <w:r w:rsidR="00A046BF">
        <w:rPr>
          <w:rStyle w:val="CommentReference"/>
        </w:rPr>
        <w:commentReference w:id="1"/>
      </w:r>
      <w:r w:rsidR="00285EAC">
        <w:rPr>
          <w:rFonts w:ascii="Verdana" w:hAnsi="Verdana"/>
        </w:rPr>
        <w:fldChar w:fldCharType="begin"/>
      </w:r>
      <w:r w:rsidR="00DB5B4D">
        <w:rPr>
          <w:rFonts w:ascii="Verdana" w:hAnsi="Verdana"/>
        </w:rPr>
        <w:instrText xml:space="preserve"> ADDIN ZOTERO_ITEM CSL_CITATION {"citationID":"J44LBD7M","properties":{"formattedCitation":"[1]","plainCitation":"[1]","noteIndex":0},"citationItems":[{"id":374,"uris":["http://zotero.org/users/13606484/items/AMMR7DX5"],"itemData":{"id":374,"type":"article-journal","container-title":"Journal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sidR="00747AC0">
        <w:rPr>
          <w:rFonts w:ascii="Verdana" w:hAnsi="Verdana"/>
        </w:rPr>
        <w:t xml:space="preserve"> </w:t>
      </w:r>
      <w:commentRangeStart w:id="2"/>
      <w:r w:rsidR="00747AC0">
        <w:rPr>
          <w:rFonts w:ascii="Verdana" w:hAnsi="Verdana"/>
        </w:rPr>
        <w:t xml:space="preserve">Accurate assessment of </w:t>
      </w:r>
      <w:proofErr w:type="spellStart"/>
      <w:r w:rsidR="008C5609">
        <w:rPr>
          <w:rFonts w:ascii="Verdana" w:hAnsi="Verdana"/>
        </w:rPr>
        <w:t>osteokinematics</w:t>
      </w:r>
      <w:proofErr w:type="spellEnd"/>
      <w:r w:rsidR="00747AC0">
        <w:rPr>
          <w:rFonts w:ascii="Verdana" w:hAnsi="Verdana"/>
        </w:rPr>
        <w:t xml:space="preserve"> </w:t>
      </w:r>
      <w:commentRangeEnd w:id="2"/>
      <w:r>
        <w:rPr>
          <w:rStyle w:val="CommentReference"/>
        </w:rPr>
        <w:commentReference w:id="2"/>
      </w:r>
      <w:r>
        <w:rPr>
          <w:rFonts w:ascii="Verdana" w:hAnsi="Verdana"/>
        </w:rPr>
        <w:t xml:space="preserve">aids in </w:t>
      </w:r>
      <w:r w:rsidR="00747AC0">
        <w:rPr>
          <w:rFonts w:ascii="Verdana" w:hAnsi="Verdana"/>
        </w:rPr>
        <w:t>diagnosi</w:t>
      </w:r>
      <w:r>
        <w:rPr>
          <w:rFonts w:ascii="Verdana" w:hAnsi="Verdana"/>
        </w:rPr>
        <w:t>ng</w:t>
      </w:r>
      <w:r w:rsidR="00747AC0">
        <w:rPr>
          <w:rFonts w:ascii="Verdana" w:hAnsi="Verdana"/>
        </w:rPr>
        <w:t xml:space="preserve"> and treat</w:t>
      </w:r>
      <w:r>
        <w:rPr>
          <w:rFonts w:ascii="Verdana" w:hAnsi="Verdana"/>
        </w:rPr>
        <w:t>ing</w:t>
      </w:r>
      <w:r w:rsidR="00747AC0">
        <w:rPr>
          <w:rFonts w:ascii="Verdana" w:hAnsi="Verdana"/>
        </w:rPr>
        <w:t xml:space="preserve"> various knee disorders</w:t>
      </w:r>
      <w:r w:rsidR="00856384">
        <w:rPr>
          <w:rFonts w:ascii="Verdana" w:hAnsi="Verdana"/>
        </w:rPr>
        <w:t xml:space="preserve"> involving altered joint biomechanics</w:t>
      </w:r>
      <w:r w:rsidR="00747AC0">
        <w:rPr>
          <w:rFonts w:ascii="Verdana" w:hAnsi="Verdana"/>
        </w:rPr>
        <w:t>, including ligament injuries</w:t>
      </w:r>
      <w:r w:rsidR="0014589B">
        <w:rPr>
          <w:rFonts w:ascii="Verdana" w:hAnsi="Verdana"/>
        </w:rPr>
        <w:t xml:space="preserve"> which can lead to altered gait mechanics and cartilage degradation </w:t>
      </w:r>
      <w:r w:rsidR="0014589B">
        <w:rPr>
          <w:rFonts w:ascii="Verdana" w:hAnsi="Verdana"/>
        </w:rPr>
        <w:fldChar w:fldCharType="begin"/>
      </w:r>
      <w:r w:rsidR="0014589B">
        <w:rPr>
          <w:rFonts w:ascii="Verdana" w:hAnsi="Verdana"/>
        </w:rPr>
        <w:instrText xml:space="preserve"> ADDIN ZOTERO_ITEM CSL_CITATION {"citationID":"P43VC5EU","properties":{"formattedCitation":"[2]","plainCitation":"[2]","noteIndex":0},"citationItems":[{"id":398,"uris":["http://zotero.org/users/13606484/items/GAS73QRT"],"itemData":{"id":398,"type":"article-journal","abstract":"The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F."}],"issued":{"date-parts":[["2009",2]]}}}],"schema":"https://github.com/citation-style-language/schema/raw/master/csl-citation.json"} </w:instrText>
      </w:r>
      <w:r w:rsidR="0014589B">
        <w:rPr>
          <w:rFonts w:ascii="Verdana" w:hAnsi="Verdana"/>
        </w:rPr>
        <w:fldChar w:fldCharType="separate"/>
      </w:r>
      <w:r w:rsidR="0014589B" w:rsidRPr="0014589B">
        <w:rPr>
          <w:rFonts w:ascii="Verdana" w:hAnsi="Verdana"/>
        </w:rPr>
        <w:t>[2]</w:t>
      </w:r>
      <w:r w:rsidR="0014589B">
        <w:rPr>
          <w:rFonts w:ascii="Verdana" w:hAnsi="Verdana"/>
        </w:rPr>
        <w:fldChar w:fldCharType="end"/>
      </w:r>
      <w:r w:rsidR="0014589B">
        <w:rPr>
          <w:rFonts w:ascii="Verdana" w:hAnsi="Verdana"/>
        </w:rPr>
        <w:t xml:space="preserve">, post-traumatic osteoarthritis, </w:t>
      </w:r>
      <w:r w:rsidR="0080495F">
        <w:rPr>
          <w:rFonts w:ascii="Verdana" w:hAnsi="Verdana"/>
        </w:rPr>
        <w:t xml:space="preserve">and </w:t>
      </w:r>
      <w:r w:rsidR="0014589B">
        <w:rPr>
          <w:rFonts w:ascii="Verdana" w:hAnsi="Verdana"/>
        </w:rPr>
        <w:t>joint instability syndromes</w:t>
      </w:r>
      <w:r w:rsidR="00A046BF">
        <w:rPr>
          <w:rFonts w:ascii="Verdana" w:hAnsi="Verdana"/>
        </w:rPr>
        <w:t xml:space="preserve"> </w:t>
      </w:r>
      <w:r w:rsidR="00FB3112">
        <w:rPr>
          <w:rFonts w:ascii="Verdana" w:hAnsi="Verdana"/>
        </w:rPr>
        <w:fldChar w:fldCharType="begin"/>
      </w:r>
      <w:r w:rsidR="0014589B">
        <w:rPr>
          <w:rFonts w:ascii="Verdana" w:hAnsi="Verdana"/>
        </w:rPr>
        <w:instrText xml:space="preserve"> ADDIN ZOTERO_ITEM CSL_CITATION {"citationID":"uOQdMhmj","properties":{"formattedCitation":"[3\\uc0\\u8211{}5]","plainCitation":"[3–5]","noteIndex":0},"citationItems":[{"id":334,"uris":["http://zotero.org/users/13606484/items/UD6EBCPV"],"itemData":{"id":334,"type":"article-journal","container-title":"Journal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14589B">
        <w:rPr>
          <w:rFonts w:ascii="Cambria Math" w:hAnsi="Cambria Math" w:cs="Cambria Math"/>
        </w:rPr>
        <w:instrText>‐</w:instrText>
      </w:r>
      <w:r w:rsidR="0014589B">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14589B">
        <w:rPr>
          <w:rFonts w:ascii="Cambria Math" w:hAnsi="Cambria Math" w:cs="Cambria Math"/>
        </w:rPr>
        <w:instrText>‐</w:instrText>
      </w:r>
      <w:r w:rsidR="0014589B">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14589B" w:rsidRPr="0014589B">
        <w:rPr>
          <w:rFonts w:ascii="Verdana" w:hAnsi="Verdana" w:cs="Times New Roman"/>
          <w:kern w:val="0"/>
        </w:rPr>
        <w:t>[3–5]</w:t>
      </w:r>
      <w:r w:rsidR="00FB3112">
        <w:rPr>
          <w:rFonts w:ascii="Verdana" w:hAnsi="Verdana"/>
        </w:rPr>
        <w:fldChar w:fldCharType="end"/>
      </w:r>
      <w:r w:rsidR="0014589B">
        <w:rPr>
          <w:rFonts w:ascii="Verdana" w:hAnsi="Verdana"/>
        </w:rPr>
        <w:t>.</w:t>
      </w:r>
      <w:r w:rsidR="00A046BF">
        <w:rPr>
          <w:rFonts w:ascii="Verdana" w:hAnsi="Verdana"/>
        </w:rPr>
        <w:t xml:space="preserve"> </w:t>
      </w:r>
      <w:r w:rsidR="0014589B">
        <w:rPr>
          <w:rFonts w:ascii="Verdana" w:hAnsi="Verdana"/>
        </w:rPr>
        <w:t>These conditions often result</w:t>
      </w:r>
      <w:r w:rsidR="0014589B">
        <w:rPr>
          <w:rStyle w:val="CommentReference"/>
        </w:rPr>
        <w:t xml:space="preserve"> </w:t>
      </w:r>
      <w:r w:rsidR="00856384">
        <w:rPr>
          <w:rFonts w:ascii="Verdana" w:hAnsi="Verdana"/>
        </w:rPr>
        <w:t>from</w:t>
      </w:r>
      <w:r w:rsidR="00A046BF">
        <w:rPr>
          <w:rFonts w:ascii="Verdana" w:hAnsi="Verdana"/>
        </w:rPr>
        <w:t xml:space="preserve"> joint malalignment, increased joint laxity</w:t>
      </w:r>
      <w:r w:rsidR="00856384">
        <w:rPr>
          <w:rFonts w:ascii="Verdana" w:hAnsi="Verdana"/>
        </w:rPr>
        <w:t xml:space="preserve"> </w:t>
      </w:r>
      <w:r w:rsidR="0014589B">
        <w:rPr>
          <w:rFonts w:ascii="Verdana" w:hAnsi="Verdana"/>
        </w:rPr>
        <w:t>[citation]</w:t>
      </w:r>
      <w:r w:rsidR="00A046BF">
        <w:rPr>
          <w:rFonts w:ascii="Verdana" w:hAnsi="Verdana"/>
        </w:rPr>
        <w:t>and</w:t>
      </w:r>
      <w:r w:rsidR="0014589B">
        <w:rPr>
          <w:rFonts w:ascii="Verdana" w:hAnsi="Verdana"/>
        </w:rPr>
        <w:t xml:space="preserve"> altered</w:t>
      </w:r>
      <w:r w:rsidR="00A046BF">
        <w:rPr>
          <w:rFonts w:ascii="Verdana" w:hAnsi="Verdana"/>
        </w:rPr>
        <w:t xml:space="preserve"> congruency of articulating surfaces</w:t>
      </w:r>
      <w:r w:rsidR="0014589B">
        <w:rPr>
          <w:rFonts w:ascii="Verdana" w:hAnsi="Verdana"/>
        </w:rPr>
        <w:t xml:space="preserve"> </w:t>
      </w:r>
      <w:r w:rsidR="00FB3112">
        <w:rPr>
          <w:rFonts w:ascii="Verdana" w:hAnsi="Verdana"/>
        </w:rPr>
        <w:fldChar w:fldCharType="begin"/>
      </w:r>
      <w:r w:rsidR="00DB5B4D">
        <w:rPr>
          <w:rFonts w:ascii="Verdana" w:hAnsi="Verdana"/>
        </w:rPr>
        <w:instrText xml:space="preserve"> ADDIN ZOTERO_ITEM CSL_CITATION {"citationID":"dmB3LTRH","properties":{"formattedCitation":"[6]","plainCitation":"[6]","noteIndex":0},"citationItems":[{"id":337,"uris":["http://zotero.org/users/13606484/items/UKP6CFJA"],"itemData":{"id":337,"type":"article-journal","abstract":"Background\n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DB5B4D" w:rsidRPr="00DB5B4D">
        <w:rPr>
          <w:rFonts w:ascii="Verdana" w:hAnsi="Verdana"/>
        </w:rPr>
        <w:t>[6]</w:t>
      </w:r>
      <w:r w:rsidR="00FB3112">
        <w:rPr>
          <w:rFonts w:ascii="Verdana" w:hAnsi="Verdana"/>
        </w:rPr>
        <w:fldChar w:fldCharType="end"/>
      </w:r>
      <w:r w:rsidR="0014589B">
        <w:rPr>
          <w:rFonts w:ascii="Verdana" w:hAnsi="Verdana"/>
        </w:rPr>
        <w:t xml:space="preserve">, </w:t>
      </w:r>
      <w:r w:rsidR="0014589B" w:rsidRPr="0014589B">
        <w:rPr>
          <w:rFonts w:ascii="Verdana" w:hAnsi="Verdana"/>
        </w:rPr>
        <w:t>which can all be better understood through detailed analysis of bone motion patterns</w:t>
      </w:r>
      <w:r w:rsidR="0014589B">
        <w:rPr>
          <w:rFonts w:ascii="Verdana" w:hAnsi="Verdana"/>
        </w:rPr>
        <w:t xml:space="preserve">. </w:t>
      </w:r>
      <w:r w:rsidR="00D74FC0">
        <w:rPr>
          <w:rFonts w:ascii="Verdana" w:hAnsi="Verdana"/>
        </w:rPr>
        <w:t xml:space="preserve"> </w:t>
      </w:r>
      <w:r w:rsidR="00514353">
        <w:rPr>
          <w:rFonts w:ascii="Verdana" w:hAnsi="Verdana"/>
        </w:rPr>
        <w:t xml:space="preserve"> </w:t>
      </w:r>
    </w:p>
    <w:p w14:paraId="274D99D2" w14:textId="0CD2F93F" w:rsidR="00E331E2" w:rsidRDefault="00D86A65" w:rsidP="00662A7A">
      <w:pPr>
        <w:spacing w:line="360" w:lineRule="auto"/>
        <w:jc w:val="both"/>
        <w:rPr>
          <w:rFonts w:ascii="Verdana" w:hAnsi="Verdana"/>
        </w:rPr>
      </w:pPr>
      <w:r w:rsidRPr="00D86A65">
        <w:rPr>
          <w:rFonts w:ascii="Verdana" w:hAnsi="Verdana"/>
        </w:rPr>
        <w:t xml:space="preserve">Over time, these biomechanical </w:t>
      </w:r>
      <w:r w:rsidR="003547DB">
        <w:rPr>
          <w:rFonts w:ascii="Verdana" w:hAnsi="Verdana"/>
        </w:rPr>
        <w:t>alterations</w:t>
      </w:r>
      <w:r w:rsidR="003547DB" w:rsidRPr="00D86A65">
        <w:rPr>
          <w:rFonts w:ascii="Verdana" w:hAnsi="Verdana"/>
        </w:rPr>
        <w:t xml:space="preserve"> </w:t>
      </w:r>
      <w:r w:rsidRPr="00D86A65">
        <w:rPr>
          <w:rFonts w:ascii="Verdana" w:hAnsi="Verdana"/>
        </w:rPr>
        <w:t xml:space="preserve">may </w:t>
      </w:r>
      <w:commentRangeStart w:id="3"/>
      <w:r w:rsidRPr="00D86A65">
        <w:rPr>
          <w:rFonts w:ascii="Verdana" w:hAnsi="Verdana"/>
        </w:rPr>
        <w:t xml:space="preserve">contribute to </w:t>
      </w:r>
      <w:r w:rsidR="003547DB">
        <w:rPr>
          <w:rFonts w:ascii="Verdana" w:hAnsi="Verdana"/>
        </w:rPr>
        <w:t xml:space="preserve">the development of symptoms and structural joint degradation… </w:t>
      </w:r>
      <w:r w:rsidRPr="00EA67A5">
        <w:rPr>
          <w:rFonts w:ascii="Verdana" w:hAnsi="Verdana"/>
          <w:strike/>
        </w:rPr>
        <w:t>the development and progression of osteoarthritis</w:t>
      </w:r>
      <w:r w:rsidR="00747AC0" w:rsidRPr="00EA67A5">
        <w:rPr>
          <w:rFonts w:ascii="Verdana" w:hAnsi="Verdana"/>
          <w:strike/>
        </w:rPr>
        <w:t xml:space="preserve">, one of the most common joint disorders affecting a significant portion of the global population </w:t>
      </w:r>
      <w:r w:rsidR="00FB3112" w:rsidRPr="00EA67A5">
        <w:rPr>
          <w:rFonts w:ascii="Verdana" w:hAnsi="Verdana"/>
          <w:strike/>
        </w:rPr>
        <w:fldChar w:fldCharType="begin"/>
      </w:r>
      <w:r w:rsidR="00DB5B4D">
        <w:rPr>
          <w:rFonts w:ascii="Verdana" w:hAnsi="Verdana"/>
          <w:strike/>
        </w:rPr>
        <w:instrText xml:space="preserve"> ADDIN ZOTERO_ITEM CSL_CITATION {"citationID":"8sKiETHB","properties":{"formattedCitation":"[7]","plainCitation":"[7]","noteIndex":0},"citationItems":[{"id":52,"uris":["http://zotero.org/users/13606484/items/44NUWRNI"],"itemData":{"id":52,"type":"article-journal","abstract":"PURPOSE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sidRPr="00EA67A5">
        <w:rPr>
          <w:rFonts w:ascii="Verdana" w:hAnsi="Verdana"/>
          <w:strike/>
        </w:rPr>
        <w:fldChar w:fldCharType="separate"/>
      </w:r>
      <w:r w:rsidR="00DB5B4D" w:rsidRPr="00DB5B4D">
        <w:rPr>
          <w:rFonts w:ascii="Verdana" w:hAnsi="Verdana"/>
        </w:rPr>
        <w:t>[7]</w:t>
      </w:r>
      <w:r w:rsidR="00FB3112" w:rsidRPr="00EA67A5">
        <w:rPr>
          <w:rFonts w:ascii="Verdana" w:hAnsi="Verdana"/>
          <w:strike/>
        </w:rPr>
        <w:fldChar w:fldCharType="end"/>
      </w:r>
      <w:r w:rsidR="00747AC0" w:rsidRPr="00EA67A5">
        <w:rPr>
          <w:rFonts w:ascii="Verdana" w:hAnsi="Verdana"/>
          <w:strike/>
        </w:rPr>
        <w:t>.</w:t>
      </w:r>
      <w:commentRangeEnd w:id="3"/>
      <w:r w:rsidR="003547DB" w:rsidRPr="003547DB">
        <w:rPr>
          <w:rStyle w:val="CommentReference"/>
          <w:strike/>
          <w:rPrChange w:id="4" w:author="Brisson, Nicholas" w:date="2024-12-11T22:48:00Z">
            <w:rPr>
              <w:rStyle w:val="CommentReference"/>
            </w:rPr>
          </w:rPrChange>
        </w:rPr>
        <w:commentReference w:id="3"/>
      </w:r>
      <w:r w:rsidR="00B768BA">
        <w:rPr>
          <w:rFonts w:ascii="Verdana" w:hAnsi="Verdana"/>
        </w:rPr>
        <w:t xml:space="preserve"> </w:t>
      </w:r>
      <w:r w:rsidR="00463FA5">
        <w:rPr>
          <w:rFonts w:ascii="Verdana" w:hAnsi="Verdana"/>
        </w:rPr>
        <w:t xml:space="preserve"> </w:t>
      </w:r>
    </w:p>
    <w:p w14:paraId="46F2BBA1" w14:textId="763BDEE2" w:rsidR="00A747A8" w:rsidRPr="00A747A8" w:rsidRDefault="00A24B3E" w:rsidP="00A747A8">
      <w:pPr>
        <w:spacing w:line="360" w:lineRule="auto"/>
        <w:jc w:val="both"/>
        <w:rPr>
          <w:rFonts w:ascii="Verdana" w:hAnsi="Verdana"/>
        </w:rPr>
      </w:pPr>
      <w:commentRangeStart w:id="5"/>
      <w:r w:rsidRPr="00A24B3E">
        <w:rPr>
          <w:rFonts w:ascii="Verdana" w:hAnsi="Verdana"/>
        </w:rPr>
        <w:t xml:space="preserve">Dynamic </w:t>
      </w:r>
      <w:commentRangeEnd w:id="5"/>
      <w:r w:rsidR="002E6036">
        <w:rPr>
          <w:rStyle w:val="CommentReference"/>
        </w:rPr>
        <w:commentReference w:id="5"/>
      </w:r>
      <w:r w:rsidRPr="00A24B3E">
        <w:rPr>
          <w:rFonts w:ascii="Verdana" w:hAnsi="Verdana"/>
        </w:rPr>
        <w:t xml:space="preserve">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00B14E98">
        <w:rPr>
          <w:rFonts w:ascii="Verdana" w:hAnsi="Verdana"/>
        </w:rPr>
        <w:t xml:space="preserve">. </w:t>
      </w:r>
      <w:commentRangeStart w:id="6"/>
      <w:commentRangeEnd w:id="6"/>
      <w:r w:rsidR="00B14E98">
        <w:rPr>
          <w:rStyle w:val="CommentReference"/>
        </w:rPr>
        <w:commentReference w:id="6"/>
      </w:r>
      <w:r w:rsidR="003547DB">
        <w:rPr>
          <w:rFonts w:ascii="Verdana" w:hAnsi="Verdana"/>
        </w:rPr>
        <w:t>S</w:t>
      </w:r>
      <w:r w:rsidR="006D58D1" w:rsidRPr="006D58D1">
        <w:rPr>
          <w:rFonts w:ascii="Verdana" w:hAnsi="Verdana"/>
        </w:rPr>
        <w:t xml:space="preserve">everal studies have demonstrated its utility </w:t>
      </w:r>
      <w:r w:rsidR="003547DB">
        <w:rPr>
          <w:rFonts w:ascii="Verdana" w:hAnsi="Verdana"/>
        </w:rPr>
        <w:t xml:space="preserve">for analyzing </w:t>
      </w:r>
      <w:r w:rsidR="006D58D1" w:rsidRPr="006D58D1">
        <w:rPr>
          <w:rFonts w:ascii="Verdana" w:hAnsi="Verdana"/>
        </w:rPr>
        <w:t xml:space="preserve">knee </w:t>
      </w:r>
      <w:r w:rsidR="00182D07">
        <w:rPr>
          <w:rFonts w:ascii="Verdana" w:hAnsi="Verdana"/>
        </w:rPr>
        <w:t>movement</w:t>
      </w:r>
      <w:r w:rsidR="003547DB">
        <w:rPr>
          <w:rFonts w:ascii="Verdana" w:hAnsi="Verdana"/>
        </w:rPr>
        <w:t xml:space="preserve"> using diverse </w:t>
      </w:r>
      <w:r w:rsidR="00346553">
        <w:rPr>
          <w:rFonts w:ascii="Verdana" w:hAnsi="Verdana"/>
        </w:rPr>
        <w:t>dynamic imaging</w:t>
      </w:r>
      <w:r w:rsidRPr="00A24B3E">
        <w:rPr>
          <w:rFonts w:ascii="Verdana" w:hAnsi="Verdana"/>
        </w:rPr>
        <w:t xml:space="preserve"> techniques, including real-time MRI </w:t>
      </w:r>
      <w:r w:rsidR="00FB3112">
        <w:rPr>
          <w:rFonts w:ascii="Verdana" w:hAnsi="Verdana"/>
        </w:rPr>
        <w:fldChar w:fldCharType="begin"/>
      </w:r>
      <w:r w:rsidR="00DB5B4D">
        <w:rPr>
          <w:rFonts w:ascii="Verdana" w:hAnsi="Verdana"/>
        </w:rPr>
        <w:instrText xml:space="preserve"> ADDIN ZOTERO_ITEM CSL_CITATION {"citationID":"jxWikQVR","properties":{"formattedCitation":"[8,9]","plainCitation":"[8,9]","noteIndex":0},"citationItems":[{"id":111,"uris":["http://zotero.org/users/13606484/items/DNEQ2FLV"],"itemData":{"id":111,"type":"article-journal","abstract":"The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B5B4D" w:rsidRPr="00DB5B4D">
        <w:rPr>
          <w:rFonts w:ascii="Verdana" w:hAnsi="Verdana"/>
        </w:rPr>
        <w:t>[8,9]</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DB5B4D">
        <w:rPr>
          <w:rFonts w:ascii="Verdana" w:hAnsi="Verdana"/>
        </w:rPr>
        <w:instrText xml:space="preserve"> ADDIN ZOTERO_ITEM CSL_CITATION {"citationID":"p712ZOIX","properties":{"formattedCitation":"[10,11]","plainCitation":"[10,11]","noteIndex":0},"citationItems":[{"id":74,"uris":["http://zotero.org/users/13606484/items/IHEW8LPD"],"itemData":{"id":74,"type":"article-journal","abstract":"Background:\n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B5B4D" w:rsidRPr="00DB5B4D">
        <w:rPr>
          <w:rFonts w:ascii="Verdana" w:hAnsi="Verdana"/>
        </w:rPr>
        <w:t>[10,11]</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DB5B4D">
        <w:rPr>
          <w:rFonts w:ascii="Verdana" w:hAnsi="Verdana"/>
        </w:rPr>
        <w:instrText xml:space="preserve"> ADDIN ZOTERO_ITEM CSL_CITATION {"citationID":"qDHRPlJs","properties":{"formattedCitation":"[12,13]","plainCitation":"[12,13]","noteIndex":0},"citationItems":[{"id":41,"uris":["http://zotero.org/users/13606484/items/8RI8DC6D"],"itemData":{"id":41,"type":"article-journal","abstract":"In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B5B4D">
        <w:rPr>
          <w:rFonts w:ascii="Cambria Math" w:hAnsi="Cambria Math" w:cs="Cambria Math"/>
        </w:rPr>
        <w:instrText>∼</w:instrText>
      </w:r>
      <w:r w:rsidR="00DB5B4D">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B5B4D" w:rsidRPr="00DB5B4D">
        <w:rPr>
          <w:rFonts w:ascii="Verdana" w:hAnsi="Verdana"/>
        </w:rPr>
        <w:t>[12,13]</w:t>
      </w:r>
      <w:r w:rsidR="00FB3112">
        <w:rPr>
          <w:rFonts w:ascii="Verdana" w:hAnsi="Verdana"/>
        </w:rPr>
        <w:fldChar w:fldCharType="end"/>
      </w:r>
      <w:r w:rsidR="003547DB">
        <w:rPr>
          <w:rFonts w:ascii="Verdana" w:hAnsi="Verdana"/>
        </w:rPr>
        <w:t xml:space="preserve">. These approaches </w:t>
      </w:r>
      <w:r w:rsidR="00B3438B">
        <w:rPr>
          <w:rFonts w:ascii="Verdana" w:hAnsi="Verdana"/>
        </w:rPr>
        <w:t>sometimes</w:t>
      </w:r>
      <w:r w:rsidR="008446F6" w:rsidRPr="008446F6">
        <w:rPr>
          <w:rFonts w:ascii="Verdana" w:hAnsi="Verdana"/>
        </w:rPr>
        <w:t xml:space="preserve"> incorporat</w:t>
      </w:r>
      <w:r w:rsidR="003547DB">
        <w:rPr>
          <w:rFonts w:ascii="Verdana" w:hAnsi="Verdana"/>
        </w:rPr>
        <w:t>e</w:t>
      </w:r>
      <w:r w:rsidR="008446F6" w:rsidRPr="008446F6">
        <w:rPr>
          <w:rFonts w:ascii="Verdana" w:hAnsi="Verdana"/>
        </w:rPr>
        <w:t xml:space="preserve"> specialized devices </w:t>
      </w:r>
      <w:r w:rsidR="003547DB">
        <w:rPr>
          <w:rFonts w:ascii="Verdana" w:hAnsi="Verdana"/>
        </w:rPr>
        <w:t>that enable</w:t>
      </w:r>
      <w:r w:rsidR="003547DB" w:rsidRPr="008446F6">
        <w:rPr>
          <w:rFonts w:ascii="Verdana" w:hAnsi="Verdana"/>
        </w:rPr>
        <w:t xml:space="preserve"> </w:t>
      </w:r>
      <w:r w:rsidR="008446F6" w:rsidRPr="008446F6">
        <w:rPr>
          <w:rFonts w:ascii="Verdana" w:hAnsi="Verdana"/>
        </w:rPr>
        <w:t xml:space="preserve">controlled </w:t>
      </w:r>
      <w:r w:rsidR="003547DB">
        <w:rPr>
          <w:rFonts w:ascii="Verdana" w:hAnsi="Verdana"/>
        </w:rPr>
        <w:t xml:space="preserve">joint </w:t>
      </w:r>
      <w:r w:rsidR="008446F6" w:rsidRPr="008446F6">
        <w:rPr>
          <w:rFonts w:ascii="Verdana" w:hAnsi="Verdana"/>
        </w:rPr>
        <w:t xml:space="preserve">loading </w:t>
      </w:r>
      <w:r w:rsidR="003547DB">
        <w:rPr>
          <w:rFonts w:ascii="Verdana" w:hAnsi="Verdana"/>
        </w:rPr>
        <w:t xml:space="preserve">motion and </w:t>
      </w:r>
      <w:r w:rsidR="008446F6" w:rsidRPr="008446F6">
        <w:rPr>
          <w:rFonts w:ascii="Verdana" w:hAnsi="Verdana"/>
        </w:rPr>
        <w:t>conditions</w:t>
      </w:r>
      <w:r w:rsidR="00FB3112">
        <w:rPr>
          <w:rFonts w:ascii="Verdana" w:hAnsi="Verdana"/>
        </w:rPr>
        <w:t xml:space="preserve"> </w:t>
      </w:r>
      <w:r w:rsidR="00962616">
        <w:rPr>
          <w:rFonts w:ascii="Verdana" w:hAnsi="Verdana"/>
        </w:rPr>
        <w:fldChar w:fldCharType="begin"/>
      </w:r>
      <w:r w:rsidR="00DB5B4D">
        <w:rPr>
          <w:rFonts w:ascii="Verdana" w:hAnsi="Verdana"/>
        </w:rPr>
        <w:instrText xml:space="preserve"> ADDIN ZOTERO_ITEM CSL_CITATION {"citationID":"tMVHFeMv","properties":{"formattedCitation":"[14,15]","plainCitation":"[14,15]","noteIndex":0},"citationItems":[{"id":89,"uris":["http://zotero.org/users/13606484/items/J7EDB27W"],"itemData":{"id":89,"type":"article-journal","abstract":"Abstract\n            This study investigated the use of dynamic, volumetric MRI to measure 3D skeletal motion. Ten healthy subjects were positioned on a MR</w:instrText>
      </w:r>
      <w:r w:rsidR="00DB5B4D">
        <w:rPr>
          <w:rFonts w:ascii="Cambria Math" w:hAnsi="Cambria Math" w:cs="Cambria Math"/>
        </w:rPr>
        <w:instrText>‐</w:instrText>
      </w:r>
      <w:r w:rsidR="00DB5B4D">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B5B4D">
        <w:rPr>
          <w:rFonts w:ascii="Cambria Math" w:hAnsi="Cambria Math" w:cs="Cambria Math"/>
        </w:rPr>
        <w:instrText>‐</w:instrText>
      </w:r>
      <w:r w:rsidR="00DB5B4D">
        <w:rPr>
          <w:rFonts w:ascii="Verdana" w:hAnsi="Verdana"/>
        </w:rPr>
        <w:instrText>echo sequence in conjunction with vastly under</w:instrText>
      </w:r>
      <w:r w:rsidR="00DB5B4D">
        <w:rPr>
          <w:rFonts w:ascii="Cambria Math" w:hAnsi="Cambria Math" w:cs="Cambria Math"/>
        </w:rPr>
        <w:instrText>‐</w:instrText>
      </w:r>
      <w:r w:rsidR="00DB5B4D">
        <w:rPr>
          <w:rFonts w:ascii="Verdana" w:hAnsi="Verdana"/>
        </w:rPr>
        <w:instrText>sampled isotropic projection reconstruction. Knee angle was simultaneously monitored and used retrospectively to sort images into 60 frames over the motion cycle. High</w:instrText>
      </w:r>
      <w:r w:rsidR="00DB5B4D">
        <w:rPr>
          <w:rFonts w:ascii="Cambria Math" w:hAnsi="Cambria Math" w:cs="Cambria Math"/>
        </w:rPr>
        <w:instrText>‐</w:instrText>
      </w:r>
      <w:r w:rsidR="00DB5B4D">
        <w:rPr>
          <w:rFonts w:ascii="Verdana" w:hAnsi="Verdana"/>
        </w:rPr>
        <w:instrText>resolution static knee images were acquired and segmented to create subject</w:instrText>
      </w:r>
      <w:r w:rsidR="00DB5B4D">
        <w:rPr>
          <w:rFonts w:ascii="Cambria Math" w:hAnsi="Cambria Math" w:cs="Cambria Math"/>
        </w:rPr>
        <w:instrText>‐</w:instrText>
      </w:r>
      <w:r w:rsidR="00DB5B4D">
        <w:rPr>
          <w:rFonts w:ascii="Verdana" w:hAnsi="Verdana"/>
        </w:rPr>
        <w:instrText>specific models of the femur and tibia. At each time frame, bone positions and orientations were determined by automatically registering the skeletal models to the dynamic images. Three</w:instrText>
      </w:r>
      <w:r w:rsidR="00DB5B4D">
        <w:rPr>
          <w:rFonts w:ascii="Cambria Math" w:hAnsi="Cambria Math" w:cs="Cambria Math"/>
        </w:rPr>
        <w:instrText>‐</w:instrText>
      </w:r>
      <w:r w:rsidR="00DB5B4D">
        <w:rPr>
          <w:rFonts w:ascii="Verdana" w:hAnsi="Verdana"/>
        </w:rPr>
        <w:instrText xml:space="preserve">dimensional tibiofemoral translations and rotations were consistent across healthy subjects. Internal tibia rotations of 7.8 </w:instrText>
      </w:r>
      <w:r w:rsidR="00DB5B4D">
        <w:rPr>
          <w:rFonts w:ascii="Verdana" w:hAnsi="Verdana" w:cs="Verdana"/>
        </w:rPr>
        <w:instrText>±</w:instrText>
      </w:r>
      <w:r w:rsidR="00DB5B4D">
        <w:rPr>
          <w:rFonts w:ascii="Verdana" w:hAnsi="Verdana"/>
        </w:rPr>
        <w:instrText xml:space="preserve"> 3.5</w:instrText>
      </w:r>
      <w:r w:rsidR="00DB5B4D">
        <w:rPr>
          <w:rFonts w:ascii="Verdana" w:hAnsi="Verdana" w:cs="Verdana"/>
        </w:rPr>
        <w:instrText>°</w:instrText>
      </w:r>
      <w:r w:rsidR="00DB5B4D">
        <w:rPr>
          <w:rFonts w:ascii="Verdana" w:hAnsi="Verdana"/>
        </w:rPr>
        <w:instrText xml:space="preserve"> were present with 35.8 </w:instrText>
      </w:r>
      <w:r w:rsidR="00DB5B4D">
        <w:rPr>
          <w:rFonts w:ascii="Verdana" w:hAnsi="Verdana" w:cs="Verdana"/>
        </w:rPr>
        <w:instrText>±</w:instrText>
      </w:r>
      <w:r w:rsidR="00DB5B4D">
        <w:rPr>
          <w:rFonts w:ascii="Verdana" w:hAnsi="Verdana"/>
        </w:rPr>
        <w:instrText xml:space="preserve"> 3.8</w:instrText>
      </w:r>
      <w:r w:rsidR="00DB5B4D">
        <w:rPr>
          <w:rFonts w:ascii="Verdana" w:hAnsi="Verdana" w:cs="Verdana"/>
        </w:rPr>
        <w:instrText>°</w:instrText>
      </w:r>
      <w:r w:rsidR="00DB5B4D">
        <w:rPr>
          <w:rFonts w:ascii="Verdana" w:hAnsi="Verdana"/>
        </w:rPr>
        <w:instrText xml:space="preserve"> of knee flexion, a pattern consistent with knee kinematic measures during walking. We conclude that vastly under</w:instrText>
      </w:r>
      <w:r w:rsidR="00DB5B4D">
        <w:rPr>
          <w:rFonts w:ascii="Cambria Math" w:hAnsi="Cambria Math" w:cs="Cambria Math"/>
        </w:rPr>
        <w:instrText>‐</w:instrText>
      </w:r>
      <w:r w:rsidR="00DB5B4D">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B5B4D" w:rsidRPr="00DB5B4D">
        <w:rPr>
          <w:rFonts w:ascii="Verdana" w:hAnsi="Verdana"/>
        </w:rPr>
        <w:t>[14,15]</w:t>
      </w:r>
      <w:r w:rsidR="00962616">
        <w:rPr>
          <w:rFonts w:ascii="Verdana" w:hAnsi="Verdana"/>
        </w:rPr>
        <w:fldChar w:fldCharType="end"/>
      </w:r>
      <w:r w:rsidR="00536396">
        <w:rPr>
          <w:rFonts w:ascii="Verdana" w:hAnsi="Verdana"/>
        </w:rPr>
        <w:t>.</w:t>
      </w:r>
      <w:r w:rsidR="00EB077D">
        <w:rPr>
          <w:rFonts w:ascii="Verdana" w:hAnsi="Verdana"/>
        </w:rPr>
        <w:t>Previous dynamic MRI studies have used v</w:t>
      </w:r>
      <w:r w:rsidR="00A747A8" w:rsidRPr="00A747A8">
        <w:rPr>
          <w:rFonts w:ascii="Verdana" w:hAnsi="Verdana"/>
        </w:rPr>
        <w:t xml:space="preserve">arious methods to extract </w:t>
      </w:r>
      <w:r w:rsidR="00EB077D">
        <w:rPr>
          <w:rFonts w:ascii="Verdana" w:hAnsi="Verdana"/>
        </w:rPr>
        <w:t xml:space="preserve">knee </w:t>
      </w:r>
      <w:r w:rsidR="00A747A8" w:rsidRPr="00A747A8">
        <w:rPr>
          <w:rFonts w:ascii="Verdana" w:hAnsi="Verdana"/>
        </w:rPr>
        <w:t>kinematic parameters. Some studies use</w:t>
      </w:r>
      <w:r w:rsidR="000742DB">
        <w:rPr>
          <w:rFonts w:ascii="Verdana" w:hAnsi="Verdana"/>
        </w:rPr>
        <w:t>d</w:t>
      </w:r>
      <w:r w:rsidR="00A747A8" w:rsidRPr="00A747A8">
        <w:rPr>
          <w:rFonts w:ascii="Verdana" w:hAnsi="Verdana"/>
        </w:rPr>
        <w:t xml:space="preserve"> high-resolution static MRI scans to create detailed </w:t>
      </w:r>
      <w:r w:rsidR="00EB077D">
        <w:rPr>
          <w:rFonts w:ascii="Verdana" w:hAnsi="Verdana"/>
        </w:rPr>
        <w:t>three-dimensional (</w:t>
      </w:r>
      <w:r w:rsidR="00A747A8" w:rsidRPr="00A747A8">
        <w:rPr>
          <w:rFonts w:ascii="Verdana" w:hAnsi="Verdana"/>
        </w:rPr>
        <w:t>3D</w:t>
      </w:r>
      <w:r w:rsidR="00EB077D">
        <w:rPr>
          <w:rFonts w:ascii="Verdana" w:hAnsi="Verdana"/>
        </w:rPr>
        <w:t>)</w:t>
      </w:r>
      <w:r w:rsidR="00A747A8" w:rsidRPr="00A747A8">
        <w:rPr>
          <w:rFonts w:ascii="Verdana" w:hAnsi="Verdana"/>
        </w:rPr>
        <w:t xml:space="preserve"> </w:t>
      </w:r>
      <w:r w:rsidR="00EB077D">
        <w:rPr>
          <w:rFonts w:ascii="Verdana" w:hAnsi="Verdana"/>
        </w:rPr>
        <w:t xml:space="preserve">bone </w:t>
      </w:r>
      <w:r w:rsidR="00A747A8" w:rsidRPr="00A747A8">
        <w:rPr>
          <w:rFonts w:ascii="Verdana" w:hAnsi="Verdana"/>
        </w:rPr>
        <w:t xml:space="preserve">models, which </w:t>
      </w:r>
      <w:r w:rsidR="000742DB">
        <w:rPr>
          <w:rFonts w:ascii="Verdana" w:hAnsi="Verdana"/>
        </w:rPr>
        <w:t>were</w:t>
      </w:r>
      <w:r w:rsidR="000742DB" w:rsidRPr="00A747A8">
        <w:rPr>
          <w:rFonts w:ascii="Verdana" w:hAnsi="Verdana"/>
        </w:rPr>
        <w:t xml:space="preserve"> </w:t>
      </w:r>
      <w:r w:rsidR="00A747A8" w:rsidRPr="00A747A8">
        <w:rPr>
          <w:rFonts w:ascii="Verdana" w:hAnsi="Verdana"/>
        </w:rPr>
        <w:t xml:space="preserve">then registered to lower-resolution dynamic MRI </w:t>
      </w:r>
      <w:commentRangeStart w:id="7"/>
      <w:r w:rsidR="00A747A8" w:rsidRPr="00A747A8">
        <w:rPr>
          <w:rFonts w:ascii="Verdana" w:hAnsi="Verdana"/>
        </w:rPr>
        <w:t>frames</w:t>
      </w:r>
      <w:r w:rsidR="00020062">
        <w:rPr>
          <w:rFonts w:ascii="Verdana" w:hAnsi="Verdana"/>
        </w:rPr>
        <w:t xml:space="preserve"> </w:t>
      </w:r>
      <w:ins w:id="8" w:author="Brisson, Nicholas" w:date="2024-12-11T23:06:00Z">
        <w:r w:rsidR="00263050">
          <w:rPr>
            <w:rFonts w:ascii="Verdana" w:hAnsi="Verdana"/>
          </w:rPr>
          <w:t xml:space="preserve">to… </w:t>
        </w:r>
        <w:commentRangeEnd w:id="7"/>
        <w:r w:rsidR="00263050">
          <w:rPr>
            <w:rStyle w:val="CommentReference"/>
          </w:rPr>
          <w:commentReference w:id="7"/>
        </w:r>
      </w:ins>
      <w:r w:rsidR="00020062">
        <w:rPr>
          <w:rFonts w:ascii="Verdana" w:hAnsi="Verdana"/>
        </w:rPr>
        <w:fldChar w:fldCharType="begin"/>
      </w:r>
      <w:r w:rsidR="00DB5B4D">
        <w:rPr>
          <w:rFonts w:ascii="Verdana" w:hAnsi="Verdana"/>
        </w:rPr>
        <w:instrText xml:space="preserve"> ADDIN ZOTERO_ITEM CSL_CITATION {"citationID":"emYlb5HY","properties":{"formattedCitation":"[8,14]","plainCitation":"[8,14]","noteIndex":0},"citationItems":[{"id":111,"uris":["http://zotero.org/users/13606484/items/DNEQ2FLV"],"itemData":{"id":111,"type":"article-journal","abstract":"The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DB5B4D">
        <w:rPr>
          <w:rFonts w:ascii="Cambria Math" w:hAnsi="Cambria Math" w:cs="Cambria Math"/>
        </w:rPr>
        <w:instrText>‐</w:instrText>
      </w:r>
      <w:r w:rsidR="00DB5B4D">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B5B4D">
        <w:rPr>
          <w:rFonts w:ascii="Cambria Math" w:hAnsi="Cambria Math" w:cs="Cambria Math"/>
        </w:rPr>
        <w:instrText>‐</w:instrText>
      </w:r>
      <w:r w:rsidR="00DB5B4D">
        <w:rPr>
          <w:rFonts w:ascii="Verdana" w:hAnsi="Verdana"/>
        </w:rPr>
        <w:instrText>echo sequence in conjunction with vastly under</w:instrText>
      </w:r>
      <w:r w:rsidR="00DB5B4D">
        <w:rPr>
          <w:rFonts w:ascii="Cambria Math" w:hAnsi="Cambria Math" w:cs="Cambria Math"/>
        </w:rPr>
        <w:instrText>‐</w:instrText>
      </w:r>
      <w:r w:rsidR="00DB5B4D">
        <w:rPr>
          <w:rFonts w:ascii="Verdana" w:hAnsi="Verdana"/>
        </w:rPr>
        <w:instrText>sampled isotropic projection reconstruction. Knee angle was simultaneously monitored and used retrospectively to sort images into 60 frames over the motion cycle. High</w:instrText>
      </w:r>
      <w:r w:rsidR="00DB5B4D">
        <w:rPr>
          <w:rFonts w:ascii="Cambria Math" w:hAnsi="Cambria Math" w:cs="Cambria Math"/>
        </w:rPr>
        <w:instrText>‐</w:instrText>
      </w:r>
      <w:r w:rsidR="00DB5B4D">
        <w:rPr>
          <w:rFonts w:ascii="Verdana" w:hAnsi="Verdana"/>
        </w:rPr>
        <w:instrText>resolution static knee images were acquired and segmented to create subject</w:instrText>
      </w:r>
      <w:r w:rsidR="00DB5B4D">
        <w:rPr>
          <w:rFonts w:ascii="Cambria Math" w:hAnsi="Cambria Math" w:cs="Cambria Math"/>
        </w:rPr>
        <w:instrText>‐</w:instrText>
      </w:r>
      <w:r w:rsidR="00DB5B4D">
        <w:rPr>
          <w:rFonts w:ascii="Verdana" w:hAnsi="Verdana"/>
        </w:rPr>
        <w:instrText>specific models of the femur and tibia. At each time frame, bone positions and orientations were determined by automatically registering the skeletal models to the dynamic images. Three</w:instrText>
      </w:r>
      <w:r w:rsidR="00DB5B4D">
        <w:rPr>
          <w:rFonts w:ascii="Cambria Math" w:hAnsi="Cambria Math" w:cs="Cambria Math"/>
        </w:rPr>
        <w:instrText>‐</w:instrText>
      </w:r>
      <w:r w:rsidR="00DB5B4D">
        <w:rPr>
          <w:rFonts w:ascii="Verdana" w:hAnsi="Verdana"/>
        </w:rPr>
        <w:instrText xml:space="preserve">dimensional tibiofemoral translations and rotations were consistent across healthy subjects. Internal tibia rotations of 7.8 </w:instrText>
      </w:r>
      <w:r w:rsidR="00DB5B4D">
        <w:rPr>
          <w:rFonts w:ascii="Verdana" w:hAnsi="Verdana" w:cs="Verdana"/>
        </w:rPr>
        <w:instrText>±</w:instrText>
      </w:r>
      <w:r w:rsidR="00DB5B4D">
        <w:rPr>
          <w:rFonts w:ascii="Verdana" w:hAnsi="Verdana"/>
        </w:rPr>
        <w:instrText xml:space="preserve"> 3.5</w:instrText>
      </w:r>
      <w:r w:rsidR="00DB5B4D">
        <w:rPr>
          <w:rFonts w:ascii="Verdana" w:hAnsi="Verdana" w:cs="Verdana"/>
        </w:rPr>
        <w:instrText>°</w:instrText>
      </w:r>
      <w:r w:rsidR="00DB5B4D">
        <w:rPr>
          <w:rFonts w:ascii="Verdana" w:hAnsi="Verdana"/>
        </w:rPr>
        <w:instrText xml:space="preserve"> were present with 35.8 </w:instrText>
      </w:r>
      <w:r w:rsidR="00DB5B4D">
        <w:rPr>
          <w:rFonts w:ascii="Verdana" w:hAnsi="Verdana" w:cs="Verdana"/>
        </w:rPr>
        <w:instrText>±</w:instrText>
      </w:r>
      <w:r w:rsidR="00DB5B4D">
        <w:rPr>
          <w:rFonts w:ascii="Verdana" w:hAnsi="Verdana"/>
        </w:rPr>
        <w:instrText xml:space="preserve"> 3.8</w:instrText>
      </w:r>
      <w:r w:rsidR="00DB5B4D">
        <w:rPr>
          <w:rFonts w:ascii="Verdana" w:hAnsi="Verdana" w:cs="Verdana"/>
        </w:rPr>
        <w:instrText>°</w:instrText>
      </w:r>
      <w:r w:rsidR="00DB5B4D">
        <w:rPr>
          <w:rFonts w:ascii="Verdana" w:hAnsi="Verdana"/>
        </w:rPr>
        <w:instrText xml:space="preserve"> of knee flexion, a pattern consistent with knee kinematic measures during walking. We conclude that vastly under</w:instrText>
      </w:r>
      <w:r w:rsidR="00DB5B4D">
        <w:rPr>
          <w:rFonts w:ascii="Cambria Math" w:hAnsi="Cambria Math" w:cs="Cambria Math"/>
        </w:rPr>
        <w:instrText>‐</w:instrText>
      </w:r>
      <w:r w:rsidR="00DB5B4D">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B5B4D" w:rsidRPr="00DB5B4D">
        <w:rPr>
          <w:rFonts w:ascii="Verdana" w:hAnsi="Verdana"/>
        </w:rPr>
        <w:t>[8,14]</w:t>
      </w:r>
      <w:r w:rsidR="00020062">
        <w:rPr>
          <w:rFonts w:ascii="Verdana" w:hAnsi="Verdana"/>
        </w:rPr>
        <w:fldChar w:fldCharType="end"/>
      </w:r>
      <w:r w:rsidR="00A747A8" w:rsidRPr="00A747A8">
        <w:rPr>
          <w:rFonts w:ascii="Verdana" w:hAnsi="Verdana"/>
        </w:rPr>
        <w:t xml:space="preserve">. </w:t>
      </w:r>
      <w:r w:rsidR="00475E9A">
        <w:rPr>
          <w:rFonts w:ascii="Verdana" w:hAnsi="Verdana"/>
        </w:rPr>
        <w:t>Moreover, some studies</w:t>
      </w:r>
      <w:r w:rsidR="00EB077D">
        <w:rPr>
          <w:rFonts w:ascii="Verdana" w:hAnsi="Verdana"/>
        </w:rPr>
        <w:t xml:space="preserve"> </w:t>
      </w:r>
      <w:r w:rsidR="004B3816" w:rsidRPr="004B3816">
        <w:rPr>
          <w:rFonts w:ascii="Verdana" w:hAnsi="Verdana"/>
        </w:rPr>
        <w:t xml:space="preserve">employed landmark-based tracking methods, </w:t>
      </w:r>
      <w:r w:rsidR="00EB077D">
        <w:rPr>
          <w:rFonts w:ascii="Verdana" w:hAnsi="Verdana"/>
        </w:rPr>
        <w:t xml:space="preserve">including </w:t>
      </w:r>
      <w:r w:rsidR="004B3816" w:rsidRPr="004B3816">
        <w:rPr>
          <w:rFonts w:ascii="Verdana" w:hAnsi="Verdana"/>
        </w:rPr>
        <w:t>semi-automatic tracking algorithm</w:t>
      </w:r>
      <w:r w:rsidR="00EB077D">
        <w:rPr>
          <w:rFonts w:ascii="Verdana" w:hAnsi="Verdana"/>
        </w:rPr>
        <w:t>s</w:t>
      </w:r>
      <w:r w:rsidR="004B3816" w:rsidRPr="004B3816">
        <w:rPr>
          <w:rFonts w:ascii="Verdana" w:hAnsi="Verdana"/>
        </w:rPr>
        <w:t xml:space="preserve"> where bony landmarks are manually identified in the first dynamic frame and tracked </w:t>
      </w:r>
      <w:r w:rsidR="00EB077D">
        <w:rPr>
          <w:rFonts w:ascii="Verdana" w:hAnsi="Verdana"/>
        </w:rPr>
        <w:t xml:space="preserve">through </w:t>
      </w:r>
      <w:r w:rsidR="004B3816" w:rsidRPr="004B3816">
        <w:rPr>
          <w:rFonts w:ascii="Verdana" w:hAnsi="Verdana"/>
        </w:rPr>
        <w:t xml:space="preserve">subsequent frames using normalized cross-correlation </w:t>
      </w:r>
      <w:r w:rsidR="004B3816">
        <w:rPr>
          <w:rFonts w:ascii="Verdana" w:hAnsi="Verdana"/>
        </w:rPr>
        <w:fldChar w:fldCharType="begin"/>
      </w:r>
      <w:r w:rsidR="00DB5B4D">
        <w:rPr>
          <w:rFonts w:ascii="Verdana" w:hAnsi="Verdana"/>
        </w:rPr>
        <w:instrText xml:space="preserve"> ADDIN ZOTERO_ITEM CSL_CITATION {"citationID":"LWSEeqkf","properties":{"formattedCitation":"[9]","plainCitation":"[9]","noteIndex":0},"citationItems":[{"id":45,"uris":["http://zotero.org/users/13606484/items/H2KK6ALT"],"itemData":{"id":45,"type":"article-journal","abstract":"Abnormal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DB5B4D" w:rsidRPr="00DB5B4D">
        <w:rPr>
          <w:rFonts w:ascii="Verdana" w:hAnsi="Verdana"/>
        </w:rPr>
        <w:t>[9]</w:t>
      </w:r>
      <w:r w:rsidR="004B3816">
        <w:rPr>
          <w:rFonts w:ascii="Verdana" w:hAnsi="Verdana"/>
        </w:rPr>
        <w:fldChar w:fldCharType="end"/>
      </w:r>
      <w:r w:rsidR="00475E9A">
        <w:rPr>
          <w:rFonts w:ascii="Verdana" w:hAnsi="Verdana"/>
        </w:rPr>
        <w:t>, while o</w:t>
      </w:r>
      <w:r w:rsidR="00117673" w:rsidRPr="00117673">
        <w:rPr>
          <w:rFonts w:ascii="Verdana" w:hAnsi="Verdana"/>
        </w:rPr>
        <w:t xml:space="preserve">thers </w:t>
      </w:r>
      <w:commentRangeStart w:id="9"/>
      <w:r w:rsidR="00117673" w:rsidRPr="00117673">
        <w:rPr>
          <w:rFonts w:ascii="Verdana" w:hAnsi="Verdana"/>
        </w:rPr>
        <w:t>used motion-triggered imaging to compare bone position measurements between static and dynamic conditions</w:t>
      </w:r>
      <w:r w:rsidR="00117673">
        <w:rPr>
          <w:rFonts w:ascii="Verdana" w:hAnsi="Verdana"/>
        </w:rPr>
        <w:t xml:space="preserve"> </w:t>
      </w:r>
      <w:commentRangeEnd w:id="9"/>
      <w:r w:rsidR="00475E9A">
        <w:rPr>
          <w:rStyle w:val="CommentReference"/>
        </w:rPr>
        <w:commentReference w:id="9"/>
      </w:r>
      <w:r w:rsidR="004B3816">
        <w:rPr>
          <w:rFonts w:ascii="Verdana" w:hAnsi="Verdana"/>
        </w:rPr>
        <w:fldChar w:fldCharType="begin"/>
      </w:r>
      <w:r w:rsidR="00DB5B4D">
        <w:rPr>
          <w:rFonts w:ascii="Verdana" w:hAnsi="Verdana"/>
        </w:rPr>
        <w:instrText xml:space="preserve"> ADDIN ZOTERO_ITEM CSL_CITATION {"citationID":"XhgAKimN","properties":{"formattedCitation":"[11]","plainCitation":"[11]","noteIndex":0},"citationItems":[{"id":44,"uris":["http://zotero.org/users/13606484/items/B2T5L9UC"],"itemData":{"id":44,"type":"article-journal","abstract":"To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DB5B4D" w:rsidRPr="00DB5B4D">
        <w:rPr>
          <w:rFonts w:ascii="Verdana" w:hAnsi="Verdana"/>
        </w:rPr>
        <w:t>[11]</w:t>
      </w:r>
      <w:r w:rsidR="004B3816">
        <w:rPr>
          <w:rFonts w:ascii="Verdana" w:hAnsi="Verdana"/>
        </w:rPr>
        <w:fldChar w:fldCharType="end"/>
      </w:r>
      <w:r w:rsidR="004B3816" w:rsidRPr="004B3816">
        <w:rPr>
          <w:rFonts w:ascii="Verdana" w:hAnsi="Verdana"/>
        </w:rPr>
        <w:t>.</w:t>
      </w:r>
    </w:p>
    <w:p w14:paraId="08A66BCB" w14:textId="172AAE99" w:rsidR="00117673" w:rsidRDefault="00117673" w:rsidP="00194022">
      <w:pPr>
        <w:spacing w:line="360" w:lineRule="auto"/>
        <w:jc w:val="both"/>
        <w:rPr>
          <w:rFonts w:ascii="Verdana" w:hAnsi="Verdana"/>
        </w:rPr>
      </w:pPr>
      <w:commentRangeStart w:id="10"/>
      <w:r w:rsidRPr="00117673">
        <w:rPr>
          <w:rFonts w:ascii="Verdana" w:hAnsi="Verdana"/>
        </w:rPr>
        <w:t xml:space="preserve">In </w:t>
      </w:r>
      <w:commentRangeEnd w:id="10"/>
      <w:r w:rsidR="00A11C9B">
        <w:rPr>
          <w:rStyle w:val="CommentReference"/>
        </w:rPr>
        <w:commentReference w:id="10"/>
      </w:r>
      <w:r w:rsidRPr="00117673">
        <w:rPr>
          <w:rFonts w:ascii="Verdana" w:hAnsi="Verdana"/>
        </w:rPr>
        <w:t xml:space="preserve">this work, we present a semi-automated method for tracking </w:t>
      </w:r>
      <w:r w:rsidR="001E4C45">
        <w:rPr>
          <w:rFonts w:ascii="Verdana" w:hAnsi="Verdana"/>
        </w:rPr>
        <w:t>two-dimensional (2D)</w:t>
      </w:r>
      <w:r w:rsidR="00A11C9B">
        <w:rPr>
          <w:rFonts w:ascii="Verdana" w:hAnsi="Verdana"/>
        </w:rPr>
        <w:t xml:space="preserve"> </w:t>
      </w:r>
      <w:r w:rsidRPr="00117673">
        <w:rPr>
          <w:rFonts w:ascii="Verdana" w:hAnsi="Verdana"/>
        </w:rPr>
        <w:t xml:space="preserve">bone motion </w:t>
      </w:r>
      <w:r w:rsidR="001E4C45">
        <w:rPr>
          <w:rFonts w:ascii="Verdana" w:hAnsi="Verdana"/>
        </w:rPr>
        <w:t xml:space="preserve">acquired with 2D </w:t>
      </w:r>
      <w:r w:rsidRPr="00117673">
        <w:rPr>
          <w:rFonts w:ascii="Verdana" w:hAnsi="Verdana"/>
        </w:rPr>
        <w:t xml:space="preserve">sagittal CINE MRI sequences during controlled </w:t>
      </w:r>
      <w:r w:rsidRPr="00117673">
        <w:rPr>
          <w:rFonts w:ascii="Verdana" w:hAnsi="Verdana"/>
        </w:rPr>
        <w:lastRenderedPageBreak/>
        <w:t xml:space="preserve">knee flexion-extension using a custom MRI-compatible </w:t>
      </w:r>
      <w:r w:rsidR="001E4C45">
        <w:rPr>
          <w:rFonts w:ascii="Verdana" w:hAnsi="Verdana"/>
        </w:rPr>
        <w:t xml:space="preserve">knee motion and </w:t>
      </w:r>
      <w:r w:rsidRPr="00117673">
        <w:rPr>
          <w:rFonts w:ascii="Verdana" w:hAnsi="Verdana"/>
        </w:rPr>
        <w:t xml:space="preserve">loading device. Our approach </w:t>
      </w:r>
      <w:r w:rsidR="001E4C45">
        <w:rPr>
          <w:rFonts w:ascii="Verdana" w:hAnsi="Verdana"/>
        </w:rPr>
        <w:t xml:space="preserve">combines </w:t>
      </w:r>
      <w:r w:rsidRPr="00117673">
        <w:rPr>
          <w:rFonts w:ascii="Verdana" w:hAnsi="Verdana"/>
        </w:rPr>
        <w:t xml:space="preserve">edge detection </w:t>
      </w:r>
      <w:r w:rsidR="001E4C45">
        <w:rPr>
          <w:rFonts w:ascii="Verdana" w:hAnsi="Verdana"/>
        </w:rPr>
        <w:t xml:space="preserve">with </w:t>
      </w:r>
      <w:r w:rsidRPr="00117673">
        <w:rPr>
          <w:rFonts w:ascii="Verdana" w:hAnsi="Verdana"/>
        </w:rPr>
        <w:t xml:space="preserve">frame-to-frame transformation optimization to propagate initial bone segmentations </w:t>
      </w:r>
      <w:r w:rsidR="001E4C45" w:rsidRPr="00117673">
        <w:rPr>
          <w:rFonts w:ascii="Verdana" w:hAnsi="Verdana"/>
        </w:rPr>
        <w:t xml:space="preserve">automatically </w:t>
      </w:r>
      <w:r w:rsidRPr="00117673">
        <w:rPr>
          <w:rFonts w:ascii="Verdana" w:hAnsi="Verdana"/>
        </w:rPr>
        <w:t xml:space="preserve">throughout the motion cycle. </w:t>
      </w:r>
      <w:r w:rsidR="00194022">
        <w:rPr>
          <w:rFonts w:ascii="Verdana" w:hAnsi="Verdana"/>
        </w:rPr>
        <w:t>Unlike methods requiring 3D bone models</w:t>
      </w:r>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streamlining the analysis process.</w:t>
      </w:r>
      <w:r w:rsidR="009802A0">
        <w:rPr>
          <w:rFonts w:ascii="Verdana" w:hAnsi="Verdana"/>
        </w:rPr>
        <w:t xml:space="preserve"> </w:t>
      </w:r>
      <w:commentRangeStart w:id="11"/>
      <w:r w:rsidR="00B365EC" w:rsidRPr="00B365EC">
        <w:rPr>
          <w:rFonts w:ascii="Verdana" w:hAnsi="Verdana"/>
        </w:rPr>
        <w:t>The primary objective was to develop a bone tracking method that can reliably extract bone motion parameters directly from dynamic MRI sequences</w:t>
      </w:r>
      <w:r w:rsidR="00B365EC">
        <w:rPr>
          <w:rFonts w:ascii="Verdana" w:hAnsi="Verdana"/>
        </w:rPr>
        <w:t xml:space="preserve">. </w:t>
      </w:r>
      <w:r w:rsidRPr="00117673">
        <w:rPr>
          <w:rFonts w:ascii="Verdana" w:hAnsi="Verdana"/>
        </w:rPr>
        <w:t xml:space="preserve"> </w:t>
      </w:r>
      <w:commentRangeEnd w:id="11"/>
      <w:r w:rsidR="000E13DC">
        <w:rPr>
          <w:rStyle w:val="CommentReference"/>
        </w:rPr>
        <w:commentReference w:id="11"/>
      </w:r>
      <w:commentRangeStart w:id="12"/>
      <w:r w:rsidR="00B365EC" w:rsidRPr="00B365EC">
        <w:rPr>
          <w:rFonts w:ascii="Verdana" w:hAnsi="Verdana"/>
        </w:rPr>
        <w:t xml:space="preserve">To </w:t>
      </w:r>
      <w:commentRangeEnd w:id="12"/>
      <w:r w:rsidR="001E4C45">
        <w:rPr>
          <w:rStyle w:val="CommentReference"/>
        </w:rPr>
        <w:commentReference w:id="12"/>
      </w:r>
      <w:r w:rsidR="00B365EC" w:rsidRPr="00B365EC">
        <w:rPr>
          <w:rFonts w:ascii="Verdana" w:hAnsi="Verdana"/>
        </w:rPr>
        <w:t xml:space="preserve">validate our </w:t>
      </w:r>
      <w:r w:rsidR="000E13DC">
        <w:rPr>
          <w:rFonts w:ascii="Verdana" w:hAnsi="Verdana"/>
        </w:rPr>
        <w:t>method</w:t>
      </w:r>
      <w:r w:rsidR="00B365EC" w:rsidRPr="00B365EC">
        <w:rPr>
          <w:rFonts w:ascii="Verdana" w:hAnsi="Verdana"/>
        </w:rPr>
        <w:t xml:space="preserve">, we compared </w:t>
      </w:r>
      <w:commentRangeStart w:id="13"/>
      <w:r w:rsidR="00B365EC" w:rsidRPr="00B365EC">
        <w:rPr>
          <w:rFonts w:ascii="Verdana" w:hAnsi="Verdana"/>
        </w:rPr>
        <w:t>centroid-based distance measuremen</w:t>
      </w:r>
      <w:commentRangeEnd w:id="13"/>
      <w:r w:rsidR="000E13DC">
        <w:rPr>
          <w:rStyle w:val="CommentReference"/>
        </w:rPr>
        <w:commentReference w:id="13"/>
      </w:r>
      <w:r w:rsidR="00B365EC" w:rsidRPr="00B365EC">
        <w:rPr>
          <w:rFonts w:ascii="Verdana" w:hAnsi="Verdana"/>
        </w:rPr>
        <w:t xml:space="preserve">ts between semi-automated </w:t>
      </w:r>
      <w:r w:rsidR="007C490C">
        <w:rPr>
          <w:rFonts w:ascii="Verdana" w:hAnsi="Verdana"/>
        </w:rPr>
        <w:t xml:space="preserve">and manual </w:t>
      </w:r>
      <w:r w:rsidR="00B365EC" w:rsidRPr="00B365EC">
        <w:rPr>
          <w:rFonts w:ascii="Verdana" w:hAnsi="Verdana"/>
        </w:rPr>
        <w:t xml:space="preserve">segmentation across all frames </w:t>
      </w:r>
      <w:r w:rsidR="007C490C">
        <w:rPr>
          <w:rFonts w:ascii="Verdana" w:hAnsi="Verdana"/>
        </w:rPr>
        <w:t>of</w:t>
      </w:r>
      <w:r w:rsidR="007C490C" w:rsidRPr="00B365EC">
        <w:rPr>
          <w:rFonts w:ascii="Verdana" w:hAnsi="Verdana"/>
        </w:rPr>
        <w:t xml:space="preserve"> </w:t>
      </w:r>
      <w:r w:rsidR="00B365EC" w:rsidRPr="00B365EC">
        <w:rPr>
          <w:rFonts w:ascii="Verdana" w:hAnsi="Verdana"/>
        </w:rPr>
        <w:t>the motion cycle</w:t>
      </w:r>
      <w:r w:rsidR="007C490C">
        <w:rPr>
          <w:rFonts w:ascii="Verdana" w:hAnsi="Verdana"/>
        </w:rPr>
        <w:t>.</w:t>
      </w:r>
      <w:commentRangeStart w:id="14"/>
      <w:commentRangeEnd w:id="14"/>
      <w:r w:rsidR="007C490C">
        <w:rPr>
          <w:rStyle w:val="CommentReference"/>
        </w:rPr>
        <w:commentReference w:id="14"/>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15A0532C"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2</w:t>
      </w:r>
      <w:r w:rsidR="00495849">
        <w:rPr>
          <w:rFonts w:ascii="Verdana" w:hAnsi="Verdana"/>
        </w:rPr>
        <w:t>4</w:t>
      </w:r>
      <w:r w:rsidRPr="007C6C76">
        <w:rPr>
          <w:rFonts w:ascii="Verdana" w:hAnsi="Verdana"/>
        </w:rPr>
        <w:t>-39</w:t>
      </w:r>
      <w:r w:rsidR="0047266F">
        <w:rPr>
          <w:rFonts w:ascii="Verdana" w:hAnsi="Verdana"/>
        </w:rPr>
        <w:t xml:space="preserve"> years</w:t>
      </w:r>
      <w:r w:rsidR="001511D6">
        <w:rPr>
          <w:rFonts w:ascii="Verdana" w:hAnsi="Verdana"/>
        </w:rPr>
        <w:t xml:space="preserve"> old</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4943B3E9"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DB5B4D">
        <w:rPr>
          <w:rFonts w:ascii="Verdana" w:hAnsi="Verdana"/>
        </w:rPr>
        <w:instrText xml:space="preserve"> ADDIN ZOTERO_ITEM CSL_CITATION {"citationID":"R43nCaHI","properties":{"formattedCitation":"[16]","plainCitation":"[16]","noteIndex":0},"citationItems":[{"id":38,"uris":["http://zotero.org/users/13606484/items/3GHZ4QKR"],"itemData":{"id":38,"type":"article-journal","abstract":"Introduction: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DB5B4D">
        <w:rPr>
          <w:rFonts w:ascii="Cambria Math" w:hAnsi="Cambria Math" w:cs="Cambria Math"/>
        </w:rPr>
        <w:instrText>∼</w:instrText>
      </w:r>
      <w:r w:rsidR="00DB5B4D">
        <w:rPr>
          <w:rFonts w:ascii="Verdana" w:hAnsi="Verdana"/>
        </w:rPr>
        <w:instrText>40</w:instrText>
      </w:r>
      <w:r w:rsidR="00DB5B4D">
        <w:rPr>
          <w:rFonts w:ascii="Verdana" w:hAnsi="Verdana" w:cs="Verdana"/>
        </w:rPr>
        <w:instrText>◦</w:instrText>
      </w:r>
      <w:r w:rsidR="00DB5B4D">
        <w:rPr>
          <w:rFonts w:ascii="Verdana" w:hAnsi="Verdana"/>
        </w:rPr>
        <w:instrText xml:space="preserve"> of knee </w:instrText>
      </w:r>
      <w:r w:rsidR="00DB5B4D">
        <w:rPr>
          <w:rFonts w:ascii="Verdana" w:hAnsi="Verdana" w:cs="Verdana"/>
        </w:rPr>
        <w:instrText>ﬂ</w:instrText>
      </w:r>
      <w:r w:rsidR="00DB5B4D">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B5B4D" w:rsidRPr="00DB5B4D">
        <w:rPr>
          <w:rFonts w:ascii="Verdana" w:hAnsi="Verdana"/>
        </w:rPr>
        <w:t>[16]</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of the knee 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w:t>
      </w:r>
      <w:r w:rsidR="006A1DA7">
        <w:rPr>
          <w:rFonts w:ascii="Verdana" w:eastAsia="Verdana" w:hAnsi="Verdana" w:cs="Verdana"/>
        </w:rPr>
        <w:lastRenderedPageBreak/>
        <w:t>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39452EF"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DB5B4D">
        <w:rPr>
          <w:rFonts w:ascii="Verdana" w:eastAsia="Verdana" w:hAnsi="Verdana" w:cs="Verdana"/>
        </w:rPr>
        <w:instrText xml:space="preserve"> ADDIN ZOTERO_ITEM CSL_CITATION {"citationID":"rmLVeIiE","properties":{"formattedCitation":"[17,18]","plainCitation":"[17,18]","noteIndex":0},"citationItems":[{"id":14,"uris":["http://zotero.org/users/13606484/items/LFU7F3I4"],"itemData":{"id":14,"type":"article-journal","abstract":"In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DB5B4D">
        <w:rPr>
          <w:rFonts w:ascii="Cambria Math" w:eastAsia="Verdana" w:hAnsi="Cambria Math" w:cs="Cambria Math"/>
        </w:rPr>
        <w:instrText>‐</w:instrText>
      </w:r>
      <w:r w:rsidR="00DB5B4D">
        <w:rPr>
          <w:rFonts w:ascii="Verdana" w:eastAsia="Verdana" w:hAnsi="Verdana" w:cs="Verdana"/>
        </w:rPr>
        <w:instrText>ratio–based cardiac cine imaging by using interspersed one</w:instrText>
      </w:r>
      <w:r w:rsidR="00DB5B4D">
        <w:rPr>
          <w:rFonts w:ascii="Cambria Math" w:eastAsia="Verdana" w:hAnsi="Cambria Math" w:cs="Cambria Math"/>
        </w:rPr>
        <w:instrText>‐</w:instrText>
      </w:r>
      <w:r w:rsidR="00DB5B4D">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DB5B4D">
        <w:rPr>
          <w:rFonts w:ascii="Cambria Math" w:eastAsia="Verdana" w:hAnsi="Cambria Math" w:cs="Cambria Math"/>
        </w:rPr>
        <w:instrText>‐</w:instrText>
      </w:r>
      <w:r w:rsidR="00DB5B4D">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DB5B4D">
        <w:rPr>
          <w:rFonts w:ascii="Cambria Math" w:eastAsia="Verdana" w:hAnsi="Cambria Math" w:cs="Cambria Math"/>
        </w:rPr>
        <w:instrText>‐</w:instrText>
      </w:r>
      <w:r w:rsidR="00DB5B4D">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DB5B4D">
        <w:rPr>
          <w:rFonts w:ascii="Cambria Math" w:eastAsia="Verdana" w:hAnsi="Cambria Math" w:cs="Cambria Math"/>
        </w:rPr>
        <w:instrText>‐</w:instrText>
      </w:r>
      <w:r w:rsidR="00DB5B4D">
        <w:rPr>
          <w:rFonts w:ascii="Verdana" w:eastAsia="Verdana" w:hAnsi="Verdana" w:cs="Verdana"/>
        </w:rPr>
        <w:instrText>to</w:instrText>
      </w:r>
      <w:r w:rsidR="00DB5B4D">
        <w:rPr>
          <w:rFonts w:ascii="Cambria Math" w:eastAsia="Verdana" w:hAnsi="Cambria Math" w:cs="Cambria Math"/>
        </w:rPr>
        <w:instrText>‐</w:instrText>
      </w:r>
      <w:r w:rsidR="00DB5B4D">
        <w:rPr>
          <w:rFonts w:ascii="Verdana" w:eastAsia="Verdana" w:hAnsi="Verdana" w:cs="Verdana"/>
        </w:rPr>
        <w:instrText>noise ratio (SNR) and contrast</w:instrText>
      </w:r>
      <w:r w:rsidR="00DB5B4D">
        <w:rPr>
          <w:rFonts w:ascii="Cambria Math" w:eastAsia="Verdana" w:hAnsi="Cambria Math" w:cs="Cambria Math"/>
        </w:rPr>
        <w:instrText>‐</w:instrText>
      </w:r>
      <w:r w:rsidR="00DB5B4D">
        <w:rPr>
          <w:rFonts w:ascii="Verdana" w:eastAsia="Verdana" w:hAnsi="Verdana" w:cs="Verdana"/>
        </w:rPr>
        <w:instrText>to</w:instrText>
      </w:r>
      <w:r w:rsidR="00DB5B4D">
        <w:rPr>
          <w:rFonts w:ascii="Cambria Math" w:eastAsia="Verdana" w:hAnsi="Cambria Math" w:cs="Cambria Math"/>
        </w:rPr>
        <w:instrText>‐</w:instrText>
      </w:r>
      <w:r w:rsidR="00DB5B4D">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DB5B4D">
        <w:rPr>
          <w:rFonts w:ascii="Cambria Math" w:eastAsia="Verdana" w:hAnsi="Cambria Math" w:cs="Cambria Math"/>
        </w:rPr>
        <w:instrText>‐</w:instrText>
      </w:r>
      <w:r w:rsidR="00DB5B4D">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DB5B4D">
        <w:rPr>
          <w:rFonts w:ascii="Cambria Math" w:eastAsia="Verdana" w:hAnsi="Cambria Math" w:cs="Cambria Math"/>
        </w:rPr>
        <w:instrText>‐</w:instrText>
      </w:r>
      <w:r w:rsidR="00DB5B4D">
        <w:rPr>
          <w:rFonts w:ascii="Verdana" w:eastAsia="Verdana" w:hAnsi="Verdana" w:cs="Verdana"/>
        </w:rPr>
        <w:instrText>ratio radial MRI using one</w:instrText>
      </w:r>
      <w:r w:rsidR="00DB5B4D">
        <w:rPr>
          <w:rFonts w:ascii="Cambria Math" w:eastAsia="Verdana" w:hAnsi="Cambria Math" w:cs="Cambria Math"/>
        </w:rPr>
        <w:instrText>‐</w:instrText>
      </w:r>
      <w:r w:rsidR="00DB5B4D">
        <w:rPr>
          <w:rFonts w:ascii="Verdana" w:eastAsia="Verdana" w:hAnsi="Verdana" w:cs="Verdana"/>
        </w:rPr>
        <w:instrText>dimensional navigators","volume":"40","author":[{"family":"Krämer","given":"Martin"},{"family":"Herrmann","given":"Karl</w:instrText>
      </w:r>
      <w:r w:rsidR="00DB5B4D">
        <w:rPr>
          <w:rFonts w:ascii="Cambria Math" w:eastAsia="Verdana" w:hAnsi="Cambria Math" w:cs="Cambria Math"/>
        </w:rPr>
        <w:instrText>‐</w:instrText>
      </w:r>
      <w:r w:rsidR="00DB5B4D">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B5B4D" w:rsidRPr="00DB5B4D">
        <w:rPr>
          <w:rFonts w:ascii="Verdana" w:hAnsi="Verdana"/>
        </w:rPr>
        <w:t>[17,18]</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w:t>
      </w:r>
      <w:proofErr w:type="spellStart"/>
      <w:r w:rsidRPr="5FE521F8">
        <w:rPr>
          <w:rFonts w:ascii="Verdana" w:eastAsia="Verdana" w:hAnsi="Verdana" w:cs="Verdana"/>
        </w:rPr>
        <w:t>ms</w:t>
      </w:r>
      <w:proofErr w:type="spellEnd"/>
      <w:r w:rsidRPr="5FE521F8">
        <w:rPr>
          <w:rFonts w:ascii="Verdana" w:eastAsia="Verdana" w:hAnsi="Verdana" w:cs="Verdana"/>
        </w:rPr>
        <w:t>,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3CF9F449"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5"/>
      <w:commentRangeStart w:id="16"/>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5"/>
      <w:r w:rsidR="00CE6183">
        <w:rPr>
          <w:rStyle w:val="CommentReference"/>
        </w:rPr>
        <w:commentReference w:id="15"/>
      </w:r>
      <w:commentRangeEnd w:id="16"/>
      <w:r w:rsidR="00DF1163">
        <w:rPr>
          <w:rStyle w:val="CommentReference"/>
        </w:rPr>
        <w:commentReference w:id="16"/>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DB5B4D">
        <w:rPr>
          <w:rFonts w:ascii="Verdana" w:eastAsia="Verdana" w:hAnsi="Verdana" w:cs="Verdana"/>
        </w:rPr>
        <w:instrText xml:space="preserve"> ADDIN ZOTERO_ITEM CSL_CITATION {"citationID":"dvSfYDgi","properties":{"formattedCitation":"[19]","plainCitation":"[19]","noteIndex":0},"citationItems":[{"id":39,"uris":["http://zotero.org/users/13606484/items/Z5TTFMES"],"itemData":{"id":39,"type":"article-journal","abstract":"To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B5B4D" w:rsidRPr="00DB5B4D">
        <w:rPr>
          <w:rFonts w:ascii="Verdana" w:hAnsi="Verdana"/>
        </w:rPr>
        <w:t>[19]</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7"/>
      <w:commentRangeStart w:id="18"/>
      <w:r w:rsidR="6F01215C" w:rsidRPr="5FE521F8">
        <w:rPr>
          <w:rFonts w:ascii="Verdana" w:eastAsia="Verdana" w:hAnsi="Verdana" w:cs="Verdana"/>
        </w:rPr>
        <w:t xml:space="preserve">This process was repeated for the entire range of motion, </w:t>
      </w:r>
      <w:commentRangeEnd w:id="17"/>
      <w:r w:rsidR="00CE6183">
        <w:rPr>
          <w:rStyle w:val="CommentReference"/>
        </w:rPr>
        <w:commentReference w:id="17"/>
      </w:r>
      <w:commentRangeEnd w:id="18"/>
      <w:r w:rsidR="00160333">
        <w:rPr>
          <w:rStyle w:val="CommentReference"/>
        </w:rPr>
        <w:commentReference w:id="18"/>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DB5B4D">
        <w:rPr>
          <w:rFonts w:ascii="Verdana" w:eastAsia="Verdana" w:hAnsi="Verdana" w:cs="Verdana"/>
        </w:rPr>
        <w:instrText xml:space="preserve"> ADDIN ZOTERO_ITEM CSL_CITATION {"citationID":"awOFoVY7","properties":{"formattedCitation":"[20]","plainCitation":"[20]","noteIndex":0},"citationItems":[{"id":358,"uris":["http://zotero.org/users/13606484/items/ZWA7FMSX"],"itemData":{"id":358,"type":"article-journal","container-title":"Journal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B5B4D" w:rsidRPr="00DB5B4D">
        <w:rPr>
          <w:rFonts w:ascii="Verdana" w:hAnsi="Verdana"/>
        </w:rPr>
        <w:t>[20]</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DB5B4D">
        <w:rPr>
          <w:rFonts w:ascii="Verdana" w:eastAsia="Verdana" w:hAnsi="Verdana" w:cs="Verdana"/>
        </w:rPr>
        <w:instrText xml:space="preserve"> ADDIN ZOTERO_ITEM CSL_CITATION {"citationID":"FnW9aHsM","properties":{"formattedCitation":"[21,22]","plainCitation":"[21,22]","noteIndex":0},"citationItems":[{"id":390,"uris":["http://zotero.org/users/13606484/items/JWJYB7YH"],"itemData":{"id":390,"type":"article-journal","container-title":"Foundations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DB5B4D" w:rsidRPr="00DB5B4D">
        <w:rPr>
          <w:rFonts w:ascii="Verdana" w:hAnsi="Verdana"/>
        </w:rPr>
        <w:t>[21,22]</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w:t>
      </w:r>
      <w:r w:rsidR="003A1F2F">
        <w:rPr>
          <w:rFonts w:ascii="Verdana" w:eastAsia="Verdana" w:hAnsi="Verdana" w:cs="Verdana"/>
        </w:rPr>
        <w:lastRenderedPageBreak/>
        <w:t xml:space="preserve">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2CADCD9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001D1A49">
        <w:rPr>
          <w:rFonts w:ascii="Verdana" w:eastAsia="Verdana" w:hAnsi="Verdana" w:cs="Verdana"/>
        </w:rPr>
        <w:t xml:space="preserve">. </w:t>
      </w:r>
      <w:r w:rsidR="001D1A49" w:rsidRPr="001D1A49">
        <w:rPr>
          <w:rFonts w:ascii="Verdana" w:eastAsia="Verdana" w:hAnsi="Verdana" w:cs="Verdana"/>
          <w:b/>
          <w:bCs/>
        </w:rPr>
        <w:t>Figure 2</w:t>
      </w:r>
      <w:r w:rsidR="001D1A49" w:rsidRPr="001D1A49">
        <w:rPr>
          <w:rFonts w:ascii="Verdana" w:eastAsia="Verdana" w:hAnsi="Verdana" w:cs="Verdana"/>
        </w:rPr>
        <w:t xml:space="preserve"> provides a schematic overview of this tracking pipeline, which consists of the following steps:</w:t>
      </w:r>
    </w:p>
    <w:p w14:paraId="59278B88" w14:textId="4EE872F4"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DB5B4D">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B5B4D" w:rsidRPr="00DB5B4D">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3ED61E94"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DB5B4D">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B5B4D" w:rsidRPr="00DB5B4D">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The labeling algorithm groups adjacent pixels into distinct regions or "components".</w:t>
      </w:r>
      <w:r w:rsidR="00FB5E4E">
        <w:rPr>
          <w:rFonts w:ascii="Verdana" w:eastAsia="Verdana" w:hAnsi="Verdana" w:cs="Verdana"/>
        </w:rPr>
        <w:t xml:space="preserve"> </w:t>
      </w:r>
      <w:r w:rsidR="00FB5E4E" w:rsidRPr="00FB5E4E">
        <w:rPr>
          <w:rFonts w:ascii="Verdana" w:eastAsia="Verdana" w:hAnsi="Verdana" w:cs="Verdana"/>
        </w:rPr>
        <w:t>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tracking across frames.</w:t>
      </w:r>
      <w:r w:rsidR="00FB5E4E">
        <w:rPr>
          <w:rFonts w:ascii="Verdana" w:eastAsia="Verdana" w:hAnsi="Verdana" w:cs="Verdana"/>
        </w:rPr>
        <w:t xml:space="preserve"> </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9"/>
      <w:commentRangeStart w:id="20"/>
      <w:r w:rsidR="006F50D0" w:rsidRPr="006F50D0">
        <w:rPr>
          <w:rFonts w:ascii="Verdana" w:eastAsia="Verdana" w:hAnsi="Verdana" w:cs="Verdana"/>
        </w:rPr>
        <w:t xml:space="preserve">once </w:t>
      </w:r>
      <w:commentRangeEnd w:id="19"/>
      <w:r w:rsidR="00F704F5">
        <w:rPr>
          <w:rStyle w:val="CommentReference"/>
        </w:rPr>
        <w:commentReference w:id="19"/>
      </w:r>
      <w:commentRangeEnd w:id="20"/>
      <w:r w:rsidR="00601B08">
        <w:rPr>
          <w:rStyle w:val="CommentReference"/>
        </w:rPr>
        <w:commentReference w:id="20"/>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6ABA5D7D"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 xml:space="preserve">A set of reference points was established along the labeled edges of the tibia and femur in the initial frame (fully flexed position). </w:t>
      </w:r>
      <w:r w:rsidR="00E763D1" w:rsidRPr="00E763D1">
        <w:rPr>
          <w:rFonts w:ascii="Verdana" w:eastAsia="Verdana" w:hAnsi="Verdana" w:cs="Verdana"/>
        </w:rPr>
        <w:lastRenderedPageBreak/>
        <w:t>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DB5B4D">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B5B4D" w:rsidRPr="00DB5B4D">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21"/>
      <w:commentRangeStart w:id="22"/>
      <w:r w:rsidR="00E763D1" w:rsidRPr="00E763D1">
        <w:rPr>
          <w:rFonts w:ascii="Verdana" w:eastAsia="Verdana" w:hAnsi="Verdana" w:cs="Verdana"/>
        </w:rPr>
        <w:t xml:space="preserve">80 equidistant points </w:t>
      </w:r>
      <w:commentRangeEnd w:id="21"/>
      <w:r w:rsidR="00F704F5">
        <w:rPr>
          <w:rStyle w:val="CommentReference"/>
        </w:rPr>
        <w:commentReference w:id="21"/>
      </w:r>
      <w:commentRangeEnd w:id="22"/>
      <w:r w:rsidR="00601B08">
        <w:rPr>
          <w:rStyle w:val="CommentReference"/>
        </w:rPr>
        <w:commentReference w:id="22"/>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DB5B4D">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B5B4D" w:rsidRPr="00DB5B4D">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0B91C648"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0EF3BCC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w:t>
      </w:r>
      <w:r w:rsidR="00972CFF">
        <w:rPr>
          <w:rFonts w:ascii="Verdana" w:eastAsia="Verdana" w:hAnsi="Verdana" w:cs="Verdana"/>
        </w:rPr>
        <w:t xml:space="preserve"> </w:t>
      </w:r>
      <w:r w:rsidR="00972CFF" w:rsidRPr="00972CFF">
        <w:rPr>
          <w:rFonts w:ascii="Verdana" w:eastAsia="Verdana" w:hAnsi="Verdana" w:cs="Verdana"/>
        </w:rPr>
        <w:t>This function quantified the total distance between the transformed reference points (established along the bone edges in the initial frame) and the detected bone edges in the target frame, with a perfect alignment resulting in an output of 0.</w:t>
      </w:r>
      <w:r w:rsidR="00CC7AB8">
        <w:rPr>
          <w:rFonts w:ascii="Verdana" w:eastAsia="Verdana" w:hAnsi="Verdana" w:cs="Verdana"/>
        </w:rPr>
        <w:t xml:space="preserve"> </w:t>
      </w:r>
      <w:r w:rsidR="00972CFF">
        <w:rPr>
          <w:rFonts w:ascii="Verdana" w:eastAsia="Verdana" w:hAnsi="Verdana" w:cs="Verdana"/>
        </w:rPr>
        <w:t>T</w:t>
      </w:r>
      <w:r w:rsidR="00C554DB">
        <w:rPr>
          <w:rFonts w:ascii="Verdana" w:eastAsia="Verdana" w:hAnsi="Verdana" w:cs="Verdana"/>
        </w:rPr>
        <w:t xml:space="preserve">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0D189D89"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DB5B4D">
        <w:rPr>
          <w:rFonts w:ascii="Verdana" w:eastAsia="Verdana" w:hAnsi="Verdana" w:cs="Verdana"/>
        </w:rPr>
        <w:instrText xml:space="preserve"> ADDIN ZOTERO_ITEM CSL_CITATION {"citationID":"4O5myLmp","properties":{"formattedCitation":"[27]","plainCitation":"[27]","noteIndex":0},"citationItems":[{"id":132,"uris":["http://zotero.org/users/13606484/items/DQU2LQ4M"],"itemData":{"id":132,"type":"article-journal","container-title":"The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DB5B4D" w:rsidRPr="00DB5B4D">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F9DB3C7" w:rsidR="00F05686" w:rsidRDefault="00AC0484" w:rsidP="00F413C2">
      <w:pPr>
        <w:spacing w:line="360" w:lineRule="auto"/>
        <w:jc w:val="both"/>
        <w:rPr>
          <w:rFonts w:ascii="Verdana" w:hAnsi="Verdana"/>
        </w:rPr>
      </w:pPr>
      <w:r>
        <w:rPr>
          <w:rFonts w:ascii="Verdana" w:hAnsi="Verdana"/>
        </w:rPr>
        <w:lastRenderedPageBreak/>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DB5B4D">
        <w:rPr>
          <w:rFonts w:ascii="Verdana" w:hAnsi="Verdana"/>
        </w:rPr>
        <w:instrText xml:space="preserve"> ADDIN ZOTERO_ITEM CSL_CITATION {"citationID":"Jl6dS0ok","properties":{"formattedCitation":"[28]","plainCitation":"[28]","noteIndex":0},"citationItems":[{"id":361,"uris":["http://zotero.org/users/13606484/items/P24V6AWL"],"itemData":{"id":361,"type":"software","abstract":"napari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DB5B4D" w:rsidRPr="00DB5B4D">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22C1727F"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rPr>
        <w:t xml:space="preserve">Figure </w:t>
      </w:r>
      <w:r w:rsidR="001D1A49">
        <w:rPr>
          <w:rFonts w:ascii="Verdana" w:hAnsi="Verdana"/>
          <w:b/>
          <w:bCs/>
        </w:rPr>
        <w:t xml:space="preserve">3 </w:t>
      </w:r>
      <w:r w:rsidRPr="00EB5D3C">
        <w:rPr>
          <w:rFonts w:ascii="Verdana" w:hAnsi="Verdana"/>
        </w:rPr>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58BE1890" w:rsidR="00731453" w:rsidRDefault="00731453" w:rsidP="00EB5D3C">
      <w:pPr>
        <w:spacing w:line="360" w:lineRule="auto"/>
        <w:jc w:val="both"/>
        <w:rPr>
          <w:rFonts w:ascii="Verdana" w:hAnsi="Verdana"/>
        </w:rPr>
      </w:pPr>
      <w:r w:rsidRPr="00731453">
        <w:rPr>
          <w:rFonts w:ascii="Verdana" w:hAnsi="Verdana"/>
        </w:rPr>
        <w:t xml:space="preserve">The relative bone positions measured using both manual and semi-automated segmentation methods are shown in </w:t>
      </w:r>
      <w:r w:rsidRPr="001D1A49">
        <w:rPr>
          <w:rFonts w:ascii="Verdana" w:hAnsi="Verdana"/>
          <w:b/>
          <w:bCs/>
        </w:rPr>
        <w:t xml:space="preserve">Figure </w:t>
      </w:r>
      <w:r w:rsidR="001D1A49" w:rsidRPr="001D1A49">
        <w:rPr>
          <w:rFonts w:ascii="Verdana" w:hAnsi="Verdana"/>
          <w:b/>
          <w:bCs/>
        </w:rPr>
        <w:t>4</w:t>
      </w:r>
      <w:r w:rsidRPr="00731453">
        <w:rPr>
          <w:rFonts w:ascii="Verdana" w:hAnsi="Verdana"/>
        </w:rPr>
        <w:t xml:space="preserve">. The relative displacement between </w:t>
      </w:r>
      <w:r w:rsidRPr="00731453">
        <w:rPr>
          <w:rFonts w:ascii="Verdana" w:hAnsi="Verdana"/>
        </w:rPr>
        <w:lastRenderedPageBreak/>
        <w:t>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4732E4E7" w14:textId="75F5EA8D"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w:t>
      </w:r>
      <w:r w:rsidR="009F5809" w:rsidRPr="009F5809">
        <w:rPr>
          <w:rFonts w:ascii="Verdana" w:hAnsi="Verdana"/>
        </w:rPr>
        <w:t>demonstrates the technical feasibility of our bone tracking approach. As this study focused on algorithm development, establishing normative bone motion parameters and their variations across populations would be the subject of future dedicated studies.</w:t>
      </w:r>
      <w:r w:rsidR="009802A0">
        <w:rPr>
          <w:rFonts w:ascii="Verdana" w:hAnsi="Verdana"/>
        </w:rPr>
        <w:t xml:space="preserve"> </w:t>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DB5B4D">
        <w:rPr>
          <w:rFonts w:ascii="Verdana" w:hAnsi="Verdana"/>
        </w:rPr>
        <w:instrText xml:space="preserve"> ADDIN ZOTERO_ITEM CSL_CITATION {"citationID":"kfmi22Mf","properties":{"formattedCitation":"[29]","plainCitation":"[29]","noteIndex":0},"citationItems":[{"id":383,"uris":["http://zotero.org/users/13606484/items/3TK4XQD9"],"itemData":{"id":383,"type":"article-journal","abstract":"PURPOSE: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DB5B4D" w:rsidRPr="00DB5B4D">
        <w:rPr>
          <w:rFonts w:ascii="Verdana" w:hAnsi="Verdana"/>
        </w:rPr>
        <w:t>[29]</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DB5B4D">
        <w:rPr>
          <w:rFonts w:ascii="Verdana" w:hAnsi="Verdana"/>
        </w:rPr>
        <w:instrText xml:space="preserve"> ADDIN ZOTERO_ITEM CSL_CITATION {"citationID":"4aJBnL7G","properties":{"formattedCitation":"[30]","plainCitation":"[30]","noteIndex":0},"citationItems":[{"id":43,"uris":["http://zotero.org/users/13606484/items/EQCHRRUB"],"itemData":{"id":43,"type":"article-journal","abstract":"Kinematics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DB5B4D" w:rsidRPr="00DB5B4D">
        <w:rPr>
          <w:rFonts w:ascii="Verdana" w:hAnsi="Verdana"/>
        </w:rPr>
        <w:t>[30]</w:t>
      </w:r>
      <w:r w:rsidR="00324D19">
        <w:rPr>
          <w:rFonts w:ascii="Verdana" w:hAnsi="Verdana"/>
        </w:rPr>
        <w:fldChar w:fldCharType="end"/>
      </w:r>
      <w:r w:rsidRPr="000B180A">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078DDAAC" w14:textId="77777777" w:rsidR="0014589B" w:rsidRPr="0014589B" w:rsidRDefault="00285EAC" w:rsidP="0014589B">
      <w:pPr>
        <w:pStyle w:val="Bibliography"/>
      </w:pPr>
      <w:r>
        <w:rPr>
          <w:rFonts w:ascii="Verdana" w:hAnsi="Verdana"/>
        </w:rPr>
        <w:fldChar w:fldCharType="begin"/>
      </w:r>
      <w:r w:rsidR="00DB5B4D">
        <w:rPr>
          <w:rFonts w:ascii="Verdana" w:hAnsi="Verdana"/>
        </w:rPr>
        <w:instrText xml:space="preserve"> ADDIN ZOTERO_BIBL {"uncited":[],"omitted":[],"custom":[]} CSL_BIBLIOGRAPHY </w:instrText>
      </w:r>
      <w:r>
        <w:rPr>
          <w:rFonts w:ascii="Verdana" w:hAnsi="Verdana"/>
        </w:rPr>
        <w:fldChar w:fldCharType="separate"/>
      </w:r>
      <w:r w:rsidR="0014589B" w:rsidRPr="0014589B">
        <w:t xml:space="preserve">1. </w:t>
      </w:r>
      <w:r w:rsidR="0014589B" w:rsidRPr="0014589B">
        <w:tab/>
      </w:r>
      <w:proofErr w:type="spellStart"/>
      <w:r w:rsidR="0014589B" w:rsidRPr="0014589B">
        <w:t>Postolka</w:t>
      </w:r>
      <w:proofErr w:type="spellEnd"/>
      <w:r w:rsidR="0014589B" w:rsidRPr="0014589B">
        <w:t xml:space="preserve"> B, Taylor WR, </w:t>
      </w:r>
      <w:proofErr w:type="spellStart"/>
      <w:r w:rsidR="0014589B" w:rsidRPr="0014589B">
        <w:t>Dätwyler</w:t>
      </w:r>
      <w:proofErr w:type="spellEnd"/>
      <w:r w:rsidR="0014589B" w:rsidRPr="0014589B">
        <w:t xml:space="preserve"> K, Heller MO, List R, Schütz P. Interpretation of natural </w:t>
      </w:r>
      <w:proofErr w:type="spellStart"/>
      <w:r w:rsidR="0014589B" w:rsidRPr="0014589B">
        <w:t>tibio</w:t>
      </w:r>
      <w:proofErr w:type="spellEnd"/>
      <w:r w:rsidR="0014589B" w:rsidRPr="0014589B">
        <w:t xml:space="preserve">-femoral kinematics critically depends upon the kinematic analysis approach: A survey and </w:t>
      </w:r>
      <w:r w:rsidR="0014589B" w:rsidRPr="0014589B">
        <w:lastRenderedPageBreak/>
        <w:t>comparison of methodologies. Journal of Biomechanics 2022; 144 :111306. https://doi.org/10.1016/j.jbiomech.2022.111306</w:t>
      </w:r>
    </w:p>
    <w:p w14:paraId="680A9FAB" w14:textId="77777777" w:rsidR="0014589B" w:rsidRPr="0014589B" w:rsidRDefault="0014589B" w:rsidP="0014589B">
      <w:pPr>
        <w:pStyle w:val="Bibliography"/>
      </w:pPr>
      <w:r w:rsidRPr="0014589B">
        <w:t xml:space="preserve">2. </w:t>
      </w:r>
      <w:r w:rsidRPr="0014589B">
        <w:tab/>
        <w:t>Andriacchi TP, Koo S, Scanlan SF. Gait mechanics influence healthy cartilage morphology and osteoarthritis of the knee. J Bone Joint Surg Am 2009; 91 Suppl 1 :95–101. https://doi.org/10.2106/JBJS.H.01408</w:t>
      </w:r>
    </w:p>
    <w:p w14:paraId="7A9C633F" w14:textId="77777777" w:rsidR="0014589B" w:rsidRPr="0014589B" w:rsidRDefault="0014589B" w:rsidP="0014589B">
      <w:pPr>
        <w:pStyle w:val="Bibliography"/>
      </w:pPr>
      <w:r w:rsidRPr="0014589B">
        <w:t xml:space="preserve">3. </w:t>
      </w:r>
      <w:r w:rsidRPr="0014589B">
        <w:tab/>
        <w:t>Kaufman KR, Hughes C, Morrey BF, Morrey M, An KN. Gait characteristics of patients with knee osteoarthritis. Journal of Biomechanics 2001; 34 :907–15. https://doi.org/10.1016/S0021-9290(01)00036-7</w:t>
      </w:r>
    </w:p>
    <w:p w14:paraId="5C9858F4" w14:textId="77777777" w:rsidR="0014589B" w:rsidRPr="0014589B" w:rsidRDefault="0014589B" w:rsidP="0014589B">
      <w:pPr>
        <w:pStyle w:val="Bibliography"/>
      </w:pPr>
      <w:r w:rsidRPr="0014589B">
        <w:t xml:space="preserve">4. </w:t>
      </w:r>
      <w:r w:rsidRPr="0014589B">
        <w:tab/>
      </w:r>
      <w:proofErr w:type="spellStart"/>
      <w:r w:rsidRPr="0014589B">
        <w:t>Astephen</w:t>
      </w:r>
      <w:proofErr w:type="spellEnd"/>
      <w:r w:rsidRPr="0014589B">
        <w:t xml:space="preserve"> JL, Deluzio KJ, Caldwell GE, Dunbar MJ. Biomechanical changes at the hip, knee, and ankle joints during gait are associated with knee osteoarthritis severity. Journal </w:t>
      </w:r>
      <w:proofErr w:type="spellStart"/>
      <w:r w:rsidRPr="0014589B">
        <w:t>Orthopaedic</w:t>
      </w:r>
      <w:proofErr w:type="spellEnd"/>
      <w:r w:rsidRPr="0014589B">
        <w:t xml:space="preserve"> Research 2008; 26 :332–41. https://doi.org/10.1002/jor.20496</w:t>
      </w:r>
    </w:p>
    <w:p w14:paraId="5B99663A" w14:textId="77777777" w:rsidR="0014589B" w:rsidRPr="0014589B" w:rsidRDefault="0014589B" w:rsidP="0014589B">
      <w:pPr>
        <w:pStyle w:val="Bibliography"/>
      </w:pPr>
      <w:r w:rsidRPr="0014589B">
        <w:t xml:space="preserve">5. </w:t>
      </w:r>
      <w:r w:rsidRPr="0014589B">
        <w:tab/>
        <w:t>Tashman S, Kopf S, Fu FH. The Kinematic Basis of Anterior Cruciate Ligament Reconstruction. Operative Techniques in Sports Medicine 2008; 16 :116–8. https://doi.org/10.1053/j.otsm.2008.10.005</w:t>
      </w:r>
    </w:p>
    <w:p w14:paraId="26F393E4" w14:textId="77777777" w:rsidR="0014589B" w:rsidRPr="0014589B" w:rsidRDefault="0014589B" w:rsidP="0014589B">
      <w:pPr>
        <w:pStyle w:val="Bibliography"/>
      </w:pPr>
      <w:r w:rsidRPr="0014589B">
        <w:t xml:space="preserve">6. </w:t>
      </w:r>
      <w:r w:rsidRPr="0014589B">
        <w:tab/>
        <w:t xml:space="preserve">Georgoulis AD, </w:t>
      </w:r>
      <w:proofErr w:type="spellStart"/>
      <w:r w:rsidRPr="0014589B">
        <w:t>Papadonikolakis</w:t>
      </w:r>
      <w:proofErr w:type="spellEnd"/>
      <w:r w:rsidRPr="0014589B">
        <w:t xml:space="preserve"> A, Papageorgiou CD, Mitsou A, Stergiou N. Three-Dimensional Tibiofemoral Kinematics of the Anterior Cruciate Ligament-Deficient and Reconstructed Knee during Walking. Am J Sports Med 2003; 31 :75–9. https://doi.org/10.1177/03635465030310012401</w:t>
      </w:r>
    </w:p>
    <w:p w14:paraId="697D5CFB" w14:textId="77777777" w:rsidR="0014589B" w:rsidRPr="0014589B" w:rsidRDefault="0014589B" w:rsidP="0014589B">
      <w:pPr>
        <w:pStyle w:val="Bibliography"/>
      </w:pPr>
      <w:r w:rsidRPr="0014589B">
        <w:t xml:space="preserve">7. </w:t>
      </w:r>
      <w:r w:rsidRPr="0014589B">
        <w:tab/>
        <w:t xml:space="preserve">Andriacchi TP, </w:t>
      </w:r>
      <w:proofErr w:type="spellStart"/>
      <w:r w:rsidRPr="0014589B">
        <w:t>Mündermann</w:t>
      </w:r>
      <w:proofErr w:type="spellEnd"/>
      <w:r w:rsidRPr="0014589B">
        <w:t xml:space="preserve"> A. The role of ambulatory mechanics in the initiation and progression of knee osteoarthritis. Curr </w:t>
      </w:r>
      <w:proofErr w:type="spellStart"/>
      <w:r w:rsidRPr="0014589B">
        <w:t>Opin</w:t>
      </w:r>
      <w:proofErr w:type="spellEnd"/>
      <w:r w:rsidRPr="0014589B">
        <w:t xml:space="preserve"> </w:t>
      </w:r>
      <w:proofErr w:type="spellStart"/>
      <w:r w:rsidRPr="0014589B">
        <w:t>Rheumatol</w:t>
      </w:r>
      <w:proofErr w:type="spellEnd"/>
      <w:r w:rsidRPr="0014589B">
        <w:t xml:space="preserve"> 2006; 18 :514–8. https://doi.org/10.1097/01.bor.0000240365.16842.4e</w:t>
      </w:r>
    </w:p>
    <w:p w14:paraId="0964EA25" w14:textId="77777777" w:rsidR="0014589B" w:rsidRPr="0014589B" w:rsidRDefault="0014589B" w:rsidP="0014589B">
      <w:pPr>
        <w:pStyle w:val="Bibliography"/>
      </w:pPr>
      <w:r w:rsidRPr="0014589B">
        <w:t xml:space="preserve">8. </w:t>
      </w:r>
      <w:r w:rsidRPr="0014589B">
        <w:tab/>
        <w:t xml:space="preserve">Conconi M, De Carli F, Berni M, </w:t>
      </w:r>
      <w:proofErr w:type="spellStart"/>
      <w:r w:rsidRPr="0014589B">
        <w:t>Sancisi</w:t>
      </w:r>
      <w:proofErr w:type="spellEnd"/>
      <w:r w:rsidRPr="0014589B">
        <w:t xml:space="preserve"> N, Parenti-Castelli V, Monetti G. In-Vivo Quantification of Knee Deep-Flexion in Physiological Loading Condition trough Dynamic MRI. Applied Sciences 2023; 13 :629. https://doi.org/10.3390/app13010629</w:t>
      </w:r>
    </w:p>
    <w:p w14:paraId="7F774290" w14:textId="77777777" w:rsidR="0014589B" w:rsidRPr="0014589B" w:rsidRDefault="0014589B" w:rsidP="0014589B">
      <w:pPr>
        <w:pStyle w:val="Bibliography"/>
      </w:pPr>
      <w:r w:rsidRPr="0014589B">
        <w:t xml:space="preserve">9. </w:t>
      </w:r>
      <w:r w:rsidRPr="0014589B">
        <w:tab/>
        <w:t xml:space="preserve">Draper CE, </w:t>
      </w:r>
      <w:proofErr w:type="spellStart"/>
      <w:r w:rsidRPr="0014589B">
        <w:t>Besier</w:t>
      </w:r>
      <w:proofErr w:type="spellEnd"/>
      <w:r w:rsidRPr="0014589B">
        <w:t xml:space="preserve"> TF, Santos JM, Jennings F, </w:t>
      </w:r>
      <w:proofErr w:type="spellStart"/>
      <w:r w:rsidRPr="0014589B">
        <w:t>Fredericson</w:t>
      </w:r>
      <w:proofErr w:type="spellEnd"/>
      <w:r w:rsidRPr="0014589B">
        <w:t xml:space="preserve"> M, Gold GE, et al. Using real-time MRI to quantify altered joint kinematics in subjects with patellofemoral pain and to evaluate the effects of a patellar brace or sleeve on joint motion. J </w:t>
      </w:r>
      <w:proofErr w:type="spellStart"/>
      <w:r w:rsidRPr="0014589B">
        <w:t>Orthop</w:t>
      </w:r>
      <w:proofErr w:type="spellEnd"/>
      <w:r w:rsidRPr="0014589B">
        <w:t xml:space="preserve"> Res 2009; 27 :571–7. https://doi.org/10.1002/jor.20790</w:t>
      </w:r>
    </w:p>
    <w:p w14:paraId="1D418633" w14:textId="77777777" w:rsidR="0014589B" w:rsidRPr="0014589B" w:rsidRDefault="0014589B" w:rsidP="0014589B">
      <w:pPr>
        <w:pStyle w:val="Bibliography"/>
        <w:rPr>
          <w:lang w:val="de-DE"/>
        </w:rPr>
      </w:pPr>
      <w:r w:rsidRPr="0014589B">
        <w:t xml:space="preserve">10. </w:t>
      </w:r>
      <w:r w:rsidRPr="0014589B">
        <w:tab/>
        <w:t xml:space="preserve">Kaiser JM, Vignos MF, Kijowski R, Baer G, Thelen DG. Effect of Loading on In Vivo Tibiofemoral and Patellofemoral Kinematics of Healthy and ACL-Reconstructed Knees. </w:t>
      </w:r>
      <w:r w:rsidRPr="0014589B">
        <w:rPr>
          <w:lang w:val="de-DE"/>
        </w:rPr>
        <w:t>Am J Sports Med 2017; 45 :3272–9. https://doi.org/10.1177/0363546517724417</w:t>
      </w:r>
    </w:p>
    <w:p w14:paraId="75C61DFA" w14:textId="77777777" w:rsidR="0014589B" w:rsidRPr="0014589B" w:rsidRDefault="0014589B" w:rsidP="0014589B">
      <w:pPr>
        <w:pStyle w:val="Bibliography"/>
      </w:pPr>
      <w:r w:rsidRPr="0014589B">
        <w:rPr>
          <w:lang w:val="de-DE"/>
        </w:rPr>
        <w:t xml:space="preserve">11. </w:t>
      </w:r>
      <w:r w:rsidRPr="0014589B">
        <w:rPr>
          <w:lang w:val="de-DE"/>
        </w:rPr>
        <w:tab/>
        <w:t xml:space="preserve">Brossmann J, Muhle C, Schröder C, Melchert UH, Büll CC, Spielmann RP, et al. </w:t>
      </w:r>
      <w:r w:rsidRPr="0014589B">
        <w:t>Patellar tracking patterns during active and passive knee extension: evaluation with motion-triggered cine MR imaging. Radiology 1993; 187 :205–12. https://doi.org/10.1148/radiology.187.1.8451415</w:t>
      </w:r>
    </w:p>
    <w:p w14:paraId="4C78FCA7" w14:textId="77777777" w:rsidR="0014589B" w:rsidRPr="0014589B" w:rsidRDefault="0014589B" w:rsidP="0014589B">
      <w:pPr>
        <w:pStyle w:val="Bibliography"/>
      </w:pPr>
      <w:r w:rsidRPr="0014589B">
        <w:t xml:space="preserve">12. </w:t>
      </w:r>
      <w:r w:rsidRPr="0014589B">
        <w:tab/>
        <w:t>Seisler AR, Sheehan FT. Normative three-dimensional patellofemoral and tibiofemoral kinematics: a dynamic, in vivo study. IEEE Trans Biomed Eng 2007; 54 :1333–41. https://doi.org/10.1109/TBME.2007.890735</w:t>
      </w:r>
    </w:p>
    <w:p w14:paraId="58815DD2" w14:textId="77777777" w:rsidR="0014589B" w:rsidRPr="0014589B" w:rsidRDefault="0014589B" w:rsidP="0014589B">
      <w:pPr>
        <w:pStyle w:val="Bibliography"/>
        <w:rPr>
          <w:lang w:val="de-DE"/>
        </w:rPr>
      </w:pPr>
      <w:r w:rsidRPr="0014589B">
        <w:t xml:space="preserve">13. </w:t>
      </w:r>
      <w:r w:rsidRPr="0014589B">
        <w:tab/>
        <w:t xml:space="preserve">Behnam AJ, Herzka DA, Sheehan FT. Assessing the accuracy and precision of musculoskeletal motion tracking using cine-PC MRI on a 3.0T platform. </w:t>
      </w:r>
      <w:r w:rsidRPr="0014589B">
        <w:rPr>
          <w:lang w:val="de-DE"/>
        </w:rPr>
        <w:t>J Biomech 2011; 44 :193–7. https://doi.org/10.1016/j.jbiomech.2010.08.029</w:t>
      </w:r>
    </w:p>
    <w:p w14:paraId="75F9223E" w14:textId="77777777" w:rsidR="0014589B" w:rsidRPr="0014589B" w:rsidRDefault="0014589B" w:rsidP="0014589B">
      <w:pPr>
        <w:pStyle w:val="Bibliography"/>
      </w:pPr>
      <w:r w:rsidRPr="0014589B">
        <w:rPr>
          <w:lang w:val="de-DE"/>
        </w:rPr>
        <w:lastRenderedPageBreak/>
        <w:t xml:space="preserve">14. </w:t>
      </w:r>
      <w:r w:rsidRPr="0014589B">
        <w:rPr>
          <w:lang w:val="de-DE"/>
        </w:rPr>
        <w:tab/>
        <w:t xml:space="preserve">Kaiser J, Bradford R, Johnson K, Wieben O, Thelen DG. </w:t>
      </w:r>
      <w:r w:rsidRPr="0014589B">
        <w:t>Measurement of tibiofemoral kinematics using highly accelerated 3D radial sampling. Magnetic Resonance in Med 2013; 69 :1310–6. https://doi.org/10.1002/mrm.24362</w:t>
      </w:r>
    </w:p>
    <w:p w14:paraId="71A3A65F" w14:textId="77777777" w:rsidR="0014589B" w:rsidRPr="0014589B" w:rsidRDefault="0014589B" w:rsidP="0014589B">
      <w:pPr>
        <w:pStyle w:val="Bibliography"/>
      </w:pPr>
      <w:r w:rsidRPr="0014589B">
        <w:t xml:space="preserve">15. </w:t>
      </w:r>
      <w:r w:rsidRPr="0014589B">
        <w:tab/>
        <w:t>Westphal CJ, Schmitz A, Reeder SB, Thelen DG. Load-dependent variations in knee kinematics measured with dynamic MRI. Journal of Biomechanics 2013; 46 :2045–52. https://doi.org/10.1016/j.jbiomech.2013.05.027</w:t>
      </w:r>
    </w:p>
    <w:p w14:paraId="2E328279" w14:textId="77777777" w:rsidR="0014589B" w:rsidRPr="0014589B" w:rsidRDefault="0014589B" w:rsidP="0014589B">
      <w:pPr>
        <w:pStyle w:val="Bibliography"/>
      </w:pPr>
      <w:r w:rsidRPr="0014589B">
        <w:t xml:space="preserve">16. </w:t>
      </w:r>
      <w:r w:rsidRPr="0014589B">
        <w:tab/>
        <w:t xml:space="preserve">Brisson NM, Krämer M, Krahl LAN, Schill A, Duda GN, Reichenbach JR. A novel multipurpose device for guided knee motion and loading during dynamic magnetic resonance imaging. </w:t>
      </w:r>
      <w:proofErr w:type="spellStart"/>
      <w:r w:rsidRPr="0014589B">
        <w:t>Zeitschrift</w:t>
      </w:r>
      <w:proofErr w:type="spellEnd"/>
      <w:r w:rsidRPr="0014589B">
        <w:t xml:space="preserve"> für </w:t>
      </w:r>
      <w:proofErr w:type="spellStart"/>
      <w:r w:rsidRPr="0014589B">
        <w:t>Medizinische</w:t>
      </w:r>
      <w:proofErr w:type="spellEnd"/>
      <w:r w:rsidRPr="0014589B">
        <w:t xml:space="preserve"> </w:t>
      </w:r>
      <w:proofErr w:type="spellStart"/>
      <w:r w:rsidRPr="0014589B">
        <w:t>Physik</w:t>
      </w:r>
      <w:proofErr w:type="spellEnd"/>
      <w:r w:rsidRPr="0014589B">
        <w:t xml:space="preserve"> 2022; 32 :500–13. https://doi.org/10.1016/j.zemedi.2021.12.002</w:t>
      </w:r>
    </w:p>
    <w:p w14:paraId="62C42E74" w14:textId="77777777" w:rsidR="0014589B" w:rsidRPr="0014589B" w:rsidRDefault="0014589B" w:rsidP="0014589B">
      <w:pPr>
        <w:pStyle w:val="Bibliography"/>
        <w:rPr>
          <w:lang w:val="de-DE"/>
        </w:rPr>
      </w:pPr>
      <w:r w:rsidRPr="0014589B">
        <w:t xml:space="preserve">17. </w:t>
      </w:r>
      <w:r w:rsidRPr="0014589B">
        <w:tab/>
        <w:t xml:space="preserve">Winkelmann S, </w:t>
      </w:r>
      <w:proofErr w:type="spellStart"/>
      <w:r w:rsidRPr="0014589B">
        <w:t>Schaeffter</w:t>
      </w:r>
      <w:proofErr w:type="spellEnd"/>
      <w:r w:rsidRPr="0014589B">
        <w:t xml:space="preserve"> T, Koehler T, Eggers H, </w:t>
      </w:r>
      <w:proofErr w:type="spellStart"/>
      <w:r w:rsidRPr="0014589B">
        <w:t>Doessel</w:t>
      </w:r>
      <w:proofErr w:type="spellEnd"/>
      <w:r w:rsidRPr="0014589B">
        <w:t xml:space="preserve"> O. An Optimal Radial Profile Order Based on the Golden Ratio for Time-Resolved MRI. </w:t>
      </w:r>
      <w:r w:rsidRPr="0014589B">
        <w:rPr>
          <w:lang w:val="de-DE"/>
        </w:rPr>
        <w:t>IEEE Trans Med Imaging 2007; 26 :68–76. https://doi.org/10.1109/TMI.2006.885337</w:t>
      </w:r>
    </w:p>
    <w:p w14:paraId="1B36F175" w14:textId="77777777" w:rsidR="0014589B" w:rsidRPr="0014589B" w:rsidRDefault="0014589B" w:rsidP="0014589B">
      <w:pPr>
        <w:pStyle w:val="Bibliography"/>
      </w:pPr>
      <w:r w:rsidRPr="0014589B">
        <w:rPr>
          <w:lang w:val="de-DE"/>
        </w:rPr>
        <w:t xml:space="preserve">18. </w:t>
      </w:r>
      <w:r w:rsidRPr="0014589B">
        <w:rPr>
          <w:lang w:val="de-DE"/>
        </w:rPr>
        <w:tab/>
        <w:t xml:space="preserve">Krämer M, Herrmann K, Biermann J, Reichenbach JR. </w:t>
      </w:r>
      <w:r w:rsidRPr="0014589B">
        <w:t>Retrospective reconstruction of cardiac cine images from golden</w:t>
      </w:r>
      <w:r w:rsidRPr="0014589B">
        <w:rPr>
          <w:rFonts w:ascii="Cambria Math" w:hAnsi="Cambria Math" w:cs="Cambria Math"/>
        </w:rPr>
        <w:t>‐</w:t>
      </w:r>
      <w:r w:rsidRPr="0014589B">
        <w:t>ratio radial MRI using one</w:t>
      </w:r>
      <w:r w:rsidRPr="0014589B">
        <w:rPr>
          <w:rFonts w:ascii="Cambria Math" w:hAnsi="Cambria Math" w:cs="Cambria Math"/>
        </w:rPr>
        <w:t>‐</w:t>
      </w:r>
      <w:r w:rsidRPr="0014589B">
        <w:t>dimensional navigators. Magnetic Resonance Imaging 2014; 40 :413</w:t>
      </w:r>
      <w:r w:rsidRPr="0014589B">
        <w:rPr>
          <w:rFonts w:ascii="Aptos" w:hAnsi="Aptos" w:cs="Aptos"/>
        </w:rPr>
        <w:t>–</w:t>
      </w:r>
      <w:r w:rsidRPr="0014589B">
        <w:t>22. https://doi.org/10.1002/jmri.24364</w:t>
      </w:r>
    </w:p>
    <w:p w14:paraId="25D9DCC3" w14:textId="77777777" w:rsidR="0014589B" w:rsidRPr="0014589B" w:rsidRDefault="0014589B" w:rsidP="0014589B">
      <w:pPr>
        <w:pStyle w:val="Bibliography"/>
      </w:pPr>
      <w:r w:rsidRPr="0014589B">
        <w:t xml:space="preserve">19. </w:t>
      </w:r>
      <w:r w:rsidRPr="0014589B">
        <w:tab/>
      </w:r>
      <w:proofErr w:type="spellStart"/>
      <w:r w:rsidRPr="0014589B">
        <w:t>Aleksiev</w:t>
      </w:r>
      <w:proofErr w:type="spellEnd"/>
      <w:r w:rsidRPr="0014589B">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31F6F4B7" w14:textId="77777777" w:rsidR="0014589B" w:rsidRPr="0014589B" w:rsidRDefault="0014589B" w:rsidP="0014589B">
      <w:pPr>
        <w:pStyle w:val="Bibliography"/>
      </w:pPr>
      <w:r w:rsidRPr="0014589B">
        <w:t xml:space="preserve">20. </w:t>
      </w:r>
      <w:r w:rsidRPr="0014589B">
        <w:tab/>
        <w:t>Wood T, Ljungberg E, Wiesinger F. Radial Interstices Enable Speedy Low-volume Imaging. JOSS 2021; 6 :3500. https://doi.org/10.21105/joss.03500</w:t>
      </w:r>
    </w:p>
    <w:p w14:paraId="6A16DC15" w14:textId="77777777" w:rsidR="0014589B" w:rsidRPr="0014589B" w:rsidRDefault="0014589B" w:rsidP="0014589B">
      <w:pPr>
        <w:pStyle w:val="Bibliography"/>
      </w:pPr>
      <w:r w:rsidRPr="0014589B">
        <w:t xml:space="preserve">21. </w:t>
      </w:r>
      <w:r w:rsidRPr="0014589B">
        <w:tab/>
        <w:t>Boyd S. Distributed Optimization and Statistical Learning via the Alternating Direction Method of Multipliers. FNT in Machine Learning 2010; 3 :1–122. https://doi.org/10.1561/2200000016</w:t>
      </w:r>
    </w:p>
    <w:p w14:paraId="0A05F609" w14:textId="77777777" w:rsidR="0014589B" w:rsidRPr="0014589B" w:rsidRDefault="0014589B" w:rsidP="0014589B">
      <w:pPr>
        <w:pStyle w:val="Bibliography"/>
      </w:pPr>
      <w:r w:rsidRPr="0014589B">
        <w:t xml:space="preserve">22. </w:t>
      </w:r>
      <w:r w:rsidRPr="0014589B">
        <w:tab/>
        <w:t>Bredies K, Kunisch K, Pock T. Total Generalized Variation. SIAM J Imaging Sci 2010; 3 :492–526. https://doi.org/10.1137/090769521</w:t>
      </w:r>
    </w:p>
    <w:p w14:paraId="21BC7A08" w14:textId="77777777" w:rsidR="0014589B" w:rsidRPr="0014589B" w:rsidRDefault="0014589B" w:rsidP="0014589B">
      <w:pPr>
        <w:pStyle w:val="Bibliography"/>
      </w:pPr>
      <w:r w:rsidRPr="0014589B">
        <w:t xml:space="preserve">23. </w:t>
      </w:r>
      <w:r w:rsidRPr="0014589B">
        <w:tab/>
        <w:t xml:space="preserve">Canny J. A Computational Approach to Edge Detection. IEEE Trans Pattern Anal Mach </w:t>
      </w:r>
      <w:proofErr w:type="spellStart"/>
      <w:r w:rsidRPr="0014589B">
        <w:t>Intell</w:t>
      </w:r>
      <w:proofErr w:type="spellEnd"/>
      <w:r w:rsidRPr="0014589B">
        <w:t xml:space="preserve"> 1986; PAMI-8 :679–98. https://doi.org/10.1109/TPAMI.1986.4767851</w:t>
      </w:r>
    </w:p>
    <w:p w14:paraId="56A258AD" w14:textId="77777777" w:rsidR="0014589B" w:rsidRPr="0014589B" w:rsidRDefault="0014589B" w:rsidP="0014589B">
      <w:pPr>
        <w:pStyle w:val="Bibliography"/>
        <w:rPr>
          <w:lang w:val="de-DE"/>
        </w:rPr>
      </w:pPr>
      <w:r w:rsidRPr="0014589B">
        <w:t xml:space="preserve">24. </w:t>
      </w:r>
      <w:r w:rsidRPr="0014589B">
        <w:tab/>
      </w:r>
      <w:proofErr w:type="spellStart"/>
      <w:r w:rsidRPr="0014589B">
        <w:t>Dillencourt</w:t>
      </w:r>
      <w:proofErr w:type="spellEnd"/>
      <w:r w:rsidRPr="0014589B">
        <w:t xml:space="preserve"> MB, Samet H, Tamminen M. A general approach to connected-component labeling for arbitrary image representations. </w:t>
      </w:r>
      <w:r w:rsidRPr="0014589B">
        <w:rPr>
          <w:lang w:val="de-DE"/>
        </w:rPr>
        <w:t>J ACM 1992; 39 :253–80. https://doi.org/10.1145/128749.128750</w:t>
      </w:r>
    </w:p>
    <w:p w14:paraId="2D30C189" w14:textId="77777777" w:rsidR="0014589B" w:rsidRPr="0014589B" w:rsidRDefault="0014589B" w:rsidP="0014589B">
      <w:pPr>
        <w:pStyle w:val="Bibliography"/>
      </w:pPr>
      <w:r w:rsidRPr="0014589B">
        <w:rPr>
          <w:lang w:val="de-DE"/>
        </w:rPr>
        <w:t xml:space="preserve">25. </w:t>
      </w:r>
      <w:r w:rsidRPr="0014589B">
        <w:rPr>
          <w:lang w:val="de-DE"/>
        </w:rPr>
        <w:tab/>
        <w:t xml:space="preserve">Hinneburg A, Aggarwal CC, Keim DA. </w:t>
      </w:r>
      <w:r w:rsidRPr="0014589B">
        <w:t xml:space="preserve">What is the nearest neighbor in high dimensional spaces? Proc of the 26th </w:t>
      </w:r>
      <w:proofErr w:type="spellStart"/>
      <w:r w:rsidRPr="0014589B">
        <w:t>Internat</w:t>
      </w:r>
      <w:proofErr w:type="spellEnd"/>
      <w:r w:rsidRPr="0014589B">
        <w:t xml:space="preserve"> Conference on Very Large Databases, Cairo, Egypt, 2000 2000; :506–15</w:t>
      </w:r>
    </w:p>
    <w:p w14:paraId="427D72B2" w14:textId="77777777" w:rsidR="0014589B" w:rsidRPr="0014589B" w:rsidRDefault="0014589B" w:rsidP="0014589B">
      <w:pPr>
        <w:pStyle w:val="Bibliography"/>
      </w:pPr>
      <w:r w:rsidRPr="0014589B">
        <w:t xml:space="preserve">26. </w:t>
      </w:r>
      <w:r w:rsidRPr="0014589B">
        <w:tab/>
        <w:t>De Boor C. A Practical Guide to Splines. 1978; 27. https://doi.org/10.1007/978-1-4612-6333-3</w:t>
      </w:r>
    </w:p>
    <w:p w14:paraId="61A5ECE8" w14:textId="77777777" w:rsidR="0014589B" w:rsidRPr="0014589B" w:rsidRDefault="0014589B" w:rsidP="0014589B">
      <w:pPr>
        <w:pStyle w:val="Bibliography"/>
      </w:pPr>
      <w:r w:rsidRPr="0014589B">
        <w:t xml:space="preserve">27. </w:t>
      </w:r>
      <w:r w:rsidRPr="0014589B">
        <w:tab/>
        <w:t>Nelder JA, Mead R. A Simplex Method for Function Minimization. The Computer Journal 1965; 7 :308–13. https://doi.org/10.1093/comjnl/7.4.308</w:t>
      </w:r>
    </w:p>
    <w:p w14:paraId="357E5CBE" w14:textId="77777777" w:rsidR="0014589B" w:rsidRPr="0014589B" w:rsidRDefault="0014589B" w:rsidP="0014589B">
      <w:pPr>
        <w:pStyle w:val="Bibliography"/>
        <w:rPr>
          <w:lang w:val="de-DE"/>
        </w:rPr>
      </w:pPr>
      <w:r w:rsidRPr="0014589B">
        <w:lastRenderedPageBreak/>
        <w:t xml:space="preserve">28. </w:t>
      </w:r>
      <w:r w:rsidRPr="0014589B">
        <w:tab/>
      </w:r>
      <w:proofErr w:type="spellStart"/>
      <w:r w:rsidRPr="0014589B">
        <w:t>Sofroniew</w:t>
      </w:r>
      <w:proofErr w:type="spellEnd"/>
      <w:r w:rsidRPr="0014589B">
        <w:t xml:space="preserve"> N, Lambert T, Evans K, Nunez-Iglesias J, </w:t>
      </w:r>
      <w:proofErr w:type="spellStart"/>
      <w:r w:rsidRPr="0014589B">
        <w:t>Bokota</w:t>
      </w:r>
      <w:proofErr w:type="spellEnd"/>
      <w:r w:rsidRPr="0014589B">
        <w:t xml:space="preserve"> G, Winston P, et al. </w:t>
      </w:r>
      <w:proofErr w:type="spellStart"/>
      <w:r w:rsidRPr="0014589B">
        <w:t>napari</w:t>
      </w:r>
      <w:proofErr w:type="spellEnd"/>
      <w:r w:rsidRPr="0014589B">
        <w:t xml:space="preserve">: a multi-dimensional image viewer for Python. </w:t>
      </w:r>
      <w:r w:rsidRPr="0014589B">
        <w:rPr>
          <w:lang w:val="de-DE"/>
        </w:rPr>
        <w:t>2022; https://doi.org/10.5281/ZENODO.6598542</w:t>
      </w:r>
    </w:p>
    <w:p w14:paraId="4BB8C468" w14:textId="77777777" w:rsidR="0014589B" w:rsidRPr="0014589B" w:rsidRDefault="0014589B" w:rsidP="0014589B">
      <w:pPr>
        <w:pStyle w:val="Bibliography"/>
      </w:pPr>
      <w:r w:rsidRPr="0014589B">
        <w:rPr>
          <w:lang w:val="de-DE"/>
        </w:rPr>
        <w:t xml:space="preserve">29. </w:t>
      </w:r>
      <w:r w:rsidRPr="0014589B">
        <w:rPr>
          <w:lang w:val="de-DE"/>
        </w:rPr>
        <w:tab/>
        <w:t xml:space="preserve">Shimizu T, Cheng Z, Samaan MA, Tanaka MS, Souza RB, Li X, et al. </w:t>
      </w:r>
      <w:r w:rsidRPr="0014589B">
        <w:t>Increases in Joint Laxity After Anterior Cruciate Ligament Reconstruction Are Associated With Sagittal Biomechanical Asymmetry. Arthroscopy 2019; 35 :2072–9. https://doi.org/10.1016/j.arthro.2019.01.050</w:t>
      </w:r>
    </w:p>
    <w:p w14:paraId="0A53AC64" w14:textId="77777777" w:rsidR="0014589B" w:rsidRPr="0014589B" w:rsidRDefault="0014589B" w:rsidP="0014589B">
      <w:pPr>
        <w:pStyle w:val="Bibliography"/>
      </w:pPr>
      <w:r w:rsidRPr="0014589B">
        <w:t xml:space="preserve">30. </w:t>
      </w:r>
      <w:r w:rsidRPr="0014589B">
        <w:tab/>
      </w:r>
      <w:proofErr w:type="spellStart"/>
      <w:r w:rsidRPr="0014589B">
        <w:t>Barrance</w:t>
      </w:r>
      <w:proofErr w:type="spellEnd"/>
      <w:r w:rsidRPr="0014589B">
        <w:t xml:space="preserve"> PJ, Williams GN, Snyder-Mackler L, Buchanan TS. Altered knee kinematics in ACL-deficient non-copers: a comparison using dynamic MRI. J </w:t>
      </w:r>
      <w:proofErr w:type="spellStart"/>
      <w:r w:rsidRPr="0014589B">
        <w:t>Orthop</w:t>
      </w:r>
      <w:proofErr w:type="spellEnd"/>
      <w:r w:rsidRPr="0014589B">
        <w:t xml:space="preserve"> Res 2006; 24 :132–40. https://doi.org/10.1002/jor.20016</w:t>
      </w:r>
    </w:p>
    <w:p w14:paraId="66AD6C8B" w14:textId="33914D6E"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4-12-11T23:00:00Z" w:initials="BN">
    <w:p w14:paraId="0408A44E" w14:textId="77777777" w:rsidR="00B14E98" w:rsidRDefault="00B14E98">
      <w:pPr>
        <w:pStyle w:val="CommentText"/>
      </w:pPr>
      <w:r>
        <w:rPr>
          <w:rStyle w:val="CommentReference"/>
        </w:rPr>
        <w:annotationRef/>
      </w:r>
      <w:r>
        <w:t xml:space="preserve">Thanks Aayush for your updated manuscript! I can see the improvement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7FE1902C" w14:textId="77777777" w:rsidR="00B14E98" w:rsidRDefault="00B14E98">
      <w:pPr>
        <w:pStyle w:val="CommentText"/>
      </w:pPr>
    </w:p>
    <w:p w14:paraId="70964831" w14:textId="1AF0C0A9" w:rsidR="00B14E98" w:rsidRDefault="00B14E98">
      <w:pPr>
        <w:pStyle w:val="CommentText"/>
      </w:pPr>
      <w:r>
        <w:t xml:space="preserve">In the next version, could you please already have the text formatted according to the journal guidelines? This way, I could also revise for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 w:author="Brisson, Nicholas" w:date="2024-12-11T22:28:00Z" w:initials="BN">
    <w:p w14:paraId="3C55B2CB" w14:textId="77777777" w:rsidR="00A046BF" w:rsidRDefault="00A046BF">
      <w:pPr>
        <w:pStyle w:val="CommentText"/>
      </w:pPr>
      <w:r>
        <w:rPr>
          <w:rStyle w:val="CommentReference"/>
        </w:rPr>
        <w:annotationRef/>
      </w:r>
      <w:r>
        <w:t>Why not include the point from your ISMRM abstract about prosthetic designs??:</w:t>
      </w:r>
    </w:p>
    <w:p w14:paraId="557A89E8" w14:textId="77777777" w:rsidR="00A046BF" w:rsidRDefault="00A046BF">
      <w:pPr>
        <w:pStyle w:val="CommentText"/>
      </w:pPr>
    </w:p>
    <w:p w14:paraId="549E26AC" w14:textId="77777777" w:rsidR="00A046BF" w:rsidRDefault="00A046BF">
      <w:pPr>
        <w:pStyle w:val="CommentText"/>
        <w:rPr>
          <w:rFonts w:ascii="Times New Roman" w:hAnsi="Times New Roman" w:cs="Times New Roman"/>
          <w:i/>
        </w:rPr>
      </w:pPr>
      <w:r w:rsidRPr="00A046BF">
        <w:rPr>
          <w:rFonts w:ascii="Times New Roman" w:hAnsi="Times New Roman" w:cs="Times New Roman"/>
          <w:i/>
        </w:rPr>
        <w:t xml:space="preserve">Accurate assessment of tibiofemoral kinematics is crucial for evaluating joint function and improving prosthetic design </w:t>
      </w:r>
      <w:r w:rsidRPr="00A046BF">
        <w:rPr>
          <w:rFonts w:ascii="Times New Roman" w:hAnsi="Times New Roman" w:cs="Times New Roman"/>
          <w:i/>
        </w:rPr>
        <w:fldChar w:fldCharType="begin"/>
      </w:r>
      <w:r w:rsidRPr="00A046BF">
        <w:rPr>
          <w:rFonts w:ascii="Times New Roman" w:hAnsi="Times New Roman" w:cs="Times New Roman"/>
          <w:i/>
        </w:rPr>
        <w:instrText xml:space="preserve"> ADDIN ZOTERO_ITEM CSL_CITATION {"citationID":"lzqoYgYD","properties":{"formattedCitation":"\\super 1\\nosupersub{}","plainCitation":"1","noteIndex":0},"citationItems":[{"id":2986,"uris":["http://zotero.org/users/5333775/items/5R6WPFH7"],"itemData":{"id":2986,"type":"article-journal","container-title":"Journal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Pr="00A046BF">
        <w:rPr>
          <w:rFonts w:ascii="Times New Roman" w:hAnsi="Times New Roman" w:cs="Times New Roman"/>
          <w:i/>
        </w:rPr>
        <w:fldChar w:fldCharType="separate"/>
      </w:r>
      <w:r w:rsidRPr="00A046BF">
        <w:rPr>
          <w:rFonts w:ascii="Times New Roman" w:hAnsi="Times New Roman" w:cs="Times New Roman"/>
          <w:i/>
          <w:kern w:val="0"/>
          <w:vertAlign w:val="superscript"/>
        </w:rPr>
        <w:t>1</w:t>
      </w:r>
      <w:r w:rsidRPr="00A046BF">
        <w:rPr>
          <w:rFonts w:ascii="Times New Roman" w:hAnsi="Times New Roman" w:cs="Times New Roman"/>
          <w:i/>
        </w:rPr>
        <w:fldChar w:fldCharType="end"/>
      </w:r>
    </w:p>
    <w:p w14:paraId="407FD34C" w14:textId="77777777" w:rsidR="00A046BF" w:rsidRDefault="00A046BF">
      <w:pPr>
        <w:pStyle w:val="CommentText"/>
        <w:rPr>
          <w:i/>
        </w:rPr>
      </w:pPr>
    </w:p>
    <w:p w14:paraId="696B840D" w14:textId="436DF996" w:rsidR="00A046BF" w:rsidRPr="00A046BF" w:rsidRDefault="00A046BF">
      <w:pPr>
        <w:pStyle w:val="CommentText"/>
      </w:pPr>
      <w:r>
        <w:t>Maybe also ask ChatPGT for a few more examples of what relative motion between bones is useful for, research wise and clinically.</w:t>
      </w:r>
    </w:p>
  </w:comment>
  <w:comment w:id="2" w:author="Brisson, Nicholas" w:date="2024-12-11T22:23:00Z" w:initials="BN">
    <w:p w14:paraId="5CFD3209" w14:textId="79229D59" w:rsidR="008E141D" w:rsidRDefault="008E141D">
      <w:pPr>
        <w:pStyle w:val="CommentText"/>
      </w:pPr>
      <w:r>
        <w:rPr>
          <w:rStyle w:val="CommentReference"/>
        </w:rPr>
        <w:annotationRef/>
      </w:r>
      <w:r>
        <w:t>This is a bit odd because, as we discussed, you are not measuring “typical knee movement patterns”, which would usually be “</w:t>
      </w:r>
      <w:r w:rsidR="00A046BF">
        <w:t>knee angles”… I suggest you change “movement patterns” to “bone or osteokinematics or movement”, and then list a few example of knee conditions where altered osteokinematics play a role (preferably conditions of the tibia + femur, not so much the patella since you do not evaluate it)&gt;&gt; ask CHATGPT!</w:t>
      </w:r>
    </w:p>
  </w:comment>
  <w:comment w:id="3" w:author="Brisson, Nicholas" w:date="2024-12-11T22:45:00Z" w:initials="BN">
    <w:p w14:paraId="50419D7F" w14:textId="3D4C8A76" w:rsidR="003547DB" w:rsidRDefault="003547DB">
      <w:pPr>
        <w:pStyle w:val="CommentText"/>
      </w:pPr>
      <w:r>
        <w:rPr>
          <w:rStyle w:val="CommentReference"/>
        </w:rPr>
        <w:annotationRef/>
      </w:r>
      <w:r>
        <w:t xml:space="preserve">While the DFG study is an ACL/OA study, I don’t think that is the best population to focus this paper on. I think you should focus on MSK conditions where osteokinematics plays a role in symptomatic or structural disease development. (for OA to be applicable here, you would need to measure joint angles as is commonly done in biomechanics studies; not the miniscule sup-inf and ant-posterior movements between the centroids of the 2 bones) </w:t>
      </w:r>
    </w:p>
  </w:comment>
  <w:comment w:id="5" w:author="Brisson, Nicholas" w:date="2024-12-11T23:31:00Z" w:initials="BN">
    <w:p w14:paraId="5E1F75E4" w14:textId="77777777" w:rsidR="002E6036" w:rsidRDefault="002E6036">
      <w:pPr>
        <w:pStyle w:val="CommentText"/>
        <w:rPr>
          <w:rFonts w:ascii="Times New Roman" w:hAnsi="Times New Roman" w:cs="Times New Roman"/>
        </w:rPr>
      </w:pPr>
      <w:r>
        <w:rPr>
          <w:rStyle w:val="CommentReference"/>
        </w:rPr>
        <w:annotationRef/>
      </w:r>
      <w:r>
        <w:rPr>
          <w:rFonts w:ascii="Times New Roman" w:hAnsi="Times New Roman" w:cs="Times New Roman"/>
        </w:rPr>
        <w:t>THIS IS THE TEXT FROM YOUR ISMRM ABSTRACT INTRO. WHY NOT ALSO INTEGRATE THIS NOTION/WORDING HERE?:</w:t>
      </w:r>
    </w:p>
    <w:p w14:paraId="4B2DF1BE" w14:textId="77777777" w:rsidR="002E6036" w:rsidRDefault="002E6036">
      <w:pPr>
        <w:pStyle w:val="CommentText"/>
        <w:rPr>
          <w:rFonts w:ascii="Times New Roman" w:hAnsi="Times New Roman" w:cs="Times New Roman"/>
        </w:rPr>
      </w:pPr>
    </w:p>
    <w:p w14:paraId="07B05D1B" w14:textId="3217E2A6" w:rsidR="002E6036" w:rsidRDefault="002E6036">
      <w:pPr>
        <w:pStyle w:val="CommentText"/>
      </w:pPr>
      <w:r>
        <w:rPr>
          <w:rFonts w:ascii="Times New Roman" w:hAnsi="Times New Roman" w:cs="Times New Roman"/>
        </w:rPr>
        <w:t>While d</w:t>
      </w:r>
      <w:r w:rsidRPr="00586CC9">
        <w:rPr>
          <w:rFonts w:ascii="Times New Roman" w:hAnsi="Times New Roman" w:cs="Times New Roman"/>
        </w:rPr>
        <w:t xml:space="preserve">ynamic MRI </w:t>
      </w:r>
      <w:r>
        <w:rPr>
          <w:rFonts w:ascii="Times New Roman" w:hAnsi="Times New Roman" w:cs="Times New Roman"/>
        </w:rPr>
        <w:t xml:space="preserve">is able to </w:t>
      </w:r>
      <w:r w:rsidRPr="00586CC9">
        <w:rPr>
          <w:rFonts w:ascii="Times New Roman" w:hAnsi="Times New Roman" w:cs="Times New Roman"/>
        </w:rPr>
        <w:t>visualize knee motion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{"citationID":"o9xtCY28","properties":{"formattedCitation":"\\super 2\\nosupersub{}","plainCitation":"2","noteIndex":0},"citationItems":[{"id":821,"uris":["http://zotero.org/users/5333775/items/QABSBGVR"],"itemData":{"id":821,"type":"article-journal","abstract":"MR-based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 2012 Wiley Periodicals, Inc.","container-title":"Magnetic Resonance in Medicine","DOI":"10.1002/mrm.24425","ISSN":"15222594","issue":"6","note":"PMID: 22847783","page":"1634–1644","title":"Do dynamic-based MR knee kinematics methods produce the same results as static methods?","volume":"69","author":[{"family":"D'Entremont","given":"Agnes G."},{"family":"Nordmeyer-Massner","given":"Jurek A."},{"family":"Bos","given":"Clemens"},{"family":"Wilson","given":"David R."},{"family":"Pruessmann","given":"Klaas P."}],"issued":{"date-parts":[["2013"]]}}}],"schema":"https://github.com/citation-style-language/schema/raw/master/csl-citation.json"} </w:instrText>
      </w:r>
      <w:r>
        <w:rPr>
          <w:rFonts w:ascii="Times New Roman" w:hAnsi="Times New Roman" w:cs="Times New Roman"/>
        </w:rPr>
        <w:fldChar w:fldCharType="separate"/>
      </w:r>
      <w:r w:rsidRPr="00586CC9">
        <w:rPr>
          <w:rFonts w:ascii="Times New Roman" w:hAnsi="Times New Roman" w:cs="Times New Roman"/>
          <w:kern w:val="0"/>
          <w:vertAlign w:val="superscript"/>
        </w:rPr>
        <w:t>2</w:t>
      </w:r>
      <w:r>
        <w:rPr>
          <w:rFonts w:ascii="Times New Roman" w:hAnsi="Times New Roman" w:cs="Times New Roman"/>
        </w:rPr>
        <w:fldChar w:fldCharType="end"/>
      </w:r>
      <w:r w:rsidRPr="00586CC9">
        <w:rPr>
          <w:rFonts w:ascii="Times New Roman" w:hAnsi="Times New Roman" w:cs="Times New Roman"/>
        </w:rPr>
        <w:t xml:space="preserve">, </w:t>
      </w:r>
      <w:r>
        <w:rPr>
          <w:rFonts w:ascii="Times New Roman" w:hAnsi="Times New Roman" w:cs="Times New Roman"/>
        </w:rPr>
        <w:t xml:space="preserve">only a few methods exist for the quantifying kinematic parameters from these data, typically using manual segmentation or complex registration methods that rely on high-resolution static reference scans </w:t>
      </w:r>
      <w:r>
        <w:rPr>
          <w:rFonts w:ascii="Times New Roman" w:hAnsi="Times New Roman" w:cs="Times New Roman"/>
        </w:rPr>
        <w:fldChar w:fldCharType="begin"/>
      </w:r>
      <w:r>
        <w:rPr>
          <w:rFonts w:ascii="Times New Roman" w:hAnsi="Times New Roman" w:cs="Times New Roman"/>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rPr>
        <w:instrText>∼</w:instrText>
      </w:r>
      <w:r>
        <w:rPr>
          <w:rFonts w:ascii="Times New Roman" w:hAnsi="Times New Roman" w:cs="Times New Roman"/>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Times New Roman" w:hAnsi="Times New Roman" w:cs="Times New Roman"/>
        </w:rPr>
        <w:fldChar w:fldCharType="separate"/>
      </w:r>
      <w:r w:rsidRPr="00A92D83">
        <w:rPr>
          <w:rFonts w:ascii="Times New Roman" w:hAnsi="Times New Roman" w:cs="Times New Roman"/>
          <w:kern w:val="0"/>
          <w:vertAlign w:val="superscript"/>
        </w:rPr>
        <w:t>3–5</w:t>
      </w:r>
      <w:r>
        <w:rPr>
          <w:rFonts w:ascii="Times New Roman" w:hAnsi="Times New Roman" w:cs="Times New Roman"/>
        </w:rPr>
        <w:fldChar w:fldCharType="end"/>
      </w:r>
      <w:r w:rsidRPr="00586CC9">
        <w:rPr>
          <w:rFonts w:ascii="Times New Roman" w:hAnsi="Times New Roman" w:cs="Times New Roman"/>
        </w:rPr>
        <w:t>..</w:t>
      </w:r>
    </w:p>
  </w:comment>
  <w:comment w:id="6" w:author="Brisson, Nicholas" w:date="2024-12-11T23:04:00Z" w:initials="BN">
    <w:p w14:paraId="3AD02FC6" w14:textId="52F90397" w:rsidR="00B14E98" w:rsidRDefault="00B14E98">
      <w:pPr>
        <w:pStyle w:val="CommentText"/>
      </w:pPr>
      <w:r>
        <w:rPr>
          <w:rStyle w:val="CommentReference"/>
        </w:rPr>
        <w:annotationRef/>
      </w:r>
      <w:r>
        <w:t>This just repeats what you wrote in the previous section / opening lines of the Intro</w:t>
      </w:r>
    </w:p>
  </w:comment>
  <w:comment w:id="7" w:author="Brisson, Nicholas" w:date="2024-12-11T23:06:00Z" w:initials="BN">
    <w:p w14:paraId="03B68546" w14:textId="2D26F0F8" w:rsidR="00263050" w:rsidRDefault="00263050">
      <w:pPr>
        <w:pStyle w:val="CommentText"/>
      </w:pPr>
      <w:r>
        <w:rPr>
          <w:rStyle w:val="CommentReference"/>
        </w:rPr>
        <w:annotationRef/>
      </w:r>
      <w:r>
        <w:t>I think you need to exp</w:t>
      </w:r>
      <w:r w:rsidR="0015295B">
        <w:t>a</w:t>
      </w:r>
      <w:r>
        <w:t xml:space="preserve">nd on this thought to say WHY they register to lower res </w:t>
      </w:r>
      <w:r>
        <w:t>2D frames.</w:t>
      </w:r>
    </w:p>
  </w:comment>
  <w:comment w:id="9" w:author="Brisson, Nicholas" w:date="2024-12-11T23:09:00Z" w:initials="BN">
    <w:p w14:paraId="02BD835D" w14:textId="0EF921C4" w:rsidR="00475E9A" w:rsidRDefault="00475E9A">
      <w:pPr>
        <w:pStyle w:val="CommentText"/>
      </w:pPr>
      <w:r>
        <w:rPr>
          <w:rStyle w:val="CommentReference"/>
        </w:rPr>
        <w:annotationRef/>
      </w:r>
      <w:r>
        <w:t xml:space="preserve">I think this needs a bit more detail for clarity. I don’t fully understand what it means/how it works. </w:t>
      </w:r>
    </w:p>
  </w:comment>
  <w:comment w:id="10" w:author="Brisson, Nicholas" w:date="2024-12-11T23:32:00Z" w:initials="BN">
    <w:p w14:paraId="1531495E" w14:textId="4DF077C5" w:rsidR="00A11C9B" w:rsidRPr="00A11C9B" w:rsidRDefault="00A11C9B" w:rsidP="00A11C9B">
      <w:pPr>
        <w:pStyle w:val="CommentText"/>
        <w:rPr>
          <w:rFonts w:ascii="Times New Roman" w:hAnsi="Times New Roman" w:cs="Times New Roman"/>
        </w:rPr>
      </w:pPr>
      <w:r>
        <w:rPr>
          <w:rStyle w:val="CommentReference"/>
        </w:rPr>
        <w:annotationRef/>
      </w:r>
      <w:r w:rsidRPr="00A11C9B">
        <w:rPr>
          <w:rFonts w:ascii="Times New Roman" w:hAnsi="Times New Roman" w:cs="Times New Roman"/>
        </w:rPr>
        <w:t>This is your intro from the ISMRM abstract – we already improved and revised the wording there. Please use the relevant parts of this revised wording instead, where applicable.</w:t>
      </w:r>
    </w:p>
    <w:p w14:paraId="6F74B1F2" w14:textId="77777777" w:rsidR="00A11C9B" w:rsidRPr="00A11C9B" w:rsidRDefault="00A11C9B" w:rsidP="00A11C9B">
      <w:pPr>
        <w:pStyle w:val="CommentText"/>
        <w:rPr>
          <w:rFonts w:ascii="Times New Roman" w:hAnsi="Times New Roman" w:cs="Times New Roman"/>
        </w:rPr>
      </w:pPr>
    </w:p>
    <w:p w14:paraId="7FFFAFD2" w14:textId="77777777" w:rsidR="00A11C9B" w:rsidRPr="00A11C9B" w:rsidRDefault="00A11C9B" w:rsidP="00A11C9B">
      <w:pPr>
        <w:pStyle w:val="CommentText"/>
        <w:rPr>
          <w:rFonts w:ascii="Times New Roman" w:hAnsi="Times New Roman" w:cs="Times New Roman"/>
        </w:rPr>
      </w:pPr>
    </w:p>
    <w:p w14:paraId="79C5808F" w14:textId="6ADB740B" w:rsidR="00A11C9B" w:rsidRPr="00A11C9B" w:rsidRDefault="00A11C9B" w:rsidP="00A11C9B">
      <w:pPr>
        <w:pStyle w:val="CommentText"/>
        <w:rPr>
          <w:i/>
        </w:rPr>
      </w:pPr>
      <w:r w:rsidRPr="00A11C9B">
        <w:rPr>
          <w:rFonts w:ascii="Times New Roman" w:hAnsi="Times New Roman" w:cs="Times New Roman"/>
          <w:i/>
        </w:rPr>
        <w:t xml:space="preserve">Here, we present a semi-automated pipeline to track tibiofemoral motion and to extract kinematic parameters directly from sagittal plane CINE MRI images. Our method combines Canny edge </w:t>
      </w:r>
      <w:r w:rsidRPr="00A11C9B">
        <w:rPr>
          <w:rFonts w:ascii="Times New Roman" w:hAnsi="Times New Roman" w:cs="Times New Roman"/>
          <w:i/>
        </w:rPr>
        <w:t>detection</w:t>
      </w:r>
      <w:r w:rsidRPr="00A11C9B">
        <w:rPr>
          <w:rFonts w:ascii="Times New Roman" w:hAnsi="Times New Roman" w:cs="Times New Roman"/>
          <w:i/>
        </w:rPr>
        <w:fldChar w:fldCharType="begin"/>
      </w:r>
      <w:r w:rsidRPr="00A11C9B">
        <w:rPr>
          <w:rFonts w:ascii="Times New Roman" w:hAnsi="Times New Roman" w:cs="Times New Roman"/>
          <w:i/>
        </w:rPr>
        <w:instrText xml:space="preserve"> ADDIN ZOTERO_ITEM CSL_CITATION {"citationID":"saHE53QX","properties":{"formattedCitation":"\\super 6\\nosupersub{}","plainCitation":"6","noteIndex":0},"citationItems":[{"id":3002,"uris":["http://zotero.org/users/5333775/items/VBW98RNS"],"itemData":{"id":3002,"type":"article-journal","container-title":"IEEE Transactions on Pattern Analysis and Machine Intelligence","DOI":"10.1109/TPAMI.1986.4767851","ISSN":"0162-8828","issue":"6","journalAbbreviation":"IEEE Trans. Pattern Anal. Mach. Intell.","license":"https://ieeexplore.ieee.org/Xplorehelp/downloads/license-information/IEEE.html","page":"679-698","source":"DOI.org (Crossref)","title":"A Computational Approach to Edge Detection","volume":"PAMI-8","author":[{"family":"Canny","given":"John"}],"issued":{"date-parts":[["1986",11]]}}}],"schema":"https://github.com/citation-style-language/schema/raw/master/csl-citation.json"} </w:instrText>
      </w:r>
      <w:r w:rsidRPr="00A11C9B">
        <w:rPr>
          <w:rFonts w:ascii="Times New Roman" w:hAnsi="Times New Roman" w:cs="Times New Roman"/>
          <w:i/>
        </w:rPr>
        <w:fldChar w:fldCharType="separate"/>
      </w:r>
      <w:r w:rsidRPr="00A11C9B">
        <w:rPr>
          <w:rFonts w:ascii="Times New Roman" w:hAnsi="Times New Roman" w:cs="Times New Roman"/>
          <w:i/>
          <w:kern w:val="0"/>
          <w:vertAlign w:val="superscript"/>
        </w:rPr>
        <w:t>6</w:t>
      </w:r>
      <w:r w:rsidRPr="00A11C9B">
        <w:rPr>
          <w:rFonts w:ascii="Times New Roman" w:hAnsi="Times New Roman" w:cs="Times New Roman"/>
          <w:i/>
        </w:rPr>
        <w:fldChar w:fldCharType="end"/>
      </w:r>
      <w:r w:rsidRPr="00A11C9B">
        <w:rPr>
          <w:rFonts w:ascii="Times New Roman" w:hAnsi="Times New Roman" w:cs="Times New Roman"/>
          <w:i/>
        </w:rPr>
        <w:t xml:space="preserve"> and connected-component labeling</w:t>
      </w:r>
      <w:r w:rsidRPr="00A11C9B">
        <w:rPr>
          <w:rFonts w:ascii="Times New Roman" w:hAnsi="Times New Roman" w:cs="Times New Roman"/>
          <w:i/>
        </w:rPr>
        <w:fldChar w:fldCharType="begin"/>
      </w:r>
      <w:r w:rsidRPr="00A11C9B">
        <w:rPr>
          <w:rFonts w:ascii="Times New Roman" w:hAnsi="Times New Roman" w:cs="Times New Roman"/>
          <w:i/>
        </w:rPr>
        <w:instrText xml:space="preserve"> ADDIN ZOTERO_ITEM CSL_CITATION {"citationID":"VTKSD1E8","properties":{"formattedCitation":"\\super 7\\nosupersub{}","plainCitation":"7","noteIndex":0},"citationItems":[{"id":3003,"uris":["http://zotero.org/users/5333775/items/R4FGYPB9"],"itemData":{"id":3003,"type":"article-journal","abstract":"An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Pr="00A11C9B">
        <w:rPr>
          <w:rFonts w:ascii="Times New Roman" w:hAnsi="Times New Roman" w:cs="Times New Roman"/>
          <w:i/>
        </w:rPr>
        <w:fldChar w:fldCharType="separate"/>
      </w:r>
      <w:r w:rsidRPr="00A11C9B">
        <w:rPr>
          <w:rFonts w:ascii="Times New Roman" w:hAnsi="Times New Roman" w:cs="Times New Roman"/>
          <w:i/>
          <w:kern w:val="0"/>
          <w:vertAlign w:val="superscript"/>
        </w:rPr>
        <w:t>7</w:t>
      </w:r>
      <w:r w:rsidRPr="00A11C9B">
        <w:rPr>
          <w:rFonts w:ascii="Times New Roman" w:hAnsi="Times New Roman" w:cs="Times New Roman"/>
          <w:i/>
        </w:rPr>
        <w:fldChar w:fldCharType="end"/>
      </w:r>
      <w:r w:rsidRPr="00A11C9B">
        <w:rPr>
          <w:rFonts w:ascii="Times New Roman" w:hAnsi="Times New Roman" w:cs="Times New Roman"/>
          <w:i/>
        </w:rPr>
        <w:t xml:space="preserve"> to track tibiofemoral kinematics across frames, enabling quantification of the flexion-extension range of motion, anterior-posterior displacement and superior-inferior displacement. We also compare the results between the semi-automated and manual segmentations. Our developed approach represents an efficient tool for analyzing tibiofemoral motion from dynamic MRI data, with potential application in both research and clinical settings.</w:t>
      </w:r>
    </w:p>
    <w:p w14:paraId="1CBE2869" w14:textId="4620F78C" w:rsidR="00A11C9B" w:rsidRDefault="00A11C9B">
      <w:pPr>
        <w:pStyle w:val="CommentText"/>
      </w:pPr>
    </w:p>
  </w:comment>
  <w:comment w:id="11" w:author="Brisson, Nicholas" w:date="2024-12-11T23:20:00Z" w:initials="BN">
    <w:p w14:paraId="1996C645" w14:textId="77777777" w:rsidR="000E13DC" w:rsidRDefault="000E13DC">
      <w:pPr>
        <w:pStyle w:val="CommentText"/>
      </w:pPr>
      <w:r>
        <w:rPr>
          <w:rStyle w:val="CommentReference"/>
        </w:rPr>
        <w:annotationRef/>
      </w:r>
      <w:r>
        <w:t>You lost me here. There 3 completely different points mentioned here, which are not necessarily all objectives, and are very unclear:</w:t>
      </w:r>
    </w:p>
    <w:p w14:paraId="6D198361" w14:textId="5FB40E55" w:rsidR="000E13DC" w:rsidRDefault="000E13DC">
      <w:pPr>
        <w:pStyle w:val="CommentText"/>
      </w:pPr>
      <w:r>
        <w:t xml:space="preserve"> </w:t>
      </w:r>
    </w:p>
    <w:p w14:paraId="6BB4227C" w14:textId="4841146A" w:rsidR="000E13DC" w:rsidRDefault="000E13DC" w:rsidP="000E13DC">
      <w:pPr>
        <w:pStyle w:val="CommentText"/>
        <w:numPr>
          <w:ilvl w:val="0"/>
          <w:numId w:val="4"/>
        </w:numPr>
      </w:pPr>
      <w:r>
        <w:t>Develop a tracking algorithm method</w:t>
      </w:r>
    </w:p>
    <w:p w14:paraId="03B90E10" w14:textId="77777777" w:rsidR="000E13DC" w:rsidRDefault="000E13DC" w:rsidP="000E13DC">
      <w:pPr>
        <w:pStyle w:val="CommentText"/>
      </w:pPr>
    </w:p>
    <w:p w14:paraId="4DC422CB" w14:textId="09CBCD16" w:rsidR="000E13DC" w:rsidRDefault="000E13DC" w:rsidP="000E13DC">
      <w:pPr>
        <w:pStyle w:val="CommentText"/>
        <w:numPr>
          <w:ilvl w:val="0"/>
          <w:numId w:val="4"/>
        </w:numPr>
      </w:pPr>
      <w:r>
        <w:t>“…that can extract reliable motion data” (the tracking algorithm itself is NOT used “to extract parameters”…) Instead, I think you mean you want to reliability track the bone across frame, so that then we can extract parameters…</w:t>
      </w:r>
    </w:p>
    <w:p w14:paraId="2B1439BF" w14:textId="77777777" w:rsidR="000E13DC" w:rsidRDefault="000E13DC" w:rsidP="000E13DC">
      <w:pPr>
        <w:pStyle w:val="CommentText"/>
      </w:pPr>
    </w:p>
    <w:p w14:paraId="12C12A68" w14:textId="646A981A" w:rsidR="000E13DC" w:rsidRDefault="000E13DC" w:rsidP="000E13DC">
      <w:pPr>
        <w:pStyle w:val="CommentText"/>
        <w:numPr>
          <w:ilvl w:val="0"/>
          <w:numId w:val="4"/>
        </w:numPr>
      </w:pPr>
      <w:r>
        <w:t>“…directly from dynamic MRI sequences” (this wording does not make sense to me!? The MRI data does NOT come from the “sequences” themselves…)</w:t>
      </w:r>
    </w:p>
  </w:comment>
  <w:comment w:id="12" w:author="Brisson, Nicholas" w:date="2024-12-11T23:16:00Z" w:initials="BN">
    <w:p w14:paraId="4F7747B4" w14:textId="185D54F3" w:rsidR="001E4C45" w:rsidRDefault="001E4C45">
      <w:pPr>
        <w:pStyle w:val="CommentText"/>
      </w:pPr>
      <w:r>
        <w:rPr>
          <w:rStyle w:val="CommentReference"/>
        </w:rPr>
        <w:annotationRef/>
      </w:r>
      <w:r>
        <w:t>demonstrating improved measurement precision and reduced processing time compared to manual approaches.</w:t>
      </w:r>
    </w:p>
  </w:comment>
  <w:comment w:id="13" w:author="Brisson, Nicholas" w:date="2024-12-11T23:26:00Z" w:initials="BN">
    <w:p w14:paraId="659A35E5" w14:textId="77777777" w:rsidR="000E13DC" w:rsidRDefault="000E13DC">
      <w:pPr>
        <w:pStyle w:val="CommentText"/>
      </w:pPr>
      <w:r>
        <w:rPr>
          <w:rStyle w:val="CommentReference"/>
        </w:rPr>
        <w:annotationRef/>
      </w:r>
      <w:r>
        <w:t xml:space="preserve">This is unclear. Centroids of WHAT? you haven’t explained this method previously, so you can’t just refer to centroids here, out of nowhere. </w:t>
      </w:r>
    </w:p>
    <w:p w14:paraId="291A1A4D" w14:textId="77777777" w:rsidR="000E13DC" w:rsidRDefault="000E13DC">
      <w:pPr>
        <w:pStyle w:val="CommentText"/>
      </w:pPr>
    </w:p>
    <w:p w14:paraId="0D7294D4" w14:textId="79477EB5" w:rsidR="000E13DC" w:rsidRDefault="000E13DC">
      <w:pPr>
        <w:pStyle w:val="CommentText"/>
      </w:pPr>
      <w:r>
        <w:t>Also, I think the “centroid” aspect should only first be mentioned in the Methods. In the Intro, this could be kept more general by just referring to the “distal femur” and “proximal tibia”</w:t>
      </w:r>
    </w:p>
  </w:comment>
  <w:comment w:id="14" w:author="Brisson, Nicholas" w:date="2024-12-11T23:29:00Z" w:initials="BN">
    <w:p w14:paraId="7C945804" w14:textId="3C115A03" w:rsidR="007C490C" w:rsidRDefault="007C490C">
      <w:pPr>
        <w:pStyle w:val="CommentText"/>
      </w:pPr>
      <w:r>
        <w:rPr>
          <w:rStyle w:val="CommentReference"/>
        </w:rPr>
        <w:annotationRef/>
      </w:r>
      <w:r>
        <w:t>This is a result/conclusion. It does not go in your Intro section…</w:t>
      </w:r>
    </w:p>
  </w:comment>
  <w:comment w:id="15" w:author="Brisson, Nicholas" w:date="2024-10-02T15:36:00Z" w:initials="BN">
    <w:p w14:paraId="3C5E43C8" w14:textId="0C70BA83" w:rsidR="004244E9" w:rsidRDefault="004244E9">
      <w:pPr>
        <w:pStyle w:val="CommentText"/>
      </w:pPr>
      <w:r>
        <w:rPr>
          <w:rStyle w:val="CommentReference"/>
        </w:rPr>
        <w:annotationRef/>
      </w:r>
      <w:r>
        <w:t>Out of curiosity – why did you use 2 degree windows, and not 1 or 0.5°?</w:t>
      </w:r>
    </w:p>
  </w:comment>
  <w:comment w:id="16"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w:t>
      </w:r>
      <w:r>
        <w:t xml:space="preserve">recontsruct, load and handle the data. Larger than 2 would not give enough number of frames for analysis. </w:t>
      </w:r>
    </w:p>
  </w:comment>
  <w:comment w:id="17" w:author="Brisson, Nicholas" w:date="2024-10-02T15:36:00Z" w:initials="BN">
    <w:p w14:paraId="4662FA81" w14:textId="1D67A8E5" w:rsidR="004244E9" w:rsidRDefault="004244E9">
      <w:pPr>
        <w:pStyle w:val="CommentText"/>
      </w:pPr>
      <w:r>
        <w:rPr>
          <w:rStyle w:val="CommentReference"/>
        </w:rPr>
        <w:annotationRef/>
      </w:r>
      <w:r>
        <w:t xml:space="preserve">Also just out of </w:t>
      </w:r>
      <w:r>
        <w:t>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8"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9" w:author="Brisson, Nicholas" w:date="2024-10-02T16:05:00Z" w:initials="BN">
    <w:p w14:paraId="183A79BB" w14:textId="470AEBFF" w:rsidR="00F704F5" w:rsidRDefault="00F704F5">
      <w:pPr>
        <w:pStyle w:val="CommentText"/>
      </w:pPr>
      <w:r>
        <w:rPr>
          <w:rStyle w:val="CommentReference"/>
        </w:rPr>
        <w:annotationRef/>
      </w:r>
      <w:r>
        <w:t>Is there a reason you are mentioning that they were optimized only “once”? if not, suggest removing this word.</w:t>
      </w:r>
    </w:p>
  </w:comment>
  <w:comment w:id="20"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21"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22"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964831" w15:done="0"/>
  <w15:commentEx w15:paraId="696B840D" w15:done="0"/>
  <w15:commentEx w15:paraId="5CFD3209" w15:done="0"/>
  <w15:commentEx w15:paraId="50419D7F" w15:done="0"/>
  <w15:commentEx w15:paraId="07B05D1B" w15:done="0"/>
  <w15:commentEx w15:paraId="3AD02FC6" w15:done="0"/>
  <w15:commentEx w15:paraId="03B68546" w15:done="0"/>
  <w15:commentEx w15:paraId="02BD835D" w15:done="0"/>
  <w15:commentEx w15:paraId="1CBE2869" w15:done="0"/>
  <w15:commentEx w15:paraId="12C12A68" w15:done="0"/>
  <w15:commentEx w15:paraId="4F7747B4" w15:done="0"/>
  <w15:commentEx w15:paraId="0D7294D4" w15:done="0"/>
  <w15:commentEx w15:paraId="7C94580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964831" w16cid:durableId="2B04982A"/>
  <w16cid:commentId w16cid:paraId="696B840D" w16cid:durableId="2B0490A8"/>
  <w16cid:commentId w16cid:paraId="5CFD3209" w16cid:durableId="2B048F74"/>
  <w16cid:commentId w16cid:paraId="50419D7F" w16cid:durableId="2B04948B"/>
  <w16cid:commentId w16cid:paraId="07B05D1B" w16cid:durableId="2B049F3A"/>
  <w16cid:commentId w16cid:paraId="3AD02FC6" w16cid:durableId="2B0498EF"/>
  <w16cid:commentId w16cid:paraId="03B68546" w16cid:durableId="2B049990"/>
  <w16cid:commentId w16cid:paraId="02BD835D" w16cid:durableId="2B049A22"/>
  <w16cid:commentId w16cid:paraId="1CBE2869" w16cid:durableId="2B049F86"/>
  <w16cid:commentId w16cid:paraId="12C12A68" w16cid:durableId="2B049CD8"/>
  <w16cid:commentId w16cid:paraId="4F7747B4" w16cid:durableId="2B049BDA"/>
  <w16cid:commentId w16cid:paraId="0D7294D4" w16cid:durableId="2B049E09"/>
  <w16cid:commentId w16cid:paraId="7C945804" w16cid:durableId="2B049EE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75936" w14:textId="77777777" w:rsidR="00977C89" w:rsidRDefault="00977C89" w:rsidP="00FC327B">
      <w:pPr>
        <w:spacing w:after="0" w:line="240" w:lineRule="auto"/>
      </w:pPr>
      <w:r>
        <w:separator/>
      </w:r>
    </w:p>
  </w:endnote>
  <w:endnote w:type="continuationSeparator" w:id="0">
    <w:p w14:paraId="6CFC0028" w14:textId="77777777" w:rsidR="00977C89" w:rsidRDefault="00977C89"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E8FBD" w14:textId="77777777" w:rsidR="00977C89" w:rsidRDefault="00977C89" w:rsidP="00FC327B">
      <w:pPr>
        <w:spacing w:after="0" w:line="240" w:lineRule="auto"/>
      </w:pPr>
      <w:r>
        <w:separator/>
      </w:r>
    </w:p>
  </w:footnote>
  <w:footnote w:type="continuationSeparator" w:id="0">
    <w:p w14:paraId="61D0C5DF" w14:textId="77777777" w:rsidR="00977C89" w:rsidRDefault="00977C89"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87B"/>
    <w:multiLevelType w:val="hybridMultilevel"/>
    <w:tmpl w:val="5AE6C7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593978">
    <w:abstractNumId w:val="1"/>
  </w:num>
  <w:num w:numId="2" w16cid:durableId="381370274">
    <w:abstractNumId w:val="3"/>
  </w:num>
  <w:num w:numId="3" w16cid:durableId="85998153">
    <w:abstractNumId w:val="2"/>
  </w:num>
  <w:num w:numId="4" w16cid:durableId="9793057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0E2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60AD"/>
    <w:rsid w:val="000902E5"/>
    <w:rsid w:val="000923F3"/>
    <w:rsid w:val="000935D5"/>
    <w:rsid w:val="000952CD"/>
    <w:rsid w:val="00095507"/>
    <w:rsid w:val="000A04A8"/>
    <w:rsid w:val="000A1522"/>
    <w:rsid w:val="000B180A"/>
    <w:rsid w:val="000C6642"/>
    <w:rsid w:val="000D5911"/>
    <w:rsid w:val="000E13DC"/>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4589B"/>
    <w:rsid w:val="001511D6"/>
    <w:rsid w:val="0015295B"/>
    <w:rsid w:val="00160333"/>
    <w:rsid w:val="00160D58"/>
    <w:rsid w:val="001623AC"/>
    <w:rsid w:val="00162A33"/>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1A49"/>
    <w:rsid w:val="001D3D88"/>
    <w:rsid w:val="001E381D"/>
    <w:rsid w:val="001E4C45"/>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63050"/>
    <w:rsid w:val="0027133D"/>
    <w:rsid w:val="002769E8"/>
    <w:rsid w:val="00277EAD"/>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036"/>
    <w:rsid w:val="002E640D"/>
    <w:rsid w:val="002F12D9"/>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47DB"/>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C689F"/>
    <w:rsid w:val="003D1567"/>
    <w:rsid w:val="003D5CED"/>
    <w:rsid w:val="003D7385"/>
    <w:rsid w:val="003D7CE9"/>
    <w:rsid w:val="003E0182"/>
    <w:rsid w:val="003E1409"/>
    <w:rsid w:val="003E1CB6"/>
    <w:rsid w:val="003E7824"/>
    <w:rsid w:val="003F0048"/>
    <w:rsid w:val="003F1EB5"/>
    <w:rsid w:val="003F22ED"/>
    <w:rsid w:val="003F6389"/>
    <w:rsid w:val="004016BE"/>
    <w:rsid w:val="00403A77"/>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5E9A"/>
    <w:rsid w:val="004766A3"/>
    <w:rsid w:val="0048027E"/>
    <w:rsid w:val="00481BE4"/>
    <w:rsid w:val="0048336F"/>
    <w:rsid w:val="004862B0"/>
    <w:rsid w:val="0049331D"/>
    <w:rsid w:val="00495849"/>
    <w:rsid w:val="00495E6A"/>
    <w:rsid w:val="00496A3B"/>
    <w:rsid w:val="004A48BD"/>
    <w:rsid w:val="004A79D2"/>
    <w:rsid w:val="004B3816"/>
    <w:rsid w:val="004C4A30"/>
    <w:rsid w:val="004D2888"/>
    <w:rsid w:val="004E2A10"/>
    <w:rsid w:val="004E383A"/>
    <w:rsid w:val="004E4EF1"/>
    <w:rsid w:val="004E50A3"/>
    <w:rsid w:val="004E7D81"/>
    <w:rsid w:val="004F3A37"/>
    <w:rsid w:val="004F6F97"/>
    <w:rsid w:val="005043A6"/>
    <w:rsid w:val="00514353"/>
    <w:rsid w:val="00515715"/>
    <w:rsid w:val="005157E3"/>
    <w:rsid w:val="00520D61"/>
    <w:rsid w:val="0052262C"/>
    <w:rsid w:val="0052372D"/>
    <w:rsid w:val="005243B9"/>
    <w:rsid w:val="00526CCF"/>
    <w:rsid w:val="005300AE"/>
    <w:rsid w:val="0053043B"/>
    <w:rsid w:val="0053157C"/>
    <w:rsid w:val="00536396"/>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0BE3"/>
    <w:rsid w:val="00652817"/>
    <w:rsid w:val="00660AAD"/>
    <w:rsid w:val="006615DB"/>
    <w:rsid w:val="00662A7A"/>
    <w:rsid w:val="00662A91"/>
    <w:rsid w:val="00670A75"/>
    <w:rsid w:val="00676061"/>
    <w:rsid w:val="00684A47"/>
    <w:rsid w:val="006874BC"/>
    <w:rsid w:val="00697535"/>
    <w:rsid w:val="00697C9F"/>
    <w:rsid w:val="006A1DA7"/>
    <w:rsid w:val="006A1F9D"/>
    <w:rsid w:val="006A2A73"/>
    <w:rsid w:val="006A33C6"/>
    <w:rsid w:val="006A376A"/>
    <w:rsid w:val="006B5F93"/>
    <w:rsid w:val="006B6966"/>
    <w:rsid w:val="006C1B2A"/>
    <w:rsid w:val="006C70E7"/>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347D"/>
    <w:rsid w:val="00735AD2"/>
    <w:rsid w:val="00736AA6"/>
    <w:rsid w:val="0073761F"/>
    <w:rsid w:val="00742617"/>
    <w:rsid w:val="00747160"/>
    <w:rsid w:val="00747AC0"/>
    <w:rsid w:val="007513F0"/>
    <w:rsid w:val="00752162"/>
    <w:rsid w:val="00756C3E"/>
    <w:rsid w:val="007571D2"/>
    <w:rsid w:val="00757499"/>
    <w:rsid w:val="00762043"/>
    <w:rsid w:val="0076400E"/>
    <w:rsid w:val="007710F9"/>
    <w:rsid w:val="00773C47"/>
    <w:rsid w:val="0078629C"/>
    <w:rsid w:val="0079121B"/>
    <w:rsid w:val="007A137D"/>
    <w:rsid w:val="007A61E2"/>
    <w:rsid w:val="007B04BD"/>
    <w:rsid w:val="007B7065"/>
    <w:rsid w:val="007C490C"/>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35C62"/>
    <w:rsid w:val="00843835"/>
    <w:rsid w:val="008446F6"/>
    <w:rsid w:val="00856384"/>
    <w:rsid w:val="008575E6"/>
    <w:rsid w:val="00860055"/>
    <w:rsid w:val="0086397C"/>
    <w:rsid w:val="008701C8"/>
    <w:rsid w:val="00870CCF"/>
    <w:rsid w:val="00877ED6"/>
    <w:rsid w:val="008829A9"/>
    <w:rsid w:val="00884416"/>
    <w:rsid w:val="00892775"/>
    <w:rsid w:val="00893605"/>
    <w:rsid w:val="008959C4"/>
    <w:rsid w:val="008A0F27"/>
    <w:rsid w:val="008A7C0B"/>
    <w:rsid w:val="008B7268"/>
    <w:rsid w:val="008B7A6A"/>
    <w:rsid w:val="008C2055"/>
    <w:rsid w:val="008C5609"/>
    <w:rsid w:val="008C630C"/>
    <w:rsid w:val="008D0E4A"/>
    <w:rsid w:val="008D18D7"/>
    <w:rsid w:val="008D7AA2"/>
    <w:rsid w:val="008E141D"/>
    <w:rsid w:val="008E461D"/>
    <w:rsid w:val="008F04A5"/>
    <w:rsid w:val="008F5564"/>
    <w:rsid w:val="00900AA1"/>
    <w:rsid w:val="0090125F"/>
    <w:rsid w:val="00903AFD"/>
    <w:rsid w:val="00906865"/>
    <w:rsid w:val="00910C8F"/>
    <w:rsid w:val="0091288A"/>
    <w:rsid w:val="00913676"/>
    <w:rsid w:val="009139B6"/>
    <w:rsid w:val="0091660B"/>
    <w:rsid w:val="00917D6C"/>
    <w:rsid w:val="0092609E"/>
    <w:rsid w:val="00926C3D"/>
    <w:rsid w:val="009309C4"/>
    <w:rsid w:val="0094156E"/>
    <w:rsid w:val="00951CEC"/>
    <w:rsid w:val="00953E93"/>
    <w:rsid w:val="00954D6A"/>
    <w:rsid w:val="00957BA6"/>
    <w:rsid w:val="00962616"/>
    <w:rsid w:val="00962BEF"/>
    <w:rsid w:val="00965533"/>
    <w:rsid w:val="00965D15"/>
    <w:rsid w:val="009661BC"/>
    <w:rsid w:val="00966E38"/>
    <w:rsid w:val="00970AED"/>
    <w:rsid w:val="00972CFF"/>
    <w:rsid w:val="00975F5C"/>
    <w:rsid w:val="00977C89"/>
    <w:rsid w:val="009802A0"/>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9F5809"/>
    <w:rsid w:val="00A01541"/>
    <w:rsid w:val="00A026B2"/>
    <w:rsid w:val="00A044A6"/>
    <w:rsid w:val="00A046BF"/>
    <w:rsid w:val="00A1109B"/>
    <w:rsid w:val="00A11C9B"/>
    <w:rsid w:val="00A11F3E"/>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14E98"/>
    <w:rsid w:val="00B240B0"/>
    <w:rsid w:val="00B2680E"/>
    <w:rsid w:val="00B3438B"/>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24D33"/>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B5B4D"/>
    <w:rsid w:val="00DC1780"/>
    <w:rsid w:val="00DD0677"/>
    <w:rsid w:val="00DD5A06"/>
    <w:rsid w:val="00DD6BD3"/>
    <w:rsid w:val="00DD75DC"/>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A67A5"/>
    <w:rsid w:val="00EB0269"/>
    <w:rsid w:val="00EB077D"/>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109"/>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B5E4E"/>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565143228">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847864930">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10</Pages>
  <Words>15907</Words>
  <Characters>90674</Characters>
  <Application>Microsoft Office Word</Application>
  <DocSecurity>0</DocSecurity>
  <Lines>755</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140</cp:revision>
  <dcterms:created xsi:type="dcterms:W3CDTF">2024-09-26T09:55:00Z</dcterms:created>
  <dcterms:modified xsi:type="dcterms:W3CDTF">2024-12-21T07:52:00Z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id="ZUjKdjwj"/&gt;&lt;style id="http://www.zotero.org/styles/zmp-journal" locale="en-US" hasBibliography="1" bibliographyStyleHasBeenSet="1"/&gt;&lt;prefs&gt;&lt;pref name="fieldType" value="Field"/&gt;&lt;/prefs&gt;&lt;/data&gt;</vt:lpwstr>
  </property>
</Properties>
</file>