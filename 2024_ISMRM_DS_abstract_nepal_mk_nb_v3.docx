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26539" w14:textId="307049B7" w:rsidR="00B82BAE" w:rsidRPr="000050E6" w:rsidRDefault="001C0AC2">
      <w:pPr>
        <w:pStyle w:val="Title"/>
        <w:ind w:firstLine="0"/>
        <w:rPr>
          <w:lang w:val="en-US"/>
        </w:rPr>
      </w:pPr>
      <w:r w:rsidRPr="000050E6">
        <w:rPr>
          <w:lang w:val="en-US"/>
        </w:rPr>
        <w:t xml:space="preserve">Semi-Automated Segmentation Pipeline for Dynamic MRI Analysis of Knee Joint Kinematics </w:t>
      </w:r>
    </w:p>
    <w:p w14:paraId="625FDE52" w14:textId="77777777" w:rsidR="00B712F3" w:rsidRDefault="00A52FEA" w:rsidP="00B712F3">
      <w:pPr>
        <w:pStyle w:val="Erstautor"/>
        <w:ind w:firstLine="0"/>
        <w:rPr>
          <w:vertAlign w:val="superscript"/>
        </w:rPr>
      </w:pPr>
      <w:r w:rsidRPr="00301662">
        <w:rPr>
          <w:lang w:val="fr-FR"/>
        </w:rPr>
        <w:t>Aayush Nepal</w:t>
      </w:r>
      <w:r w:rsidR="00274DCA" w:rsidRPr="007A1D5E">
        <w:rPr>
          <w:vertAlign w:val="superscript"/>
        </w:rPr>
        <w:t>1</w:t>
      </w:r>
      <w:r w:rsidR="00BA26AF" w:rsidRPr="007A1D5E">
        <w:rPr>
          <w:vertAlign w:val="superscript"/>
        </w:rPr>
        <w:t>*</w:t>
      </w:r>
      <w:r w:rsidR="00BA26AF" w:rsidRPr="00301662">
        <w:t>,</w:t>
      </w:r>
      <w:r w:rsidR="00274DCA" w:rsidRPr="007A1D5E">
        <w:t xml:space="preserve"> </w:t>
      </w:r>
      <w:r w:rsidR="001C4487" w:rsidRPr="007A1D5E">
        <w:rPr>
          <w:rFonts w:cs="Times New Roman"/>
        </w:rPr>
        <w:t>Nicholas M. Brisson</w:t>
      </w:r>
      <w:r w:rsidR="001C4487" w:rsidRPr="007A1D5E">
        <w:rPr>
          <w:rFonts w:cs="Times New Roman"/>
          <w:vertAlign w:val="superscript"/>
        </w:rPr>
        <w:t>2</w:t>
      </w:r>
      <w:r w:rsidR="004C36C5" w:rsidRPr="007A1D5E">
        <w:rPr>
          <w:rFonts w:cs="Times New Roman"/>
          <w:vertAlign w:val="superscript"/>
        </w:rPr>
        <w:t>,3</w:t>
      </w:r>
      <w:r w:rsidR="001C4487" w:rsidRPr="00301662">
        <w:rPr>
          <w:rFonts w:cs="Times New Roman"/>
        </w:rPr>
        <w:t>,</w:t>
      </w:r>
      <w:r w:rsidR="001C4487" w:rsidRPr="007A1D5E">
        <w:t xml:space="preserve"> </w:t>
      </w:r>
      <w:r w:rsidR="001C4487" w:rsidRPr="007A1D5E">
        <w:rPr>
          <w:rFonts w:cs="Times New Roman"/>
        </w:rPr>
        <w:t>Georg N. Duda</w:t>
      </w:r>
      <w:r w:rsidR="001C4487" w:rsidRPr="007A1D5E">
        <w:rPr>
          <w:rFonts w:cs="Times New Roman"/>
          <w:vertAlign w:val="superscript"/>
        </w:rPr>
        <w:t>2,3</w:t>
      </w:r>
      <w:r w:rsidR="001C4487" w:rsidRPr="00301662">
        <w:rPr>
          <w:rFonts w:cs="Times New Roman"/>
        </w:rPr>
        <w:t>,</w:t>
      </w:r>
      <w:r w:rsidR="001C4487" w:rsidRPr="007A1D5E">
        <w:rPr>
          <w:rFonts w:cs="Times New Roman"/>
          <w:vertAlign w:val="superscript"/>
        </w:rPr>
        <w:t xml:space="preserve"> </w:t>
      </w:r>
      <w:r w:rsidR="004F4052" w:rsidRPr="007A1D5E">
        <w:t>J</w:t>
      </w:r>
      <w:r w:rsidR="004F4052" w:rsidRPr="007A1D5E">
        <w:rPr>
          <w:rFonts w:hint="eastAsia"/>
        </w:rPr>
        <w:t>ü</w:t>
      </w:r>
      <w:r w:rsidR="004F4052" w:rsidRPr="007A1D5E">
        <w:t>rgen R. Reichenbach</w:t>
      </w:r>
      <w:r w:rsidR="00CC456F" w:rsidRPr="007A1D5E">
        <w:rPr>
          <w:vertAlign w:val="superscript"/>
        </w:rPr>
        <w:t>1</w:t>
      </w:r>
      <w:r w:rsidR="00BA26AF" w:rsidRPr="007A1D5E">
        <w:t xml:space="preserve"> and Martin Kr</w:t>
      </w:r>
      <w:r w:rsidR="00BA26AF" w:rsidRPr="007A1D5E">
        <w:rPr>
          <w:rFonts w:hint="eastAsia"/>
        </w:rPr>
        <w:t>ä</w:t>
      </w:r>
      <w:r w:rsidR="00BA26AF" w:rsidRPr="007A1D5E">
        <w:t>mer</w:t>
      </w:r>
      <w:r w:rsidR="00BA26AF" w:rsidRPr="007A1D5E">
        <w:rPr>
          <w:vertAlign w:val="superscript"/>
        </w:rPr>
        <w:t>1</w:t>
      </w:r>
    </w:p>
    <w:p w14:paraId="464CB251" w14:textId="103C4C71" w:rsidR="001C4487" w:rsidRPr="00B712F3" w:rsidRDefault="00B712F3" w:rsidP="00B712F3">
      <w:pPr>
        <w:pStyle w:val="Erstautor"/>
        <w:ind w:firstLine="0"/>
        <w:rPr>
          <w:lang w:val="en-US"/>
        </w:rPr>
      </w:pPr>
      <w:r w:rsidRPr="00B712F3">
        <w:rPr>
          <w:vertAlign w:val="superscript"/>
          <w:lang w:val="en-US"/>
        </w:rPr>
        <w:t>1</w:t>
      </w:r>
      <w:r w:rsidR="00B642B9" w:rsidRPr="00B712F3">
        <w:rPr>
          <w:rFonts w:ascii="Arial" w:hAnsi="Arial"/>
          <w:lang w:val="en-US"/>
        </w:rPr>
        <w:t>Medical Physics G</w:t>
      </w:r>
      <w:r w:rsidR="00274DCA" w:rsidRPr="00B712F3">
        <w:rPr>
          <w:rFonts w:ascii="Arial" w:hAnsi="Arial"/>
          <w:lang w:val="en-US"/>
        </w:rPr>
        <w:t>roup, Institute</w:t>
      </w:r>
      <w:r w:rsidR="00503587" w:rsidRPr="00B712F3">
        <w:rPr>
          <w:rFonts w:ascii="Arial" w:hAnsi="Arial"/>
          <w:lang w:val="en-US"/>
        </w:rPr>
        <w:t xml:space="preserve"> of Diagnostic and Interventional Radiology</w:t>
      </w:r>
      <w:r w:rsidR="00274DCA" w:rsidRPr="00B712F3">
        <w:rPr>
          <w:rFonts w:ascii="Arial" w:hAnsi="Arial"/>
          <w:lang w:val="en-US"/>
        </w:rPr>
        <w:t>,</w:t>
      </w:r>
      <w:r w:rsidR="00503587" w:rsidRPr="00B712F3">
        <w:rPr>
          <w:rFonts w:ascii="Arial" w:hAnsi="Arial"/>
          <w:lang w:val="en-US"/>
        </w:rPr>
        <w:t xml:space="preserve"> Jena</w:t>
      </w:r>
      <w:r w:rsidR="00274DCA" w:rsidRPr="00B712F3">
        <w:rPr>
          <w:rFonts w:ascii="Arial" w:hAnsi="Arial"/>
          <w:lang w:val="en-US"/>
        </w:rPr>
        <w:t xml:space="preserve"> University</w:t>
      </w:r>
      <w:r w:rsidR="00503587" w:rsidRPr="00B712F3">
        <w:rPr>
          <w:rFonts w:ascii="Arial" w:hAnsi="Arial"/>
          <w:lang w:val="en-US"/>
        </w:rPr>
        <w:t xml:space="preserve"> Hospital</w:t>
      </w:r>
      <w:r w:rsidR="00274DCA" w:rsidRPr="00B712F3">
        <w:rPr>
          <w:rFonts w:ascii="Arial" w:hAnsi="Arial"/>
          <w:lang w:val="en-US"/>
        </w:rPr>
        <w:t xml:space="preserve">, </w:t>
      </w:r>
      <w:r w:rsidR="00503587" w:rsidRPr="00B712F3">
        <w:rPr>
          <w:rFonts w:ascii="Arial" w:hAnsi="Arial"/>
          <w:lang w:val="en-US"/>
        </w:rPr>
        <w:t>Friedrich Schiller University Jena</w:t>
      </w:r>
      <w:r w:rsidR="00274DCA" w:rsidRPr="00B712F3">
        <w:rPr>
          <w:rFonts w:ascii="Arial" w:hAnsi="Arial"/>
          <w:lang w:val="en-US"/>
        </w:rPr>
        <w:t xml:space="preserve">, </w:t>
      </w:r>
      <w:r w:rsidR="00C66455" w:rsidRPr="00B712F3">
        <w:rPr>
          <w:rFonts w:ascii="Arial" w:hAnsi="Arial"/>
          <w:lang w:val="en-US"/>
        </w:rPr>
        <w:t>Germany</w:t>
      </w:r>
    </w:p>
    <w:p w14:paraId="015E4C0B" w14:textId="4819B16F" w:rsidR="004C36C5" w:rsidRPr="004C36C5" w:rsidRDefault="004C36C5" w:rsidP="004C36C5">
      <w:pPr>
        <w:pStyle w:val="affiliations"/>
        <w:rPr>
          <w:rFonts w:ascii="Arial" w:hAnsi="Arial"/>
          <w:vertAlign w:val="baseline"/>
        </w:rPr>
      </w:pPr>
      <w:r w:rsidRPr="009E3392">
        <w:rPr>
          <w:rFonts w:ascii="Arial" w:hAnsi="Arial"/>
        </w:rPr>
        <w:t>2</w:t>
      </w:r>
      <w:r w:rsidRPr="004C36C5">
        <w:rPr>
          <w:rFonts w:ascii="Arial" w:hAnsi="Arial"/>
          <w:vertAlign w:val="baseline"/>
        </w:rPr>
        <w:t>Julius Wolff Institute, Berlin Institute of Health at Charité – Universitätsmedizin Berlin, Germany</w:t>
      </w:r>
    </w:p>
    <w:p w14:paraId="3F71B853" w14:textId="0420F925" w:rsidR="00B82BAE" w:rsidRDefault="004C36C5">
      <w:pPr>
        <w:pStyle w:val="affiliations"/>
        <w:sectPr w:rsidR="00B82BAE">
          <w:headerReference w:type="even" r:id="rId8"/>
          <w:headerReference w:type="default" r:id="rId9"/>
          <w:foot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7A1D5E">
        <w:t>3</w:t>
      </w:r>
      <w:r w:rsidRPr="004C36C5">
        <w:rPr>
          <w:rFonts w:ascii="Arial" w:hAnsi="Arial"/>
          <w:vertAlign w:val="baseline"/>
        </w:rPr>
        <w:t>Berlin Movement Diagnostics (BeMoveD), Center for Musculoskeletal Surgery, Charité – Universitätsmedizin Berlin, Germany</w:t>
      </w:r>
      <w:del w:id="0" w:author="Krämer, Martin" w:date="2024-06-17T09:22:00Z">
        <w:r w:rsidR="00274DCA" w:rsidRPr="004C36C5" w:rsidDel="001B671A">
          <w:rPr>
            <w:rFonts w:ascii="Arial" w:hAnsi="Arial"/>
            <w:vertAlign w:val="baseline"/>
          </w:rPr>
          <w:br/>
        </w:r>
      </w:del>
      <w:r w:rsidR="00274DCA" w:rsidRPr="004C36C5">
        <w:rPr>
          <w:rFonts w:ascii="Arial" w:hAnsi="Arial"/>
          <w:vertAlign w:val="baseline"/>
        </w:rPr>
        <w:tab/>
      </w:r>
      <w:r w:rsidR="00274DCA" w:rsidRPr="004C36C5">
        <w:rPr>
          <w:rFonts w:ascii="Arial" w:hAnsi="Arial"/>
          <w:vertAlign w:val="baseline"/>
        </w:rPr>
        <w:br/>
        <w:t>*</w:t>
      </w:r>
      <w:r w:rsidR="00274DCA" w:rsidRPr="004C36C5">
        <w:rPr>
          <w:rFonts w:ascii="Arial" w:hAnsi="Arial"/>
        </w:rPr>
        <w:t xml:space="preserve"> </w:t>
      </w:r>
      <w:r>
        <w:rPr>
          <w:rFonts w:ascii="Arial" w:hAnsi="Arial"/>
          <w:vertAlign w:val="baseline"/>
        </w:rPr>
        <w:t>Corresponding</w:t>
      </w:r>
      <w:r w:rsidR="00274DCA" w:rsidRPr="004C36C5">
        <w:rPr>
          <w:rFonts w:ascii="Arial" w:hAnsi="Arial"/>
          <w:vertAlign w:val="baseline"/>
        </w:rPr>
        <w:t xml:space="preserve"> autho</w:t>
      </w:r>
      <w:r w:rsidR="00C12EBE">
        <w:rPr>
          <w:rFonts w:ascii="Arial" w:hAnsi="Arial"/>
          <w:vertAlign w:val="baseline"/>
        </w:rPr>
        <w:t>r</w:t>
      </w:r>
    </w:p>
    <w:p w14:paraId="40DB64A3" w14:textId="77777777" w:rsidR="00C12EBE" w:rsidRPr="00C12EBE" w:rsidRDefault="00C12EBE" w:rsidP="00C12EBE">
      <w:pPr>
        <w:ind w:firstLine="0"/>
        <w:rPr>
          <w:lang w:val="en-US"/>
        </w:rPr>
        <w:sectPr w:rsidR="00C12EBE" w:rsidRPr="00C12EBE">
          <w:type w:val="continuous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7F958CA3" w14:textId="0C5D4FB0" w:rsidR="00B82BAE" w:rsidRPr="003A1A38" w:rsidRDefault="00274DCA" w:rsidP="000050E6">
      <w:pPr>
        <w:pStyle w:val="BDAbstract"/>
        <w:jc w:val="both"/>
        <w:rPr>
          <w:rFonts w:ascii="Arial" w:hAnsi="Arial"/>
          <w:b/>
          <w:sz w:val="20"/>
        </w:rPr>
      </w:pPr>
      <w:r>
        <w:rPr>
          <w:rStyle w:val="BDAbstractTitleChar"/>
          <w:rFonts w:ascii="Arial" w:hAnsi="Arial"/>
          <w:sz w:val="20"/>
          <w:lang w:val="en-GB"/>
        </w:rPr>
        <w:t>Synopsis:</w:t>
      </w:r>
      <w:r>
        <w:rPr>
          <w:rStyle w:val="BDAbstractTitleChar"/>
          <w:rFonts w:ascii="Arial" w:hAnsi="Arial"/>
          <w:b w:val="0"/>
          <w:bCs/>
          <w:sz w:val="20"/>
          <w:lang w:val="en-GB"/>
        </w:rPr>
        <w:t xml:space="preserve"> </w:t>
      </w:r>
      <w:r w:rsidR="003A1A38" w:rsidRPr="003A1A38">
        <w:rPr>
          <w:rFonts w:ascii="Arial" w:hAnsi="Arial"/>
          <w:bCs/>
          <w:sz w:val="20"/>
        </w:rPr>
        <w:t>Accurate segmentation of the tibia</w:t>
      </w:r>
      <w:r w:rsidR="00506CE3">
        <w:rPr>
          <w:rFonts w:ascii="Arial" w:hAnsi="Arial"/>
          <w:bCs/>
          <w:sz w:val="20"/>
        </w:rPr>
        <w:t xml:space="preserve"> and femur</w:t>
      </w:r>
      <w:r w:rsidR="003A1A38" w:rsidRPr="003A1A38">
        <w:rPr>
          <w:rFonts w:ascii="Arial" w:hAnsi="Arial"/>
          <w:bCs/>
          <w:sz w:val="20"/>
        </w:rPr>
        <w:t xml:space="preserve"> from dynamic MRI scans during </w:t>
      </w:r>
      <w:r w:rsidR="00766AAD">
        <w:rPr>
          <w:rFonts w:ascii="Arial" w:hAnsi="Arial"/>
          <w:bCs/>
          <w:sz w:val="20"/>
        </w:rPr>
        <w:t xml:space="preserve">knee </w:t>
      </w:r>
      <w:r w:rsidR="003A1A38" w:rsidRPr="003A1A38">
        <w:rPr>
          <w:rFonts w:ascii="Arial" w:hAnsi="Arial"/>
          <w:bCs/>
          <w:sz w:val="20"/>
        </w:rPr>
        <w:t xml:space="preserve">flexion-extension can provide detailed </w:t>
      </w:r>
      <w:r w:rsidR="00766AAD">
        <w:rPr>
          <w:rFonts w:ascii="Arial" w:hAnsi="Arial"/>
          <w:bCs/>
          <w:sz w:val="20"/>
        </w:rPr>
        <w:t xml:space="preserve">insights into joint </w:t>
      </w:r>
      <w:r w:rsidR="003A1A38" w:rsidRPr="003A1A38">
        <w:rPr>
          <w:rFonts w:ascii="Arial" w:hAnsi="Arial"/>
          <w:bCs/>
          <w:sz w:val="20"/>
        </w:rPr>
        <w:t>kinematic</w:t>
      </w:r>
      <w:r w:rsidR="00766AAD">
        <w:rPr>
          <w:rFonts w:ascii="Arial" w:hAnsi="Arial"/>
          <w:bCs/>
          <w:sz w:val="20"/>
        </w:rPr>
        <w:t>s</w:t>
      </w:r>
      <w:r w:rsidR="003A1A38" w:rsidRPr="003A1A38">
        <w:rPr>
          <w:rFonts w:ascii="Arial" w:hAnsi="Arial"/>
          <w:bCs/>
          <w:sz w:val="20"/>
        </w:rPr>
        <w:t xml:space="preserve">. Developing a semi-automated segmentation pipeline enables </w:t>
      </w:r>
      <w:r w:rsidR="000F1965">
        <w:rPr>
          <w:rFonts w:ascii="Arial" w:hAnsi="Arial"/>
          <w:bCs/>
          <w:sz w:val="20"/>
        </w:rPr>
        <w:t xml:space="preserve">a streamlined approach to </w:t>
      </w:r>
      <w:r w:rsidR="003A1A38" w:rsidRPr="003A1A38">
        <w:rPr>
          <w:rFonts w:ascii="Arial" w:hAnsi="Arial"/>
          <w:bCs/>
          <w:sz w:val="20"/>
        </w:rPr>
        <w:t>tibiofemoral kinematic analysis, offering potential advancements in clinical and research applications.</w:t>
      </w:r>
    </w:p>
    <w:p w14:paraId="27413CD5" w14:textId="77777777" w:rsidR="00B82BAE" w:rsidRDefault="00274DCA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140E57C0" w14:textId="692F37D4" w:rsidR="004A4495" w:rsidRPr="004A4495" w:rsidRDefault="002851DE" w:rsidP="004A4495">
      <w:pPr>
        <w:rPr>
          <w:lang w:val="en-US"/>
        </w:rPr>
      </w:pPr>
      <w:r w:rsidRPr="002851DE">
        <w:rPr>
          <w:lang w:val="en-US"/>
        </w:rPr>
        <w:t xml:space="preserve">The study of tibiofemoral kinematics often employs three-dimensional </w:t>
      </w:r>
      <w:r w:rsidR="00766AAD">
        <w:rPr>
          <w:lang w:val="en-US"/>
        </w:rPr>
        <w:t xml:space="preserve">MRI </w:t>
      </w:r>
      <w:r w:rsidRPr="002851DE">
        <w:rPr>
          <w:lang w:val="en-US"/>
        </w:rPr>
        <w:t>datasets to accurately capture the complex motion patterns of the knee joint</w:t>
      </w:r>
      <w:r w:rsidR="00193887">
        <w:rPr>
          <w:lang w:val="en-US"/>
        </w:rPr>
        <w:t xml:space="preserve"> </w:t>
      </w:r>
      <w:r>
        <w:rPr>
          <w:lang w:val="en-US"/>
        </w:rPr>
        <w:t>[</w:t>
      </w:r>
      <w:r w:rsidR="002A028C">
        <w:rPr>
          <w:lang w:val="en-US"/>
        </w:rPr>
        <w:t>1]</w:t>
      </w:r>
      <w:r w:rsidR="00193887">
        <w:rPr>
          <w:lang w:val="en-US"/>
        </w:rPr>
        <w:t>.</w:t>
      </w:r>
      <w:r w:rsidR="00193887" w:rsidRPr="007A1D5E">
        <w:rPr>
          <w:lang w:val="en-US"/>
        </w:rPr>
        <w:t xml:space="preserve"> </w:t>
      </w:r>
      <w:r w:rsidR="002A028C" w:rsidRPr="007A1D5E">
        <w:rPr>
          <w:lang w:val="en-US"/>
        </w:rPr>
        <w:t>Typically</w:t>
      </w:r>
      <w:r w:rsidR="004A4495" w:rsidRPr="007A1D5E">
        <w:rPr>
          <w:lang w:val="en-US"/>
        </w:rPr>
        <w:t xml:space="preserve">, these studies require a combination of static and dynamic scans, alongside sophisticated </w:t>
      </w:r>
      <w:r w:rsidR="005E657A" w:rsidRPr="007A1D5E">
        <w:rPr>
          <w:lang w:val="en-US"/>
        </w:rPr>
        <w:t>modelling</w:t>
      </w:r>
      <w:r w:rsidR="004A4495" w:rsidRPr="007A1D5E">
        <w:rPr>
          <w:lang w:val="en-US"/>
        </w:rPr>
        <w:t xml:space="preserve"> techniques and algorithms to extract kinematic parameters</w:t>
      </w:r>
      <w:r w:rsidR="00193887" w:rsidRPr="007A1D5E">
        <w:rPr>
          <w:lang w:val="en-US"/>
        </w:rPr>
        <w:t xml:space="preserve"> [2].</w:t>
      </w:r>
      <w:r w:rsidR="003D44FB" w:rsidRPr="007A1D5E">
        <w:rPr>
          <w:lang w:val="en-US"/>
        </w:rPr>
        <w:t xml:space="preserve"> </w:t>
      </w:r>
      <w:r w:rsidR="0092465E">
        <w:rPr>
          <w:lang w:val="en-US"/>
        </w:rPr>
        <w:t xml:space="preserve">While </w:t>
      </w:r>
      <w:r w:rsidR="00301662">
        <w:rPr>
          <w:lang w:val="en-US"/>
        </w:rPr>
        <w:t xml:space="preserve">this approach is </w:t>
      </w:r>
      <w:r w:rsidR="0092465E">
        <w:rPr>
          <w:lang w:val="en-US"/>
        </w:rPr>
        <w:t xml:space="preserve">comprehensive, </w:t>
      </w:r>
      <w:r w:rsidR="00301662">
        <w:rPr>
          <w:lang w:val="en-US"/>
        </w:rPr>
        <w:t xml:space="preserve">it is time intensive; </w:t>
      </w:r>
      <w:r w:rsidR="009E3392">
        <w:rPr>
          <w:lang w:val="en-US"/>
        </w:rPr>
        <w:t>other alternatives</w:t>
      </w:r>
      <w:r w:rsidR="0092465E">
        <w:rPr>
          <w:lang w:val="en-US"/>
        </w:rPr>
        <w:t xml:space="preserve"> may simplify </w:t>
      </w:r>
      <w:r w:rsidR="00301662">
        <w:rPr>
          <w:lang w:val="en-US"/>
        </w:rPr>
        <w:t xml:space="preserve">and hasten </w:t>
      </w:r>
      <w:r w:rsidR="0092465E">
        <w:rPr>
          <w:lang w:val="en-US"/>
        </w:rPr>
        <w:t xml:space="preserve">the </w:t>
      </w:r>
      <w:r w:rsidR="004168D9">
        <w:rPr>
          <w:lang w:val="en-US"/>
        </w:rPr>
        <w:t>acquisition and analysis</w:t>
      </w:r>
      <w:r w:rsidR="0092465E">
        <w:rPr>
          <w:lang w:val="en-US"/>
        </w:rPr>
        <w:t xml:space="preserve">. </w:t>
      </w:r>
    </w:p>
    <w:p w14:paraId="4335005E" w14:textId="67871411" w:rsidR="002F3112" w:rsidRPr="002F3112" w:rsidRDefault="0092465E" w:rsidP="00CC35FE">
      <w:pPr>
        <w:rPr>
          <w:lang w:val="en-US"/>
        </w:rPr>
      </w:pPr>
      <w:r w:rsidRPr="0092465E">
        <w:rPr>
          <w:lang w:val="en-US"/>
        </w:rPr>
        <w:t>This study introduces a semi-automated pipeline designed to segment the tibia and femur during knee flexion-extension cycles from single slice CINE images in the sagittal view</w:t>
      </w:r>
      <w:ins w:id="1" w:author="Brisson, Nicholas" w:date="2024-06-18T12:57:00Z">
        <w:r w:rsidR="00301662">
          <w:rPr>
            <w:lang w:val="en-US"/>
          </w:rPr>
          <w:t>,</w:t>
        </w:r>
      </w:ins>
      <w:r>
        <w:rPr>
          <w:lang w:val="en-US"/>
        </w:rPr>
        <w:t xml:space="preserve"> and </w:t>
      </w:r>
      <w:r w:rsidR="00301662">
        <w:rPr>
          <w:lang w:val="en-US"/>
        </w:rPr>
        <w:t xml:space="preserve">to </w:t>
      </w:r>
      <w:r>
        <w:rPr>
          <w:lang w:val="en-US"/>
        </w:rPr>
        <w:t>track kinematic parameters from these segments</w:t>
      </w:r>
      <w:r w:rsidR="009C2193">
        <w:rPr>
          <w:lang w:val="en-US"/>
        </w:rPr>
        <w:t>.</w:t>
      </w:r>
      <w:r w:rsidR="00583E20" w:rsidRPr="00583E20">
        <w:rPr>
          <w:lang w:val="en-US"/>
        </w:rPr>
        <w:t xml:space="preserve"> </w:t>
      </w:r>
      <w:r w:rsidR="00842615" w:rsidRPr="00842615">
        <w:rPr>
          <w:lang w:val="en-US"/>
        </w:rPr>
        <w:t>By bypassing the need for high-resolution static scans and complex computational approaches like machine learning, this streamlined process offers a practical, less resource-intensive alternative for conducting</w:t>
      </w:r>
      <w:r w:rsidR="00485EF2">
        <w:rPr>
          <w:lang w:val="en-US"/>
        </w:rPr>
        <w:t xml:space="preserve"> </w:t>
      </w:r>
      <w:r w:rsidR="00842615" w:rsidRPr="00842615">
        <w:rPr>
          <w:lang w:val="en-US"/>
        </w:rPr>
        <w:t>kinematic assessments.</w:t>
      </w:r>
      <w:r>
        <w:rPr>
          <w:lang w:val="en-US"/>
        </w:rPr>
        <w:t xml:space="preserve"> </w:t>
      </w:r>
    </w:p>
    <w:p w14:paraId="05CA4645" w14:textId="77777777" w:rsidR="00B82BAE" w:rsidRDefault="00274DCA">
      <w:pPr>
        <w:pStyle w:val="Heading1"/>
        <w:rPr>
          <w:lang w:val="en-US"/>
        </w:rPr>
      </w:pPr>
      <w:r>
        <w:rPr>
          <w:lang w:val="en-US"/>
        </w:rPr>
        <w:t>Methods</w:t>
      </w:r>
    </w:p>
    <w:p w14:paraId="345716F9" w14:textId="7F0C2B18" w:rsidR="00104A5D" w:rsidRDefault="003D1AEE">
      <w:pPr>
        <w:rPr>
          <w:lang w:val="en-US"/>
        </w:rPr>
      </w:pPr>
      <w:r>
        <w:rPr>
          <w:lang w:val="en-US"/>
        </w:rPr>
        <w:t xml:space="preserve">Dynamic MRI scans were </w:t>
      </w:r>
      <w:r w:rsidR="00766AAD">
        <w:rPr>
          <w:lang w:val="en-US"/>
        </w:rPr>
        <w:t>acquired for</w:t>
      </w:r>
      <w:r>
        <w:rPr>
          <w:lang w:val="en-US"/>
        </w:rPr>
        <w:t xml:space="preserve"> five healthy volunteers</w:t>
      </w:r>
      <w:r w:rsidR="003A6F9F">
        <w:rPr>
          <w:lang w:val="en-US"/>
        </w:rPr>
        <w:t xml:space="preserve"> (28-39</w:t>
      </w:r>
      <w:r w:rsidR="00766AAD">
        <w:rPr>
          <w:lang w:val="en-US"/>
        </w:rPr>
        <w:t xml:space="preserve"> years old</w:t>
      </w:r>
      <w:r w:rsidR="003A6F9F">
        <w:rPr>
          <w:lang w:val="en-US"/>
        </w:rPr>
        <w:t xml:space="preserve">) </w:t>
      </w:r>
      <w:r>
        <w:rPr>
          <w:lang w:val="en-US"/>
        </w:rPr>
        <w:t xml:space="preserve">using a Siemens 3T Prisma scanner. </w:t>
      </w:r>
      <w:r w:rsidR="006E2864" w:rsidRPr="006E2864">
        <w:rPr>
          <w:lang w:val="en-US"/>
        </w:rPr>
        <w:t xml:space="preserve">Volunteers underwent scans of the left leg </w:t>
      </w:r>
      <w:r w:rsidR="00880F4B">
        <w:rPr>
          <w:lang w:val="en-US"/>
        </w:rPr>
        <w:t xml:space="preserve">as they actively completed repetitive, open chain knee </w:t>
      </w:r>
      <w:r w:rsidR="006E2864" w:rsidRPr="006E2864">
        <w:rPr>
          <w:lang w:val="en-US"/>
        </w:rPr>
        <w:t>flexion</w:t>
      </w:r>
      <w:r w:rsidR="005606F4">
        <w:rPr>
          <w:lang w:val="en-US"/>
        </w:rPr>
        <w:t>-</w:t>
      </w:r>
      <w:r w:rsidR="005606F4" w:rsidRPr="005606F4">
        <w:rPr>
          <w:lang w:val="en-US"/>
        </w:rPr>
        <w:t xml:space="preserve"> </w:t>
      </w:r>
      <w:r w:rsidR="005606F4" w:rsidRPr="006E2864">
        <w:rPr>
          <w:lang w:val="en-US"/>
        </w:rPr>
        <w:t>extension</w:t>
      </w:r>
      <w:r w:rsidR="006E2864" w:rsidRPr="006E2864">
        <w:rPr>
          <w:lang w:val="en-US"/>
        </w:rPr>
        <w:t xml:space="preserve"> cycles</w:t>
      </w:r>
      <w:r w:rsidR="00880F4B">
        <w:rPr>
          <w:lang w:val="en-US"/>
        </w:rPr>
        <w:t xml:space="preserve"> to the beat of a </w:t>
      </w:r>
      <w:r w:rsidR="006E2864" w:rsidRPr="006E2864">
        <w:rPr>
          <w:lang w:val="en-US"/>
        </w:rPr>
        <w:t>metronome</w:t>
      </w:r>
      <w:r w:rsidR="00880F4B">
        <w:rPr>
          <w:lang w:val="en-US"/>
        </w:rPr>
        <w:t xml:space="preserve"> (</w:t>
      </w:r>
      <w:r w:rsidR="00E61F84">
        <w:rPr>
          <w:lang w:val="en-US"/>
        </w:rPr>
        <w:t>6</w:t>
      </w:r>
      <w:r w:rsidR="00880F4B">
        <w:rPr>
          <w:lang w:val="en-US"/>
        </w:rPr>
        <w:t xml:space="preserve"> cycles/min)</w:t>
      </w:r>
      <w:r w:rsidR="006E2864" w:rsidRPr="006E2864">
        <w:rPr>
          <w:lang w:val="en-US"/>
        </w:rPr>
        <w:t>, under both loaded</w:t>
      </w:r>
      <w:r w:rsidR="00846692">
        <w:rPr>
          <w:lang w:val="en-US"/>
        </w:rPr>
        <w:t xml:space="preserve"> (12 kg</w:t>
      </w:r>
      <w:r w:rsidR="00742C0B">
        <w:rPr>
          <w:lang w:val="en-US"/>
        </w:rPr>
        <w:t xml:space="preserve"> added weight</w:t>
      </w:r>
      <w:r w:rsidR="00846692">
        <w:rPr>
          <w:lang w:val="en-US"/>
        </w:rPr>
        <w:t>)</w:t>
      </w:r>
      <w:r w:rsidR="006E2864" w:rsidRPr="006E2864">
        <w:rPr>
          <w:lang w:val="en-US"/>
        </w:rPr>
        <w:t xml:space="preserve"> and unloaded conditions</w:t>
      </w:r>
      <w:r w:rsidR="00E61F84">
        <w:rPr>
          <w:lang w:val="en-US"/>
        </w:rPr>
        <w:t xml:space="preserve"> using a special MRI safe device for guided knee motion [</w:t>
      </w:r>
      <w:r w:rsidR="00DD553A">
        <w:rPr>
          <w:lang w:val="en-US"/>
        </w:rPr>
        <w:t>3</w:t>
      </w:r>
      <w:r w:rsidR="00E61F84">
        <w:rPr>
          <w:lang w:val="en-US"/>
        </w:rPr>
        <w:t>].</w:t>
      </w:r>
    </w:p>
    <w:p w14:paraId="76D69564" w14:textId="0ADA0953" w:rsidR="00B82BAE" w:rsidRPr="00BC4517" w:rsidRDefault="00945E4F" w:rsidP="00102C13">
      <w:pPr>
        <w:rPr>
          <w:lang w:val="en-US"/>
        </w:rPr>
      </w:pPr>
      <w:r w:rsidRPr="00945E4F">
        <w:rPr>
          <w:lang w:val="en-US"/>
        </w:rPr>
        <w:t>MRI was captured using a 2D</w:t>
      </w:r>
      <w:r w:rsidR="00AD72A6">
        <w:rPr>
          <w:lang w:val="en-US"/>
        </w:rPr>
        <w:t xml:space="preserve"> </w:t>
      </w:r>
      <w:r w:rsidRPr="00945E4F">
        <w:rPr>
          <w:lang w:val="en-US"/>
        </w:rPr>
        <w:t>radial golden-angle</w:t>
      </w:r>
      <w:r w:rsidR="00990A90">
        <w:rPr>
          <w:lang w:val="en-US"/>
        </w:rPr>
        <w:t xml:space="preserve"> </w:t>
      </w:r>
      <w:r w:rsidR="00AD72A6">
        <w:rPr>
          <w:lang w:val="en-US"/>
        </w:rPr>
        <w:t xml:space="preserve">gradient echo </w:t>
      </w:r>
      <w:r w:rsidR="00990A90">
        <w:rPr>
          <w:lang w:val="en-US"/>
        </w:rPr>
        <w:t>FLASH sequence</w:t>
      </w:r>
      <w:r w:rsidR="003B60DA">
        <w:rPr>
          <w:lang w:val="en-US"/>
        </w:rPr>
        <w:t xml:space="preserve"> </w:t>
      </w:r>
      <w:r>
        <w:rPr>
          <w:lang w:val="en-US"/>
        </w:rPr>
        <w:t>with</w:t>
      </w:r>
      <w:r w:rsidR="003B60DA">
        <w:rPr>
          <w:lang w:val="en-US"/>
        </w:rPr>
        <w:t xml:space="preserve"> echo time of 2.51 ms, flip angle of 8</w:t>
      </w:r>
      <w:r w:rsidR="00880F4B">
        <w:rPr>
          <w:lang w:val="en-US"/>
        </w:rPr>
        <w:t>°</w:t>
      </w:r>
      <w:r w:rsidR="00D80BF5">
        <w:rPr>
          <w:lang w:val="en-US"/>
        </w:rPr>
        <w:t xml:space="preserve"> and </w:t>
      </w:r>
      <w:r w:rsidR="003B60DA">
        <w:rPr>
          <w:lang w:val="en-US"/>
        </w:rPr>
        <w:t xml:space="preserve">repetition time of </w:t>
      </w:r>
      <w:r w:rsidR="002E2771">
        <w:rPr>
          <w:lang w:val="en-US"/>
        </w:rPr>
        <w:t xml:space="preserve">5.8 </w:t>
      </w:r>
      <w:proofErr w:type="spellStart"/>
      <w:r w:rsidR="002E2771">
        <w:rPr>
          <w:lang w:val="en-US"/>
        </w:rPr>
        <w:t>ms.</w:t>
      </w:r>
      <w:proofErr w:type="spellEnd"/>
      <w:r w:rsidR="002E2771">
        <w:rPr>
          <w:lang w:val="en-US"/>
        </w:rPr>
        <w:t xml:space="preserve"> </w:t>
      </w:r>
      <w:r w:rsidR="00DB7414">
        <w:rPr>
          <w:lang w:val="en-US"/>
        </w:rPr>
        <w:t>The acquisition matrix size was 176 x 176 x 1</w:t>
      </w:r>
      <w:r w:rsidR="00967571">
        <w:rPr>
          <w:lang w:val="en-US"/>
        </w:rPr>
        <w:t>.</w:t>
      </w:r>
      <w:r w:rsidR="00601EF9" w:rsidRPr="00601EF9">
        <w:rPr>
          <w:lang w:val="en-US"/>
        </w:rPr>
        <w:t xml:space="preserve"> </w:t>
      </w:r>
      <w:r w:rsidR="000F7EC9" w:rsidRPr="000F7EC9">
        <w:rPr>
          <w:lang w:val="en-US"/>
        </w:rPr>
        <w:t>Each scan lasted 160 s, with a total of 100 k-space repetitions</w:t>
      </w:r>
      <w:r w:rsidR="00742C0B">
        <w:rPr>
          <w:lang w:val="en-US"/>
        </w:rPr>
        <w:t xml:space="preserve"> </w:t>
      </w:r>
      <w:r w:rsidR="000F7EC9" w:rsidRPr="000F7EC9">
        <w:rPr>
          <w:lang w:val="en-US"/>
        </w:rPr>
        <w:t>acquired</w:t>
      </w:r>
      <w:r w:rsidR="000F7EC9">
        <w:rPr>
          <w:lang w:val="en-US"/>
        </w:rPr>
        <w:t>.</w:t>
      </w:r>
      <w:r w:rsidR="006B0B20">
        <w:rPr>
          <w:lang w:val="en-US"/>
        </w:rPr>
        <w:t xml:space="preserve"> </w:t>
      </w:r>
      <w:r w:rsidR="00BC4517" w:rsidRPr="00BC4517">
        <w:rPr>
          <w:lang w:val="en-US"/>
        </w:rPr>
        <w:t>Cine images were reconstructed</w:t>
      </w:r>
      <w:r w:rsidR="00742C0B">
        <w:rPr>
          <w:lang w:val="en-US"/>
        </w:rPr>
        <w:t>,</w:t>
      </w:r>
      <w:r w:rsidR="00BC4517" w:rsidRPr="00BC4517">
        <w:rPr>
          <w:lang w:val="en-US"/>
        </w:rPr>
        <w:t xml:space="preserve"> w</w:t>
      </w:r>
      <w:r w:rsidR="00742C0B">
        <w:rPr>
          <w:lang w:val="en-US"/>
        </w:rPr>
        <w:t>ith</w:t>
      </w:r>
      <w:r w:rsidR="00BC4517" w:rsidRPr="00BC4517">
        <w:rPr>
          <w:lang w:val="en-US"/>
        </w:rPr>
        <w:t xml:space="preserve"> each frame represent</w:t>
      </w:r>
      <w:r w:rsidR="00742C0B">
        <w:rPr>
          <w:lang w:val="en-US"/>
        </w:rPr>
        <w:t>ing</w:t>
      </w:r>
      <w:r w:rsidR="00BC4517" w:rsidRPr="00BC4517">
        <w:rPr>
          <w:lang w:val="en-US"/>
        </w:rPr>
        <w:t xml:space="preserve"> a 2</w:t>
      </w:r>
      <w:r w:rsidR="00742C0B">
        <w:rPr>
          <w:lang w:val="en-US"/>
        </w:rPr>
        <w:t xml:space="preserve">° </w:t>
      </w:r>
      <w:r w:rsidR="00BC4517" w:rsidRPr="00BC4517">
        <w:rPr>
          <w:lang w:val="en-US"/>
        </w:rPr>
        <w:t>interval of knee motion using iterative and non-Cartesian reconstruction techniques.</w:t>
      </w:r>
    </w:p>
    <w:p w14:paraId="5D92B7F6" w14:textId="17855A9B" w:rsidR="00D372C5" w:rsidRDefault="00102C13" w:rsidP="00102C13">
      <w:pPr>
        <w:rPr>
          <w:lang w:val="en-US"/>
        </w:rPr>
      </w:pPr>
      <w:r w:rsidRPr="00102C13">
        <w:rPr>
          <w:lang w:val="en-US"/>
        </w:rPr>
        <w:t xml:space="preserve">The semi-automated segmentation process was executed in five main steps: </w:t>
      </w:r>
      <w:r w:rsidR="00880F4B">
        <w:rPr>
          <w:lang w:val="en-US"/>
        </w:rPr>
        <w:t>(</w:t>
      </w:r>
      <w:r w:rsidR="004F6105">
        <w:rPr>
          <w:lang w:val="en-US"/>
        </w:rPr>
        <w:t>1)</w:t>
      </w:r>
      <w:r w:rsidR="004F6105" w:rsidRPr="00102C13">
        <w:rPr>
          <w:lang w:val="en-US"/>
        </w:rPr>
        <w:t xml:space="preserve"> Canny</w:t>
      </w:r>
      <w:r w:rsidRPr="00102C13">
        <w:rPr>
          <w:lang w:val="en-US"/>
        </w:rPr>
        <w:t xml:space="preserve"> edge </w:t>
      </w:r>
      <w:r w:rsidR="001F23F3">
        <w:rPr>
          <w:lang w:val="en-US"/>
        </w:rPr>
        <w:t>detection</w:t>
      </w:r>
      <w:r w:rsidR="001F23F3" w:rsidRPr="00102C13">
        <w:rPr>
          <w:lang w:val="en-US"/>
        </w:rPr>
        <w:t xml:space="preserve"> </w:t>
      </w:r>
      <w:r w:rsidRPr="00102C13">
        <w:rPr>
          <w:lang w:val="en-US"/>
        </w:rPr>
        <w:t xml:space="preserve">was used to identify </w:t>
      </w:r>
      <w:r w:rsidR="003A441B">
        <w:rPr>
          <w:lang w:val="en-US"/>
        </w:rPr>
        <w:t>edges in the image</w:t>
      </w:r>
      <w:r w:rsidR="00786F6E">
        <w:rPr>
          <w:lang w:val="en-US"/>
        </w:rPr>
        <w:t xml:space="preserve"> </w:t>
      </w:r>
      <w:r w:rsidRPr="00102C13">
        <w:rPr>
          <w:lang w:val="en-US"/>
        </w:rPr>
        <w:t>for the tibia and femur</w:t>
      </w:r>
      <w:r w:rsidR="00880F4B">
        <w:rPr>
          <w:lang w:val="en-US"/>
        </w:rPr>
        <w:t>; (2)</w:t>
      </w:r>
      <w:r w:rsidRPr="00102C13">
        <w:rPr>
          <w:lang w:val="en-US"/>
        </w:rPr>
        <w:t xml:space="preserve"> </w:t>
      </w:r>
      <w:r w:rsidR="001D4710">
        <w:rPr>
          <w:lang w:val="en-US"/>
        </w:rPr>
        <w:t>connected</w:t>
      </w:r>
      <w:r w:rsidR="000D4E83">
        <w:rPr>
          <w:lang w:val="en-US"/>
        </w:rPr>
        <w:t xml:space="preserve">-component labeling technique was used to </w:t>
      </w:r>
      <w:r w:rsidR="003A2A3E">
        <w:rPr>
          <w:lang w:val="en-US"/>
        </w:rPr>
        <w:t xml:space="preserve">pick out </w:t>
      </w:r>
      <w:r w:rsidR="004F6105">
        <w:rPr>
          <w:lang w:val="en-US"/>
        </w:rPr>
        <w:t>edges of the interior boundary of the cortical bone</w:t>
      </w:r>
      <w:r w:rsidR="00E43C4C">
        <w:rPr>
          <w:lang w:val="en-US"/>
        </w:rPr>
        <w:t>;</w:t>
      </w:r>
      <w:r w:rsidRPr="00102C13">
        <w:rPr>
          <w:lang w:val="en-US"/>
        </w:rPr>
        <w:t xml:space="preserve"> </w:t>
      </w:r>
      <w:r w:rsidR="00880F4B">
        <w:rPr>
          <w:lang w:val="en-US"/>
        </w:rPr>
        <w:t xml:space="preserve">(3) </w:t>
      </w:r>
      <w:r w:rsidR="00E43C4C">
        <w:rPr>
          <w:lang w:val="en-US"/>
        </w:rPr>
        <w:t>k</w:t>
      </w:r>
      <w:r w:rsidRPr="00102C13">
        <w:rPr>
          <w:lang w:val="en-US"/>
        </w:rPr>
        <w:t>ey reference points were established on the binary edge outputs</w:t>
      </w:r>
      <w:ins w:id="2" w:author="Brisson, Nicholas" w:date="2024-06-18T13:04:00Z">
        <w:r w:rsidR="00E43C4C">
          <w:rPr>
            <w:lang w:val="en-US"/>
          </w:rPr>
          <w:t>,</w:t>
        </w:r>
      </w:ins>
      <w:r w:rsidR="00595623">
        <w:rPr>
          <w:lang w:val="en-US"/>
        </w:rPr>
        <w:t xml:space="preserve"> facilitating</w:t>
      </w:r>
      <w:r w:rsidR="00411A44">
        <w:rPr>
          <w:lang w:val="en-US"/>
        </w:rPr>
        <w:t xml:space="preserve"> </w:t>
      </w:r>
      <w:r w:rsidR="00595623">
        <w:rPr>
          <w:lang w:val="en-US"/>
        </w:rPr>
        <w:t>frame-to-frame transformations using greedy nearest neighbor</w:t>
      </w:r>
      <w:r w:rsidR="00E40E10">
        <w:rPr>
          <w:lang w:val="en-US"/>
        </w:rPr>
        <w:t xml:space="preserve"> sorting and cubic spline interpolation</w:t>
      </w:r>
      <w:ins w:id="3" w:author="Brisson, Nicholas" w:date="2024-06-18T13:04:00Z">
        <w:r w:rsidR="00E43C4C">
          <w:rPr>
            <w:lang w:val="en-US"/>
          </w:rPr>
          <w:t>;</w:t>
        </w:r>
      </w:ins>
      <w:del w:id="4" w:author="Brisson, Nicholas" w:date="2024-06-18T13:04:00Z">
        <w:r w:rsidR="008714B0" w:rsidDel="00E43C4C">
          <w:rPr>
            <w:lang w:val="en-US"/>
          </w:rPr>
          <w:delText>.</w:delText>
        </w:r>
      </w:del>
      <w:r w:rsidR="00E40E10">
        <w:rPr>
          <w:lang w:val="en-US"/>
        </w:rPr>
        <w:t xml:space="preserve"> </w:t>
      </w:r>
      <w:r w:rsidR="00880F4B">
        <w:rPr>
          <w:lang w:val="en-US"/>
        </w:rPr>
        <w:t xml:space="preserve">(4) </w:t>
      </w:r>
      <w:r w:rsidR="00E43C4C">
        <w:rPr>
          <w:lang w:val="en-US"/>
        </w:rPr>
        <w:t>t</w:t>
      </w:r>
      <w:r w:rsidR="00E40E10">
        <w:rPr>
          <w:lang w:val="en-US"/>
        </w:rPr>
        <w:t>ransformation</w:t>
      </w:r>
      <w:r w:rsidR="0058687F">
        <w:rPr>
          <w:lang w:val="en-US"/>
        </w:rPr>
        <w:t xml:space="preserve"> matrices that map the position of the bone edge from one frame to the next were determined through optimization of a </w:t>
      </w:r>
      <w:r w:rsidR="002E4396">
        <w:rPr>
          <w:lang w:val="en-US"/>
        </w:rPr>
        <w:t>cost function. This function quantified the alignment error between subsequent frames by calculating the minimal distances between transformed and target coordinate</w:t>
      </w:r>
      <w:r w:rsidR="00C40AB5">
        <w:rPr>
          <w:lang w:val="en-US"/>
        </w:rPr>
        <w:t xml:space="preserve">s. </w:t>
      </w:r>
      <w:r w:rsidR="00F07DC1">
        <w:rPr>
          <w:lang w:val="en-US"/>
        </w:rPr>
        <w:t>Optimization</w:t>
      </w:r>
      <w:r w:rsidR="00C40AB5">
        <w:rPr>
          <w:lang w:val="en-US"/>
        </w:rPr>
        <w:t xml:space="preserve"> of this function was conducted by using the nonlinear least squares approach</w:t>
      </w:r>
      <w:r w:rsidR="00F07DC1">
        <w:rPr>
          <w:lang w:val="en-US"/>
        </w:rPr>
        <w:t xml:space="preserve"> to obtain the optimal set of translation and rotation parameters</w:t>
      </w:r>
      <w:r w:rsidR="00E43C4C">
        <w:rPr>
          <w:lang w:val="en-US"/>
        </w:rPr>
        <w:t>; and</w:t>
      </w:r>
      <w:r w:rsidR="000F1965">
        <w:rPr>
          <w:lang w:val="en-US"/>
        </w:rPr>
        <w:t xml:space="preserve"> </w:t>
      </w:r>
      <w:r w:rsidR="00880F4B">
        <w:rPr>
          <w:lang w:val="en-US"/>
        </w:rPr>
        <w:t>(5)</w:t>
      </w:r>
      <w:r w:rsidRPr="00102C13">
        <w:rPr>
          <w:lang w:val="en-US"/>
        </w:rPr>
        <w:t xml:space="preserve"> </w:t>
      </w:r>
      <w:r w:rsidR="00E43C4C">
        <w:rPr>
          <w:lang w:val="en-US"/>
        </w:rPr>
        <w:t>t</w:t>
      </w:r>
      <w:r w:rsidRPr="00102C13">
        <w:rPr>
          <w:lang w:val="en-US"/>
        </w:rPr>
        <w:t xml:space="preserve">hese matrices were applied to </w:t>
      </w:r>
      <w:r w:rsidR="007841A4">
        <w:rPr>
          <w:lang w:val="en-US"/>
        </w:rPr>
        <w:t xml:space="preserve">the </w:t>
      </w:r>
      <w:r w:rsidR="00794B89">
        <w:rPr>
          <w:lang w:val="en-US"/>
        </w:rPr>
        <w:t>boundaries of</w:t>
      </w:r>
      <w:r w:rsidR="00880F4B">
        <w:rPr>
          <w:lang w:val="en-US"/>
        </w:rPr>
        <w:t xml:space="preserve"> the</w:t>
      </w:r>
      <w:r w:rsidR="00794B89">
        <w:rPr>
          <w:lang w:val="en-US"/>
        </w:rPr>
        <w:t xml:space="preserve"> tibia and femur segments in the first frame</w:t>
      </w:r>
      <w:r w:rsidRPr="00102C13">
        <w:rPr>
          <w:lang w:val="en-US"/>
        </w:rPr>
        <w:t xml:space="preserve">, automating segmentation across </w:t>
      </w:r>
      <w:r w:rsidR="00316322">
        <w:rPr>
          <w:lang w:val="en-US"/>
        </w:rPr>
        <w:t>the remaining frames in the motion cycle.</w:t>
      </w:r>
    </w:p>
    <w:p w14:paraId="77EF5C3F" w14:textId="79ABEC40" w:rsidR="004F6105" w:rsidRDefault="002C1EED">
      <w:pPr>
        <w:pStyle w:val="Heading1"/>
        <w:rPr>
          <w:b w:val="0"/>
          <w:lang w:val="en-US"/>
        </w:rPr>
      </w:pPr>
      <w:r>
        <w:rPr>
          <w:b w:val="0"/>
          <w:lang w:val="en-US"/>
        </w:rPr>
        <w:lastRenderedPageBreak/>
        <w:t xml:space="preserve">After </w:t>
      </w:r>
      <w:r w:rsidR="004F6105" w:rsidRPr="004F6105">
        <w:rPr>
          <w:b w:val="0"/>
          <w:lang w:val="en-US"/>
        </w:rPr>
        <w:t xml:space="preserve">segmentation, the angle between the long axes of the tibia </w:t>
      </w:r>
      <w:r w:rsidR="00EA52D6">
        <w:rPr>
          <w:b w:val="0"/>
          <w:lang w:val="en-US"/>
        </w:rPr>
        <w:t xml:space="preserve">and femur </w:t>
      </w:r>
      <w:r w:rsidR="004F6105" w:rsidRPr="004F6105">
        <w:rPr>
          <w:b w:val="0"/>
          <w:lang w:val="en-US"/>
        </w:rPr>
        <w:t>was derived using principal component analysis, and the Euclidean distance between anatomical landmarks at the distal and proximal points of these bones was measured.</w:t>
      </w:r>
    </w:p>
    <w:p w14:paraId="212E0375" w14:textId="0ECA0A07" w:rsidR="00B82BAE" w:rsidRDefault="00274DCA" w:rsidP="004F6105">
      <w:pPr>
        <w:pStyle w:val="Heading1"/>
        <w:ind w:firstLine="0"/>
        <w:rPr>
          <w:lang w:val="en-US"/>
        </w:rPr>
      </w:pPr>
      <w:r>
        <w:rPr>
          <w:lang w:val="en-US"/>
        </w:rPr>
        <w:t>Results</w:t>
      </w:r>
    </w:p>
    <w:p w14:paraId="2864161C" w14:textId="20D4F7CE" w:rsidR="00983BD6" w:rsidRPr="00983BD6" w:rsidRDefault="00BF40A6" w:rsidP="00983BD6">
      <w:pPr>
        <w:rPr>
          <w:lang w:val="en-US"/>
        </w:rPr>
      </w:pPr>
      <w:r w:rsidRPr="00BF40A6">
        <w:rPr>
          <w:lang w:val="en-US"/>
        </w:rPr>
        <w:t>The segmentation algorithm consistently achieved a p</w:t>
      </w:r>
      <w:r w:rsidR="00846692">
        <w:rPr>
          <w:lang w:val="en-US"/>
        </w:rPr>
        <w:t xml:space="preserve">oint-to-point alignment error </w:t>
      </w:r>
      <w:r w:rsidRPr="00BF40A6">
        <w:rPr>
          <w:lang w:val="en-US"/>
        </w:rPr>
        <w:t>of less than 0.4</w:t>
      </w:r>
      <w:r w:rsidR="009E3392">
        <w:rPr>
          <w:lang w:val="en-US"/>
        </w:rPr>
        <w:t>0</w:t>
      </w:r>
      <w:r w:rsidR="002C4E30">
        <w:rPr>
          <w:lang w:val="en-US"/>
        </w:rPr>
        <w:t xml:space="preserve"> </w:t>
      </w:r>
      <w:r w:rsidR="002C4E30" w:rsidRPr="002C4E30">
        <w:rPr>
          <w:lang w:val="en-US"/>
        </w:rPr>
        <w:t>±</w:t>
      </w:r>
      <w:r w:rsidR="002C4E30">
        <w:rPr>
          <w:lang w:val="en-US"/>
        </w:rPr>
        <w:t xml:space="preserve"> 0.02</w:t>
      </w:r>
      <w:r w:rsidRPr="00BF40A6">
        <w:rPr>
          <w:lang w:val="en-US"/>
        </w:rPr>
        <w:t xml:space="preserve"> mm </w:t>
      </w:r>
      <w:r w:rsidR="00843029">
        <w:rPr>
          <w:lang w:val="en-US"/>
        </w:rPr>
        <w:t>in tracking bone edges</w:t>
      </w:r>
      <w:r w:rsidR="003A491B">
        <w:rPr>
          <w:lang w:val="en-US"/>
        </w:rPr>
        <w:t>. Fig</w:t>
      </w:r>
      <w:r w:rsidR="00101BA8">
        <w:rPr>
          <w:lang w:val="en-US"/>
        </w:rPr>
        <w:t>.</w:t>
      </w:r>
      <w:r w:rsidR="009E3392">
        <w:rPr>
          <w:lang w:val="en-US"/>
        </w:rPr>
        <w:t xml:space="preserve"> </w:t>
      </w:r>
      <w:r w:rsidR="00A52FEA">
        <w:rPr>
          <w:lang w:val="en-US"/>
        </w:rPr>
        <w:t>1</w:t>
      </w:r>
      <w:r w:rsidR="003A491B">
        <w:rPr>
          <w:lang w:val="en-US"/>
        </w:rPr>
        <w:t xml:space="preserve"> illustrates the </w:t>
      </w:r>
      <w:r w:rsidR="00846692">
        <w:rPr>
          <w:lang w:val="en-US"/>
        </w:rPr>
        <w:t>semi-</w:t>
      </w:r>
      <w:r w:rsidR="001A2E11">
        <w:rPr>
          <w:lang w:val="en-US"/>
        </w:rPr>
        <w:t xml:space="preserve">automatic segmentation of </w:t>
      </w:r>
      <w:r w:rsidR="002C1EED">
        <w:rPr>
          <w:lang w:val="en-US"/>
        </w:rPr>
        <w:t xml:space="preserve">the </w:t>
      </w:r>
      <w:r w:rsidR="001A2E11">
        <w:rPr>
          <w:lang w:val="en-US"/>
        </w:rPr>
        <w:t xml:space="preserve">tibia and femur (green) achieved for one of the datasets across the </w:t>
      </w:r>
      <w:r w:rsidR="005606F4">
        <w:rPr>
          <w:lang w:val="en-US"/>
        </w:rPr>
        <w:t xml:space="preserve">knee flexion-extension </w:t>
      </w:r>
      <w:r w:rsidR="001A2E11">
        <w:rPr>
          <w:lang w:val="en-US"/>
        </w:rPr>
        <w:t xml:space="preserve">movement cycle. </w:t>
      </w:r>
      <w:r w:rsidR="00B1621B">
        <w:rPr>
          <w:lang w:val="en-US"/>
        </w:rPr>
        <w:t>As shown in Fig</w:t>
      </w:r>
      <w:r w:rsidR="004E4B4C">
        <w:rPr>
          <w:lang w:val="en-US"/>
        </w:rPr>
        <w:t>.</w:t>
      </w:r>
      <w:r w:rsidR="00B1621B">
        <w:rPr>
          <w:lang w:val="en-US"/>
        </w:rPr>
        <w:t xml:space="preserve"> 2 and </w:t>
      </w:r>
      <w:r w:rsidR="004E4B4C">
        <w:rPr>
          <w:lang w:val="en-US"/>
        </w:rPr>
        <w:t xml:space="preserve">Fig. </w:t>
      </w:r>
      <w:r w:rsidR="00B1621B">
        <w:rPr>
          <w:lang w:val="en-US"/>
        </w:rPr>
        <w:t xml:space="preserve">3, the angle between the bones </w:t>
      </w:r>
      <w:r w:rsidR="004E4B4C">
        <w:rPr>
          <w:lang w:val="en-US"/>
        </w:rPr>
        <w:t xml:space="preserve">were similar </w:t>
      </w:r>
      <w:r w:rsidR="00B1621B">
        <w:rPr>
          <w:lang w:val="en-US"/>
        </w:rPr>
        <w:t>between loaded and unloaded condition</w:t>
      </w:r>
      <w:r w:rsidR="004E4B4C">
        <w:rPr>
          <w:lang w:val="en-US"/>
        </w:rPr>
        <w:t>s</w:t>
      </w:r>
      <w:r w:rsidR="00B1621B">
        <w:rPr>
          <w:lang w:val="en-US"/>
        </w:rPr>
        <w:t>, whereas the distance between anatomical landmark</w:t>
      </w:r>
      <w:r w:rsidR="004E4B4C">
        <w:rPr>
          <w:lang w:val="en-US"/>
        </w:rPr>
        <w:t xml:space="preserve">s showed some </w:t>
      </w:r>
      <w:r w:rsidR="009E3392">
        <w:rPr>
          <w:lang w:val="en-US"/>
        </w:rPr>
        <w:t>deviations during</w:t>
      </w:r>
      <w:r w:rsidR="00B1621B">
        <w:rPr>
          <w:lang w:val="en-US"/>
        </w:rPr>
        <w:t xml:space="preserve"> the initial stages of flexion. </w:t>
      </w:r>
    </w:p>
    <w:p w14:paraId="170A18CC" w14:textId="1F03FCD0" w:rsidR="0085630E" w:rsidRDefault="009631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4D8FC05" wp14:editId="36238ADB">
            <wp:extent cx="2184400" cy="1874289"/>
            <wp:effectExtent l="0" t="0" r="6350" b="0"/>
            <wp:docPr id="12631932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739" cy="192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A1293" w14:textId="366A3F53" w:rsidR="00B82BAE" w:rsidRDefault="00274DCA" w:rsidP="00545B8D">
      <w:pPr>
        <w:pStyle w:val="TAMainText"/>
        <w:rPr>
          <w:lang w:val="en-US"/>
        </w:rPr>
      </w:pPr>
      <w:r>
        <w:rPr>
          <w:b/>
          <w:lang w:val="en-US"/>
        </w:rPr>
        <w:t xml:space="preserve">Fig. </w:t>
      </w:r>
      <w:r w:rsidR="00BA16BC" w:rsidRPr="00BA16BC">
        <w:rPr>
          <w:b/>
          <w:lang w:val="en-US"/>
        </w:rPr>
        <w:t>1</w:t>
      </w:r>
      <w:r>
        <w:rPr>
          <w:lang w:val="en-US"/>
        </w:rPr>
        <w:t xml:space="preserve">: </w:t>
      </w:r>
      <w:r w:rsidR="00654D25">
        <w:rPr>
          <w:lang w:val="en-US"/>
        </w:rPr>
        <w:t xml:space="preserve">Example segmentation: </w:t>
      </w:r>
      <w:r w:rsidR="004E4B4C">
        <w:rPr>
          <w:lang w:val="en-US"/>
        </w:rPr>
        <w:t>t</w:t>
      </w:r>
      <w:r w:rsidR="00654D25">
        <w:rPr>
          <w:lang w:val="en-US"/>
        </w:rPr>
        <w:t xml:space="preserve">he tibia and femur (green) </w:t>
      </w:r>
      <w:r w:rsidR="004E4B4C">
        <w:rPr>
          <w:lang w:val="en-US"/>
        </w:rPr>
        <w:t xml:space="preserve">were </w:t>
      </w:r>
      <w:r w:rsidR="00654D25">
        <w:rPr>
          <w:lang w:val="en-US"/>
        </w:rPr>
        <w:t>segmented from one dataset at different points during the knee motion cycle.</w:t>
      </w:r>
    </w:p>
    <w:p w14:paraId="1F2EB9DA" w14:textId="2E0C6CE8" w:rsidR="00983BD6" w:rsidRDefault="00805901" w:rsidP="00545B8D">
      <w:pPr>
        <w:pStyle w:val="TAMain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841B66" wp14:editId="0CCF3B9D">
            <wp:extent cx="2653665" cy="1725930"/>
            <wp:effectExtent l="0" t="0" r="0" b="7620"/>
            <wp:docPr id="1526075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66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772BC" w14:textId="4D1F8B39" w:rsidR="00B82BAE" w:rsidRDefault="00274DCA">
      <w:pPr>
        <w:pStyle w:val="TAMainText"/>
        <w:rPr>
          <w:lang w:val="en-US"/>
        </w:rPr>
      </w:pPr>
      <w:r>
        <w:rPr>
          <w:b/>
          <w:lang w:val="en-US"/>
        </w:rPr>
        <w:t xml:space="preserve">Fig. </w:t>
      </w:r>
      <w:r w:rsidR="00BA16BC">
        <w:rPr>
          <w:b/>
          <w:lang w:val="en-US"/>
        </w:rPr>
        <w:t>2</w:t>
      </w:r>
      <w:r>
        <w:rPr>
          <w:lang w:val="en-US"/>
        </w:rPr>
        <w:t xml:space="preserve">: </w:t>
      </w:r>
      <w:r w:rsidR="003B1F01" w:rsidRPr="003B1F01">
        <w:rPr>
          <w:lang w:val="en-US"/>
        </w:rPr>
        <w:t xml:space="preserve">Average angle between the long axes of the </w:t>
      </w:r>
      <w:r w:rsidR="004E4B4C">
        <w:rPr>
          <w:lang w:val="en-US"/>
        </w:rPr>
        <w:t>tibia and femur</w:t>
      </w:r>
      <w:r w:rsidR="003B1F01" w:rsidRPr="003B1F01">
        <w:rPr>
          <w:lang w:val="en-US"/>
        </w:rPr>
        <w:t xml:space="preserve"> throughout the motion cycle under loaded</w:t>
      </w:r>
      <w:r w:rsidR="00A039F7">
        <w:rPr>
          <w:lang w:val="en-US"/>
        </w:rPr>
        <w:t xml:space="preserve"> (12 kg)</w:t>
      </w:r>
      <w:r w:rsidR="003B1F01" w:rsidRPr="003B1F01">
        <w:rPr>
          <w:lang w:val="en-US"/>
        </w:rPr>
        <w:t xml:space="preserve"> and unloaded conditions. The shaded regions represent one standard deviation </w:t>
      </w:r>
      <w:r w:rsidR="004E4B4C">
        <w:rPr>
          <w:lang w:val="en-US"/>
        </w:rPr>
        <w:t xml:space="preserve">of </w:t>
      </w:r>
      <w:r w:rsidR="003B1F01" w:rsidRPr="003B1F01">
        <w:rPr>
          <w:lang w:val="en-US"/>
        </w:rPr>
        <w:t>uncertainty across all datasets</w:t>
      </w:r>
      <w:r w:rsidR="000238DF">
        <w:rPr>
          <w:lang w:val="en-US"/>
        </w:rPr>
        <w:t>.</w:t>
      </w:r>
    </w:p>
    <w:p w14:paraId="66C5B67F" w14:textId="77777777" w:rsidR="00A039F7" w:rsidRPr="00A039F7" w:rsidRDefault="00A039F7" w:rsidP="00A039F7">
      <w:pPr>
        <w:pStyle w:val="Heading1"/>
        <w:ind w:firstLine="0"/>
        <w:rPr>
          <w:lang w:val="en-US"/>
        </w:rPr>
      </w:pPr>
      <w:r w:rsidRPr="00A039F7">
        <w:rPr>
          <w:lang w:val="en-US"/>
        </w:rPr>
        <w:t xml:space="preserve">Discussion </w:t>
      </w:r>
    </w:p>
    <w:p w14:paraId="3768BC7C" w14:textId="26EF967D" w:rsidR="00A039F7" w:rsidRPr="00A039F7" w:rsidRDefault="00A039F7" w:rsidP="00A039F7">
      <w:pPr>
        <w:pStyle w:val="TAMainText"/>
        <w:rPr>
          <w:sz w:val="20"/>
          <w:lang w:val="en-US"/>
        </w:rPr>
      </w:pPr>
      <w:r w:rsidRPr="00A039F7">
        <w:rPr>
          <w:sz w:val="20"/>
          <w:lang w:val="en-US"/>
        </w:rPr>
        <w:t>This study presents a semi-automated approach to tibiofemoral kinematic analysis, demonstrating that kinematic assessments can be effectively conducted by solely using dynamic 2D CINE images.</w:t>
      </w:r>
      <w:r>
        <w:rPr>
          <w:sz w:val="20"/>
          <w:lang w:val="en-US"/>
        </w:rPr>
        <w:t xml:space="preserve"> </w:t>
      </w:r>
      <w:r w:rsidRPr="00A039F7">
        <w:rPr>
          <w:sz w:val="20"/>
          <w:lang w:val="en-US"/>
        </w:rPr>
        <w:t xml:space="preserve">Central to this </w:t>
      </w:r>
      <w:r w:rsidRPr="00A039F7">
        <w:rPr>
          <w:sz w:val="20"/>
          <w:lang w:val="en-US"/>
        </w:rPr>
        <w:t xml:space="preserve">approach is the automated segmentation of the tibia and femur across all frames, which </w:t>
      </w:r>
      <w:r w:rsidRPr="002B2AA7">
        <w:rPr>
          <w:sz w:val="20"/>
          <w:lang w:val="en-US"/>
        </w:rPr>
        <w:t>significantly reduces the manual labor and time involved in the analysis process.</w:t>
      </w:r>
    </w:p>
    <w:p w14:paraId="1193A740" w14:textId="5C2D2037" w:rsidR="005B796C" w:rsidRDefault="00C12EBE" w:rsidP="00132103">
      <w:pPr>
        <w:pStyle w:val="TAMainText"/>
        <w:ind w:left="181"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E4E913" wp14:editId="68A71DA0">
            <wp:extent cx="2438512" cy="1651933"/>
            <wp:effectExtent l="0" t="0" r="0" b="5715"/>
            <wp:docPr id="1724067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408" cy="1653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103">
        <w:rPr>
          <w:b/>
          <w:lang w:val="en-US"/>
        </w:rPr>
        <w:t xml:space="preserve">  </w:t>
      </w:r>
      <w:r w:rsidR="005B796C">
        <w:rPr>
          <w:b/>
          <w:lang w:val="en-US"/>
        </w:rPr>
        <w:t xml:space="preserve">Fig. </w:t>
      </w:r>
      <w:r w:rsidR="00BA16BC">
        <w:rPr>
          <w:b/>
          <w:lang w:val="en-US"/>
        </w:rPr>
        <w:t>3</w:t>
      </w:r>
      <w:r w:rsidR="005B796C">
        <w:rPr>
          <w:lang w:val="en-US"/>
        </w:rPr>
        <w:t xml:space="preserve">: </w:t>
      </w:r>
      <w:r w:rsidR="00AB059B" w:rsidRPr="00AB059B">
        <w:rPr>
          <w:lang w:val="en-US"/>
        </w:rPr>
        <w:t>Plot showing the variation of the Euclidean distance between anatomical landmarks on the tibia</w:t>
      </w:r>
      <w:r w:rsidR="00506CE3">
        <w:rPr>
          <w:lang w:val="en-US"/>
        </w:rPr>
        <w:t xml:space="preserve"> and femur</w:t>
      </w:r>
      <w:r w:rsidR="00AB059B" w:rsidRPr="00AB059B">
        <w:rPr>
          <w:lang w:val="en-US"/>
        </w:rPr>
        <w:t xml:space="preserve"> with respect to time in the motion cycle. The shaded region represents one standard deviation </w:t>
      </w:r>
      <w:r w:rsidR="00EA52D6">
        <w:rPr>
          <w:lang w:val="en-US"/>
        </w:rPr>
        <w:t xml:space="preserve">of </w:t>
      </w:r>
      <w:r w:rsidR="00AB059B" w:rsidRPr="00AB059B">
        <w:rPr>
          <w:lang w:val="en-US"/>
        </w:rPr>
        <w:t>uncertainty across all datasets.</w:t>
      </w:r>
    </w:p>
    <w:p w14:paraId="0E7E267E" w14:textId="7655D11E" w:rsidR="007266AA" w:rsidRPr="00792CEC" w:rsidRDefault="00792CEC" w:rsidP="00CC35FE">
      <w:pPr>
        <w:rPr>
          <w:lang w:val="en-US"/>
        </w:rPr>
      </w:pPr>
      <w:r w:rsidRPr="00792CEC">
        <w:rPr>
          <w:lang w:val="en-US"/>
        </w:rPr>
        <w:t>Notably, this method was able to capture differences in kinematic parameters</w:t>
      </w:r>
      <w:r>
        <w:rPr>
          <w:lang w:val="en-US"/>
        </w:rPr>
        <w:t xml:space="preserve"> </w:t>
      </w:r>
      <w:r w:rsidRPr="00792CEC">
        <w:rPr>
          <w:lang w:val="en-US"/>
        </w:rPr>
        <w:t xml:space="preserve">such as the distance between anatomical landmarks, under </w:t>
      </w:r>
      <w:r w:rsidR="00E52D50">
        <w:rPr>
          <w:lang w:val="en-US"/>
        </w:rPr>
        <w:t>different</w:t>
      </w:r>
      <w:r w:rsidR="00E52D50" w:rsidRPr="00792CEC">
        <w:rPr>
          <w:lang w:val="en-US"/>
        </w:rPr>
        <w:t xml:space="preserve"> </w:t>
      </w:r>
      <w:r w:rsidR="00E52D50">
        <w:rPr>
          <w:lang w:val="en-US"/>
        </w:rPr>
        <w:t xml:space="preserve">knee </w:t>
      </w:r>
      <w:r w:rsidRPr="00792CEC">
        <w:rPr>
          <w:lang w:val="en-US"/>
        </w:rPr>
        <w:t>loading conditions, highlighting its practical application</w:t>
      </w:r>
      <w:r>
        <w:rPr>
          <w:lang w:val="en-US"/>
        </w:rPr>
        <w:t>.</w:t>
      </w:r>
    </w:p>
    <w:p w14:paraId="0A8B4FBD" w14:textId="70B5FE11" w:rsidR="00AA4930" w:rsidRPr="00AA4930" w:rsidRDefault="00AA4930" w:rsidP="00CC35FE">
      <w:pPr>
        <w:rPr>
          <w:lang w:val="en-US"/>
        </w:rPr>
      </w:pPr>
      <w:r w:rsidRPr="00AA4930">
        <w:rPr>
          <w:lang w:val="en-US"/>
        </w:rPr>
        <w:t xml:space="preserve">A </w:t>
      </w:r>
      <w:r w:rsidR="00E52D50">
        <w:rPr>
          <w:lang w:val="en-US"/>
        </w:rPr>
        <w:t xml:space="preserve">study </w:t>
      </w:r>
      <w:r w:rsidRPr="00AA4930">
        <w:rPr>
          <w:lang w:val="en-US"/>
        </w:rPr>
        <w:t xml:space="preserve">limitation was the occasional difficulty </w:t>
      </w:r>
      <w:r w:rsidR="009216BB">
        <w:rPr>
          <w:lang w:val="en-US"/>
        </w:rPr>
        <w:t>of</w:t>
      </w:r>
      <w:r w:rsidR="009216BB" w:rsidRPr="00AA4930">
        <w:rPr>
          <w:lang w:val="en-US"/>
        </w:rPr>
        <w:t xml:space="preserve"> </w:t>
      </w:r>
      <w:r w:rsidRPr="00AA4930">
        <w:rPr>
          <w:lang w:val="en-US"/>
        </w:rPr>
        <w:t xml:space="preserve">restricting leg movement to a single plane, which may </w:t>
      </w:r>
      <w:r w:rsidR="009216BB">
        <w:rPr>
          <w:lang w:val="en-US"/>
        </w:rPr>
        <w:t xml:space="preserve">have </w:t>
      </w:r>
      <w:r w:rsidRPr="00AA4930">
        <w:rPr>
          <w:lang w:val="en-US"/>
        </w:rPr>
        <w:t>affect</w:t>
      </w:r>
      <w:r w:rsidR="009216BB">
        <w:rPr>
          <w:lang w:val="en-US"/>
        </w:rPr>
        <w:t>ed</w:t>
      </w:r>
      <w:r w:rsidRPr="00AA4930">
        <w:rPr>
          <w:lang w:val="en-US"/>
        </w:rPr>
        <w:t xml:space="preserve"> the precision of the kinematic data. </w:t>
      </w:r>
      <w:r w:rsidR="009216BB">
        <w:rPr>
          <w:lang w:val="en-US"/>
        </w:rPr>
        <w:t>F</w:t>
      </w:r>
      <w:r w:rsidRPr="00AA4930">
        <w:rPr>
          <w:lang w:val="en-US"/>
        </w:rPr>
        <w:t xml:space="preserve">uture research could </w:t>
      </w:r>
      <w:r w:rsidR="009216BB">
        <w:rPr>
          <w:lang w:val="en-US"/>
        </w:rPr>
        <w:t xml:space="preserve">address this challenge by </w:t>
      </w:r>
      <w:r w:rsidRPr="00AA4930">
        <w:rPr>
          <w:lang w:val="en-US"/>
        </w:rPr>
        <w:t>refin</w:t>
      </w:r>
      <w:r w:rsidR="009216BB">
        <w:rPr>
          <w:lang w:val="en-US"/>
        </w:rPr>
        <w:t>ing</w:t>
      </w:r>
      <w:r w:rsidRPr="00AA4930">
        <w:rPr>
          <w:lang w:val="en-US"/>
        </w:rPr>
        <w:t xml:space="preserve"> the mechanical setup</w:t>
      </w:r>
      <w:r w:rsidR="00DD0A43">
        <w:rPr>
          <w:lang w:val="en-US"/>
        </w:rPr>
        <w:t xml:space="preserve">. Furthermore, </w:t>
      </w:r>
      <w:r w:rsidRPr="00AA4930">
        <w:rPr>
          <w:lang w:val="en-US"/>
        </w:rPr>
        <w:t>the applica</w:t>
      </w:r>
      <w:r w:rsidR="00E52D50">
        <w:rPr>
          <w:lang w:val="en-US"/>
        </w:rPr>
        <w:t>tion</w:t>
      </w:r>
      <w:r w:rsidRPr="00AA4930">
        <w:rPr>
          <w:lang w:val="en-US"/>
        </w:rPr>
        <w:t xml:space="preserve"> of this segmentation technique to other joint</w:t>
      </w:r>
      <w:r w:rsidR="00E52D50">
        <w:rPr>
          <w:lang w:val="en-US"/>
        </w:rPr>
        <w:t xml:space="preserve">s could be of interest, for instance, to analyze </w:t>
      </w:r>
      <w:r w:rsidRPr="00AA4930">
        <w:rPr>
          <w:lang w:val="en-US"/>
        </w:rPr>
        <w:t xml:space="preserve">patellofemoral kinematics. </w:t>
      </w:r>
    </w:p>
    <w:p w14:paraId="17C4182A" w14:textId="77777777" w:rsidR="00B82BAE" w:rsidRDefault="00274DCA" w:rsidP="00080103">
      <w:pPr>
        <w:pStyle w:val="Heading1"/>
        <w:ind w:firstLine="180"/>
        <w:rPr>
          <w:lang w:val="en-US"/>
        </w:rPr>
      </w:pPr>
      <w:r>
        <w:rPr>
          <w:lang w:val="en-US"/>
        </w:rPr>
        <w:t>Conclusion</w:t>
      </w:r>
    </w:p>
    <w:p w14:paraId="4A0D3687" w14:textId="72E240F9" w:rsidR="00080103" w:rsidRPr="00080103" w:rsidRDefault="00080103" w:rsidP="00080103">
      <w:pPr>
        <w:rPr>
          <w:lang w:val="en-US"/>
        </w:rPr>
      </w:pPr>
      <w:r w:rsidRPr="00080103">
        <w:rPr>
          <w:lang w:val="en-US"/>
        </w:rPr>
        <w:t xml:space="preserve">Through the development and application of a novel semi-automated algorithm, </w:t>
      </w:r>
      <w:r w:rsidR="00E52D50">
        <w:rPr>
          <w:lang w:val="en-US"/>
        </w:rPr>
        <w:t>our proposed technique</w:t>
      </w:r>
      <w:r w:rsidR="009E3392">
        <w:rPr>
          <w:lang w:val="en-US"/>
        </w:rPr>
        <w:t xml:space="preserve"> </w:t>
      </w:r>
      <w:r w:rsidRPr="00080103">
        <w:rPr>
          <w:lang w:val="en-US"/>
        </w:rPr>
        <w:t xml:space="preserve">not only facilitates kinematic analysis using 2D dynamic MRI but also </w:t>
      </w:r>
      <w:r w:rsidR="009216BB">
        <w:rPr>
          <w:lang w:val="en-US"/>
        </w:rPr>
        <w:t>supports</w:t>
      </w:r>
      <w:r w:rsidR="009216BB" w:rsidRPr="00080103">
        <w:rPr>
          <w:lang w:val="en-US"/>
        </w:rPr>
        <w:t xml:space="preserve"> </w:t>
      </w:r>
      <w:r w:rsidRPr="00080103">
        <w:rPr>
          <w:lang w:val="en-US"/>
        </w:rPr>
        <w:t>the potential for resource-efficient kinematic studies in clinical and research environments.</w:t>
      </w:r>
    </w:p>
    <w:p w14:paraId="490C40F3" w14:textId="3D74291D" w:rsidR="00B82BAE" w:rsidRDefault="00274DCA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14334050" w14:textId="0F69862D" w:rsidR="00D5210E" w:rsidRDefault="00D5210E">
      <w:pPr>
        <w:ind w:firstLine="0"/>
        <w:rPr>
          <w:lang w:val="en-US"/>
        </w:rPr>
      </w:pPr>
      <w:r>
        <w:rPr>
          <w:lang w:val="en-US"/>
        </w:rPr>
        <w:t>1. Hull</w:t>
      </w:r>
      <w:r w:rsidR="001E269F">
        <w:rPr>
          <w:lang w:val="en-US"/>
        </w:rPr>
        <w:t xml:space="preserve">. </w:t>
      </w:r>
      <w:r w:rsidR="00337937" w:rsidRPr="00337937">
        <w:rPr>
          <w:lang w:val="en-US"/>
        </w:rPr>
        <w:t>Coordinate system requirements to determine motions of the tibiofemoral joint free from kinematic crosstalk errors</w:t>
      </w:r>
      <w:r w:rsidR="004F3E11">
        <w:rPr>
          <w:lang w:val="en-US"/>
        </w:rPr>
        <w:t>.</w:t>
      </w:r>
      <w:r w:rsidR="00027173">
        <w:rPr>
          <w:lang w:val="en-US"/>
        </w:rPr>
        <w:t xml:space="preserve"> </w:t>
      </w:r>
      <w:r w:rsidR="004F3E11" w:rsidRPr="004F3E11">
        <w:rPr>
          <w:lang w:val="en-US"/>
        </w:rPr>
        <w:t>Journal of Biomechanics</w:t>
      </w:r>
      <w:r w:rsidR="00184E85">
        <w:rPr>
          <w:lang w:val="en-US"/>
        </w:rPr>
        <w:t>.</w:t>
      </w:r>
      <w:r w:rsidR="002A028C">
        <w:rPr>
          <w:lang w:val="en-US"/>
        </w:rPr>
        <w:t xml:space="preserve"> 2020.</w:t>
      </w:r>
    </w:p>
    <w:p w14:paraId="5694C5A3" w14:textId="35764AC6" w:rsidR="005E6CC6" w:rsidRPr="007A1D5E" w:rsidRDefault="00DD553A" w:rsidP="002C33FD">
      <w:pPr>
        <w:pStyle w:val="Bibliography"/>
        <w:rPr>
          <w:szCs w:val="18"/>
          <w:lang w:val="en-US"/>
        </w:rPr>
      </w:pPr>
      <w:r>
        <w:rPr>
          <w:szCs w:val="18"/>
          <w:lang w:val="en-US"/>
        </w:rPr>
        <w:t>2</w:t>
      </w:r>
      <w:r w:rsidR="00F10F7F" w:rsidRPr="007A1D5E">
        <w:rPr>
          <w:szCs w:val="18"/>
          <w:lang w:val="en-US"/>
        </w:rPr>
        <w:t xml:space="preserve">. </w:t>
      </w:r>
      <w:proofErr w:type="spellStart"/>
      <w:r w:rsidR="00F10F7F" w:rsidRPr="007A1D5E">
        <w:rPr>
          <w:szCs w:val="18"/>
          <w:lang w:val="en-US"/>
        </w:rPr>
        <w:t>d’Entremont</w:t>
      </w:r>
      <w:proofErr w:type="spellEnd"/>
      <w:r w:rsidR="00F10F7F" w:rsidRPr="007A1D5E">
        <w:rPr>
          <w:szCs w:val="18"/>
          <w:lang w:val="en-US"/>
        </w:rPr>
        <w:t>, Agnes G.</w:t>
      </w:r>
      <w:r w:rsidR="00DA1A16" w:rsidRPr="007A1D5E">
        <w:rPr>
          <w:szCs w:val="18"/>
          <w:lang w:val="en-US"/>
        </w:rPr>
        <w:t>et al</w:t>
      </w:r>
      <w:r w:rsidR="00F10F7F" w:rsidRPr="007A1D5E">
        <w:rPr>
          <w:szCs w:val="18"/>
          <w:lang w:val="en-US"/>
        </w:rPr>
        <w:t>. Do dynamic-based MR knee kinematics methods produce the same results as static methods? Magnetic Resonance in Medicine 69.6: 1634–1644</w:t>
      </w:r>
      <w:r w:rsidR="005E6CC6" w:rsidRPr="007A1D5E">
        <w:rPr>
          <w:szCs w:val="18"/>
          <w:lang w:val="en-US"/>
        </w:rPr>
        <w:t>.</w:t>
      </w:r>
      <w:r w:rsidR="00DA1A16" w:rsidRPr="007A1D5E">
        <w:rPr>
          <w:szCs w:val="18"/>
          <w:lang w:val="en-US"/>
        </w:rPr>
        <w:t xml:space="preserve"> 2013.</w:t>
      </w:r>
    </w:p>
    <w:p w14:paraId="3C7D76D8" w14:textId="432AF1A5" w:rsidR="00E61F84" w:rsidRPr="00E61F84" w:rsidRDefault="00DD553A" w:rsidP="00DD553A">
      <w:pPr>
        <w:ind w:firstLine="0"/>
        <w:rPr>
          <w:lang w:val="en-US"/>
        </w:rPr>
        <w:sectPr w:rsidR="00E61F84" w:rsidRPr="00E61F84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  <w:r>
        <w:rPr>
          <w:lang w:val="en-US"/>
        </w:rPr>
        <w:t>3</w:t>
      </w:r>
      <w:r w:rsidR="00E61F84">
        <w:rPr>
          <w:lang w:val="en-US"/>
        </w:rPr>
        <w:t>. Brisson, et al. A novel multipurpose device for guided knee motion</w:t>
      </w:r>
      <w:r w:rsidR="00D664CD">
        <w:rPr>
          <w:lang w:val="en-US"/>
        </w:rPr>
        <w:t xml:space="preserve"> and loading during dynamic magnetic resonance imaging. </w:t>
      </w:r>
      <w:proofErr w:type="spellStart"/>
      <w:r w:rsidR="00D664CD">
        <w:rPr>
          <w:lang w:val="en-US"/>
        </w:rPr>
        <w:t>Zeitschrift</w:t>
      </w:r>
      <w:proofErr w:type="spellEnd"/>
      <w:r w:rsidR="00D664CD">
        <w:rPr>
          <w:lang w:val="en-US"/>
        </w:rPr>
        <w:t xml:space="preserve"> für </w:t>
      </w:r>
      <w:proofErr w:type="spellStart"/>
      <w:r w:rsidR="00D664CD">
        <w:rPr>
          <w:lang w:val="en-US"/>
        </w:rPr>
        <w:t>Medizinische</w:t>
      </w:r>
      <w:proofErr w:type="spellEnd"/>
      <w:r w:rsidR="00D664CD">
        <w:rPr>
          <w:lang w:val="en-US"/>
        </w:rPr>
        <w:t xml:space="preserve"> </w:t>
      </w:r>
      <w:proofErr w:type="spellStart"/>
      <w:r w:rsidR="00DB7414">
        <w:rPr>
          <w:lang w:val="en-US"/>
        </w:rPr>
        <w:t>Physik</w:t>
      </w:r>
      <w:proofErr w:type="spellEnd"/>
      <w:r w:rsidR="00DB7414">
        <w:rPr>
          <w:lang w:val="en-US"/>
        </w:rPr>
        <w:t xml:space="preserve"> 32:4</w:t>
      </w:r>
      <w:r w:rsidR="00D664CD">
        <w:rPr>
          <w:lang w:val="en-US"/>
        </w:rPr>
        <w:t xml:space="preserve"> 2022</w:t>
      </w:r>
    </w:p>
    <w:p w14:paraId="34451543" w14:textId="25B1487D" w:rsidR="00B82BAE" w:rsidRDefault="00B82BAE" w:rsidP="00843029">
      <w:pPr>
        <w:ind w:firstLine="0"/>
        <w:rPr>
          <w:lang w:val="en-GB"/>
        </w:rPr>
      </w:pPr>
    </w:p>
    <w:p w14:paraId="7C0819B7" w14:textId="77777777" w:rsidR="00E61F84" w:rsidRPr="00843029" w:rsidRDefault="00E61F84" w:rsidP="00843029">
      <w:pPr>
        <w:ind w:firstLine="0"/>
        <w:rPr>
          <w:lang w:val="en-GB"/>
        </w:rPr>
      </w:pPr>
    </w:p>
    <w:sectPr w:rsidR="00E61F84" w:rsidRPr="00843029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06F84" w14:textId="77777777" w:rsidR="007A04F3" w:rsidRDefault="007A04F3">
      <w:pPr>
        <w:spacing w:after="0"/>
      </w:pPr>
      <w:r>
        <w:separator/>
      </w:r>
    </w:p>
  </w:endnote>
  <w:endnote w:type="continuationSeparator" w:id="0">
    <w:p w14:paraId="6383691E" w14:textId="77777777" w:rsidR="007A04F3" w:rsidRDefault="007A04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no Pro">
    <w:altName w:val="Malgun Gothic"/>
    <w:charset w:val="00"/>
    <w:family w:val="auto"/>
    <w:pitch w:val="default"/>
  </w:font>
  <w:font w:name="Myriad Pro Light">
    <w:altName w:val="Malgun Gothic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600C33" w14:textId="2955518F" w:rsidR="00B82BAE" w:rsidRDefault="00274DCA">
    <w:pPr>
      <w:pStyle w:val="Footer"/>
    </w:pPr>
    <w:r>
      <w:rPr>
        <w:i/>
        <w:lang w:val="en-US"/>
      </w:rPr>
      <w:tab/>
      <w:t>26</w:t>
    </w:r>
    <w:r>
      <w:rPr>
        <w:i/>
        <w:vertAlign w:val="superscript"/>
        <w:lang w:val="en-US"/>
      </w:rPr>
      <w:t>th</w:t>
    </w:r>
    <w:r>
      <w:rPr>
        <w:i/>
        <w:lang w:val="en-US"/>
      </w:rPr>
      <w:t xml:space="preserve"> Ann. Meet. Ger. Chapter Int. Soc. Magn. </w:t>
    </w:r>
    <w:proofErr w:type="spellStart"/>
    <w:r>
      <w:rPr>
        <w:i/>
        <w:lang w:val="fr-FR"/>
      </w:rPr>
      <w:t>Reson</w:t>
    </w:r>
    <w:proofErr w:type="spellEnd"/>
    <w:r>
      <w:rPr>
        <w:i/>
        <w:lang w:val="fr-FR"/>
      </w:rPr>
      <w:t xml:space="preserve">. </w:t>
    </w:r>
    <w:r>
      <w:rPr>
        <w:i/>
        <w:lang w:val="en-US"/>
      </w:rPr>
      <w:t>Med. 2024, Tübingen</w:t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DD0A4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499EA9" w14:textId="77777777" w:rsidR="007A04F3" w:rsidRDefault="007A04F3">
      <w:pPr>
        <w:spacing w:after="0"/>
      </w:pPr>
      <w:r>
        <w:separator/>
      </w:r>
    </w:p>
  </w:footnote>
  <w:footnote w:type="continuationSeparator" w:id="0">
    <w:p w14:paraId="32F95150" w14:textId="77777777" w:rsidR="007A04F3" w:rsidRDefault="007A04F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CD151C" w14:textId="77777777" w:rsidR="00B82BAE" w:rsidRDefault="00274DCA">
    <w:pPr>
      <w:pStyle w:val="Header"/>
      <w:jc w:val="right"/>
    </w:pPr>
    <w:r>
      <w:t xml:space="preserve">Erstautor </w:t>
    </w:r>
    <w:r>
      <w:rPr>
        <w:i/>
      </w:rPr>
      <w:t>et. al.</w:t>
    </w:r>
    <w:r>
      <w:t>, Titel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BDA48A" w14:textId="52352D45" w:rsidR="00B82BAE" w:rsidRDefault="00F321E4">
    <w:pPr>
      <w:pStyle w:val="Header"/>
      <w:jc w:val="right"/>
      <w:rPr>
        <w:lang w:val="en-US"/>
      </w:rPr>
    </w:pPr>
    <w:r>
      <w:rPr>
        <w:lang w:val="en-US"/>
      </w:rPr>
      <w:t>Aayush Nepal</w:t>
    </w:r>
    <w:r w:rsidR="00274DCA">
      <w:rPr>
        <w:lang w:val="en-US"/>
      </w:rPr>
      <w:t xml:space="preserve"> </w:t>
    </w:r>
    <w:r w:rsidR="00274DCA">
      <w:rPr>
        <w:i/>
        <w:lang w:val="en-US"/>
      </w:rPr>
      <w:t>et. al.</w:t>
    </w:r>
    <w:r w:rsidR="00274DCA">
      <w:rPr>
        <w:lang w:val="en-US"/>
      </w:rPr>
      <w:t xml:space="preserve">, </w:t>
    </w:r>
    <w:r w:rsidR="00E10595">
      <w:rPr>
        <w:lang w:val="en-US"/>
      </w:rPr>
      <w:t>Semi-</w:t>
    </w:r>
    <w:r w:rsidR="004C36C5">
      <w:rPr>
        <w:lang w:val="en-US"/>
      </w:rPr>
      <w:t>A</w:t>
    </w:r>
    <w:r w:rsidR="00E10595">
      <w:rPr>
        <w:lang w:val="en-US"/>
      </w:rPr>
      <w:t xml:space="preserve">utomated Segmentation Pipeline for Dynamic </w:t>
    </w:r>
    <w:r w:rsidR="004C36C5">
      <w:rPr>
        <w:lang w:val="en-US"/>
      </w:rPr>
      <w:t xml:space="preserve">Knee </w:t>
    </w:r>
    <w:r w:rsidR="00E10595">
      <w:rPr>
        <w:lang w:val="en-US"/>
      </w:rPr>
      <w:t>MRI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04ED3"/>
    <w:multiLevelType w:val="hybridMultilevel"/>
    <w:tmpl w:val="745C7B6C"/>
    <w:lvl w:ilvl="0" w:tplc="6D829B88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3530B99C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A22A8A6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57B8A0A0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B77EE7F6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5DCCE018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B49672E0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617AF2C6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170450DA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77195371"/>
    <w:multiLevelType w:val="hybridMultilevel"/>
    <w:tmpl w:val="D132F1EE"/>
    <w:lvl w:ilvl="0" w:tplc="771C0406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260" w:hanging="360"/>
      </w:pPr>
    </w:lvl>
    <w:lvl w:ilvl="2" w:tplc="1009001B" w:tentative="1">
      <w:start w:val="1"/>
      <w:numFmt w:val="lowerRoman"/>
      <w:lvlText w:val="%3."/>
      <w:lvlJc w:val="right"/>
      <w:pPr>
        <w:ind w:left="1980" w:hanging="180"/>
      </w:pPr>
    </w:lvl>
    <w:lvl w:ilvl="3" w:tplc="1009000F" w:tentative="1">
      <w:start w:val="1"/>
      <w:numFmt w:val="decimal"/>
      <w:lvlText w:val="%4."/>
      <w:lvlJc w:val="left"/>
      <w:pPr>
        <w:ind w:left="2700" w:hanging="360"/>
      </w:pPr>
    </w:lvl>
    <w:lvl w:ilvl="4" w:tplc="10090019" w:tentative="1">
      <w:start w:val="1"/>
      <w:numFmt w:val="lowerLetter"/>
      <w:lvlText w:val="%5."/>
      <w:lvlJc w:val="left"/>
      <w:pPr>
        <w:ind w:left="3420" w:hanging="360"/>
      </w:pPr>
    </w:lvl>
    <w:lvl w:ilvl="5" w:tplc="1009001B" w:tentative="1">
      <w:start w:val="1"/>
      <w:numFmt w:val="lowerRoman"/>
      <w:lvlText w:val="%6."/>
      <w:lvlJc w:val="right"/>
      <w:pPr>
        <w:ind w:left="4140" w:hanging="180"/>
      </w:pPr>
    </w:lvl>
    <w:lvl w:ilvl="6" w:tplc="1009000F" w:tentative="1">
      <w:start w:val="1"/>
      <w:numFmt w:val="decimal"/>
      <w:lvlText w:val="%7."/>
      <w:lvlJc w:val="left"/>
      <w:pPr>
        <w:ind w:left="4860" w:hanging="360"/>
      </w:pPr>
    </w:lvl>
    <w:lvl w:ilvl="7" w:tplc="10090019" w:tentative="1">
      <w:start w:val="1"/>
      <w:numFmt w:val="lowerLetter"/>
      <w:lvlText w:val="%8."/>
      <w:lvlJc w:val="left"/>
      <w:pPr>
        <w:ind w:left="5580" w:hanging="360"/>
      </w:pPr>
    </w:lvl>
    <w:lvl w:ilvl="8" w:tplc="1009001B" w:tentative="1">
      <w:start w:val="1"/>
      <w:numFmt w:val="lowerRoman"/>
      <w:lvlText w:val="%9."/>
      <w:lvlJc w:val="right"/>
      <w:pPr>
        <w:ind w:left="6300" w:hanging="180"/>
      </w:pPr>
    </w:lvl>
  </w:abstractNum>
  <w:num w:numId="1" w16cid:durableId="1767268802">
    <w:abstractNumId w:val="0"/>
  </w:num>
  <w:num w:numId="2" w16cid:durableId="58846864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rämer, Martin">
    <w15:presenceInfo w15:providerId="None" w15:userId="Krämer, Martin"/>
  </w15:person>
  <w15:person w15:author="Brisson, Nicholas">
    <w15:presenceInfo w15:providerId="AD" w15:userId="S-1-5-21-1057563376-1269908281-367356602-386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BAE"/>
    <w:rsid w:val="000050E6"/>
    <w:rsid w:val="00016FCF"/>
    <w:rsid w:val="000238DF"/>
    <w:rsid w:val="00027173"/>
    <w:rsid w:val="00043127"/>
    <w:rsid w:val="00054355"/>
    <w:rsid w:val="0005525B"/>
    <w:rsid w:val="00080103"/>
    <w:rsid w:val="00085ABC"/>
    <w:rsid w:val="000A0B94"/>
    <w:rsid w:val="000A6117"/>
    <w:rsid w:val="000D4E83"/>
    <w:rsid w:val="000F18A3"/>
    <w:rsid w:val="000F1965"/>
    <w:rsid w:val="000F7EC9"/>
    <w:rsid w:val="00101BA8"/>
    <w:rsid w:val="00102C13"/>
    <w:rsid w:val="00104A5D"/>
    <w:rsid w:val="0010625C"/>
    <w:rsid w:val="00132103"/>
    <w:rsid w:val="0013217D"/>
    <w:rsid w:val="00154FC5"/>
    <w:rsid w:val="00171B6C"/>
    <w:rsid w:val="00184E85"/>
    <w:rsid w:val="00193887"/>
    <w:rsid w:val="001956CB"/>
    <w:rsid w:val="0019733F"/>
    <w:rsid w:val="001A0850"/>
    <w:rsid w:val="001A2E11"/>
    <w:rsid w:val="001A43B5"/>
    <w:rsid w:val="001A52B5"/>
    <w:rsid w:val="001B1514"/>
    <w:rsid w:val="001B671A"/>
    <w:rsid w:val="001C0AC2"/>
    <w:rsid w:val="001C2541"/>
    <w:rsid w:val="001C4487"/>
    <w:rsid w:val="001D2A8C"/>
    <w:rsid w:val="001D4710"/>
    <w:rsid w:val="001E269F"/>
    <w:rsid w:val="001E67E1"/>
    <w:rsid w:val="001F23F3"/>
    <w:rsid w:val="002068F9"/>
    <w:rsid w:val="00253318"/>
    <w:rsid w:val="00274DCA"/>
    <w:rsid w:val="00277249"/>
    <w:rsid w:val="002851DE"/>
    <w:rsid w:val="002A028C"/>
    <w:rsid w:val="002B27BA"/>
    <w:rsid w:val="002B2AA7"/>
    <w:rsid w:val="002B653E"/>
    <w:rsid w:val="002C1EED"/>
    <w:rsid w:val="002C33FD"/>
    <w:rsid w:val="002C4E30"/>
    <w:rsid w:val="002E2771"/>
    <w:rsid w:val="002E4396"/>
    <w:rsid w:val="002F3112"/>
    <w:rsid w:val="00301662"/>
    <w:rsid w:val="00316322"/>
    <w:rsid w:val="003370EF"/>
    <w:rsid w:val="00337937"/>
    <w:rsid w:val="00352F25"/>
    <w:rsid w:val="003A1A38"/>
    <w:rsid w:val="003A2A3E"/>
    <w:rsid w:val="003A32B5"/>
    <w:rsid w:val="003A441B"/>
    <w:rsid w:val="003A491B"/>
    <w:rsid w:val="003A6F9F"/>
    <w:rsid w:val="003B1F01"/>
    <w:rsid w:val="003B60DA"/>
    <w:rsid w:val="003D1AEE"/>
    <w:rsid w:val="003D44FB"/>
    <w:rsid w:val="003E6DB2"/>
    <w:rsid w:val="00405823"/>
    <w:rsid w:val="00411A44"/>
    <w:rsid w:val="004168D9"/>
    <w:rsid w:val="00447FD3"/>
    <w:rsid w:val="004775F9"/>
    <w:rsid w:val="00480E80"/>
    <w:rsid w:val="00485EF2"/>
    <w:rsid w:val="004A4495"/>
    <w:rsid w:val="004C1A42"/>
    <w:rsid w:val="004C36C5"/>
    <w:rsid w:val="004E4B4C"/>
    <w:rsid w:val="004F3E11"/>
    <w:rsid w:val="004F4052"/>
    <w:rsid w:val="004F6105"/>
    <w:rsid w:val="004F6A1B"/>
    <w:rsid w:val="00503587"/>
    <w:rsid w:val="00506CE3"/>
    <w:rsid w:val="00511B22"/>
    <w:rsid w:val="00533BE3"/>
    <w:rsid w:val="0054111D"/>
    <w:rsid w:val="00543813"/>
    <w:rsid w:val="00545B8D"/>
    <w:rsid w:val="00556581"/>
    <w:rsid w:val="005606F4"/>
    <w:rsid w:val="00583E20"/>
    <w:rsid w:val="0058687F"/>
    <w:rsid w:val="00595623"/>
    <w:rsid w:val="005B3EE8"/>
    <w:rsid w:val="005B796C"/>
    <w:rsid w:val="005D7FB9"/>
    <w:rsid w:val="005E657A"/>
    <w:rsid w:val="005E69FB"/>
    <w:rsid w:val="005E6CC6"/>
    <w:rsid w:val="00601EF9"/>
    <w:rsid w:val="0063682B"/>
    <w:rsid w:val="00653DEE"/>
    <w:rsid w:val="00654D25"/>
    <w:rsid w:val="00665E70"/>
    <w:rsid w:val="006725B5"/>
    <w:rsid w:val="00683089"/>
    <w:rsid w:val="006B0B20"/>
    <w:rsid w:val="006C2930"/>
    <w:rsid w:val="006C5CD2"/>
    <w:rsid w:val="006E2864"/>
    <w:rsid w:val="006E2CE5"/>
    <w:rsid w:val="006E7AD7"/>
    <w:rsid w:val="006F6FF7"/>
    <w:rsid w:val="007060AC"/>
    <w:rsid w:val="00706F71"/>
    <w:rsid w:val="007266AA"/>
    <w:rsid w:val="00742C0B"/>
    <w:rsid w:val="00753218"/>
    <w:rsid w:val="00764ED2"/>
    <w:rsid w:val="0076679C"/>
    <w:rsid w:val="00766AAD"/>
    <w:rsid w:val="007676C0"/>
    <w:rsid w:val="007814C7"/>
    <w:rsid w:val="007841A4"/>
    <w:rsid w:val="00786F6E"/>
    <w:rsid w:val="00792CEC"/>
    <w:rsid w:val="00794B89"/>
    <w:rsid w:val="007A04F3"/>
    <w:rsid w:val="007A1D5E"/>
    <w:rsid w:val="007E7593"/>
    <w:rsid w:val="00805901"/>
    <w:rsid w:val="00810B26"/>
    <w:rsid w:val="00842615"/>
    <w:rsid w:val="00843029"/>
    <w:rsid w:val="00846692"/>
    <w:rsid w:val="00855E39"/>
    <w:rsid w:val="0085630E"/>
    <w:rsid w:val="008714B0"/>
    <w:rsid w:val="00880F4B"/>
    <w:rsid w:val="008A13A7"/>
    <w:rsid w:val="008B287B"/>
    <w:rsid w:val="008C4F10"/>
    <w:rsid w:val="008E6F50"/>
    <w:rsid w:val="009066E9"/>
    <w:rsid w:val="009216BB"/>
    <w:rsid w:val="0092465E"/>
    <w:rsid w:val="0094198C"/>
    <w:rsid w:val="00945E4F"/>
    <w:rsid w:val="00956B04"/>
    <w:rsid w:val="0096317B"/>
    <w:rsid w:val="00965E51"/>
    <w:rsid w:val="00967571"/>
    <w:rsid w:val="00971101"/>
    <w:rsid w:val="0097548E"/>
    <w:rsid w:val="00980166"/>
    <w:rsid w:val="00983BD6"/>
    <w:rsid w:val="00990A90"/>
    <w:rsid w:val="009C1722"/>
    <w:rsid w:val="009C2193"/>
    <w:rsid w:val="009D0378"/>
    <w:rsid w:val="009E3392"/>
    <w:rsid w:val="00A039F7"/>
    <w:rsid w:val="00A52FEA"/>
    <w:rsid w:val="00A53901"/>
    <w:rsid w:val="00AA4930"/>
    <w:rsid w:val="00AB059B"/>
    <w:rsid w:val="00AC6A24"/>
    <w:rsid w:val="00AC6B8C"/>
    <w:rsid w:val="00AD72A6"/>
    <w:rsid w:val="00AE310D"/>
    <w:rsid w:val="00B1621B"/>
    <w:rsid w:val="00B263B2"/>
    <w:rsid w:val="00B642B9"/>
    <w:rsid w:val="00B712F3"/>
    <w:rsid w:val="00B82BAE"/>
    <w:rsid w:val="00BA16BC"/>
    <w:rsid w:val="00BA26AF"/>
    <w:rsid w:val="00BB5240"/>
    <w:rsid w:val="00BB7662"/>
    <w:rsid w:val="00BC4517"/>
    <w:rsid w:val="00BC61BE"/>
    <w:rsid w:val="00BF40A6"/>
    <w:rsid w:val="00C0034F"/>
    <w:rsid w:val="00C02D6E"/>
    <w:rsid w:val="00C10238"/>
    <w:rsid w:val="00C12EBE"/>
    <w:rsid w:val="00C27BC6"/>
    <w:rsid w:val="00C3271D"/>
    <w:rsid w:val="00C40AB5"/>
    <w:rsid w:val="00C52DBE"/>
    <w:rsid w:val="00C66455"/>
    <w:rsid w:val="00C857E8"/>
    <w:rsid w:val="00CC35FE"/>
    <w:rsid w:val="00CC456F"/>
    <w:rsid w:val="00CC54D8"/>
    <w:rsid w:val="00CC6F97"/>
    <w:rsid w:val="00CC71FD"/>
    <w:rsid w:val="00CE29AC"/>
    <w:rsid w:val="00D24F94"/>
    <w:rsid w:val="00D2654A"/>
    <w:rsid w:val="00D30C0D"/>
    <w:rsid w:val="00D339B2"/>
    <w:rsid w:val="00D372C5"/>
    <w:rsid w:val="00D470EC"/>
    <w:rsid w:val="00D5210E"/>
    <w:rsid w:val="00D664CD"/>
    <w:rsid w:val="00D80BF5"/>
    <w:rsid w:val="00D96ACD"/>
    <w:rsid w:val="00DA1A16"/>
    <w:rsid w:val="00DB7414"/>
    <w:rsid w:val="00DD0A43"/>
    <w:rsid w:val="00DD553A"/>
    <w:rsid w:val="00DD5787"/>
    <w:rsid w:val="00DD70EA"/>
    <w:rsid w:val="00E10595"/>
    <w:rsid w:val="00E274CB"/>
    <w:rsid w:val="00E32524"/>
    <w:rsid w:val="00E4019A"/>
    <w:rsid w:val="00E40E10"/>
    <w:rsid w:val="00E43C4C"/>
    <w:rsid w:val="00E52D50"/>
    <w:rsid w:val="00E5758F"/>
    <w:rsid w:val="00E61F84"/>
    <w:rsid w:val="00E64A04"/>
    <w:rsid w:val="00E714A1"/>
    <w:rsid w:val="00EA52D6"/>
    <w:rsid w:val="00EE7984"/>
    <w:rsid w:val="00EF4BCB"/>
    <w:rsid w:val="00F07DC1"/>
    <w:rsid w:val="00F10F7F"/>
    <w:rsid w:val="00F22B6D"/>
    <w:rsid w:val="00F26931"/>
    <w:rsid w:val="00F321E4"/>
    <w:rsid w:val="00F521AF"/>
    <w:rsid w:val="00F54E43"/>
    <w:rsid w:val="00F76BAE"/>
    <w:rsid w:val="00FB2F95"/>
    <w:rsid w:val="00FD1094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4F25F7"/>
  <w15:docId w15:val="{649A5F9C-E873-4743-9DD0-F7A475BA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60"/>
      <w:ind w:firstLine="180"/>
      <w:jc w:val="both"/>
    </w:pPr>
    <w:rPr>
      <w:rFonts w:ascii="Arial" w:eastAsia="Times New Roman" w:hAnsi="Arial" w:cs="Arial"/>
      <w:lang w:eastAsia="en-US"/>
    </w:rPr>
  </w:style>
  <w:style w:type="paragraph" w:styleId="Heading1">
    <w:name w:val="heading 1"/>
    <w:basedOn w:val="TAMainText"/>
    <w:next w:val="Normal"/>
    <w:link w:val="Heading1Char1"/>
    <w:qFormat/>
    <w:pPr>
      <w:spacing w:before="240"/>
      <w:outlineLvl w:val="0"/>
    </w:pPr>
    <w:rPr>
      <w:b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200"/>
      <w:outlineLvl w:val="1"/>
    </w:pPr>
    <w:rPr>
      <w:rFonts w:eastAsia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200"/>
      <w:outlineLvl w:val="2"/>
    </w:pPr>
    <w:rPr>
      <w:rFonts w:eastAsia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 w:after="200"/>
      <w:outlineLvl w:val="3"/>
    </w:pPr>
    <w:rPr>
      <w:rFonts w:eastAsia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 w:after="200"/>
      <w:outlineLvl w:val="4"/>
    </w:pPr>
    <w:rPr>
      <w:rFonts w:eastAsia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 w:after="200"/>
      <w:outlineLvl w:val="5"/>
    </w:pPr>
    <w:rPr>
      <w:rFonts w:eastAsia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 w:after="200"/>
      <w:outlineLvl w:val="6"/>
    </w:pPr>
    <w:rPr>
      <w:rFonts w:eastAsia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 w:after="200"/>
      <w:outlineLvl w:val="7"/>
    </w:pPr>
    <w:rPr>
      <w:rFonts w:eastAsia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 w:after="200"/>
      <w:outlineLvl w:val="8"/>
    </w:pPr>
    <w:rPr>
      <w:rFonts w:eastAsia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character" w:customStyle="1" w:styleId="TitleChar">
    <w:name w:val="Title Char"/>
    <w:basedOn w:val="DefaultParagraphFont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/>
    </w:p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Heading1Char1">
    <w:name w:val="Heading 1 Char1"/>
    <w:link w:val="Heading1"/>
    <w:rPr>
      <w:rFonts w:ascii="Arial" w:eastAsia="Times New Roman" w:hAnsi="Arial" w:cs="Arial"/>
      <w:b/>
      <w:sz w:val="20"/>
      <w:szCs w:val="20"/>
    </w:rPr>
  </w:style>
  <w:style w:type="paragraph" w:styleId="Header">
    <w:name w:val="header"/>
    <w:basedOn w:val="Normal"/>
    <w:link w:val="HeaderChar1"/>
    <w:uiPriority w:val="99"/>
    <w:pPr>
      <w:tabs>
        <w:tab w:val="center" w:pos="4536"/>
        <w:tab w:val="right" w:pos="9072"/>
      </w:tabs>
    </w:pPr>
  </w:style>
  <w:style w:type="character" w:customStyle="1" w:styleId="HeaderChar1">
    <w:name w:val="Header Char1"/>
    <w:link w:val="Header"/>
    <w:uiPriority w:val="99"/>
    <w:rPr>
      <w:rFonts w:ascii="Arial" w:eastAsia="Times New Roman" w:hAnsi="Arial" w:cs="Arial"/>
      <w:sz w:val="20"/>
      <w:szCs w:val="20"/>
    </w:rPr>
  </w:style>
  <w:style w:type="character" w:styleId="PageNumber">
    <w:name w:val="page number"/>
    <w:basedOn w:val="DefaultParagraphFont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MainText">
    <w:name w:val="TA_Main_Text"/>
    <w:basedOn w:val="Normal"/>
    <w:pPr>
      <w:ind w:firstLine="181"/>
      <w:jc w:val="left"/>
    </w:pPr>
    <w:rPr>
      <w:sz w:val="18"/>
    </w:rPr>
  </w:style>
  <w:style w:type="paragraph" w:customStyle="1" w:styleId="BDAbstract">
    <w:name w:val="BD_Abstract"/>
    <w:basedOn w:val="Normal"/>
    <w:next w:val="TAMainText"/>
    <w:link w:val="BDAbstractChar"/>
    <w:pPr>
      <w:pBdr>
        <w:top w:val="single" w:sz="4" w:space="0" w:color="auto"/>
        <w:bottom w:val="single" w:sz="4" w:space="1" w:color="auto"/>
      </w:pBdr>
      <w:spacing w:before="100" w:after="240"/>
      <w:ind w:firstLine="0"/>
      <w:jc w:val="left"/>
    </w:pPr>
    <w:rPr>
      <w:rFonts w:ascii="Arno Pro" w:hAnsi="Arno Pro"/>
      <w:sz w:val="18"/>
      <w:lang w:val="en-US"/>
    </w:rPr>
  </w:style>
  <w:style w:type="paragraph" w:customStyle="1" w:styleId="BDAbstractTitle">
    <w:name w:val="BD_Abstract_Title"/>
    <w:basedOn w:val="BDAbstract"/>
    <w:link w:val="BDAbstractTitleChar"/>
    <w:rPr>
      <w:b/>
    </w:rPr>
  </w:style>
  <w:style w:type="character" w:customStyle="1" w:styleId="BDAbstractChar">
    <w:name w:val="BD_Abstract Char"/>
    <w:link w:val="BDAbstract"/>
    <w:rPr>
      <w:rFonts w:ascii="Arno Pro" w:eastAsia="Times New Roman" w:hAnsi="Arno Pro" w:cs="Arial"/>
      <w:sz w:val="18"/>
      <w:lang w:val="en-US" w:eastAsia="en-US"/>
    </w:rPr>
  </w:style>
  <w:style w:type="character" w:customStyle="1" w:styleId="BDAbstractTitleChar">
    <w:name w:val="BD_Abstract_Title Char"/>
    <w:link w:val="BDAbstractTitle"/>
    <w:rPr>
      <w:rFonts w:ascii="Arno Pro" w:eastAsia="Times New Roman" w:hAnsi="Arno Pro" w:cs="Arial"/>
      <w:b/>
      <w:sz w:val="18"/>
      <w:szCs w:val="20"/>
      <w:lang w:val="en-US"/>
    </w:rPr>
  </w:style>
  <w:style w:type="paragraph" w:styleId="Bibliography">
    <w:name w:val="Bibliography"/>
    <w:basedOn w:val="Normal"/>
    <w:next w:val="Normal"/>
    <w:uiPriority w:val="37"/>
    <w:unhideWhenUsed/>
    <w:pPr>
      <w:spacing w:after="240"/>
      <w:ind w:firstLine="0"/>
    </w:pPr>
  </w:style>
  <w:style w:type="paragraph" w:customStyle="1" w:styleId="Erstautor">
    <w:name w:val="Erstautor"/>
    <w:basedOn w:val="Normal"/>
    <w:link w:val="ErstautorZchn"/>
    <w:qFormat/>
    <w:pPr>
      <w:spacing w:after="180"/>
      <w:jc w:val="left"/>
    </w:pPr>
    <w:rPr>
      <w:rFonts w:ascii="Arno Pro" w:hAnsi="Arno Pro"/>
    </w:rPr>
  </w:style>
  <w:style w:type="paragraph" w:styleId="Title">
    <w:name w:val="Title"/>
    <w:basedOn w:val="Normal"/>
    <w:next w:val="Normal"/>
    <w:link w:val="TitleChar1"/>
    <w:qFormat/>
    <w:pPr>
      <w:spacing w:before="240" w:after="180"/>
    </w:pPr>
    <w:rPr>
      <w:rFonts w:ascii="Myriad Pro Light" w:hAnsi="Myriad Pro Light"/>
      <w:b/>
      <w:i/>
      <w:sz w:val="34"/>
    </w:rPr>
  </w:style>
  <w:style w:type="character" w:customStyle="1" w:styleId="TitleChar1">
    <w:name w:val="Title Char1"/>
    <w:link w:val="Title"/>
    <w:rPr>
      <w:rFonts w:ascii="Myriad Pro Light" w:eastAsia="Times New Roman" w:hAnsi="Myriad Pro Light" w:cs="Arial"/>
      <w:b/>
      <w:i/>
      <w:sz w:val="34"/>
      <w:szCs w:val="20"/>
    </w:rPr>
  </w:style>
  <w:style w:type="character" w:customStyle="1" w:styleId="ErstautorZchn">
    <w:name w:val="Erstautor Zchn"/>
    <w:link w:val="Erstautor"/>
    <w:rPr>
      <w:rFonts w:ascii="Arno Pro" w:eastAsia="Times New Roman" w:hAnsi="Arno Pro" w:cs="Arial"/>
      <w:sz w:val="20"/>
      <w:szCs w:val="20"/>
    </w:rPr>
  </w:style>
  <w:style w:type="paragraph" w:customStyle="1" w:styleId="affiliations">
    <w:name w:val="affiliations"/>
    <w:basedOn w:val="Normal"/>
    <w:link w:val="affiliationsZchn"/>
    <w:qFormat/>
    <w:pPr>
      <w:ind w:firstLine="0"/>
      <w:jc w:val="left"/>
    </w:pPr>
    <w:rPr>
      <w:rFonts w:ascii="Arno Pro" w:hAnsi="Arno Pro"/>
      <w:vertAlign w:val="superscript"/>
      <w:lang w:val="en-US"/>
    </w:rPr>
  </w:style>
  <w:style w:type="character" w:customStyle="1" w:styleId="affiliationsZchn">
    <w:name w:val="affiliations Zchn"/>
    <w:link w:val="affiliations"/>
    <w:rPr>
      <w:rFonts w:ascii="Arno Pro" w:eastAsia="Times New Roman" w:hAnsi="Arno Pro" w:cs="Arial"/>
      <w:sz w:val="20"/>
      <w:szCs w:val="20"/>
      <w:vertAlign w:val="superscrip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customStyle="1" w:styleId="Einrichtung">
    <w:name w:val="Einrichtung"/>
    <w:basedOn w:val="Normal"/>
    <w:semiHidden/>
    <w:pPr>
      <w:spacing w:before="240" w:after="40"/>
      <w:ind w:firstLine="284"/>
      <w:jc w:val="center"/>
    </w:p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320"/>
        <w:tab w:val="right" w:pos="8640"/>
      </w:tabs>
      <w:spacing w:after="200" w:line="276" w:lineRule="auto"/>
      <w:ind w:firstLine="0"/>
      <w:jc w:val="left"/>
    </w:pPr>
    <w:rPr>
      <w:rFonts w:ascii="Calibri" w:hAnsi="Calibri" w:cs="Times New Roman"/>
      <w:sz w:val="22"/>
      <w:szCs w:val="22"/>
    </w:rPr>
  </w:style>
  <w:style w:type="character" w:customStyle="1" w:styleId="FooterChar1">
    <w:name w:val="Footer Char1"/>
    <w:link w:val="Footer"/>
    <w:uiPriority w:val="99"/>
    <w:rPr>
      <w:rFonts w:eastAsia="Times New Roman"/>
    </w:rPr>
  </w:style>
  <w:style w:type="paragraph" w:styleId="Revision">
    <w:name w:val="Revision"/>
    <w:hidden/>
    <w:uiPriority w:val="99"/>
    <w:semiHidden/>
    <w:rPr>
      <w:rFonts w:ascii="Arial" w:eastAsia="Times New Roman" w:hAnsi="Arial" w:cs="Arial"/>
      <w:lang w:eastAsia="en-US"/>
    </w:rPr>
  </w:style>
  <w:style w:type="paragraph" w:styleId="NormalWeb">
    <w:name w:val="Normal (Web)"/>
    <w:basedOn w:val="Normal"/>
    <w:uiPriority w:val="99"/>
    <w:unhideWhenUsed/>
    <w:rsid w:val="002C33FD"/>
    <w:pPr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33F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02C13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BA26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A26AF"/>
  </w:style>
  <w:style w:type="character" w:customStyle="1" w:styleId="CommentTextChar">
    <w:name w:val="Comment Text Char"/>
    <w:basedOn w:val="DefaultParagraphFont"/>
    <w:link w:val="CommentText"/>
    <w:uiPriority w:val="99"/>
    <w:rsid w:val="00BA26AF"/>
    <w:rPr>
      <w:rFonts w:ascii="Arial" w:eastAsia="Times New Roman" w:hAnsi="Arial" w:cs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6A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6AF"/>
    <w:rPr>
      <w:rFonts w:ascii="Arial" w:eastAsia="Times New Roman" w:hAnsi="Arial" w:cs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5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5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DF7F2-9D7E-48AD-93CC-25D5B7E1D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1042</Words>
  <Characters>5946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Universitaetsklinikum Freiburg</Company>
  <LinksUpToDate>false</LinksUpToDate>
  <CharactersWithSpaces>6975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hoevener</dc:creator>
  <cp:keywords/>
  <cp:lastModifiedBy>Aayush Nepal</cp:lastModifiedBy>
  <cp:revision>4</cp:revision>
  <cp:lastPrinted>2024-06-16T20:54:00Z</cp:lastPrinted>
  <dcterms:created xsi:type="dcterms:W3CDTF">2024-06-18T16:53:00Z</dcterms:created>
  <dcterms:modified xsi:type="dcterms:W3CDTF">2024-06-18T16:55:00Z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2023-03-28T07:22:50Z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ee1dfc26-49e1-4981-9134-58f16142e611</vt:lpwstr>
  </property>
  <property fmtid="{D5CDD505-2E9C-101B-9397-08002B2CF9AE}" pid="8" name="MSIP_Label_ff6dbec8-95a8-4638-9f5f-bd076536645c_ContentBits">
    <vt:lpwstr>0</vt:lpwstr>
  </property>
</Properties>
</file>